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AC7EC" w14:textId="77777777" w:rsidR="00786169" w:rsidRDefault="00786169" w:rsidP="00786169">
      <w:pPr>
        <w:rPr>
          <w:b/>
        </w:rPr>
      </w:pPr>
      <w:r>
        <w:rPr>
          <w:rFonts w:hint="eastAsia"/>
          <w:b/>
          <w:noProof/>
        </w:rPr>
        <mc:AlternateContent>
          <mc:Choice Requires="wpg">
            <w:drawing>
              <wp:anchor distT="0" distB="0" distL="114300" distR="114300" simplePos="0" relativeHeight="251661312" behindDoc="0" locked="0" layoutInCell="1" allowOverlap="1" wp14:anchorId="525EF50E" wp14:editId="1FEC0204">
                <wp:simplePos x="0" y="0"/>
                <wp:positionH relativeFrom="column">
                  <wp:posOffset>-1139190</wp:posOffset>
                </wp:positionH>
                <wp:positionV relativeFrom="paragraph">
                  <wp:posOffset>-1129665</wp:posOffset>
                </wp:positionV>
                <wp:extent cx="7658100" cy="11115040"/>
                <wp:effectExtent l="3810" t="0" r="0" b="0"/>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8100" cy="11115040"/>
                          <a:chOff x="6" y="-339"/>
                          <a:chExt cx="12060" cy="17504"/>
                        </a:xfrm>
                      </wpg:grpSpPr>
                      <wps:wsp>
                        <wps:cNvPr id="4" name="Text Box 5"/>
                        <wps:cNvSpPr txBox="1">
                          <a:spLocks noChangeArrowheads="1"/>
                        </wps:cNvSpPr>
                        <wps:spPr bwMode="auto">
                          <a:xfrm>
                            <a:off x="1986" y="7656"/>
                            <a:ext cx="10080" cy="2093"/>
                          </a:xfrm>
                          <a:prstGeom prst="rect">
                            <a:avLst/>
                          </a:prstGeom>
                          <a:solidFill>
                            <a:srgbClr val="005C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4B205" w14:textId="77777777" w:rsidR="00AA434A" w:rsidRPr="00742A7E" w:rsidRDefault="00AA434A" w:rsidP="00786169">
                              <w:pPr>
                                <w:rPr>
                                  <w:szCs w:val="36"/>
                                </w:rPr>
                              </w:pPr>
                            </w:p>
                          </w:txbxContent>
                        </wps:txbx>
                        <wps:bodyPr rot="0" vert="horz" wrap="square" lIns="27432" tIns="521208" rIns="91440" bIns="45720" anchor="t" anchorCtr="0" upright="1">
                          <a:noAutofit/>
                        </wps:bodyPr>
                      </wps:wsp>
                      <pic:pic xmlns:pic="http://schemas.openxmlformats.org/drawingml/2006/picture">
                        <pic:nvPicPr>
                          <pic:cNvPr id="5" name="Picture 6" descr="5756672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 y="-339"/>
                            <a:ext cx="12060" cy="8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descr="bridge%20imag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 y="7761"/>
                            <a:ext cx="1980" cy="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Rectangle 8"/>
                        <wps:cNvSpPr>
                          <a:spLocks noChangeArrowheads="1"/>
                        </wps:cNvSpPr>
                        <wps:spPr bwMode="auto">
                          <a:xfrm>
                            <a:off x="6" y="9735"/>
                            <a:ext cx="12060" cy="7430"/>
                          </a:xfrm>
                          <a:prstGeom prst="rect">
                            <a:avLst/>
                          </a:prstGeom>
                          <a:solidFill>
                            <a:srgbClr val="0074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5EF50E" id="组合 3" o:spid="_x0000_s1026" style="position:absolute;left:0;text-align:left;margin-left:-89.7pt;margin-top:-88.95pt;width:603pt;height:875.2pt;z-index:251661312" coordorigin="6,-339" coordsize="12060,175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">
                <v:shapetype id="_x0000_t202" coordsize="21600,21600" o:spt="202" path="m,l,21600r21600,l21600,xe">
                  <v:stroke joinstyle="miter"/>
                  <v:path gradientshapeok="t" o:connecttype="rect"/>
                </v:shapetype>
                <v:shape id="Text Box 5" o:spid="_x0000_s1027" type="#_x0000_t202" style="position:absolute;left:1986;top:7656;width:10080;height:2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2lcMA&#10;AADaAAAADwAAAGRycy9kb3ducmV2LnhtbESP0WrCQBRE3wX/YbkF33TTYFXSrBKEgpRCNfoBl+xN&#10;NjR7N2S3mvbruwXBx2FmzjD5brSduNLgW8cKnhcJCOLK6ZYbBZfz23wDwgdkjZ1jUvBDHnbb6STH&#10;TLsbn+hahkZECPsMFZgQ+kxKXxmy6BeuJ45e7QaLIcqhkXrAW4TbTqZJspIWW44LBnvaG6q+ym+r&#10;oLbvx5fPNP0wv2NJtA7FenkulJo9jcUriEBjeITv7YNWsIT/K/EG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u2lcMAAADaAAAADwAAAAAAAAAAAAAAAACYAgAAZHJzL2Rv&#10;d25yZXYueG1sUEsFBgAAAAAEAAQA9QAAAIgDAAAAAA==&#10;" fillcolor="#005c96" stroked="f">
                  <v:textbox inset="2.16pt,41.04pt">
                    <w:txbxContent>
                      <w:p w14:paraId="2624B205" w14:textId="77777777" w:rsidR="00AA434A" w:rsidRPr="00742A7E" w:rsidRDefault="00AA434A" w:rsidP="00786169">
                        <w:pPr>
                          <w:rPr>
                            <w:szCs w:val="36"/>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57566728-4" style="position:absolute;left:6;top:-339;width:12060;height:8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I/3rCAAAA2gAAAA8AAABkcnMvZG93bnJldi54bWxEj0GLwjAUhO8L/ofwBC+LphYUqUZRQVxh&#10;L1bB66N5NsXmpTRRq79+s7Cwx2FmvmEWq87W4kGtrxwrGI8SEMSF0xWXCs6n3XAGwgdkjbVjUvAi&#10;D6tl72OBmXZPPtIjD6WIEPYZKjAhNJmUvjBk0Y9cQxy9q2sthijbUuoWnxFua5kmyVRarDguGGxo&#10;a6i45Xer4HTZNO59MWmZ7Dn9fHfb7/0hV2rQ79ZzEIG68B/+a39pBRP4vRJvgF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iP96wgAAANoAAAAPAAAAAAAAAAAAAAAAAJ8C&#10;AABkcnMvZG93bnJldi54bWxQSwUGAAAAAAQABAD3AAAAjgMAAAAA&#10;">
                  <v:imagedata r:id="rId10" o:title="57566728-4"/>
                </v:shape>
                <v:shape id="Picture 7" o:spid="_x0000_s1029" type="#_x0000_t75" alt="bridge%20image-3" style="position:absolute;left:6;top:7761;width:1980;height:19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834XDAAAA2gAAAA8AAABkcnMvZG93bnJldi54bWxEj09rAjEUxO8Fv0N4Qi9Ss+1BZGsUKWg9&#10;1q2Cx8fmubs2eVk36f7x0xuh0OMwM79hFqveGtFS4yvHCl6nCQji3OmKCwWH783LHIQPyBqNY1Iw&#10;kIfVcvS0wFS7jvfUZqEQEcI+RQVlCHUqpc9LsuinriaO3tk1FkOUTSF1g12EWyPfkmQmLVYcF0qs&#10;6aOk/Cf7tQou1+016W47Pn0ev9phmBTGZGulnsf9+h1EoD78h//aO61gBo8r8QbI5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fzfhcMAAADaAAAADwAAAAAAAAAAAAAAAACf&#10;AgAAZHJzL2Rvd25yZXYueG1sUEsFBgAAAAAEAAQA9wAAAI8DAAAAAA==&#10;">
                  <v:imagedata r:id="rId11" o:title="bridge%20image-3"/>
                </v:shape>
                <v:rect id="Rectangle 8" o:spid="_x0000_s1030" style="position:absolute;left:6;top:9735;width:12060;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5MqcQA&#10;AADaAAAADwAAAGRycy9kb3ducmV2LnhtbESP3WrCQBSE7wu+w3KE3tXdKtUSs5FSlRYE8f/6kD1N&#10;otmzIbvV9O27BaGXw8x8w6SzztbiSq2vHGt4HigQxLkzFRcaDvvl0ysIH5AN1o5Jww95mGW9hxQT&#10;4268pesuFCJC2CeooQyhSaT0eUkW/cA1xNH7cq3FEGVbSNPiLcJtLYdKjaXFiuNCiQ29l5Rfdt9W&#10;w6L52I4mp/l+dTxv6pdurdxmqbR+7HdvUxCBuvAfvrc/jYYJ/F2JN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uTKnEAAAA2gAAAA8AAAAAAAAAAAAAAAAAmAIAAGRycy9k&#10;b3ducmV2LnhtbFBLBQYAAAAABAAEAPUAAACJAwAAAAA=&#10;" fillcolor="#0074bc" stroked="f"/>
              </v:group>
            </w:pict>
          </mc:Fallback>
        </mc:AlternateContent>
      </w:r>
      <w:r>
        <w:rPr>
          <w:rFonts w:hint="eastAsia"/>
          <w:b/>
          <w:noProof/>
        </w:rPr>
        <mc:AlternateContent>
          <mc:Choice Requires="wps">
            <w:drawing>
              <wp:anchor distT="0" distB="0" distL="114300" distR="114300" simplePos="0" relativeHeight="251659264" behindDoc="0" locked="0" layoutInCell="1" allowOverlap="1" wp14:anchorId="3C160475" wp14:editId="33B5CE67">
                <wp:simplePos x="0" y="0"/>
                <wp:positionH relativeFrom="column">
                  <wp:posOffset>538480</wp:posOffset>
                </wp:positionH>
                <wp:positionV relativeFrom="paragraph">
                  <wp:posOffset>5734050</wp:posOffset>
                </wp:positionV>
                <wp:extent cx="3771900" cy="792480"/>
                <wp:effectExtent l="0" t="0" r="4445"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055A5" w14:textId="77777777" w:rsidR="00AA434A" w:rsidRPr="007D1F7C" w:rsidRDefault="00AA434A" w:rsidP="00786169">
                            <w:pPr>
                              <w:jc w:val="center"/>
                              <w:rPr>
                                <w:rFonts w:ascii="黑体" w:eastAsia="黑体"/>
                                <w:b/>
                                <w:color w:val="FFFFFF"/>
                                <w:sz w:val="36"/>
                                <w:szCs w:val="36"/>
                              </w:rPr>
                            </w:pPr>
                            <w:r w:rsidRPr="007D1F7C">
                              <w:rPr>
                                <w:rFonts w:ascii="黑体" w:eastAsia="黑体" w:hint="eastAsia"/>
                                <w:b/>
                                <w:color w:val="FFFFFF"/>
                                <w:sz w:val="36"/>
                                <w:szCs w:val="36"/>
                              </w:rPr>
                              <w:t>KSFV60需求规格说明书</w:t>
                            </w:r>
                          </w:p>
                          <w:p w14:paraId="442288C9" w14:textId="77777777" w:rsidR="00AA434A" w:rsidRPr="007D1F7C" w:rsidRDefault="00AA434A" w:rsidP="00786169">
                            <w:pPr>
                              <w:jc w:val="center"/>
                              <w:rPr>
                                <w:rFonts w:ascii="黑体" w:eastAsia="黑体"/>
                                <w:b/>
                                <w:color w:val="FFFFFF"/>
                                <w:sz w:val="36"/>
                                <w:szCs w:val="36"/>
                              </w:rPr>
                            </w:pPr>
                            <w:r>
                              <w:rPr>
                                <w:rFonts w:ascii="黑体" w:eastAsia="黑体" w:hint="eastAsia"/>
                                <w:b/>
                                <w:color w:val="FFFFFF"/>
                                <w:sz w:val="36"/>
                                <w:szCs w:val="36"/>
                              </w:rPr>
                              <w:t>××</w:t>
                            </w:r>
                            <w:r w:rsidRPr="007D1F7C">
                              <w:rPr>
                                <w:rFonts w:ascii="黑体" w:eastAsia="黑体" w:hint="eastAsia"/>
                                <w:b/>
                                <w:color w:val="FFFFFF"/>
                                <w:sz w:val="36"/>
                                <w:szCs w:val="36"/>
                              </w:rPr>
                              <w:t>子系统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60475" id="文本框 2" o:spid="_x0000_s1031" type="#_x0000_t202" style="position:absolute;left:0;text-align:left;margin-left:42.4pt;margin-top:451.5pt;width:297pt;height:6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" filled="f" stroked="f">
                <v:textbox>
                  <w:txbxContent>
                    <w:p w14:paraId="494055A5" w14:textId="77777777" w:rsidR="00AA434A" w:rsidRPr="007D1F7C" w:rsidRDefault="00AA434A" w:rsidP="00786169">
                      <w:pPr>
                        <w:jc w:val="center"/>
                        <w:rPr>
                          <w:rFonts w:ascii="黑体" w:eastAsia="黑体"/>
                          <w:b/>
                          <w:color w:val="FFFFFF"/>
                          <w:sz w:val="36"/>
                          <w:szCs w:val="36"/>
                        </w:rPr>
                      </w:pPr>
                      <w:r w:rsidRPr="007D1F7C">
                        <w:rPr>
                          <w:rFonts w:ascii="黑体" w:eastAsia="黑体" w:hint="eastAsia"/>
                          <w:b/>
                          <w:color w:val="FFFFFF"/>
                          <w:sz w:val="36"/>
                          <w:szCs w:val="36"/>
                        </w:rPr>
                        <w:t>KSFV60需求规格说明书</w:t>
                      </w:r>
                    </w:p>
                    <w:p w14:paraId="442288C9" w14:textId="77777777" w:rsidR="00AA434A" w:rsidRPr="007D1F7C" w:rsidRDefault="00AA434A" w:rsidP="00786169">
                      <w:pPr>
                        <w:jc w:val="center"/>
                        <w:rPr>
                          <w:rFonts w:ascii="黑体" w:eastAsia="黑体"/>
                          <w:b/>
                          <w:color w:val="FFFFFF"/>
                          <w:sz w:val="36"/>
                          <w:szCs w:val="36"/>
                        </w:rPr>
                      </w:pPr>
                      <w:r>
                        <w:rPr>
                          <w:rFonts w:ascii="黑体" w:eastAsia="黑体" w:hint="eastAsia"/>
                          <w:b/>
                          <w:color w:val="FFFFFF"/>
                          <w:sz w:val="36"/>
                          <w:szCs w:val="36"/>
                        </w:rPr>
                        <w:t>××</w:t>
                      </w:r>
                      <w:r w:rsidRPr="007D1F7C">
                        <w:rPr>
                          <w:rFonts w:ascii="黑体" w:eastAsia="黑体" w:hint="eastAsia"/>
                          <w:b/>
                          <w:color w:val="FFFFFF"/>
                          <w:sz w:val="36"/>
                          <w:szCs w:val="36"/>
                        </w:rPr>
                        <w:t>子系统</w:t>
                      </w:r>
                    </w:p>
                  </w:txbxContent>
                </v:textbox>
              </v:shape>
            </w:pict>
          </mc:Fallback>
        </mc:AlternateContent>
      </w:r>
    </w:p>
    <w:p w14:paraId="5A448D5D" w14:textId="77777777" w:rsidR="00786169" w:rsidRDefault="00786169" w:rsidP="00786169">
      <w:pPr>
        <w:rPr>
          <w:b/>
        </w:rPr>
      </w:pPr>
    </w:p>
    <w:p w14:paraId="12F00074" w14:textId="77777777" w:rsidR="00786169" w:rsidRDefault="00786169" w:rsidP="00786169">
      <w:pPr>
        <w:rPr>
          <w:b/>
        </w:rPr>
      </w:pPr>
    </w:p>
    <w:p w14:paraId="1C4E298D" w14:textId="77777777" w:rsidR="00786169" w:rsidRDefault="00786169" w:rsidP="00786169">
      <w:pPr>
        <w:rPr>
          <w:b/>
        </w:rPr>
      </w:pPr>
    </w:p>
    <w:p w14:paraId="7D9CBDAB" w14:textId="77777777" w:rsidR="00786169" w:rsidRDefault="00786169" w:rsidP="00786169">
      <w:pPr>
        <w:rPr>
          <w:b/>
        </w:rPr>
      </w:pPr>
    </w:p>
    <w:p w14:paraId="012532D9" w14:textId="77777777" w:rsidR="00786169" w:rsidRDefault="00786169" w:rsidP="00786169">
      <w:pPr>
        <w:rPr>
          <w:b/>
        </w:rPr>
      </w:pPr>
    </w:p>
    <w:p w14:paraId="0B1C6DB3" w14:textId="77777777" w:rsidR="00786169" w:rsidRDefault="00786169" w:rsidP="00786169">
      <w:pPr>
        <w:rPr>
          <w:b/>
        </w:rPr>
      </w:pPr>
    </w:p>
    <w:p w14:paraId="5CA92EB7" w14:textId="77777777" w:rsidR="00786169" w:rsidRDefault="00786169" w:rsidP="00786169">
      <w:pPr>
        <w:rPr>
          <w:b/>
        </w:rPr>
      </w:pPr>
    </w:p>
    <w:p w14:paraId="6171FAC8" w14:textId="77777777" w:rsidR="00786169" w:rsidRDefault="00786169" w:rsidP="00786169">
      <w:pPr>
        <w:rPr>
          <w:b/>
        </w:rPr>
      </w:pPr>
    </w:p>
    <w:p w14:paraId="6CAEBA26" w14:textId="77777777" w:rsidR="00786169" w:rsidRDefault="00786169" w:rsidP="00786169">
      <w:pPr>
        <w:rPr>
          <w:b/>
        </w:rPr>
      </w:pPr>
    </w:p>
    <w:p w14:paraId="06282870" w14:textId="77777777" w:rsidR="00786169" w:rsidRDefault="00786169" w:rsidP="00786169">
      <w:pPr>
        <w:rPr>
          <w:b/>
        </w:rPr>
      </w:pPr>
    </w:p>
    <w:p w14:paraId="4DA40211" w14:textId="77777777" w:rsidR="00786169" w:rsidRDefault="00786169" w:rsidP="00786169">
      <w:pPr>
        <w:rPr>
          <w:b/>
        </w:rPr>
      </w:pPr>
    </w:p>
    <w:p w14:paraId="27F0148D" w14:textId="77777777" w:rsidR="00786169" w:rsidRDefault="00786169" w:rsidP="00786169">
      <w:pPr>
        <w:rPr>
          <w:b/>
        </w:rPr>
      </w:pPr>
    </w:p>
    <w:p w14:paraId="40513EEA" w14:textId="77777777" w:rsidR="00786169" w:rsidRDefault="00786169" w:rsidP="00786169">
      <w:pPr>
        <w:rPr>
          <w:b/>
        </w:rPr>
      </w:pPr>
    </w:p>
    <w:p w14:paraId="07E75ABF" w14:textId="77777777" w:rsidR="00786169" w:rsidRDefault="00786169" w:rsidP="00786169">
      <w:pPr>
        <w:rPr>
          <w:b/>
        </w:rPr>
      </w:pPr>
    </w:p>
    <w:p w14:paraId="51910CA7" w14:textId="77777777" w:rsidR="00786169" w:rsidRDefault="00786169" w:rsidP="00786169">
      <w:pPr>
        <w:rPr>
          <w:b/>
        </w:rPr>
      </w:pPr>
      <w:r>
        <w:rPr>
          <w:rFonts w:hint="eastAsia"/>
          <w:b/>
          <w:noProof/>
        </w:rPr>
        <mc:AlternateContent>
          <mc:Choice Requires="wps">
            <w:drawing>
              <wp:anchor distT="0" distB="0" distL="114300" distR="114300" simplePos="0" relativeHeight="251660288" behindDoc="0" locked="0" layoutInCell="1" allowOverlap="1" wp14:anchorId="60BC0D59" wp14:editId="2958F78F">
                <wp:simplePos x="0" y="0"/>
                <wp:positionH relativeFrom="page">
                  <wp:posOffset>5671185</wp:posOffset>
                </wp:positionH>
                <wp:positionV relativeFrom="page">
                  <wp:posOffset>4924425</wp:posOffset>
                </wp:positionV>
                <wp:extent cx="1990725" cy="1280160"/>
                <wp:effectExtent l="381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280160"/>
                        </a:xfrm>
                        <a:prstGeom prst="rect">
                          <a:avLst/>
                        </a:prstGeom>
                        <a:solidFill>
                          <a:srgbClr val="9A928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256B6" w14:textId="77777777" w:rsidR="00AA434A" w:rsidRDefault="00AA434A" w:rsidP="00786169">
                            <w:pPr>
                              <w:rPr>
                                <w:rFonts w:ascii="Avenir 55 Roman" w:hAnsi="Avenir 55 Roman"/>
                                <w:sz w:val="20"/>
                                <w:szCs w:val="20"/>
                              </w:rPr>
                            </w:pPr>
                          </w:p>
                        </w:txbxContent>
                      </wps:txbx>
                      <wps:bodyPr rot="0" vert="horz" wrap="square" lIns="45720" tIns="429768"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C0D59" id="文本框 1" o:spid="_x0000_s1032" type="#_x0000_t202" style="position:absolute;left:0;text-align:left;margin-left:446.55pt;margin-top:387.75pt;width:156.75pt;height:100.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" fillcolor="#9a928c" stroked="f">
                <v:textbox inset="3.6pt,33.84pt">
                  <w:txbxContent>
                    <w:p w14:paraId="51C256B6" w14:textId="77777777" w:rsidR="00AA434A" w:rsidRDefault="00AA434A" w:rsidP="00786169">
                      <w:pPr>
                        <w:rPr>
                          <w:rFonts w:ascii="Avenir 55 Roman" w:hAnsi="Avenir 55 Roman"/>
                          <w:sz w:val="20"/>
                          <w:szCs w:val="20"/>
                        </w:rPr>
                      </w:pPr>
                    </w:p>
                  </w:txbxContent>
                </v:textbox>
                <w10:wrap anchorx="page" anchory="page"/>
              </v:shape>
            </w:pict>
          </mc:Fallback>
        </mc:AlternateContent>
      </w:r>
    </w:p>
    <w:p w14:paraId="449F5682" w14:textId="77777777" w:rsidR="00786169" w:rsidRDefault="00786169" w:rsidP="00786169">
      <w:pPr>
        <w:rPr>
          <w:b/>
        </w:rPr>
      </w:pPr>
    </w:p>
    <w:p w14:paraId="2FC68C06" w14:textId="77777777" w:rsidR="00786169" w:rsidRDefault="00786169" w:rsidP="00786169">
      <w:pPr>
        <w:rPr>
          <w:b/>
        </w:rPr>
      </w:pPr>
    </w:p>
    <w:p w14:paraId="6EF69100" w14:textId="77777777" w:rsidR="00786169" w:rsidRDefault="00786169" w:rsidP="00786169">
      <w:pPr>
        <w:rPr>
          <w:b/>
        </w:rPr>
      </w:pPr>
    </w:p>
    <w:p w14:paraId="0425B081" w14:textId="77777777" w:rsidR="00786169" w:rsidRDefault="00786169" w:rsidP="00786169">
      <w:pPr>
        <w:rPr>
          <w:b/>
        </w:rPr>
      </w:pPr>
    </w:p>
    <w:p w14:paraId="34F0EFF3" w14:textId="77777777" w:rsidR="00786169" w:rsidRDefault="00786169" w:rsidP="00786169">
      <w:pPr>
        <w:rPr>
          <w:b/>
        </w:rPr>
      </w:pPr>
    </w:p>
    <w:p w14:paraId="1A3201C4" w14:textId="77777777" w:rsidR="00786169" w:rsidRDefault="00786169" w:rsidP="00786169">
      <w:pPr>
        <w:rPr>
          <w:b/>
        </w:rPr>
      </w:pPr>
    </w:p>
    <w:p w14:paraId="0B7A706F" w14:textId="77777777" w:rsidR="00786169" w:rsidRDefault="00786169" w:rsidP="00786169">
      <w:pPr>
        <w:rPr>
          <w:b/>
        </w:rPr>
      </w:pPr>
    </w:p>
    <w:p w14:paraId="7337F696" w14:textId="77777777" w:rsidR="00786169" w:rsidRDefault="00786169" w:rsidP="00786169">
      <w:pPr>
        <w:rPr>
          <w:b/>
        </w:rPr>
      </w:pPr>
    </w:p>
    <w:p w14:paraId="44FBD566" w14:textId="77777777" w:rsidR="00786169" w:rsidRDefault="00786169" w:rsidP="00786169">
      <w:pPr>
        <w:rPr>
          <w:b/>
        </w:rPr>
      </w:pPr>
    </w:p>
    <w:p w14:paraId="0C367C1B" w14:textId="77777777" w:rsidR="00786169" w:rsidRDefault="00786169" w:rsidP="00786169">
      <w:pPr>
        <w:rPr>
          <w:b/>
        </w:rPr>
      </w:pPr>
    </w:p>
    <w:p w14:paraId="2143C751" w14:textId="77777777" w:rsidR="00786169" w:rsidRDefault="00786169" w:rsidP="00786169">
      <w:pPr>
        <w:rPr>
          <w:b/>
        </w:rPr>
      </w:pPr>
    </w:p>
    <w:p w14:paraId="4042280C" w14:textId="77777777" w:rsidR="00786169" w:rsidRDefault="00786169" w:rsidP="00786169">
      <w:pPr>
        <w:rPr>
          <w:b/>
        </w:rPr>
      </w:pPr>
    </w:p>
    <w:p w14:paraId="450721FC" w14:textId="77777777" w:rsidR="00786169" w:rsidRDefault="00786169" w:rsidP="00786169">
      <w:pPr>
        <w:rPr>
          <w:b/>
        </w:rPr>
      </w:pPr>
    </w:p>
    <w:p w14:paraId="3DAFA148" w14:textId="77777777" w:rsidR="00786169" w:rsidRDefault="00786169" w:rsidP="00786169">
      <w:pPr>
        <w:rPr>
          <w:b/>
        </w:rPr>
      </w:pPr>
    </w:p>
    <w:p w14:paraId="15CB0DBE" w14:textId="77777777" w:rsidR="00786169" w:rsidRDefault="00786169" w:rsidP="00786169">
      <w:pPr>
        <w:rPr>
          <w:b/>
        </w:rPr>
      </w:pPr>
    </w:p>
    <w:p w14:paraId="29DAE98C" w14:textId="77777777" w:rsidR="00786169" w:rsidRDefault="00786169" w:rsidP="00786169">
      <w:pPr>
        <w:rPr>
          <w:b/>
        </w:rPr>
      </w:pPr>
    </w:p>
    <w:p w14:paraId="4E3E6A30" w14:textId="77777777" w:rsidR="00786169" w:rsidRDefault="00786169" w:rsidP="00786169">
      <w:pPr>
        <w:rPr>
          <w:b/>
        </w:rPr>
      </w:pPr>
    </w:p>
    <w:p w14:paraId="4B7C9478" w14:textId="77777777" w:rsidR="00786169" w:rsidRDefault="00786169" w:rsidP="00786169">
      <w:pPr>
        <w:rPr>
          <w:b/>
        </w:rPr>
      </w:pPr>
    </w:p>
    <w:p w14:paraId="0558A20E" w14:textId="77777777" w:rsidR="00786169" w:rsidRPr="00B01992" w:rsidRDefault="00786169" w:rsidP="00786169">
      <w:pPr>
        <w:pStyle w:val="1"/>
        <w:numPr>
          <w:ilvl w:val="0"/>
          <w:numId w:val="0"/>
        </w:numPr>
      </w:pPr>
      <w:bookmarkStart w:id="0" w:name="_Toc236453307"/>
      <w:bookmarkStart w:id="1" w:name="_Toc489608431"/>
      <w:r w:rsidRPr="00B01992">
        <w:rPr>
          <w:rFonts w:hint="eastAsia"/>
        </w:rPr>
        <w:lastRenderedPageBreak/>
        <w:t>文档标识</w:t>
      </w:r>
      <w:bookmarkEnd w:id="0"/>
      <w:bookmarkEnd w:id="1"/>
    </w:p>
    <w:p w14:paraId="344D9A20" w14:textId="77777777" w:rsidR="00786169" w:rsidRPr="00C04E57" w:rsidRDefault="00786169" w:rsidP="00786169"/>
    <w:tbl>
      <w:tblPr>
        <w:tblW w:w="94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6"/>
        <w:gridCol w:w="6757"/>
      </w:tblGrid>
      <w:tr w:rsidR="00786169" w14:paraId="6B05FAC0" w14:textId="77777777" w:rsidTr="0090736F">
        <w:trPr>
          <w:trHeight w:val="340"/>
          <w:jc w:val="center"/>
        </w:trPr>
        <w:tc>
          <w:tcPr>
            <w:tcW w:w="2696" w:type="dxa"/>
          </w:tcPr>
          <w:p w14:paraId="201E8974" w14:textId="77777777" w:rsidR="00786169" w:rsidRPr="00C23A78" w:rsidRDefault="00786169" w:rsidP="0090736F">
            <w:pPr>
              <w:ind w:left="960"/>
              <w:rPr>
                <w:sz w:val="24"/>
              </w:rPr>
            </w:pPr>
            <w:r w:rsidRPr="00C23A78">
              <w:rPr>
                <w:rFonts w:hint="eastAsia"/>
                <w:sz w:val="24"/>
              </w:rPr>
              <w:t>产品名称：</w:t>
            </w:r>
          </w:p>
        </w:tc>
        <w:tc>
          <w:tcPr>
            <w:tcW w:w="6757" w:type="dxa"/>
          </w:tcPr>
          <w:p w14:paraId="4E8BFA16" w14:textId="77777777" w:rsidR="00786169" w:rsidRPr="00C23A78" w:rsidRDefault="00786169" w:rsidP="0090736F">
            <w:pPr>
              <w:jc w:val="center"/>
              <w:rPr>
                <w:sz w:val="24"/>
              </w:rPr>
            </w:pPr>
            <w:r>
              <w:rPr>
                <w:rFonts w:hint="eastAsia"/>
                <w:sz w:val="24"/>
              </w:rPr>
              <w:t>华信期货周边业务</w:t>
            </w:r>
            <w:r w:rsidRPr="00C23A78">
              <w:rPr>
                <w:rFonts w:hint="eastAsia"/>
                <w:sz w:val="24"/>
              </w:rPr>
              <w:t>系统</w:t>
            </w:r>
            <w:r>
              <w:rPr>
                <w:rFonts w:hint="eastAsia"/>
                <w:sz w:val="24"/>
              </w:rPr>
              <w:t>（</w:t>
            </w:r>
            <w:r>
              <w:rPr>
                <w:rFonts w:hint="eastAsia"/>
                <w:sz w:val="24"/>
              </w:rPr>
              <w:t>WPBS</w:t>
            </w:r>
            <w:r>
              <w:rPr>
                <w:rFonts w:hint="eastAsia"/>
                <w:sz w:val="24"/>
              </w:rPr>
              <w:t>系统）</w:t>
            </w:r>
          </w:p>
        </w:tc>
      </w:tr>
      <w:tr w:rsidR="00786169" w:rsidRPr="002A3AAE" w14:paraId="581B928A" w14:textId="77777777" w:rsidTr="0090736F">
        <w:trPr>
          <w:trHeight w:val="340"/>
          <w:jc w:val="center"/>
        </w:trPr>
        <w:tc>
          <w:tcPr>
            <w:tcW w:w="2696" w:type="dxa"/>
          </w:tcPr>
          <w:p w14:paraId="5F719301" w14:textId="77777777" w:rsidR="00786169" w:rsidRPr="00C23A78" w:rsidRDefault="00786169" w:rsidP="0090736F">
            <w:pPr>
              <w:ind w:left="960"/>
              <w:jc w:val="left"/>
              <w:rPr>
                <w:sz w:val="24"/>
              </w:rPr>
            </w:pPr>
            <w:r w:rsidRPr="00C23A78">
              <w:rPr>
                <w:rFonts w:hint="eastAsia"/>
                <w:sz w:val="24"/>
              </w:rPr>
              <w:t>文档名称：</w:t>
            </w:r>
          </w:p>
        </w:tc>
        <w:tc>
          <w:tcPr>
            <w:tcW w:w="6757" w:type="dxa"/>
          </w:tcPr>
          <w:p w14:paraId="232185ED" w14:textId="77777777" w:rsidR="00786169" w:rsidRPr="00C23A78" w:rsidRDefault="00786169" w:rsidP="0090736F">
            <w:pPr>
              <w:jc w:val="center"/>
            </w:pPr>
            <w:r>
              <w:rPr>
                <w:rFonts w:hint="eastAsia"/>
                <w:sz w:val="24"/>
              </w:rPr>
              <w:t>华信期货周边业务</w:t>
            </w:r>
            <w:r w:rsidRPr="00C23A78">
              <w:rPr>
                <w:rFonts w:hint="eastAsia"/>
                <w:sz w:val="24"/>
              </w:rPr>
              <w:t>系统</w:t>
            </w:r>
            <w:r w:rsidRPr="00D6251E">
              <w:rPr>
                <w:sz w:val="24"/>
              </w:rPr>
              <w:t>需求规格说明书</w:t>
            </w:r>
          </w:p>
        </w:tc>
      </w:tr>
      <w:tr w:rsidR="00786169" w14:paraId="3D386971" w14:textId="77777777" w:rsidTr="0090736F">
        <w:trPr>
          <w:trHeight w:val="340"/>
          <w:jc w:val="center"/>
        </w:trPr>
        <w:tc>
          <w:tcPr>
            <w:tcW w:w="2696" w:type="dxa"/>
          </w:tcPr>
          <w:p w14:paraId="34D18FE0" w14:textId="77777777" w:rsidR="00786169" w:rsidRPr="00C23A78" w:rsidRDefault="00786169" w:rsidP="0090736F">
            <w:pPr>
              <w:ind w:left="960"/>
              <w:jc w:val="left"/>
              <w:rPr>
                <w:sz w:val="24"/>
              </w:rPr>
            </w:pPr>
            <w:r w:rsidRPr="00C23A78">
              <w:rPr>
                <w:rFonts w:hint="eastAsia"/>
                <w:sz w:val="24"/>
              </w:rPr>
              <w:t>版本号：</w:t>
            </w:r>
          </w:p>
        </w:tc>
        <w:tc>
          <w:tcPr>
            <w:tcW w:w="6757" w:type="dxa"/>
          </w:tcPr>
          <w:p w14:paraId="668952BF" w14:textId="61C5B922" w:rsidR="00786169" w:rsidRPr="00C23A78" w:rsidRDefault="00786169" w:rsidP="0090736F">
            <w:pPr>
              <w:jc w:val="center"/>
              <w:rPr>
                <w:sz w:val="24"/>
              </w:rPr>
            </w:pPr>
            <w:r>
              <w:rPr>
                <w:sz w:val="24"/>
              </w:rPr>
              <w:t>V</w:t>
            </w:r>
            <w:ins w:id="2" w:author="wei han" w:date="2017-11-05T15:39:00Z">
              <w:r w:rsidR="00170BF5">
                <w:rPr>
                  <w:sz w:val="24"/>
                </w:rPr>
                <w:t>1.5.0.0</w:t>
              </w:r>
            </w:ins>
          </w:p>
        </w:tc>
      </w:tr>
      <w:tr w:rsidR="00786169" w14:paraId="2FA1A325" w14:textId="77777777" w:rsidTr="0090736F">
        <w:trPr>
          <w:trHeight w:val="424"/>
          <w:jc w:val="center"/>
        </w:trPr>
        <w:tc>
          <w:tcPr>
            <w:tcW w:w="2696" w:type="dxa"/>
            <w:vAlign w:val="center"/>
          </w:tcPr>
          <w:p w14:paraId="3831D7C9" w14:textId="77777777" w:rsidR="00786169" w:rsidRPr="00C23A78" w:rsidRDefault="00786169" w:rsidP="0090736F">
            <w:pPr>
              <w:ind w:left="960"/>
              <w:jc w:val="left"/>
              <w:rPr>
                <w:sz w:val="24"/>
              </w:rPr>
            </w:pPr>
            <w:r w:rsidRPr="00C23A78">
              <w:rPr>
                <w:rFonts w:hint="eastAsia"/>
                <w:sz w:val="24"/>
              </w:rPr>
              <w:t>状况：</w:t>
            </w:r>
          </w:p>
        </w:tc>
        <w:tc>
          <w:tcPr>
            <w:tcW w:w="6757" w:type="dxa"/>
            <w:vAlign w:val="center"/>
          </w:tcPr>
          <w:p w14:paraId="6B301BA6" w14:textId="77777777" w:rsidR="00786169" w:rsidRPr="00C23A78" w:rsidRDefault="00786169" w:rsidP="0090736F">
            <w:r w:rsidRPr="00C23A78">
              <w:object w:dxaOrig="1440" w:dyaOrig="1440" w14:anchorId="551DF5D3">
                <v:shape id="_x0000_i1033" type="#_x0000_t75" style="width:42.6pt;height:18pt" o:ole="">
                  <v:imagedata r:id="rId12" o:title=""/>
                </v:shape>
                <w:control r:id="rId13" w:name="OptionButton1" w:shapeid="_x0000_i1033"/>
              </w:object>
            </w:r>
            <w:r w:rsidRPr="00C23A78">
              <w:object w:dxaOrig="1440" w:dyaOrig="1440" w14:anchorId="796C876D">
                <v:shape id="_x0000_i1035" type="#_x0000_t75" style="width:63pt;height:18pt" o:ole="">
                  <v:imagedata r:id="rId14" o:title=""/>
                </v:shape>
                <w:control r:id="rId15" w:name="OptionButton11" w:shapeid="_x0000_i1035"/>
              </w:object>
            </w:r>
            <w:r w:rsidRPr="00C23A78">
              <w:object w:dxaOrig="1440" w:dyaOrig="1440" w14:anchorId="53945064">
                <v:shape id="_x0000_i1037" type="#_x0000_t75" style="width:67.2pt;height:18pt" o:ole="">
                  <v:imagedata r:id="rId16" o:title=""/>
                </v:shape>
                <w:control r:id="rId17" w:name="OptionButton12" w:shapeid="_x0000_i1037"/>
              </w:object>
            </w:r>
            <w:r w:rsidRPr="00C23A78">
              <w:object w:dxaOrig="1440" w:dyaOrig="1440" w14:anchorId="7BDCE677">
                <v:shape id="_x0000_i1039" type="#_x0000_t75" style="width:81pt;height:18pt" o:ole="">
                  <v:imagedata r:id="rId18" o:title=""/>
                </v:shape>
                <w:control r:id="rId19" w:name="OptionButton13" w:shapeid="_x0000_i1039"/>
              </w:object>
            </w:r>
          </w:p>
        </w:tc>
      </w:tr>
    </w:tbl>
    <w:p w14:paraId="66FC9563" w14:textId="77777777" w:rsidR="00786169" w:rsidRDefault="00786169" w:rsidP="00786169"/>
    <w:p w14:paraId="11F65B78" w14:textId="6C9B9B9A" w:rsidR="00786169" w:rsidRPr="004F6E97" w:rsidRDefault="00786169" w:rsidP="0093271A">
      <w:pPr>
        <w:pStyle w:val="aa"/>
      </w:pPr>
      <w:bookmarkStart w:id="3" w:name="_Toc236453308"/>
      <w:bookmarkStart w:id="4" w:name="_Toc489608432"/>
      <w:r w:rsidRPr="00B01992">
        <w:rPr>
          <w:rFonts w:hint="eastAsia"/>
        </w:rPr>
        <w:t>文档修订历史</w:t>
      </w:r>
      <w:bookmarkEnd w:id="3"/>
      <w:bookmarkEnd w:id="4"/>
    </w:p>
    <w:tbl>
      <w:tblPr>
        <w:tblW w:w="11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1393"/>
        <w:gridCol w:w="1835"/>
        <w:gridCol w:w="5369"/>
        <w:gridCol w:w="1437"/>
      </w:tblGrid>
      <w:tr w:rsidR="00786169" w:rsidRPr="00357DF3" w14:paraId="154D7E97" w14:textId="77777777" w:rsidTr="0090736F">
        <w:trPr>
          <w:trHeight w:val="340"/>
          <w:jc w:val="center"/>
        </w:trPr>
        <w:tc>
          <w:tcPr>
            <w:tcW w:w="858" w:type="dxa"/>
          </w:tcPr>
          <w:p w14:paraId="331FB65B" w14:textId="77777777" w:rsidR="00786169" w:rsidRPr="00357DF3" w:rsidRDefault="00786169" w:rsidP="0090736F">
            <w:pPr>
              <w:rPr>
                <w:rFonts w:ascii="宋体" w:hAnsi="宋体"/>
              </w:rPr>
            </w:pPr>
            <w:r w:rsidRPr="00357DF3">
              <w:rPr>
                <w:rFonts w:ascii="宋体" w:hAnsi="宋体" w:hint="eastAsia"/>
              </w:rPr>
              <w:t>版本</w:t>
            </w:r>
          </w:p>
        </w:tc>
        <w:tc>
          <w:tcPr>
            <w:tcW w:w="1418" w:type="dxa"/>
          </w:tcPr>
          <w:p w14:paraId="62A38E88" w14:textId="77777777" w:rsidR="00786169" w:rsidRPr="00357DF3" w:rsidRDefault="00786169" w:rsidP="0090736F">
            <w:pPr>
              <w:rPr>
                <w:rFonts w:ascii="宋体" w:hAnsi="宋体"/>
              </w:rPr>
            </w:pPr>
            <w:r w:rsidRPr="00357DF3">
              <w:rPr>
                <w:rFonts w:ascii="宋体" w:hAnsi="宋体" w:hint="eastAsia"/>
              </w:rPr>
              <w:t>日期</w:t>
            </w:r>
          </w:p>
        </w:tc>
        <w:tc>
          <w:tcPr>
            <w:tcW w:w="1843" w:type="dxa"/>
          </w:tcPr>
          <w:p w14:paraId="379FF091" w14:textId="77777777" w:rsidR="00786169" w:rsidRPr="00357DF3" w:rsidRDefault="00786169" w:rsidP="0090736F">
            <w:pPr>
              <w:rPr>
                <w:rFonts w:ascii="宋体" w:hAnsi="宋体"/>
              </w:rPr>
            </w:pPr>
            <w:r w:rsidRPr="00357DF3">
              <w:rPr>
                <w:rFonts w:ascii="宋体" w:hAnsi="宋体" w:hint="eastAsia"/>
              </w:rPr>
              <w:t>变更单号</w:t>
            </w:r>
          </w:p>
        </w:tc>
        <w:tc>
          <w:tcPr>
            <w:tcW w:w="5495" w:type="dxa"/>
          </w:tcPr>
          <w:p w14:paraId="0DDCB981" w14:textId="77777777" w:rsidR="00786169" w:rsidRPr="00357DF3" w:rsidRDefault="00786169" w:rsidP="0090736F">
            <w:pPr>
              <w:rPr>
                <w:rFonts w:ascii="宋体" w:hAnsi="宋体"/>
              </w:rPr>
            </w:pPr>
            <w:r w:rsidRPr="00357DF3">
              <w:rPr>
                <w:rFonts w:ascii="宋体" w:hAnsi="宋体" w:hint="eastAsia"/>
              </w:rPr>
              <w:t>变更描述</w:t>
            </w:r>
          </w:p>
        </w:tc>
        <w:tc>
          <w:tcPr>
            <w:tcW w:w="1476" w:type="dxa"/>
          </w:tcPr>
          <w:p w14:paraId="67C540A2" w14:textId="77777777" w:rsidR="00786169" w:rsidRPr="00357DF3" w:rsidRDefault="00786169" w:rsidP="0090736F">
            <w:pPr>
              <w:rPr>
                <w:rFonts w:ascii="宋体" w:hAnsi="宋体"/>
              </w:rPr>
            </w:pPr>
            <w:r w:rsidRPr="00357DF3">
              <w:rPr>
                <w:rFonts w:ascii="宋体" w:hAnsi="宋体" w:hint="eastAsia"/>
              </w:rPr>
              <w:t>修订者</w:t>
            </w:r>
          </w:p>
        </w:tc>
      </w:tr>
      <w:tr w:rsidR="00786169" w:rsidRPr="00357DF3" w14:paraId="290E5640" w14:textId="77777777" w:rsidTr="0090736F">
        <w:trPr>
          <w:trHeight w:val="340"/>
          <w:jc w:val="center"/>
        </w:trPr>
        <w:tc>
          <w:tcPr>
            <w:tcW w:w="858" w:type="dxa"/>
          </w:tcPr>
          <w:p w14:paraId="58FE245F" w14:textId="4BD66160" w:rsidR="00786169" w:rsidRPr="00357DF3" w:rsidRDefault="00786169" w:rsidP="0090736F">
            <w:pPr>
              <w:rPr>
                <w:rFonts w:ascii="宋体" w:hAnsi="宋体"/>
              </w:rPr>
            </w:pPr>
            <w:r>
              <w:rPr>
                <w:rFonts w:ascii="宋体" w:hAnsi="宋体" w:hint="eastAsia"/>
              </w:rPr>
              <w:t>V1.4.1</w:t>
            </w:r>
            <w:ins w:id="5" w:author="wei han" w:date="2017-11-05T15:39:00Z">
              <w:r w:rsidR="0034582C">
                <w:rPr>
                  <w:rFonts w:ascii="宋体" w:hAnsi="宋体"/>
                </w:rPr>
                <w:t>.0</w:t>
              </w:r>
            </w:ins>
          </w:p>
        </w:tc>
        <w:tc>
          <w:tcPr>
            <w:tcW w:w="1418" w:type="dxa"/>
          </w:tcPr>
          <w:p w14:paraId="28C62F39" w14:textId="77777777" w:rsidR="00786169" w:rsidRPr="00357DF3" w:rsidRDefault="00786169" w:rsidP="0090736F">
            <w:pPr>
              <w:rPr>
                <w:rFonts w:ascii="宋体" w:hAnsi="宋体"/>
              </w:rPr>
            </w:pPr>
            <w:r>
              <w:rPr>
                <w:rFonts w:ascii="宋体" w:hAnsi="宋体"/>
              </w:rPr>
              <w:t>201</w:t>
            </w:r>
            <w:r>
              <w:rPr>
                <w:rFonts w:ascii="宋体" w:hAnsi="宋体" w:hint="eastAsia"/>
              </w:rPr>
              <w:t>7</w:t>
            </w:r>
            <w:r>
              <w:rPr>
                <w:rFonts w:ascii="宋体" w:hAnsi="宋体"/>
              </w:rPr>
              <w:t>-8-</w:t>
            </w:r>
            <w:r>
              <w:rPr>
                <w:rFonts w:ascii="宋体" w:hAnsi="宋体" w:hint="eastAsia"/>
              </w:rPr>
              <w:t>1</w:t>
            </w:r>
          </w:p>
        </w:tc>
        <w:tc>
          <w:tcPr>
            <w:tcW w:w="1843" w:type="dxa"/>
            <w:vAlign w:val="center"/>
          </w:tcPr>
          <w:p w14:paraId="560E67F6" w14:textId="77777777" w:rsidR="00786169" w:rsidRDefault="00AA434A" w:rsidP="0090736F">
            <w:pPr>
              <w:rPr>
                <w:rFonts w:ascii="宋体" w:hAnsi="宋体" w:cs="宋体"/>
                <w:szCs w:val="21"/>
              </w:rPr>
            </w:pPr>
            <w:hyperlink w:anchor="_设置系统参数" w:history="1">
              <w:r w:rsidR="00786169">
                <w:rPr>
                  <w:rStyle w:val="a6"/>
                  <w:rFonts w:hint="eastAsia"/>
                  <w:szCs w:val="21"/>
                </w:rPr>
                <w:t>C0720170801</w:t>
              </w:r>
              <w:r w:rsidR="00786169" w:rsidRPr="00C333A6">
                <w:rPr>
                  <w:rStyle w:val="a6"/>
                  <w:rFonts w:hint="eastAsia"/>
                  <w:szCs w:val="21"/>
                </w:rPr>
                <w:t>01</w:t>
              </w:r>
            </w:hyperlink>
          </w:p>
        </w:tc>
        <w:tc>
          <w:tcPr>
            <w:tcW w:w="5495" w:type="dxa"/>
            <w:vAlign w:val="center"/>
          </w:tcPr>
          <w:p w14:paraId="01B7226F" w14:textId="77777777" w:rsidR="00786169" w:rsidRDefault="00786169" w:rsidP="0090736F">
            <w:pPr>
              <w:rPr>
                <w:szCs w:val="21"/>
              </w:rPr>
            </w:pPr>
            <w:r>
              <w:rPr>
                <w:rFonts w:hint="eastAsia"/>
                <w:szCs w:val="21"/>
              </w:rPr>
              <w:t>1</w:t>
            </w:r>
            <w:r>
              <w:rPr>
                <w:rFonts w:hint="eastAsia"/>
                <w:szCs w:val="21"/>
              </w:rPr>
              <w:t>、创建文档</w:t>
            </w:r>
          </w:p>
          <w:p w14:paraId="69B0BC89" w14:textId="77777777" w:rsidR="00786169" w:rsidRDefault="00786169" w:rsidP="0090736F">
            <w:pPr>
              <w:rPr>
                <w:rFonts w:ascii="宋体" w:hAnsi="宋体" w:cs="宋体"/>
                <w:szCs w:val="21"/>
              </w:rPr>
            </w:pPr>
            <w:r>
              <w:rPr>
                <w:rFonts w:hint="eastAsia"/>
                <w:szCs w:val="21"/>
              </w:rPr>
              <w:t>2</w:t>
            </w:r>
            <w:r>
              <w:rPr>
                <w:rFonts w:hint="eastAsia"/>
                <w:szCs w:val="21"/>
              </w:rPr>
              <w:t>、修改【交易所手续费率详情】展现方式（详见《</w:t>
            </w:r>
            <w:r w:rsidRPr="002715BD">
              <w:rPr>
                <w:rFonts w:hint="eastAsia"/>
                <w:szCs w:val="21"/>
              </w:rPr>
              <w:t>导出手续费率模板（客户参数表</w:t>
            </w:r>
            <w:r w:rsidRPr="002715BD">
              <w:rPr>
                <w:rFonts w:hint="eastAsia"/>
                <w:szCs w:val="21"/>
              </w:rPr>
              <w:t>_</w:t>
            </w:r>
            <w:r w:rsidRPr="002715BD">
              <w:rPr>
                <w:rFonts w:hint="eastAsia"/>
                <w:szCs w:val="21"/>
              </w:rPr>
              <w:t>新开户手续费表</w:t>
            </w:r>
            <w:r w:rsidRPr="002715BD">
              <w:rPr>
                <w:rFonts w:hint="eastAsia"/>
                <w:szCs w:val="21"/>
              </w:rPr>
              <w:t>___</w:t>
            </w:r>
            <w:r w:rsidRPr="002715BD">
              <w:rPr>
                <w:rFonts w:hint="eastAsia"/>
                <w:szCs w:val="21"/>
              </w:rPr>
              <w:t>客户号）</w:t>
            </w:r>
            <w:r>
              <w:rPr>
                <w:rFonts w:hint="eastAsia"/>
                <w:szCs w:val="21"/>
              </w:rPr>
              <w:t>》）</w:t>
            </w:r>
          </w:p>
        </w:tc>
        <w:tc>
          <w:tcPr>
            <w:tcW w:w="1476" w:type="dxa"/>
          </w:tcPr>
          <w:p w14:paraId="3C3DC729" w14:textId="77777777" w:rsidR="00786169" w:rsidRPr="00357DF3" w:rsidRDefault="00786169" w:rsidP="0090736F">
            <w:pPr>
              <w:rPr>
                <w:rFonts w:ascii="宋体" w:hAnsi="宋体"/>
              </w:rPr>
            </w:pPr>
            <w:r>
              <w:rPr>
                <w:rFonts w:ascii="宋体" w:hAnsi="宋体" w:hint="eastAsia"/>
              </w:rPr>
              <w:t>韩玮</w:t>
            </w:r>
          </w:p>
        </w:tc>
      </w:tr>
      <w:tr w:rsidR="00786169" w:rsidRPr="00357DF3" w14:paraId="3356557A" w14:textId="77777777" w:rsidTr="0090736F">
        <w:trPr>
          <w:trHeight w:val="340"/>
          <w:jc w:val="center"/>
        </w:trPr>
        <w:tc>
          <w:tcPr>
            <w:tcW w:w="858" w:type="dxa"/>
          </w:tcPr>
          <w:p w14:paraId="260F8D60" w14:textId="77777777" w:rsidR="00786169" w:rsidRDefault="00786169" w:rsidP="0090736F">
            <w:pPr>
              <w:rPr>
                <w:rFonts w:ascii="宋体" w:hAnsi="宋体"/>
              </w:rPr>
            </w:pPr>
          </w:p>
        </w:tc>
        <w:tc>
          <w:tcPr>
            <w:tcW w:w="1418" w:type="dxa"/>
          </w:tcPr>
          <w:p w14:paraId="3DAF5139" w14:textId="77777777" w:rsidR="00786169" w:rsidRDefault="00786169" w:rsidP="0090736F">
            <w:pPr>
              <w:rPr>
                <w:rFonts w:ascii="宋体" w:hAnsi="宋体"/>
              </w:rPr>
            </w:pPr>
            <w:r>
              <w:rPr>
                <w:rFonts w:ascii="宋体" w:hAnsi="宋体" w:hint="eastAsia"/>
              </w:rPr>
              <w:t>2017-8-4</w:t>
            </w:r>
          </w:p>
        </w:tc>
        <w:tc>
          <w:tcPr>
            <w:tcW w:w="1843" w:type="dxa"/>
            <w:vAlign w:val="center"/>
          </w:tcPr>
          <w:p w14:paraId="09CBDE23" w14:textId="77777777" w:rsidR="00786169" w:rsidRDefault="00786169" w:rsidP="0090736F">
            <w:pPr>
              <w:rPr>
                <w:szCs w:val="21"/>
              </w:rPr>
            </w:pPr>
            <w:ins w:id="6" w:author="Han" w:date="2017-08-04T11:14:00Z">
              <w:r>
                <w:rPr>
                  <w:rFonts w:hint="eastAsia"/>
                  <w:szCs w:val="21"/>
                </w:rPr>
                <w:t>C072017080401</w:t>
              </w:r>
            </w:ins>
          </w:p>
        </w:tc>
        <w:tc>
          <w:tcPr>
            <w:tcW w:w="5495" w:type="dxa"/>
            <w:vAlign w:val="center"/>
          </w:tcPr>
          <w:p w14:paraId="6D15A3CD" w14:textId="77777777" w:rsidR="00786169" w:rsidRDefault="00786169" w:rsidP="0090736F">
            <w:pPr>
              <w:rPr>
                <w:szCs w:val="21"/>
              </w:rPr>
            </w:pPr>
          </w:p>
        </w:tc>
        <w:tc>
          <w:tcPr>
            <w:tcW w:w="1476" w:type="dxa"/>
          </w:tcPr>
          <w:p w14:paraId="7239ED6D" w14:textId="77777777" w:rsidR="00786169" w:rsidRDefault="00786169" w:rsidP="0090736F">
            <w:pPr>
              <w:rPr>
                <w:rFonts w:ascii="宋体" w:hAnsi="宋体"/>
              </w:rPr>
            </w:pPr>
            <w:ins w:id="7" w:author="Han" w:date="2017-08-04T11:14:00Z">
              <w:r>
                <w:rPr>
                  <w:rFonts w:ascii="宋体" w:hAnsi="宋体" w:hint="eastAsia"/>
                </w:rPr>
                <w:t>韩玮</w:t>
              </w:r>
            </w:ins>
          </w:p>
        </w:tc>
      </w:tr>
      <w:tr w:rsidR="00AD452F" w:rsidRPr="00357DF3" w14:paraId="549588F1" w14:textId="77777777" w:rsidTr="0090736F">
        <w:trPr>
          <w:trHeight w:val="340"/>
          <w:jc w:val="center"/>
        </w:trPr>
        <w:tc>
          <w:tcPr>
            <w:tcW w:w="858" w:type="dxa"/>
          </w:tcPr>
          <w:p w14:paraId="3C56C264" w14:textId="7A628613" w:rsidR="00AD452F" w:rsidRDefault="00AD452F" w:rsidP="00AD452F">
            <w:pPr>
              <w:rPr>
                <w:rFonts w:ascii="宋体" w:hAnsi="宋体"/>
              </w:rPr>
            </w:pPr>
            <w:r>
              <w:rPr>
                <w:rFonts w:ascii="宋体" w:hAnsi="宋体" w:hint="eastAsia"/>
              </w:rPr>
              <w:t>V1.</w:t>
            </w:r>
            <w:r>
              <w:rPr>
                <w:rFonts w:ascii="宋体" w:hAnsi="宋体"/>
              </w:rPr>
              <w:t>4.2</w:t>
            </w:r>
            <w:ins w:id="8" w:author="wei han" w:date="2017-11-05T15:39:00Z">
              <w:r w:rsidR="0034582C">
                <w:rPr>
                  <w:rFonts w:ascii="宋体" w:hAnsi="宋体"/>
                </w:rPr>
                <w:t>.0</w:t>
              </w:r>
            </w:ins>
          </w:p>
        </w:tc>
        <w:tc>
          <w:tcPr>
            <w:tcW w:w="1418" w:type="dxa"/>
          </w:tcPr>
          <w:p w14:paraId="676C54A9" w14:textId="5543063D" w:rsidR="00AD452F" w:rsidRDefault="00AD452F" w:rsidP="00AD452F">
            <w:pPr>
              <w:rPr>
                <w:rFonts w:ascii="宋体" w:hAnsi="宋体"/>
              </w:rPr>
            </w:pPr>
            <w:r>
              <w:rPr>
                <w:rFonts w:ascii="宋体" w:hAnsi="宋体" w:hint="eastAsia"/>
              </w:rPr>
              <w:t xml:space="preserve">2017-10-11 </w:t>
            </w:r>
          </w:p>
        </w:tc>
        <w:tc>
          <w:tcPr>
            <w:tcW w:w="1843" w:type="dxa"/>
            <w:vAlign w:val="center"/>
          </w:tcPr>
          <w:p w14:paraId="41F8CB89" w14:textId="77777777" w:rsidR="00AD452F" w:rsidRDefault="00AD452F" w:rsidP="00AD452F">
            <w:pPr>
              <w:rPr>
                <w:szCs w:val="21"/>
              </w:rPr>
            </w:pPr>
          </w:p>
        </w:tc>
        <w:tc>
          <w:tcPr>
            <w:tcW w:w="5495" w:type="dxa"/>
            <w:vAlign w:val="center"/>
          </w:tcPr>
          <w:p w14:paraId="00A50F14" w14:textId="3B644536" w:rsidR="00AD452F" w:rsidRPr="00AD452F" w:rsidRDefault="00AD452F" w:rsidP="00AD452F">
            <w:pPr>
              <w:pStyle w:val="a8"/>
              <w:numPr>
                <w:ilvl w:val="0"/>
                <w:numId w:val="40"/>
              </w:numPr>
              <w:ind w:firstLineChars="0"/>
              <w:rPr>
                <w:szCs w:val="21"/>
              </w:rPr>
            </w:pPr>
            <w:r w:rsidRPr="00AD452F">
              <w:rPr>
                <w:rFonts w:hint="eastAsia"/>
                <w:szCs w:val="21"/>
              </w:rPr>
              <w:t>修改【手续费管理】</w:t>
            </w:r>
            <w:r w:rsidRPr="00AD452F">
              <w:rPr>
                <w:rFonts w:hint="eastAsia"/>
                <w:szCs w:val="21"/>
              </w:rPr>
              <w:t>159</w:t>
            </w:r>
            <w:r w:rsidRPr="00AD452F">
              <w:rPr>
                <w:rFonts w:hint="eastAsia"/>
                <w:szCs w:val="21"/>
              </w:rPr>
              <w:t>合约显示问题</w:t>
            </w:r>
          </w:p>
        </w:tc>
        <w:tc>
          <w:tcPr>
            <w:tcW w:w="1476" w:type="dxa"/>
          </w:tcPr>
          <w:p w14:paraId="5740309B" w14:textId="349D7042" w:rsidR="00AD452F" w:rsidRDefault="00AD452F" w:rsidP="00AD452F">
            <w:pPr>
              <w:rPr>
                <w:rFonts w:ascii="宋体" w:hAnsi="宋体"/>
              </w:rPr>
            </w:pPr>
            <w:r>
              <w:rPr>
                <w:rFonts w:ascii="宋体" w:hAnsi="宋体" w:hint="eastAsia"/>
              </w:rPr>
              <w:t>韩玮</w:t>
            </w:r>
          </w:p>
        </w:tc>
      </w:tr>
      <w:tr w:rsidR="00AD452F" w:rsidRPr="00357DF3" w14:paraId="02A773AA" w14:textId="77777777" w:rsidTr="0090736F">
        <w:trPr>
          <w:trHeight w:val="340"/>
          <w:jc w:val="center"/>
        </w:trPr>
        <w:tc>
          <w:tcPr>
            <w:tcW w:w="858" w:type="dxa"/>
          </w:tcPr>
          <w:p w14:paraId="7CCADFD8" w14:textId="30BE7DD1" w:rsidR="00AD452F" w:rsidRDefault="00AD452F" w:rsidP="001D43DF">
            <w:pPr>
              <w:rPr>
                <w:rFonts w:ascii="宋体" w:hAnsi="宋体"/>
              </w:rPr>
            </w:pPr>
            <w:r>
              <w:rPr>
                <w:rFonts w:ascii="宋体" w:hAnsi="宋体" w:hint="eastAsia"/>
              </w:rPr>
              <w:t>V1.</w:t>
            </w:r>
            <w:ins w:id="9" w:author="wei han" w:date="2017-11-05T15:39:00Z">
              <w:r w:rsidR="001D43DF">
                <w:rPr>
                  <w:rFonts w:ascii="宋体" w:hAnsi="宋体"/>
                </w:rPr>
                <w:t>4</w:t>
              </w:r>
            </w:ins>
            <w:r>
              <w:rPr>
                <w:rFonts w:ascii="宋体" w:hAnsi="宋体"/>
              </w:rPr>
              <w:t>.</w:t>
            </w:r>
            <w:ins w:id="10" w:author="wei han" w:date="2017-11-05T15:39:00Z">
              <w:r w:rsidR="001D43DF">
                <w:rPr>
                  <w:rFonts w:ascii="宋体" w:hAnsi="宋体"/>
                </w:rPr>
                <w:t>3</w:t>
              </w:r>
              <w:r w:rsidR="0034582C">
                <w:rPr>
                  <w:rFonts w:ascii="宋体" w:hAnsi="宋体"/>
                </w:rPr>
                <w:t>.0</w:t>
              </w:r>
            </w:ins>
          </w:p>
        </w:tc>
        <w:tc>
          <w:tcPr>
            <w:tcW w:w="1418" w:type="dxa"/>
          </w:tcPr>
          <w:p w14:paraId="0DFA5D7A" w14:textId="3545480E" w:rsidR="00AD452F" w:rsidRDefault="00AD452F" w:rsidP="00AD452F">
            <w:pPr>
              <w:rPr>
                <w:rFonts w:ascii="宋体" w:hAnsi="宋体"/>
              </w:rPr>
            </w:pPr>
            <w:r>
              <w:rPr>
                <w:rFonts w:ascii="宋体" w:hAnsi="宋体" w:hint="eastAsia"/>
              </w:rPr>
              <w:t xml:space="preserve">2017-10-11 </w:t>
            </w:r>
          </w:p>
        </w:tc>
        <w:tc>
          <w:tcPr>
            <w:tcW w:w="1843" w:type="dxa"/>
            <w:vAlign w:val="center"/>
          </w:tcPr>
          <w:p w14:paraId="58E0DC79" w14:textId="77777777" w:rsidR="00AD452F" w:rsidRDefault="00AD452F" w:rsidP="00AD452F">
            <w:pPr>
              <w:rPr>
                <w:szCs w:val="21"/>
              </w:rPr>
            </w:pPr>
          </w:p>
        </w:tc>
        <w:tc>
          <w:tcPr>
            <w:tcW w:w="5495" w:type="dxa"/>
            <w:vAlign w:val="center"/>
          </w:tcPr>
          <w:p w14:paraId="4576EEEA" w14:textId="09079B19" w:rsidR="00AD452F" w:rsidRPr="00AD452F" w:rsidRDefault="00AD452F" w:rsidP="00AD452F">
            <w:pPr>
              <w:pStyle w:val="a8"/>
              <w:numPr>
                <w:ilvl w:val="0"/>
                <w:numId w:val="40"/>
              </w:numPr>
              <w:ind w:firstLineChars="0"/>
              <w:rPr>
                <w:szCs w:val="21"/>
              </w:rPr>
            </w:pPr>
            <w:r>
              <w:rPr>
                <w:rFonts w:hint="eastAsia"/>
                <w:szCs w:val="21"/>
              </w:rPr>
              <w:t>新增</w:t>
            </w:r>
            <w:r w:rsidRPr="00AD452F">
              <w:rPr>
                <w:rFonts w:hint="eastAsia"/>
                <w:szCs w:val="21"/>
              </w:rPr>
              <w:t>【手续费管理】合约</w:t>
            </w:r>
            <w:r>
              <w:rPr>
                <w:rFonts w:hint="eastAsia"/>
                <w:szCs w:val="21"/>
              </w:rPr>
              <w:t>单独</w:t>
            </w:r>
            <w:r w:rsidRPr="00AD452F">
              <w:rPr>
                <w:rFonts w:hint="eastAsia"/>
                <w:szCs w:val="21"/>
              </w:rPr>
              <w:t>显示</w:t>
            </w:r>
            <w:r>
              <w:rPr>
                <w:rFonts w:hint="eastAsia"/>
                <w:szCs w:val="21"/>
              </w:rPr>
              <w:t>、手工合并显示功能</w:t>
            </w:r>
          </w:p>
        </w:tc>
        <w:tc>
          <w:tcPr>
            <w:tcW w:w="1476" w:type="dxa"/>
          </w:tcPr>
          <w:p w14:paraId="7EB8627E" w14:textId="16E8668D" w:rsidR="00AD452F" w:rsidRDefault="00AD452F" w:rsidP="00AD452F">
            <w:pPr>
              <w:rPr>
                <w:rFonts w:ascii="宋体" w:hAnsi="宋体"/>
              </w:rPr>
            </w:pPr>
            <w:r>
              <w:rPr>
                <w:rFonts w:ascii="宋体" w:hAnsi="宋体" w:hint="eastAsia"/>
              </w:rPr>
              <w:t>韩玮</w:t>
            </w:r>
          </w:p>
        </w:tc>
      </w:tr>
      <w:tr w:rsidR="00BB5089" w:rsidRPr="00357DF3" w14:paraId="4A63BB7C" w14:textId="77777777" w:rsidTr="0090736F">
        <w:trPr>
          <w:trHeight w:val="340"/>
          <w:jc w:val="center"/>
          <w:ins w:id="11" w:author="wei han" w:date="2017-11-01T08:33:00Z"/>
        </w:trPr>
        <w:tc>
          <w:tcPr>
            <w:tcW w:w="858" w:type="dxa"/>
          </w:tcPr>
          <w:p w14:paraId="72DB42E5" w14:textId="6D899DA6" w:rsidR="00BB5089" w:rsidRDefault="00BB5089" w:rsidP="00AD452F">
            <w:pPr>
              <w:rPr>
                <w:ins w:id="12" w:author="wei han" w:date="2017-11-01T08:33:00Z"/>
                <w:rFonts w:ascii="宋体" w:hAnsi="宋体"/>
              </w:rPr>
            </w:pPr>
            <w:ins w:id="13" w:author="wei han" w:date="2017-11-01T08:33:00Z">
              <w:r>
                <w:rPr>
                  <w:rFonts w:ascii="宋体" w:hAnsi="宋体" w:hint="eastAsia"/>
                </w:rPr>
                <w:t>V</w:t>
              </w:r>
              <w:r w:rsidR="001D43DF">
                <w:rPr>
                  <w:rFonts w:ascii="宋体" w:hAnsi="宋体"/>
                </w:rPr>
                <w:t>1.5</w:t>
              </w:r>
              <w:r>
                <w:rPr>
                  <w:rFonts w:ascii="宋体" w:hAnsi="宋体"/>
                </w:rPr>
                <w:t>.0</w:t>
              </w:r>
            </w:ins>
            <w:ins w:id="14" w:author="wei han" w:date="2017-11-05T15:39:00Z">
              <w:r w:rsidR="001D43DF">
                <w:rPr>
                  <w:rFonts w:ascii="宋体" w:hAnsi="宋体"/>
                </w:rPr>
                <w:t>.0</w:t>
              </w:r>
            </w:ins>
          </w:p>
        </w:tc>
        <w:tc>
          <w:tcPr>
            <w:tcW w:w="1418" w:type="dxa"/>
          </w:tcPr>
          <w:p w14:paraId="60A23F7A" w14:textId="199626DD" w:rsidR="00BB5089" w:rsidRDefault="007405A6" w:rsidP="00AD452F">
            <w:pPr>
              <w:rPr>
                <w:ins w:id="15" w:author="wei han" w:date="2017-11-01T08:33:00Z"/>
                <w:rFonts w:ascii="宋体" w:hAnsi="宋体"/>
              </w:rPr>
            </w:pPr>
            <w:ins w:id="16" w:author="wei han" w:date="2017-11-01T08:33:00Z">
              <w:r>
                <w:rPr>
                  <w:rFonts w:ascii="宋体" w:hAnsi="宋体" w:hint="eastAsia"/>
                </w:rPr>
                <w:t>2017-11-5</w:t>
              </w:r>
            </w:ins>
            <w:ins w:id="17" w:author="wei han" w:date="2017-11-05T15:42:00Z">
              <w:r w:rsidR="00A154E7">
                <w:rPr>
                  <w:rFonts w:ascii="宋体" w:hAnsi="宋体"/>
                </w:rPr>
                <w:t xml:space="preserve"> </w:t>
              </w:r>
              <w:r w:rsidR="00A154E7">
                <w:rPr>
                  <w:rFonts w:ascii="宋体" w:hAnsi="宋体" w:hint="eastAsia"/>
                </w:rPr>
                <w:t>（未评审）</w:t>
              </w:r>
            </w:ins>
          </w:p>
        </w:tc>
        <w:tc>
          <w:tcPr>
            <w:tcW w:w="1843" w:type="dxa"/>
            <w:vAlign w:val="center"/>
          </w:tcPr>
          <w:p w14:paraId="4B6A27ED" w14:textId="77777777" w:rsidR="00BB5089" w:rsidRDefault="00BB5089" w:rsidP="00AD452F">
            <w:pPr>
              <w:rPr>
                <w:ins w:id="18" w:author="wei han" w:date="2017-11-01T08:33:00Z"/>
                <w:szCs w:val="21"/>
              </w:rPr>
            </w:pPr>
          </w:p>
        </w:tc>
        <w:tc>
          <w:tcPr>
            <w:tcW w:w="5495" w:type="dxa"/>
            <w:vAlign w:val="center"/>
          </w:tcPr>
          <w:p w14:paraId="4B1F5D6C" w14:textId="77777777" w:rsidR="00BB5089" w:rsidRDefault="0093271A" w:rsidP="00AD452F">
            <w:pPr>
              <w:pStyle w:val="a8"/>
              <w:numPr>
                <w:ilvl w:val="0"/>
                <w:numId w:val="40"/>
              </w:numPr>
              <w:ind w:firstLineChars="0"/>
              <w:rPr>
                <w:ins w:id="19" w:author="wei han" w:date="2017-11-05T15:38:00Z"/>
                <w:szCs w:val="21"/>
              </w:rPr>
            </w:pPr>
            <w:ins w:id="20" w:author="wei han" w:date="2017-11-05T15:38:00Z">
              <w:r>
                <w:rPr>
                  <w:szCs w:val="21"/>
                </w:rPr>
                <w:t>新增</w:t>
              </w:r>
              <w:r>
                <w:rPr>
                  <w:rFonts w:hint="eastAsia"/>
                  <w:szCs w:val="21"/>
                </w:rPr>
                <w:t>【知识共享】模块（后期移至员工工作平台）</w:t>
              </w:r>
            </w:ins>
          </w:p>
          <w:p w14:paraId="5D027736" w14:textId="77777777" w:rsidR="0093271A" w:rsidRDefault="001634E2">
            <w:pPr>
              <w:pStyle w:val="a8"/>
              <w:numPr>
                <w:ilvl w:val="2"/>
                <w:numId w:val="40"/>
              </w:numPr>
              <w:ind w:firstLineChars="0"/>
              <w:rPr>
                <w:ins w:id="21" w:author="wei han" w:date="2017-11-05T15:40:00Z"/>
                <w:szCs w:val="21"/>
              </w:rPr>
              <w:pPrChange w:id="22" w:author="wei han" w:date="2017-11-05T15:40:00Z">
                <w:pPr>
                  <w:pStyle w:val="a8"/>
                  <w:numPr>
                    <w:numId w:val="40"/>
                  </w:numPr>
                  <w:ind w:left="420" w:firstLineChars="0" w:hanging="420"/>
                </w:pPr>
              </w:pPrChange>
            </w:pPr>
            <w:ins w:id="23" w:author="wei han" w:date="2017-11-05T15:40:00Z">
              <w:r>
                <w:rPr>
                  <w:szCs w:val="21"/>
                </w:rPr>
                <w:t>通用模块</w:t>
              </w:r>
            </w:ins>
          </w:p>
          <w:p w14:paraId="32583300" w14:textId="77777777" w:rsidR="001634E2" w:rsidRDefault="001634E2">
            <w:pPr>
              <w:pStyle w:val="a8"/>
              <w:numPr>
                <w:ilvl w:val="1"/>
                <w:numId w:val="40"/>
              </w:numPr>
              <w:ind w:firstLineChars="0"/>
              <w:rPr>
                <w:ins w:id="24" w:author="wei han" w:date="2017-11-05T15:40:00Z"/>
                <w:szCs w:val="21"/>
              </w:rPr>
              <w:pPrChange w:id="25" w:author="wei han" w:date="2017-11-05T15:40:00Z">
                <w:pPr>
                  <w:pStyle w:val="a8"/>
                  <w:numPr>
                    <w:numId w:val="40"/>
                  </w:numPr>
                  <w:ind w:left="420" w:firstLineChars="0" w:hanging="420"/>
                </w:pPr>
              </w:pPrChange>
            </w:pPr>
            <w:ins w:id="26" w:author="wei han" w:date="2017-11-05T15:40:00Z">
              <w:r>
                <w:rPr>
                  <w:szCs w:val="21"/>
                </w:rPr>
                <w:t>首页</w:t>
              </w:r>
            </w:ins>
          </w:p>
          <w:p w14:paraId="5CCE101D" w14:textId="77777777" w:rsidR="001634E2" w:rsidRDefault="001634E2">
            <w:pPr>
              <w:pStyle w:val="a8"/>
              <w:numPr>
                <w:ilvl w:val="2"/>
                <w:numId w:val="40"/>
              </w:numPr>
              <w:ind w:firstLineChars="0"/>
              <w:rPr>
                <w:ins w:id="27" w:author="wei han" w:date="2017-11-05T15:40:00Z"/>
                <w:szCs w:val="21"/>
              </w:rPr>
              <w:pPrChange w:id="28" w:author="wei han" w:date="2017-11-05T15:40:00Z">
                <w:pPr>
                  <w:pStyle w:val="a8"/>
                  <w:numPr>
                    <w:numId w:val="40"/>
                  </w:numPr>
                  <w:ind w:left="420" w:firstLineChars="0" w:hanging="420"/>
                </w:pPr>
              </w:pPrChange>
            </w:pPr>
            <w:ins w:id="29" w:author="wei han" w:date="2017-11-05T15:40:00Z">
              <w:r>
                <w:rPr>
                  <w:szCs w:val="21"/>
                </w:rPr>
                <w:t>搜索结果</w:t>
              </w:r>
              <w:r>
                <w:rPr>
                  <w:rFonts w:hint="eastAsia"/>
                  <w:szCs w:val="21"/>
                </w:rPr>
                <w:t>（隐含页面）</w:t>
              </w:r>
            </w:ins>
          </w:p>
          <w:p w14:paraId="708B8A13" w14:textId="77777777" w:rsidR="001634E2" w:rsidRDefault="001634E2">
            <w:pPr>
              <w:pStyle w:val="a8"/>
              <w:numPr>
                <w:ilvl w:val="1"/>
                <w:numId w:val="40"/>
              </w:numPr>
              <w:ind w:firstLineChars="0"/>
              <w:rPr>
                <w:ins w:id="30" w:author="wei han" w:date="2017-11-05T15:40:00Z"/>
                <w:szCs w:val="21"/>
              </w:rPr>
              <w:pPrChange w:id="31" w:author="wei han" w:date="2017-11-05T15:40:00Z">
                <w:pPr>
                  <w:pStyle w:val="a8"/>
                  <w:numPr>
                    <w:numId w:val="40"/>
                  </w:numPr>
                  <w:ind w:left="420" w:firstLineChars="0" w:hanging="420"/>
                </w:pPr>
              </w:pPrChange>
            </w:pPr>
            <w:ins w:id="32" w:author="wei han" w:date="2017-11-05T15:40:00Z">
              <w:r>
                <w:rPr>
                  <w:szCs w:val="21"/>
                </w:rPr>
                <w:t>常见问题</w:t>
              </w:r>
            </w:ins>
          </w:p>
          <w:p w14:paraId="20B9A0BC" w14:textId="77777777" w:rsidR="001634E2" w:rsidRDefault="001634E2">
            <w:pPr>
              <w:pStyle w:val="a8"/>
              <w:numPr>
                <w:ilvl w:val="2"/>
                <w:numId w:val="40"/>
              </w:numPr>
              <w:ind w:firstLineChars="0"/>
              <w:rPr>
                <w:ins w:id="33" w:author="wei han" w:date="2017-11-05T15:40:00Z"/>
                <w:szCs w:val="21"/>
              </w:rPr>
              <w:pPrChange w:id="34" w:author="wei han" w:date="2017-11-05T15:40:00Z">
                <w:pPr>
                  <w:pStyle w:val="a8"/>
                  <w:numPr>
                    <w:numId w:val="40"/>
                  </w:numPr>
                  <w:ind w:left="420" w:firstLineChars="0" w:hanging="420"/>
                </w:pPr>
              </w:pPrChange>
            </w:pPr>
            <w:ins w:id="35" w:author="wei han" w:date="2017-11-05T15:40:00Z">
              <w:r>
                <w:rPr>
                  <w:szCs w:val="21"/>
                </w:rPr>
                <w:t>查看问题</w:t>
              </w:r>
            </w:ins>
          </w:p>
          <w:p w14:paraId="2691C563" w14:textId="77777777" w:rsidR="001634E2" w:rsidRDefault="001634E2">
            <w:pPr>
              <w:pStyle w:val="a8"/>
              <w:numPr>
                <w:ilvl w:val="1"/>
                <w:numId w:val="40"/>
              </w:numPr>
              <w:ind w:firstLineChars="0"/>
              <w:rPr>
                <w:ins w:id="36" w:author="wei han" w:date="2017-11-05T15:41:00Z"/>
                <w:szCs w:val="21"/>
              </w:rPr>
              <w:pPrChange w:id="37" w:author="wei han" w:date="2017-11-05T15:41:00Z">
                <w:pPr>
                  <w:pStyle w:val="a8"/>
                  <w:numPr>
                    <w:numId w:val="40"/>
                  </w:numPr>
                  <w:ind w:left="420" w:firstLineChars="0" w:hanging="420"/>
                </w:pPr>
              </w:pPrChange>
            </w:pPr>
            <w:ins w:id="38" w:author="wei han" w:date="2017-11-05T15:41:00Z">
              <w:r>
                <w:rPr>
                  <w:szCs w:val="21"/>
                </w:rPr>
                <w:t>文档共享</w:t>
              </w:r>
            </w:ins>
          </w:p>
          <w:p w14:paraId="71E252F6" w14:textId="77777777" w:rsidR="001634E2" w:rsidRDefault="001634E2">
            <w:pPr>
              <w:pStyle w:val="a8"/>
              <w:numPr>
                <w:ilvl w:val="2"/>
                <w:numId w:val="40"/>
              </w:numPr>
              <w:ind w:firstLineChars="0"/>
              <w:rPr>
                <w:ins w:id="39" w:author="wei han" w:date="2017-11-05T15:41:00Z"/>
                <w:szCs w:val="21"/>
              </w:rPr>
              <w:pPrChange w:id="40" w:author="wei han" w:date="2017-11-05T15:41:00Z">
                <w:pPr>
                  <w:pStyle w:val="a8"/>
                  <w:numPr>
                    <w:numId w:val="40"/>
                  </w:numPr>
                  <w:ind w:left="420" w:firstLineChars="0" w:hanging="420"/>
                </w:pPr>
              </w:pPrChange>
            </w:pPr>
            <w:ins w:id="41" w:author="wei han" w:date="2017-11-05T15:41:00Z">
              <w:r>
                <w:rPr>
                  <w:szCs w:val="21"/>
                </w:rPr>
                <w:t>查看文档</w:t>
              </w:r>
            </w:ins>
          </w:p>
          <w:p w14:paraId="583319D5" w14:textId="77777777" w:rsidR="001634E2" w:rsidRDefault="001634E2">
            <w:pPr>
              <w:pStyle w:val="a8"/>
              <w:numPr>
                <w:ilvl w:val="1"/>
                <w:numId w:val="40"/>
              </w:numPr>
              <w:ind w:firstLineChars="0"/>
              <w:rPr>
                <w:ins w:id="42" w:author="wei han" w:date="2017-11-05T15:41:00Z"/>
                <w:szCs w:val="21"/>
              </w:rPr>
              <w:pPrChange w:id="43" w:author="wei han" w:date="2017-11-05T15:41:00Z">
                <w:pPr>
                  <w:pStyle w:val="a8"/>
                  <w:numPr>
                    <w:numId w:val="40"/>
                  </w:numPr>
                  <w:ind w:left="420" w:firstLineChars="0" w:hanging="420"/>
                </w:pPr>
              </w:pPrChange>
            </w:pPr>
            <w:ins w:id="44" w:author="wei han" w:date="2017-11-05T15:41:00Z">
              <w:r>
                <w:rPr>
                  <w:szCs w:val="21"/>
                </w:rPr>
                <w:t>个人中心</w:t>
              </w:r>
            </w:ins>
          </w:p>
          <w:p w14:paraId="56DF280F" w14:textId="77777777" w:rsidR="001634E2" w:rsidRDefault="001634E2">
            <w:pPr>
              <w:pStyle w:val="a8"/>
              <w:numPr>
                <w:ilvl w:val="2"/>
                <w:numId w:val="40"/>
              </w:numPr>
              <w:ind w:firstLineChars="0"/>
              <w:rPr>
                <w:ins w:id="45" w:author="wei han" w:date="2017-11-05T15:41:00Z"/>
                <w:szCs w:val="21"/>
              </w:rPr>
              <w:pPrChange w:id="46" w:author="wei han" w:date="2017-11-05T15:41:00Z">
                <w:pPr>
                  <w:pStyle w:val="a8"/>
                  <w:numPr>
                    <w:numId w:val="40"/>
                  </w:numPr>
                  <w:ind w:left="420" w:firstLineChars="0" w:hanging="420"/>
                </w:pPr>
              </w:pPrChange>
            </w:pPr>
            <w:ins w:id="47" w:author="wei han" w:date="2017-11-05T15:41:00Z">
              <w:r>
                <w:rPr>
                  <w:szCs w:val="21"/>
                </w:rPr>
                <w:t>我的问题</w:t>
              </w:r>
            </w:ins>
          </w:p>
          <w:p w14:paraId="5EF8F739" w14:textId="77777777" w:rsidR="001634E2" w:rsidRDefault="001634E2">
            <w:pPr>
              <w:pStyle w:val="a8"/>
              <w:numPr>
                <w:ilvl w:val="3"/>
                <w:numId w:val="40"/>
              </w:numPr>
              <w:ind w:firstLineChars="0"/>
              <w:rPr>
                <w:ins w:id="48" w:author="wei han" w:date="2017-11-05T15:41:00Z"/>
                <w:szCs w:val="21"/>
              </w:rPr>
              <w:pPrChange w:id="49" w:author="wei han" w:date="2017-11-05T15:41:00Z">
                <w:pPr>
                  <w:pStyle w:val="a8"/>
                  <w:numPr>
                    <w:numId w:val="40"/>
                  </w:numPr>
                  <w:ind w:left="420" w:firstLineChars="0" w:hanging="420"/>
                </w:pPr>
              </w:pPrChange>
            </w:pPr>
            <w:ins w:id="50" w:author="wei han" w:date="2017-11-05T15:41:00Z">
              <w:r>
                <w:rPr>
                  <w:szCs w:val="21"/>
                </w:rPr>
                <w:t>新增常见问题</w:t>
              </w:r>
            </w:ins>
          </w:p>
          <w:p w14:paraId="1D593143" w14:textId="77777777" w:rsidR="001634E2" w:rsidRDefault="001634E2">
            <w:pPr>
              <w:pStyle w:val="a8"/>
              <w:numPr>
                <w:ilvl w:val="3"/>
                <w:numId w:val="40"/>
              </w:numPr>
              <w:ind w:firstLineChars="0"/>
              <w:rPr>
                <w:ins w:id="51" w:author="wei han" w:date="2017-11-05T15:41:00Z"/>
                <w:szCs w:val="21"/>
              </w:rPr>
              <w:pPrChange w:id="52" w:author="wei han" w:date="2017-11-05T15:41:00Z">
                <w:pPr>
                  <w:pStyle w:val="a8"/>
                  <w:numPr>
                    <w:numId w:val="40"/>
                  </w:numPr>
                  <w:ind w:left="420" w:firstLineChars="0" w:hanging="420"/>
                </w:pPr>
              </w:pPrChange>
            </w:pPr>
            <w:ins w:id="53" w:author="wei han" w:date="2017-11-05T15:41:00Z">
              <w:r>
                <w:rPr>
                  <w:szCs w:val="21"/>
                </w:rPr>
                <w:t>编辑常见问题</w:t>
              </w:r>
            </w:ins>
          </w:p>
          <w:p w14:paraId="4A4BD093" w14:textId="77777777" w:rsidR="001634E2" w:rsidRDefault="001634E2">
            <w:pPr>
              <w:pStyle w:val="a8"/>
              <w:numPr>
                <w:ilvl w:val="3"/>
                <w:numId w:val="40"/>
              </w:numPr>
              <w:ind w:firstLineChars="0"/>
              <w:rPr>
                <w:ins w:id="54" w:author="wei han" w:date="2017-11-05T15:41:00Z"/>
                <w:szCs w:val="21"/>
              </w:rPr>
              <w:pPrChange w:id="55" w:author="wei han" w:date="2017-11-05T15:41:00Z">
                <w:pPr>
                  <w:pStyle w:val="a8"/>
                  <w:numPr>
                    <w:numId w:val="40"/>
                  </w:numPr>
                  <w:ind w:left="420" w:firstLineChars="0" w:hanging="420"/>
                </w:pPr>
              </w:pPrChange>
            </w:pPr>
            <w:ins w:id="56" w:author="wei han" w:date="2017-11-05T15:41:00Z">
              <w:r>
                <w:rPr>
                  <w:szCs w:val="21"/>
                </w:rPr>
                <w:t>问题日志</w:t>
              </w:r>
            </w:ins>
          </w:p>
          <w:p w14:paraId="624E484D" w14:textId="77777777" w:rsidR="001634E2" w:rsidRDefault="001634E2">
            <w:pPr>
              <w:pStyle w:val="a8"/>
              <w:numPr>
                <w:ilvl w:val="2"/>
                <w:numId w:val="40"/>
              </w:numPr>
              <w:ind w:firstLineChars="0"/>
              <w:rPr>
                <w:ins w:id="57" w:author="wei han" w:date="2017-11-05T15:41:00Z"/>
                <w:szCs w:val="21"/>
              </w:rPr>
              <w:pPrChange w:id="58" w:author="wei han" w:date="2017-11-05T15:41:00Z">
                <w:pPr>
                  <w:pStyle w:val="a8"/>
                  <w:numPr>
                    <w:numId w:val="40"/>
                  </w:numPr>
                  <w:ind w:left="420" w:firstLineChars="0" w:hanging="420"/>
                </w:pPr>
              </w:pPrChange>
            </w:pPr>
            <w:ins w:id="59" w:author="wei han" w:date="2017-11-05T15:41:00Z">
              <w:r>
                <w:rPr>
                  <w:szCs w:val="21"/>
                </w:rPr>
                <w:t>我的文档</w:t>
              </w:r>
            </w:ins>
          </w:p>
          <w:p w14:paraId="49AAFEEF" w14:textId="77777777" w:rsidR="001634E2" w:rsidRDefault="001634E2">
            <w:pPr>
              <w:pStyle w:val="a8"/>
              <w:numPr>
                <w:ilvl w:val="3"/>
                <w:numId w:val="40"/>
              </w:numPr>
              <w:ind w:firstLineChars="0"/>
              <w:rPr>
                <w:ins w:id="60" w:author="wei han" w:date="2017-11-05T15:41:00Z"/>
                <w:szCs w:val="21"/>
              </w:rPr>
              <w:pPrChange w:id="61" w:author="wei han" w:date="2017-11-05T15:41:00Z">
                <w:pPr>
                  <w:pStyle w:val="a8"/>
                  <w:numPr>
                    <w:numId w:val="40"/>
                  </w:numPr>
                  <w:ind w:left="420" w:firstLineChars="0" w:hanging="420"/>
                </w:pPr>
              </w:pPrChange>
            </w:pPr>
            <w:ins w:id="62" w:author="wei han" w:date="2017-11-05T15:41:00Z">
              <w:r>
                <w:rPr>
                  <w:szCs w:val="21"/>
                </w:rPr>
                <w:t>上传文档</w:t>
              </w:r>
            </w:ins>
          </w:p>
          <w:p w14:paraId="268DE86B" w14:textId="77777777" w:rsidR="001634E2" w:rsidRDefault="001634E2">
            <w:pPr>
              <w:pStyle w:val="a8"/>
              <w:numPr>
                <w:ilvl w:val="3"/>
                <w:numId w:val="40"/>
              </w:numPr>
              <w:ind w:firstLineChars="0"/>
              <w:rPr>
                <w:ins w:id="63" w:author="wei han" w:date="2017-11-05T15:41:00Z"/>
                <w:szCs w:val="21"/>
              </w:rPr>
              <w:pPrChange w:id="64" w:author="wei han" w:date="2017-11-05T15:41:00Z">
                <w:pPr>
                  <w:pStyle w:val="a8"/>
                  <w:numPr>
                    <w:numId w:val="40"/>
                  </w:numPr>
                  <w:ind w:left="420" w:firstLineChars="0" w:hanging="420"/>
                </w:pPr>
              </w:pPrChange>
            </w:pPr>
            <w:ins w:id="65" w:author="wei han" w:date="2017-11-05T15:41:00Z">
              <w:r>
                <w:rPr>
                  <w:szCs w:val="21"/>
                </w:rPr>
                <w:lastRenderedPageBreak/>
                <w:t>编辑文档</w:t>
              </w:r>
            </w:ins>
          </w:p>
          <w:p w14:paraId="5A6D78C5" w14:textId="77777777" w:rsidR="001634E2" w:rsidRDefault="001634E2">
            <w:pPr>
              <w:pStyle w:val="a8"/>
              <w:numPr>
                <w:ilvl w:val="3"/>
                <w:numId w:val="40"/>
              </w:numPr>
              <w:ind w:firstLineChars="0"/>
              <w:rPr>
                <w:ins w:id="66" w:author="wei han" w:date="2017-11-05T15:41:00Z"/>
                <w:szCs w:val="21"/>
              </w:rPr>
              <w:pPrChange w:id="67" w:author="wei han" w:date="2017-11-05T15:41:00Z">
                <w:pPr>
                  <w:pStyle w:val="a8"/>
                  <w:numPr>
                    <w:numId w:val="40"/>
                  </w:numPr>
                  <w:ind w:left="420" w:firstLineChars="0" w:hanging="420"/>
                </w:pPr>
              </w:pPrChange>
            </w:pPr>
            <w:ins w:id="68" w:author="wei han" w:date="2017-11-05T15:41:00Z">
              <w:r>
                <w:rPr>
                  <w:szCs w:val="21"/>
                </w:rPr>
                <w:t>文档日志</w:t>
              </w:r>
            </w:ins>
          </w:p>
          <w:p w14:paraId="1FA6B296" w14:textId="77777777" w:rsidR="001634E2" w:rsidRDefault="001634E2">
            <w:pPr>
              <w:pStyle w:val="a8"/>
              <w:numPr>
                <w:ilvl w:val="2"/>
                <w:numId w:val="40"/>
              </w:numPr>
              <w:ind w:firstLineChars="0"/>
              <w:rPr>
                <w:ins w:id="69" w:author="wei han" w:date="2017-11-05T15:41:00Z"/>
                <w:szCs w:val="21"/>
              </w:rPr>
              <w:pPrChange w:id="70" w:author="wei han" w:date="2017-11-05T15:41:00Z">
                <w:pPr>
                  <w:pStyle w:val="a8"/>
                  <w:numPr>
                    <w:numId w:val="40"/>
                  </w:numPr>
                  <w:ind w:left="420" w:firstLineChars="0" w:hanging="420"/>
                </w:pPr>
              </w:pPrChange>
            </w:pPr>
            <w:ins w:id="71" w:author="wei han" w:date="2017-11-05T15:41:00Z">
              <w:r>
                <w:rPr>
                  <w:szCs w:val="21"/>
                </w:rPr>
                <w:t>标签管理</w:t>
              </w:r>
            </w:ins>
          </w:p>
          <w:p w14:paraId="5FCFB025" w14:textId="77777777" w:rsidR="001634E2" w:rsidRDefault="001634E2">
            <w:pPr>
              <w:pStyle w:val="a8"/>
              <w:numPr>
                <w:ilvl w:val="2"/>
                <w:numId w:val="40"/>
              </w:numPr>
              <w:ind w:firstLineChars="0"/>
              <w:rPr>
                <w:ins w:id="72" w:author="wei han" w:date="2017-11-05T15:41:00Z"/>
                <w:szCs w:val="21"/>
              </w:rPr>
              <w:pPrChange w:id="73" w:author="wei han" w:date="2017-11-05T15:41:00Z">
                <w:pPr>
                  <w:pStyle w:val="a8"/>
                  <w:numPr>
                    <w:numId w:val="40"/>
                  </w:numPr>
                  <w:ind w:left="420" w:firstLineChars="0" w:hanging="420"/>
                </w:pPr>
              </w:pPrChange>
            </w:pPr>
            <w:ins w:id="74" w:author="wei han" w:date="2017-11-05T15:41:00Z">
              <w:r>
                <w:rPr>
                  <w:szCs w:val="21"/>
                </w:rPr>
                <w:t>权限管理</w:t>
              </w:r>
            </w:ins>
          </w:p>
          <w:p w14:paraId="044E4C1E" w14:textId="63BA0A01" w:rsidR="001634E2" w:rsidRDefault="001634E2">
            <w:pPr>
              <w:pStyle w:val="a8"/>
              <w:numPr>
                <w:ilvl w:val="1"/>
                <w:numId w:val="40"/>
              </w:numPr>
              <w:ind w:firstLineChars="0"/>
              <w:rPr>
                <w:ins w:id="75" w:author="wei han" w:date="2017-11-05T15:42:00Z"/>
                <w:szCs w:val="21"/>
              </w:rPr>
              <w:pPrChange w:id="76" w:author="wei han" w:date="2017-11-05T15:41:00Z">
                <w:pPr>
                  <w:pStyle w:val="a8"/>
                  <w:numPr>
                    <w:numId w:val="40"/>
                  </w:numPr>
                  <w:ind w:left="420" w:firstLineChars="0" w:hanging="420"/>
                </w:pPr>
              </w:pPrChange>
            </w:pPr>
            <w:ins w:id="77" w:author="wei han" w:date="2017-11-05T15:41:00Z">
              <w:r>
                <w:rPr>
                  <w:szCs w:val="21"/>
                </w:rPr>
                <w:t>数据</w:t>
              </w:r>
            </w:ins>
            <w:ins w:id="78" w:author="wei han" w:date="2017-11-05T15:42:00Z">
              <w:r>
                <w:rPr>
                  <w:szCs w:val="21"/>
                </w:rPr>
                <w:t>字典</w:t>
              </w:r>
            </w:ins>
          </w:p>
          <w:p w14:paraId="428A8B8F" w14:textId="4ACAD438" w:rsidR="001634E2" w:rsidRDefault="001634E2">
            <w:pPr>
              <w:pStyle w:val="a8"/>
              <w:numPr>
                <w:ilvl w:val="2"/>
                <w:numId w:val="40"/>
              </w:numPr>
              <w:ind w:firstLineChars="0"/>
              <w:rPr>
                <w:ins w:id="79" w:author="wei han" w:date="2017-11-01T08:33:00Z"/>
                <w:szCs w:val="21"/>
              </w:rPr>
              <w:pPrChange w:id="80" w:author="wei han" w:date="2017-11-05T15:42:00Z">
                <w:pPr>
                  <w:pStyle w:val="a8"/>
                  <w:numPr>
                    <w:numId w:val="40"/>
                  </w:numPr>
                  <w:ind w:left="420" w:firstLineChars="0" w:hanging="420"/>
                </w:pPr>
              </w:pPrChange>
            </w:pPr>
            <w:ins w:id="81" w:author="wei han" w:date="2017-11-05T15:42:00Z">
              <w:r>
                <w:rPr>
                  <w:szCs w:val="21"/>
                </w:rPr>
                <w:t>部门</w:t>
              </w:r>
            </w:ins>
          </w:p>
        </w:tc>
        <w:tc>
          <w:tcPr>
            <w:tcW w:w="1476" w:type="dxa"/>
          </w:tcPr>
          <w:p w14:paraId="5818CC55" w14:textId="372040B8" w:rsidR="00BB5089" w:rsidRDefault="00676544" w:rsidP="00AD452F">
            <w:pPr>
              <w:rPr>
                <w:ins w:id="82" w:author="wei han" w:date="2017-11-01T08:33:00Z"/>
                <w:rFonts w:ascii="宋体" w:hAnsi="宋体"/>
              </w:rPr>
            </w:pPr>
            <w:ins w:id="83" w:author="wei han" w:date="2017-11-01T08:33:00Z">
              <w:r>
                <w:rPr>
                  <w:rFonts w:ascii="宋体" w:hAnsi="宋体" w:hint="eastAsia"/>
                </w:rPr>
                <w:lastRenderedPageBreak/>
                <w:t>韩玮</w:t>
              </w:r>
            </w:ins>
          </w:p>
        </w:tc>
      </w:tr>
    </w:tbl>
    <w:p w14:paraId="1219EBEF" w14:textId="77777777" w:rsidR="00786169" w:rsidRPr="00C04E57" w:rsidRDefault="00786169" w:rsidP="00786169">
      <w:pPr>
        <w:pStyle w:val="1"/>
        <w:numPr>
          <w:ilvl w:val="0"/>
          <w:numId w:val="0"/>
        </w:numPr>
      </w:pPr>
      <w:r w:rsidRPr="00C04E57">
        <w:lastRenderedPageBreak/>
        <w:br w:type="page"/>
      </w:r>
      <w:bookmarkStart w:id="84" w:name="_Toc236453309"/>
      <w:bookmarkStart w:id="85" w:name="_Toc489608434"/>
      <w:r w:rsidRPr="006D343F">
        <w:rPr>
          <w:rFonts w:hint="eastAsia"/>
        </w:rPr>
        <w:lastRenderedPageBreak/>
        <w:t>目</w:t>
      </w:r>
      <w:r w:rsidRPr="006D343F">
        <w:rPr>
          <w:rFonts w:hint="eastAsia"/>
        </w:rPr>
        <w:t xml:space="preserve"> </w:t>
      </w:r>
      <w:r w:rsidRPr="006D343F">
        <w:rPr>
          <w:rFonts w:hint="eastAsia"/>
        </w:rPr>
        <w:t>录</w:t>
      </w:r>
      <w:bookmarkEnd w:id="84"/>
      <w:bookmarkEnd w:id="85"/>
    </w:p>
    <w:p w14:paraId="077CF5A9" w14:textId="77777777" w:rsidR="00786169" w:rsidRDefault="00786169" w:rsidP="00786169"/>
    <w:p w14:paraId="5FE912F5" w14:textId="77777777" w:rsidR="00786169" w:rsidRPr="00367C80" w:rsidRDefault="00786169" w:rsidP="00786169">
      <w:pPr>
        <w:pStyle w:val="10"/>
        <w:tabs>
          <w:tab w:val="right" w:leader="dot" w:pos="8296"/>
        </w:tabs>
        <w:rPr>
          <w:rFonts w:ascii="Calibri" w:hAnsi="Calibri"/>
          <w:b w:val="0"/>
          <w:bCs w:val="0"/>
          <w:caps w:val="0"/>
          <w:noProof/>
          <w:szCs w:val="22"/>
        </w:rPr>
      </w:pPr>
      <w:r>
        <w:fldChar w:fldCharType="begin"/>
      </w:r>
      <w:r>
        <w:instrText xml:space="preserve"> TOC \o "1-6" \h \z \u </w:instrText>
      </w:r>
      <w:r>
        <w:fldChar w:fldCharType="separate"/>
      </w:r>
      <w:hyperlink w:anchor="_Toc489608431" w:history="1">
        <w:r w:rsidRPr="00F96C41">
          <w:rPr>
            <w:rStyle w:val="a6"/>
            <w:rFonts w:hint="eastAsia"/>
            <w:noProof/>
          </w:rPr>
          <w:t>文档标识</w:t>
        </w:r>
        <w:r>
          <w:rPr>
            <w:noProof/>
            <w:webHidden/>
          </w:rPr>
          <w:tab/>
        </w:r>
        <w:r>
          <w:rPr>
            <w:noProof/>
            <w:webHidden/>
          </w:rPr>
          <w:fldChar w:fldCharType="begin"/>
        </w:r>
        <w:r>
          <w:rPr>
            <w:noProof/>
            <w:webHidden/>
          </w:rPr>
          <w:instrText xml:space="preserve"> PAGEREF _Toc489608431 \h </w:instrText>
        </w:r>
        <w:r>
          <w:rPr>
            <w:noProof/>
            <w:webHidden/>
          </w:rPr>
        </w:r>
        <w:r>
          <w:rPr>
            <w:noProof/>
            <w:webHidden/>
          </w:rPr>
          <w:fldChar w:fldCharType="separate"/>
        </w:r>
        <w:r>
          <w:rPr>
            <w:noProof/>
            <w:webHidden/>
          </w:rPr>
          <w:t>- 1 -</w:t>
        </w:r>
        <w:r>
          <w:rPr>
            <w:noProof/>
            <w:webHidden/>
          </w:rPr>
          <w:fldChar w:fldCharType="end"/>
        </w:r>
      </w:hyperlink>
    </w:p>
    <w:p w14:paraId="0B89348C" w14:textId="77777777" w:rsidR="00786169" w:rsidRPr="00367C80" w:rsidRDefault="00AA434A" w:rsidP="00786169">
      <w:pPr>
        <w:pStyle w:val="10"/>
        <w:tabs>
          <w:tab w:val="right" w:leader="dot" w:pos="8296"/>
        </w:tabs>
        <w:rPr>
          <w:rFonts w:ascii="Calibri" w:hAnsi="Calibri"/>
          <w:b w:val="0"/>
          <w:bCs w:val="0"/>
          <w:caps w:val="0"/>
          <w:noProof/>
          <w:szCs w:val="22"/>
        </w:rPr>
      </w:pPr>
      <w:hyperlink w:anchor="_Toc489608432" w:history="1">
        <w:r w:rsidR="00786169" w:rsidRPr="00F96C41">
          <w:rPr>
            <w:rStyle w:val="a6"/>
            <w:rFonts w:hint="eastAsia"/>
            <w:noProof/>
          </w:rPr>
          <w:t>文档修订历史</w:t>
        </w:r>
        <w:r w:rsidR="00786169">
          <w:rPr>
            <w:noProof/>
            <w:webHidden/>
          </w:rPr>
          <w:tab/>
        </w:r>
        <w:r w:rsidR="00786169">
          <w:rPr>
            <w:noProof/>
            <w:webHidden/>
          </w:rPr>
          <w:fldChar w:fldCharType="begin"/>
        </w:r>
        <w:r w:rsidR="00786169">
          <w:rPr>
            <w:noProof/>
            <w:webHidden/>
          </w:rPr>
          <w:instrText xml:space="preserve"> PAGEREF _Toc489608432 \h </w:instrText>
        </w:r>
        <w:r w:rsidR="00786169">
          <w:rPr>
            <w:noProof/>
            <w:webHidden/>
          </w:rPr>
        </w:r>
        <w:r w:rsidR="00786169">
          <w:rPr>
            <w:noProof/>
            <w:webHidden/>
          </w:rPr>
          <w:fldChar w:fldCharType="separate"/>
        </w:r>
        <w:r w:rsidR="00786169">
          <w:rPr>
            <w:noProof/>
            <w:webHidden/>
          </w:rPr>
          <w:t>- 1 -</w:t>
        </w:r>
        <w:r w:rsidR="00786169">
          <w:rPr>
            <w:noProof/>
            <w:webHidden/>
          </w:rPr>
          <w:fldChar w:fldCharType="end"/>
        </w:r>
      </w:hyperlink>
    </w:p>
    <w:p w14:paraId="29B195C9" w14:textId="77777777" w:rsidR="00786169" w:rsidRPr="00367C80" w:rsidRDefault="00AA434A" w:rsidP="00786169">
      <w:pPr>
        <w:pStyle w:val="20"/>
        <w:tabs>
          <w:tab w:val="right" w:leader="dot" w:pos="8296"/>
        </w:tabs>
        <w:rPr>
          <w:rFonts w:ascii="Calibri" w:hAnsi="Calibri"/>
          <w:smallCaps w:val="0"/>
          <w:noProof/>
          <w:szCs w:val="22"/>
        </w:rPr>
      </w:pPr>
      <w:hyperlink w:anchor="_Toc489608433" w:history="1">
        <w:r w:rsidR="00786169" w:rsidRPr="00F96C41">
          <w:rPr>
            <w:rStyle w:val="a6"/>
            <w:noProof/>
          </w:rPr>
          <w:t>V1.4.1</w:t>
        </w:r>
        <w:r w:rsidR="00786169">
          <w:rPr>
            <w:noProof/>
            <w:webHidden/>
          </w:rPr>
          <w:tab/>
        </w:r>
        <w:r w:rsidR="00786169">
          <w:rPr>
            <w:noProof/>
            <w:webHidden/>
          </w:rPr>
          <w:fldChar w:fldCharType="begin"/>
        </w:r>
        <w:r w:rsidR="00786169">
          <w:rPr>
            <w:noProof/>
            <w:webHidden/>
          </w:rPr>
          <w:instrText xml:space="preserve"> PAGEREF _Toc489608433 \h </w:instrText>
        </w:r>
        <w:r w:rsidR="00786169">
          <w:rPr>
            <w:noProof/>
            <w:webHidden/>
          </w:rPr>
        </w:r>
        <w:r w:rsidR="00786169">
          <w:rPr>
            <w:noProof/>
            <w:webHidden/>
          </w:rPr>
          <w:fldChar w:fldCharType="separate"/>
        </w:r>
        <w:r w:rsidR="00786169">
          <w:rPr>
            <w:noProof/>
            <w:webHidden/>
          </w:rPr>
          <w:t>- 1 -</w:t>
        </w:r>
        <w:r w:rsidR="00786169">
          <w:rPr>
            <w:noProof/>
            <w:webHidden/>
          </w:rPr>
          <w:fldChar w:fldCharType="end"/>
        </w:r>
      </w:hyperlink>
    </w:p>
    <w:p w14:paraId="1CCBF8F8" w14:textId="77777777" w:rsidR="00786169" w:rsidRPr="00367C80" w:rsidRDefault="00AA434A" w:rsidP="00786169">
      <w:pPr>
        <w:pStyle w:val="10"/>
        <w:tabs>
          <w:tab w:val="right" w:leader="dot" w:pos="8296"/>
        </w:tabs>
        <w:rPr>
          <w:rFonts w:ascii="Calibri" w:hAnsi="Calibri"/>
          <w:b w:val="0"/>
          <w:bCs w:val="0"/>
          <w:caps w:val="0"/>
          <w:noProof/>
          <w:szCs w:val="22"/>
        </w:rPr>
      </w:pPr>
      <w:hyperlink w:anchor="_Toc489608434" w:history="1">
        <w:r w:rsidR="00786169" w:rsidRPr="00F96C41">
          <w:rPr>
            <w:rStyle w:val="a6"/>
            <w:rFonts w:hint="eastAsia"/>
            <w:noProof/>
          </w:rPr>
          <w:t>目</w:t>
        </w:r>
        <w:r w:rsidR="00786169" w:rsidRPr="00F96C41">
          <w:rPr>
            <w:rStyle w:val="a6"/>
            <w:noProof/>
          </w:rPr>
          <w:t xml:space="preserve"> </w:t>
        </w:r>
        <w:r w:rsidR="00786169" w:rsidRPr="00F96C41">
          <w:rPr>
            <w:rStyle w:val="a6"/>
            <w:rFonts w:hint="eastAsia"/>
            <w:noProof/>
          </w:rPr>
          <w:t>录</w:t>
        </w:r>
        <w:r w:rsidR="00786169">
          <w:rPr>
            <w:noProof/>
            <w:webHidden/>
          </w:rPr>
          <w:tab/>
        </w:r>
        <w:r w:rsidR="00786169">
          <w:rPr>
            <w:noProof/>
            <w:webHidden/>
          </w:rPr>
          <w:fldChar w:fldCharType="begin"/>
        </w:r>
        <w:r w:rsidR="00786169">
          <w:rPr>
            <w:noProof/>
            <w:webHidden/>
          </w:rPr>
          <w:instrText xml:space="preserve"> PAGEREF _Toc489608434 \h </w:instrText>
        </w:r>
        <w:r w:rsidR="00786169">
          <w:rPr>
            <w:noProof/>
            <w:webHidden/>
          </w:rPr>
        </w:r>
        <w:r w:rsidR="00786169">
          <w:rPr>
            <w:noProof/>
            <w:webHidden/>
          </w:rPr>
          <w:fldChar w:fldCharType="separate"/>
        </w:r>
        <w:r w:rsidR="00786169">
          <w:rPr>
            <w:noProof/>
            <w:webHidden/>
          </w:rPr>
          <w:t>- 2 -</w:t>
        </w:r>
        <w:r w:rsidR="00786169">
          <w:rPr>
            <w:noProof/>
            <w:webHidden/>
          </w:rPr>
          <w:fldChar w:fldCharType="end"/>
        </w:r>
      </w:hyperlink>
    </w:p>
    <w:p w14:paraId="581AF75E" w14:textId="77777777" w:rsidR="00786169" w:rsidRPr="00367C80" w:rsidRDefault="00AA434A" w:rsidP="00786169">
      <w:pPr>
        <w:pStyle w:val="10"/>
        <w:tabs>
          <w:tab w:val="right" w:leader="dot" w:pos="8296"/>
        </w:tabs>
        <w:rPr>
          <w:rFonts w:ascii="Calibri" w:hAnsi="Calibri"/>
          <w:b w:val="0"/>
          <w:bCs w:val="0"/>
          <w:caps w:val="0"/>
          <w:noProof/>
          <w:szCs w:val="22"/>
        </w:rPr>
      </w:pPr>
      <w:hyperlink w:anchor="_Toc489608435" w:history="1">
        <w:r w:rsidR="00786169" w:rsidRPr="00F96C41">
          <w:rPr>
            <w:rStyle w:val="a6"/>
            <w:rFonts w:hint="eastAsia"/>
            <w:noProof/>
          </w:rPr>
          <w:t>第</w:t>
        </w:r>
        <w:r w:rsidR="00786169" w:rsidRPr="00F96C41">
          <w:rPr>
            <w:rStyle w:val="a6"/>
            <w:rFonts w:hint="eastAsia"/>
            <w:noProof/>
          </w:rPr>
          <w:t>1</w:t>
        </w:r>
        <w:r w:rsidR="00786169" w:rsidRPr="00F96C41">
          <w:rPr>
            <w:rStyle w:val="a6"/>
            <w:rFonts w:hint="eastAsia"/>
            <w:noProof/>
          </w:rPr>
          <w:t>章</w:t>
        </w:r>
        <w:r w:rsidR="00786169" w:rsidRPr="00F96C41">
          <w:rPr>
            <w:rStyle w:val="a6"/>
            <w:rFonts w:hint="eastAsia"/>
            <w:noProof/>
          </w:rPr>
          <w:t xml:space="preserve"> </w:t>
        </w:r>
        <w:r w:rsidR="00786169" w:rsidRPr="00F96C41">
          <w:rPr>
            <w:rStyle w:val="a6"/>
            <w:rFonts w:hint="eastAsia"/>
            <w:noProof/>
          </w:rPr>
          <w:t>文档介绍</w:t>
        </w:r>
        <w:r w:rsidR="00786169">
          <w:rPr>
            <w:noProof/>
            <w:webHidden/>
          </w:rPr>
          <w:tab/>
        </w:r>
        <w:r w:rsidR="00786169">
          <w:rPr>
            <w:noProof/>
            <w:webHidden/>
          </w:rPr>
          <w:fldChar w:fldCharType="begin"/>
        </w:r>
        <w:r w:rsidR="00786169">
          <w:rPr>
            <w:noProof/>
            <w:webHidden/>
          </w:rPr>
          <w:instrText xml:space="preserve"> PAGEREF _Toc489608435 \h </w:instrText>
        </w:r>
        <w:r w:rsidR="00786169">
          <w:rPr>
            <w:noProof/>
            <w:webHidden/>
          </w:rPr>
        </w:r>
        <w:r w:rsidR="00786169">
          <w:rPr>
            <w:noProof/>
            <w:webHidden/>
          </w:rPr>
          <w:fldChar w:fldCharType="separate"/>
        </w:r>
        <w:r w:rsidR="00786169">
          <w:rPr>
            <w:noProof/>
            <w:webHidden/>
          </w:rPr>
          <w:t>4</w:t>
        </w:r>
        <w:r w:rsidR="00786169">
          <w:rPr>
            <w:noProof/>
            <w:webHidden/>
          </w:rPr>
          <w:fldChar w:fldCharType="end"/>
        </w:r>
      </w:hyperlink>
    </w:p>
    <w:p w14:paraId="1D90B09C" w14:textId="77777777" w:rsidR="00786169" w:rsidRPr="00367C80" w:rsidRDefault="00AA434A" w:rsidP="00786169">
      <w:pPr>
        <w:pStyle w:val="20"/>
        <w:tabs>
          <w:tab w:val="right" w:leader="dot" w:pos="8296"/>
        </w:tabs>
        <w:rPr>
          <w:rFonts w:ascii="Calibri" w:hAnsi="Calibri"/>
          <w:smallCaps w:val="0"/>
          <w:noProof/>
          <w:szCs w:val="22"/>
        </w:rPr>
      </w:pPr>
      <w:hyperlink w:anchor="_Toc489608436" w:history="1">
        <w:r w:rsidR="00786169" w:rsidRPr="00F96C41">
          <w:rPr>
            <w:rStyle w:val="a6"/>
            <w:noProof/>
          </w:rPr>
          <w:t>1.1</w:t>
        </w:r>
        <w:r w:rsidR="00786169" w:rsidRPr="00F96C41">
          <w:rPr>
            <w:rStyle w:val="a6"/>
            <w:rFonts w:hint="eastAsia"/>
            <w:noProof/>
          </w:rPr>
          <w:t xml:space="preserve"> </w:t>
        </w:r>
        <w:r w:rsidR="00786169" w:rsidRPr="00F96C41">
          <w:rPr>
            <w:rStyle w:val="a6"/>
            <w:rFonts w:hint="eastAsia"/>
            <w:noProof/>
          </w:rPr>
          <w:t>文档目的</w:t>
        </w:r>
        <w:r w:rsidR="00786169">
          <w:rPr>
            <w:noProof/>
            <w:webHidden/>
          </w:rPr>
          <w:tab/>
        </w:r>
        <w:r w:rsidR="00786169">
          <w:rPr>
            <w:noProof/>
            <w:webHidden/>
          </w:rPr>
          <w:fldChar w:fldCharType="begin"/>
        </w:r>
        <w:r w:rsidR="00786169">
          <w:rPr>
            <w:noProof/>
            <w:webHidden/>
          </w:rPr>
          <w:instrText xml:space="preserve"> PAGEREF _Toc489608436 \h </w:instrText>
        </w:r>
        <w:r w:rsidR="00786169">
          <w:rPr>
            <w:noProof/>
            <w:webHidden/>
          </w:rPr>
        </w:r>
        <w:r w:rsidR="00786169">
          <w:rPr>
            <w:noProof/>
            <w:webHidden/>
          </w:rPr>
          <w:fldChar w:fldCharType="separate"/>
        </w:r>
        <w:r w:rsidR="00786169">
          <w:rPr>
            <w:noProof/>
            <w:webHidden/>
          </w:rPr>
          <w:t>4</w:t>
        </w:r>
        <w:r w:rsidR="00786169">
          <w:rPr>
            <w:noProof/>
            <w:webHidden/>
          </w:rPr>
          <w:fldChar w:fldCharType="end"/>
        </w:r>
      </w:hyperlink>
    </w:p>
    <w:p w14:paraId="52D413E2" w14:textId="77777777" w:rsidR="00786169" w:rsidRPr="00367C80" w:rsidRDefault="00AA434A" w:rsidP="00786169">
      <w:pPr>
        <w:pStyle w:val="20"/>
        <w:tabs>
          <w:tab w:val="right" w:leader="dot" w:pos="8296"/>
        </w:tabs>
        <w:rPr>
          <w:rFonts w:ascii="Calibri" w:hAnsi="Calibri"/>
          <w:smallCaps w:val="0"/>
          <w:noProof/>
          <w:szCs w:val="22"/>
        </w:rPr>
      </w:pPr>
      <w:hyperlink w:anchor="_Toc489608437" w:history="1">
        <w:r w:rsidR="00786169" w:rsidRPr="00F96C41">
          <w:rPr>
            <w:rStyle w:val="a6"/>
            <w:noProof/>
          </w:rPr>
          <w:t>1.2</w:t>
        </w:r>
        <w:r w:rsidR="00786169" w:rsidRPr="00F96C41">
          <w:rPr>
            <w:rStyle w:val="a6"/>
            <w:rFonts w:hint="eastAsia"/>
            <w:noProof/>
          </w:rPr>
          <w:t xml:space="preserve"> </w:t>
        </w:r>
        <w:r w:rsidR="00786169" w:rsidRPr="00F96C41">
          <w:rPr>
            <w:rStyle w:val="a6"/>
            <w:rFonts w:hint="eastAsia"/>
            <w:noProof/>
          </w:rPr>
          <w:t>文档范围</w:t>
        </w:r>
        <w:r w:rsidR="00786169">
          <w:rPr>
            <w:noProof/>
            <w:webHidden/>
          </w:rPr>
          <w:tab/>
        </w:r>
        <w:r w:rsidR="00786169">
          <w:rPr>
            <w:noProof/>
            <w:webHidden/>
          </w:rPr>
          <w:fldChar w:fldCharType="begin"/>
        </w:r>
        <w:r w:rsidR="00786169">
          <w:rPr>
            <w:noProof/>
            <w:webHidden/>
          </w:rPr>
          <w:instrText xml:space="preserve"> PAGEREF _Toc489608437 \h </w:instrText>
        </w:r>
        <w:r w:rsidR="00786169">
          <w:rPr>
            <w:noProof/>
            <w:webHidden/>
          </w:rPr>
        </w:r>
        <w:r w:rsidR="00786169">
          <w:rPr>
            <w:noProof/>
            <w:webHidden/>
          </w:rPr>
          <w:fldChar w:fldCharType="separate"/>
        </w:r>
        <w:r w:rsidR="00786169">
          <w:rPr>
            <w:noProof/>
            <w:webHidden/>
          </w:rPr>
          <w:t>4</w:t>
        </w:r>
        <w:r w:rsidR="00786169">
          <w:rPr>
            <w:noProof/>
            <w:webHidden/>
          </w:rPr>
          <w:fldChar w:fldCharType="end"/>
        </w:r>
      </w:hyperlink>
    </w:p>
    <w:p w14:paraId="2D0B9C52" w14:textId="77777777" w:rsidR="00786169" w:rsidRPr="00367C80" w:rsidRDefault="00AA434A" w:rsidP="00786169">
      <w:pPr>
        <w:pStyle w:val="20"/>
        <w:tabs>
          <w:tab w:val="right" w:leader="dot" w:pos="8296"/>
        </w:tabs>
        <w:rPr>
          <w:rFonts w:ascii="Calibri" w:hAnsi="Calibri"/>
          <w:smallCaps w:val="0"/>
          <w:noProof/>
          <w:szCs w:val="22"/>
        </w:rPr>
      </w:pPr>
      <w:hyperlink w:anchor="_Toc489608438" w:history="1">
        <w:r w:rsidR="00786169" w:rsidRPr="00F96C41">
          <w:rPr>
            <w:rStyle w:val="a6"/>
            <w:noProof/>
          </w:rPr>
          <w:t>1.3</w:t>
        </w:r>
        <w:r w:rsidR="00786169" w:rsidRPr="00F96C41">
          <w:rPr>
            <w:rStyle w:val="a6"/>
            <w:rFonts w:hint="eastAsia"/>
            <w:noProof/>
          </w:rPr>
          <w:t xml:space="preserve"> </w:t>
        </w:r>
        <w:r w:rsidR="00786169" w:rsidRPr="00F96C41">
          <w:rPr>
            <w:rStyle w:val="a6"/>
            <w:rFonts w:hint="eastAsia"/>
            <w:noProof/>
          </w:rPr>
          <w:t>读者对象</w:t>
        </w:r>
        <w:r w:rsidR="00786169">
          <w:rPr>
            <w:noProof/>
            <w:webHidden/>
          </w:rPr>
          <w:tab/>
        </w:r>
        <w:r w:rsidR="00786169">
          <w:rPr>
            <w:noProof/>
            <w:webHidden/>
          </w:rPr>
          <w:fldChar w:fldCharType="begin"/>
        </w:r>
        <w:r w:rsidR="00786169">
          <w:rPr>
            <w:noProof/>
            <w:webHidden/>
          </w:rPr>
          <w:instrText xml:space="preserve"> PAGEREF _Toc489608438 \h </w:instrText>
        </w:r>
        <w:r w:rsidR="00786169">
          <w:rPr>
            <w:noProof/>
            <w:webHidden/>
          </w:rPr>
        </w:r>
        <w:r w:rsidR="00786169">
          <w:rPr>
            <w:noProof/>
            <w:webHidden/>
          </w:rPr>
          <w:fldChar w:fldCharType="separate"/>
        </w:r>
        <w:r w:rsidR="00786169">
          <w:rPr>
            <w:noProof/>
            <w:webHidden/>
          </w:rPr>
          <w:t>4</w:t>
        </w:r>
        <w:r w:rsidR="00786169">
          <w:rPr>
            <w:noProof/>
            <w:webHidden/>
          </w:rPr>
          <w:fldChar w:fldCharType="end"/>
        </w:r>
      </w:hyperlink>
    </w:p>
    <w:p w14:paraId="3178B9C0" w14:textId="77777777" w:rsidR="00786169" w:rsidRPr="00367C80" w:rsidRDefault="00AA434A" w:rsidP="00786169">
      <w:pPr>
        <w:pStyle w:val="20"/>
        <w:tabs>
          <w:tab w:val="right" w:leader="dot" w:pos="8296"/>
        </w:tabs>
        <w:rPr>
          <w:rFonts w:ascii="Calibri" w:hAnsi="Calibri"/>
          <w:smallCaps w:val="0"/>
          <w:noProof/>
          <w:szCs w:val="22"/>
        </w:rPr>
      </w:pPr>
      <w:hyperlink w:anchor="_Toc489608439" w:history="1">
        <w:r w:rsidR="00786169" w:rsidRPr="00F96C41">
          <w:rPr>
            <w:rStyle w:val="a6"/>
            <w:noProof/>
          </w:rPr>
          <w:t>1.4</w:t>
        </w:r>
        <w:r w:rsidR="00786169" w:rsidRPr="00F96C41">
          <w:rPr>
            <w:rStyle w:val="a6"/>
            <w:rFonts w:hint="eastAsia"/>
            <w:noProof/>
          </w:rPr>
          <w:t xml:space="preserve"> </w:t>
        </w:r>
        <w:r w:rsidR="00786169" w:rsidRPr="00F96C41">
          <w:rPr>
            <w:rStyle w:val="a6"/>
            <w:rFonts w:hint="eastAsia"/>
            <w:noProof/>
          </w:rPr>
          <w:t>参考文献</w:t>
        </w:r>
        <w:r w:rsidR="00786169">
          <w:rPr>
            <w:noProof/>
            <w:webHidden/>
          </w:rPr>
          <w:tab/>
        </w:r>
        <w:r w:rsidR="00786169">
          <w:rPr>
            <w:noProof/>
            <w:webHidden/>
          </w:rPr>
          <w:fldChar w:fldCharType="begin"/>
        </w:r>
        <w:r w:rsidR="00786169">
          <w:rPr>
            <w:noProof/>
            <w:webHidden/>
          </w:rPr>
          <w:instrText xml:space="preserve"> PAGEREF _Toc489608439 \h </w:instrText>
        </w:r>
        <w:r w:rsidR="00786169">
          <w:rPr>
            <w:noProof/>
            <w:webHidden/>
          </w:rPr>
        </w:r>
        <w:r w:rsidR="00786169">
          <w:rPr>
            <w:noProof/>
            <w:webHidden/>
          </w:rPr>
          <w:fldChar w:fldCharType="separate"/>
        </w:r>
        <w:r w:rsidR="00786169">
          <w:rPr>
            <w:noProof/>
            <w:webHidden/>
          </w:rPr>
          <w:t>4</w:t>
        </w:r>
        <w:r w:rsidR="00786169">
          <w:rPr>
            <w:noProof/>
            <w:webHidden/>
          </w:rPr>
          <w:fldChar w:fldCharType="end"/>
        </w:r>
      </w:hyperlink>
    </w:p>
    <w:p w14:paraId="7F7ACAEB" w14:textId="77777777" w:rsidR="00786169" w:rsidRPr="00367C80" w:rsidRDefault="00AA434A" w:rsidP="00786169">
      <w:pPr>
        <w:pStyle w:val="20"/>
        <w:tabs>
          <w:tab w:val="right" w:leader="dot" w:pos="8296"/>
        </w:tabs>
        <w:rPr>
          <w:rFonts w:ascii="Calibri" w:hAnsi="Calibri"/>
          <w:smallCaps w:val="0"/>
          <w:noProof/>
          <w:szCs w:val="22"/>
        </w:rPr>
      </w:pPr>
      <w:hyperlink w:anchor="_Toc489608440" w:history="1">
        <w:r w:rsidR="00786169" w:rsidRPr="00F96C41">
          <w:rPr>
            <w:rStyle w:val="a6"/>
            <w:noProof/>
          </w:rPr>
          <w:t>1.5</w:t>
        </w:r>
        <w:r w:rsidR="00786169" w:rsidRPr="00F96C41">
          <w:rPr>
            <w:rStyle w:val="a6"/>
            <w:rFonts w:hint="eastAsia"/>
            <w:noProof/>
          </w:rPr>
          <w:t xml:space="preserve"> </w:t>
        </w:r>
        <w:r w:rsidR="00786169" w:rsidRPr="00F96C41">
          <w:rPr>
            <w:rStyle w:val="a6"/>
            <w:rFonts w:hint="eastAsia"/>
            <w:noProof/>
          </w:rPr>
          <w:t>术语与所写解释</w:t>
        </w:r>
        <w:r w:rsidR="00786169">
          <w:rPr>
            <w:noProof/>
            <w:webHidden/>
          </w:rPr>
          <w:tab/>
        </w:r>
        <w:r w:rsidR="00786169">
          <w:rPr>
            <w:noProof/>
            <w:webHidden/>
          </w:rPr>
          <w:fldChar w:fldCharType="begin"/>
        </w:r>
        <w:r w:rsidR="00786169">
          <w:rPr>
            <w:noProof/>
            <w:webHidden/>
          </w:rPr>
          <w:instrText xml:space="preserve"> PAGEREF _Toc489608440 \h </w:instrText>
        </w:r>
        <w:r w:rsidR="00786169">
          <w:rPr>
            <w:noProof/>
            <w:webHidden/>
          </w:rPr>
        </w:r>
        <w:r w:rsidR="00786169">
          <w:rPr>
            <w:noProof/>
            <w:webHidden/>
          </w:rPr>
          <w:fldChar w:fldCharType="separate"/>
        </w:r>
        <w:r w:rsidR="00786169">
          <w:rPr>
            <w:noProof/>
            <w:webHidden/>
          </w:rPr>
          <w:t>4</w:t>
        </w:r>
        <w:r w:rsidR="00786169">
          <w:rPr>
            <w:noProof/>
            <w:webHidden/>
          </w:rPr>
          <w:fldChar w:fldCharType="end"/>
        </w:r>
      </w:hyperlink>
    </w:p>
    <w:p w14:paraId="24C7A736" w14:textId="77777777" w:rsidR="00786169" w:rsidRPr="00367C80" w:rsidRDefault="00AA434A" w:rsidP="00786169">
      <w:pPr>
        <w:pStyle w:val="10"/>
        <w:tabs>
          <w:tab w:val="right" w:leader="dot" w:pos="8296"/>
        </w:tabs>
        <w:rPr>
          <w:rFonts w:ascii="Calibri" w:hAnsi="Calibri"/>
          <w:b w:val="0"/>
          <w:bCs w:val="0"/>
          <w:caps w:val="0"/>
          <w:noProof/>
          <w:szCs w:val="22"/>
        </w:rPr>
      </w:pPr>
      <w:hyperlink w:anchor="_Toc489608441" w:history="1">
        <w:r w:rsidR="00786169" w:rsidRPr="00F96C41">
          <w:rPr>
            <w:rStyle w:val="a6"/>
            <w:rFonts w:hint="eastAsia"/>
            <w:noProof/>
          </w:rPr>
          <w:t>第</w:t>
        </w:r>
        <w:r w:rsidR="00786169" w:rsidRPr="00F96C41">
          <w:rPr>
            <w:rStyle w:val="a6"/>
            <w:rFonts w:hint="eastAsia"/>
            <w:noProof/>
          </w:rPr>
          <w:t>2</w:t>
        </w:r>
        <w:r w:rsidR="00786169" w:rsidRPr="00F96C41">
          <w:rPr>
            <w:rStyle w:val="a6"/>
            <w:rFonts w:hint="eastAsia"/>
            <w:noProof/>
          </w:rPr>
          <w:t>章</w:t>
        </w:r>
        <w:r w:rsidR="00786169" w:rsidRPr="00F96C41">
          <w:rPr>
            <w:rStyle w:val="a6"/>
            <w:rFonts w:hint="eastAsia"/>
            <w:noProof/>
          </w:rPr>
          <w:t xml:space="preserve"> </w:t>
        </w:r>
        <w:r w:rsidR="00786169" w:rsidRPr="00F96C41">
          <w:rPr>
            <w:rStyle w:val="a6"/>
            <w:rFonts w:hint="eastAsia"/>
            <w:noProof/>
          </w:rPr>
          <w:t>系统介绍</w:t>
        </w:r>
        <w:r w:rsidR="00786169">
          <w:rPr>
            <w:noProof/>
            <w:webHidden/>
          </w:rPr>
          <w:tab/>
        </w:r>
        <w:r w:rsidR="00786169">
          <w:rPr>
            <w:noProof/>
            <w:webHidden/>
          </w:rPr>
          <w:fldChar w:fldCharType="begin"/>
        </w:r>
        <w:r w:rsidR="00786169">
          <w:rPr>
            <w:noProof/>
            <w:webHidden/>
          </w:rPr>
          <w:instrText xml:space="preserve"> PAGEREF _Toc489608441 \h </w:instrText>
        </w:r>
        <w:r w:rsidR="00786169">
          <w:rPr>
            <w:noProof/>
            <w:webHidden/>
          </w:rPr>
        </w:r>
        <w:r w:rsidR="00786169">
          <w:rPr>
            <w:noProof/>
            <w:webHidden/>
          </w:rPr>
          <w:fldChar w:fldCharType="separate"/>
        </w:r>
        <w:r w:rsidR="00786169">
          <w:rPr>
            <w:noProof/>
            <w:webHidden/>
          </w:rPr>
          <w:t>5</w:t>
        </w:r>
        <w:r w:rsidR="00786169">
          <w:rPr>
            <w:noProof/>
            <w:webHidden/>
          </w:rPr>
          <w:fldChar w:fldCharType="end"/>
        </w:r>
      </w:hyperlink>
    </w:p>
    <w:p w14:paraId="1A66969D" w14:textId="77777777" w:rsidR="00786169" w:rsidRPr="00367C80" w:rsidRDefault="00AA434A" w:rsidP="00786169">
      <w:pPr>
        <w:pStyle w:val="20"/>
        <w:tabs>
          <w:tab w:val="right" w:leader="dot" w:pos="8296"/>
        </w:tabs>
        <w:rPr>
          <w:rFonts w:ascii="Calibri" w:hAnsi="Calibri"/>
          <w:smallCaps w:val="0"/>
          <w:noProof/>
          <w:szCs w:val="22"/>
        </w:rPr>
      </w:pPr>
      <w:hyperlink w:anchor="_Toc489608442" w:history="1">
        <w:r w:rsidR="00786169" w:rsidRPr="00F96C41">
          <w:rPr>
            <w:rStyle w:val="a6"/>
            <w:noProof/>
          </w:rPr>
          <w:t>2.1</w:t>
        </w:r>
        <w:r w:rsidR="00786169" w:rsidRPr="00F96C41">
          <w:rPr>
            <w:rStyle w:val="a6"/>
            <w:rFonts w:hint="eastAsia"/>
            <w:noProof/>
          </w:rPr>
          <w:t xml:space="preserve"> </w:t>
        </w:r>
        <w:r w:rsidR="00786169" w:rsidRPr="00F96C41">
          <w:rPr>
            <w:rStyle w:val="a6"/>
            <w:rFonts w:hint="eastAsia"/>
            <w:noProof/>
          </w:rPr>
          <w:t>系统开发背景</w:t>
        </w:r>
        <w:r w:rsidR="00786169">
          <w:rPr>
            <w:noProof/>
            <w:webHidden/>
          </w:rPr>
          <w:tab/>
        </w:r>
        <w:r w:rsidR="00786169">
          <w:rPr>
            <w:noProof/>
            <w:webHidden/>
          </w:rPr>
          <w:fldChar w:fldCharType="begin"/>
        </w:r>
        <w:r w:rsidR="00786169">
          <w:rPr>
            <w:noProof/>
            <w:webHidden/>
          </w:rPr>
          <w:instrText xml:space="preserve"> PAGEREF _Toc489608442 \h </w:instrText>
        </w:r>
        <w:r w:rsidR="00786169">
          <w:rPr>
            <w:noProof/>
            <w:webHidden/>
          </w:rPr>
        </w:r>
        <w:r w:rsidR="00786169">
          <w:rPr>
            <w:noProof/>
            <w:webHidden/>
          </w:rPr>
          <w:fldChar w:fldCharType="separate"/>
        </w:r>
        <w:r w:rsidR="00786169">
          <w:rPr>
            <w:noProof/>
            <w:webHidden/>
          </w:rPr>
          <w:t>5</w:t>
        </w:r>
        <w:r w:rsidR="00786169">
          <w:rPr>
            <w:noProof/>
            <w:webHidden/>
          </w:rPr>
          <w:fldChar w:fldCharType="end"/>
        </w:r>
      </w:hyperlink>
    </w:p>
    <w:p w14:paraId="6CACD043" w14:textId="77777777" w:rsidR="00786169" w:rsidRPr="00367C80" w:rsidRDefault="00AA434A" w:rsidP="00786169">
      <w:pPr>
        <w:pStyle w:val="20"/>
        <w:tabs>
          <w:tab w:val="right" w:leader="dot" w:pos="8296"/>
        </w:tabs>
        <w:rPr>
          <w:rFonts w:ascii="Calibri" w:hAnsi="Calibri"/>
          <w:smallCaps w:val="0"/>
          <w:noProof/>
          <w:szCs w:val="22"/>
        </w:rPr>
      </w:pPr>
      <w:hyperlink w:anchor="_Toc489608443" w:history="1">
        <w:r w:rsidR="00786169" w:rsidRPr="00F96C41">
          <w:rPr>
            <w:rStyle w:val="a6"/>
            <w:noProof/>
          </w:rPr>
          <w:t>2.2</w:t>
        </w:r>
        <w:r w:rsidR="00786169" w:rsidRPr="00F96C41">
          <w:rPr>
            <w:rStyle w:val="a6"/>
            <w:rFonts w:hint="eastAsia"/>
            <w:noProof/>
          </w:rPr>
          <w:t xml:space="preserve"> </w:t>
        </w:r>
        <w:r w:rsidR="00786169" w:rsidRPr="00F96C41">
          <w:rPr>
            <w:rStyle w:val="a6"/>
            <w:rFonts w:hint="eastAsia"/>
            <w:noProof/>
          </w:rPr>
          <w:t>系统简介</w:t>
        </w:r>
        <w:r w:rsidR="00786169">
          <w:rPr>
            <w:noProof/>
            <w:webHidden/>
          </w:rPr>
          <w:tab/>
        </w:r>
        <w:r w:rsidR="00786169">
          <w:rPr>
            <w:noProof/>
            <w:webHidden/>
          </w:rPr>
          <w:fldChar w:fldCharType="begin"/>
        </w:r>
        <w:r w:rsidR="00786169">
          <w:rPr>
            <w:noProof/>
            <w:webHidden/>
          </w:rPr>
          <w:instrText xml:space="preserve"> PAGEREF _Toc489608443 \h </w:instrText>
        </w:r>
        <w:r w:rsidR="00786169">
          <w:rPr>
            <w:noProof/>
            <w:webHidden/>
          </w:rPr>
        </w:r>
        <w:r w:rsidR="00786169">
          <w:rPr>
            <w:noProof/>
            <w:webHidden/>
          </w:rPr>
          <w:fldChar w:fldCharType="separate"/>
        </w:r>
        <w:r w:rsidR="00786169">
          <w:rPr>
            <w:noProof/>
            <w:webHidden/>
          </w:rPr>
          <w:t>5</w:t>
        </w:r>
        <w:r w:rsidR="00786169">
          <w:rPr>
            <w:noProof/>
            <w:webHidden/>
          </w:rPr>
          <w:fldChar w:fldCharType="end"/>
        </w:r>
      </w:hyperlink>
    </w:p>
    <w:p w14:paraId="3CBE8244" w14:textId="77777777" w:rsidR="00786169" w:rsidRPr="00367C80" w:rsidRDefault="00AA434A" w:rsidP="00786169">
      <w:pPr>
        <w:pStyle w:val="20"/>
        <w:tabs>
          <w:tab w:val="right" w:leader="dot" w:pos="8296"/>
        </w:tabs>
        <w:rPr>
          <w:rFonts w:ascii="Calibri" w:hAnsi="Calibri"/>
          <w:smallCaps w:val="0"/>
          <w:noProof/>
          <w:szCs w:val="22"/>
        </w:rPr>
      </w:pPr>
      <w:hyperlink w:anchor="_Toc489608444" w:history="1">
        <w:r w:rsidR="00786169" w:rsidRPr="00F96C41">
          <w:rPr>
            <w:rStyle w:val="a6"/>
            <w:noProof/>
          </w:rPr>
          <w:t>2.3</w:t>
        </w:r>
        <w:r w:rsidR="00786169" w:rsidRPr="00F96C41">
          <w:rPr>
            <w:rStyle w:val="a6"/>
            <w:rFonts w:hint="eastAsia"/>
            <w:noProof/>
          </w:rPr>
          <w:t xml:space="preserve"> </w:t>
        </w:r>
        <w:r w:rsidR="00786169" w:rsidRPr="00F96C41">
          <w:rPr>
            <w:rStyle w:val="a6"/>
            <w:rFonts w:hint="eastAsia"/>
            <w:noProof/>
          </w:rPr>
          <w:t>系统主要功能列表</w:t>
        </w:r>
        <w:r w:rsidR="00786169">
          <w:rPr>
            <w:noProof/>
            <w:webHidden/>
          </w:rPr>
          <w:tab/>
        </w:r>
        <w:r w:rsidR="00786169">
          <w:rPr>
            <w:noProof/>
            <w:webHidden/>
          </w:rPr>
          <w:fldChar w:fldCharType="begin"/>
        </w:r>
        <w:r w:rsidR="00786169">
          <w:rPr>
            <w:noProof/>
            <w:webHidden/>
          </w:rPr>
          <w:instrText xml:space="preserve"> PAGEREF _Toc489608444 \h </w:instrText>
        </w:r>
        <w:r w:rsidR="00786169">
          <w:rPr>
            <w:noProof/>
            <w:webHidden/>
          </w:rPr>
        </w:r>
        <w:r w:rsidR="00786169">
          <w:rPr>
            <w:noProof/>
            <w:webHidden/>
          </w:rPr>
          <w:fldChar w:fldCharType="separate"/>
        </w:r>
        <w:r w:rsidR="00786169">
          <w:rPr>
            <w:noProof/>
            <w:webHidden/>
          </w:rPr>
          <w:t>5</w:t>
        </w:r>
        <w:r w:rsidR="00786169">
          <w:rPr>
            <w:noProof/>
            <w:webHidden/>
          </w:rPr>
          <w:fldChar w:fldCharType="end"/>
        </w:r>
      </w:hyperlink>
    </w:p>
    <w:p w14:paraId="73984224" w14:textId="77777777" w:rsidR="00786169" w:rsidRPr="00367C80" w:rsidRDefault="00AA434A" w:rsidP="00786169">
      <w:pPr>
        <w:pStyle w:val="20"/>
        <w:tabs>
          <w:tab w:val="right" w:leader="dot" w:pos="8296"/>
        </w:tabs>
        <w:rPr>
          <w:rFonts w:ascii="Calibri" w:hAnsi="Calibri"/>
          <w:smallCaps w:val="0"/>
          <w:noProof/>
          <w:szCs w:val="22"/>
        </w:rPr>
      </w:pPr>
      <w:hyperlink w:anchor="_Toc489608445" w:history="1">
        <w:r w:rsidR="00786169" w:rsidRPr="00F96C41">
          <w:rPr>
            <w:rStyle w:val="a6"/>
            <w:noProof/>
          </w:rPr>
          <w:t>2.4</w:t>
        </w:r>
        <w:r w:rsidR="00786169" w:rsidRPr="00F96C41">
          <w:rPr>
            <w:rStyle w:val="a6"/>
            <w:rFonts w:hint="eastAsia"/>
            <w:noProof/>
          </w:rPr>
          <w:t xml:space="preserve"> </w:t>
        </w:r>
        <w:r w:rsidR="00786169" w:rsidRPr="00F96C41">
          <w:rPr>
            <w:rStyle w:val="a6"/>
            <w:rFonts w:hint="eastAsia"/>
            <w:noProof/>
          </w:rPr>
          <w:t>系统关键业务流程</w:t>
        </w:r>
        <w:r w:rsidR="00786169">
          <w:rPr>
            <w:noProof/>
            <w:webHidden/>
          </w:rPr>
          <w:tab/>
        </w:r>
        <w:r w:rsidR="00786169">
          <w:rPr>
            <w:noProof/>
            <w:webHidden/>
          </w:rPr>
          <w:fldChar w:fldCharType="begin"/>
        </w:r>
        <w:r w:rsidR="00786169">
          <w:rPr>
            <w:noProof/>
            <w:webHidden/>
          </w:rPr>
          <w:instrText xml:space="preserve"> PAGEREF _Toc489608445 \h </w:instrText>
        </w:r>
        <w:r w:rsidR="00786169">
          <w:rPr>
            <w:noProof/>
            <w:webHidden/>
          </w:rPr>
        </w:r>
        <w:r w:rsidR="00786169">
          <w:rPr>
            <w:noProof/>
            <w:webHidden/>
          </w:rPr>
          <w:fldChar w:fldCharType="separate"/>
        </w:r>
        <w:r w:rsidR="00786169">
          <w:rPr>
            <w:noProof/>
            <w:webHidden/>
          </w:rPr>
          <w:t>5</w:t>
        </w:r>
        <w:r w:rsidR="00786169">
          <w:rPr>
            <w:noProof/>
            <w:webHidden/>
          </w:rPr>
          <w:fldChar w:fldCharType="end"/>
        </w:r>
      </w:hyperlink>
    </w:p>
    <w:p w14:paraId="332E5E4F" w14:textId="77777777" w:rsidR="00786169" w:rsidRPr="00367C80" w:rsidRDefault="00AA434A" w:rsidP="00786169">
      <w:pPr>
        <w:pStyle w:val="10"/>
        <w:tabs>
          <w:tab w:val="right" w:leader="dot" w:pos="8296"/>
        </w:tabs>
        <w:rPr>
          <w:rFonts w:ascii="Calibri" w:hAnsi="Calibri"/>
          <w:b w:val="0"/>
          <w:bCs w:val="0"/>
          <w:caps w:val="0"/>
          <w:noProof/>
          <w:szCs w:val="22"/>
        </w:rPr>
      </w:pPr>
      <w:hyperlink w:anchor="_Toc489608446" w:history="1">
        <w:r w:rsidR="00786169" w:rsidRPr="00F96C41">
          <w:rPr>
            <w:rStyle w:val="a6"/>
            <w:rFonts w:hint="eastAsia"/>
            <w:noProof/>
          </w:rPr>
          <w:t>第</w:t>
        </w:r>
        <w:r w:rsidR="00786169" w:rsidRPr="00F96C41">
          <w:rPr>
            <w:rStyle w:val="a6"/>
            <w:rFonts w:hint="eastAsia"/>
            <w:noProof/>
          </w:rPr>
          <w:t>3</w:t>
        </w:r>
        <w:r w:rsidR="00786169" w:rsidRPr="00F96C41">
          <w:rPr>
            <w:rStyle w:val="a6"/>
            <w:rFonts w:hint="eastAsia"/>
            <w:noProof/>
          </w:rPr>
          <w:t>章</w:t>
        </w:r>
        <w:r w:rsidR="00786169" w:rsidRPr="00F96C41">
          <w:rPr>
            <w:rStyle w:val="a6"/>
            <w:rFonts w:hint="eastAsia"/>
            <w:noProof/>
          </w:rPr>
          <w:t xml:space="preserve"> </w:t>
        </w:r>
        <w:r w:rsidR="00786169" w:rsidRPr="00F96C41">
          <w:rPr>
            <w:rStyle w:val="a6"/>
            <w:rFonts w:hint="eastAsia"/>
            <w:noProof/>
          </w:rPr>
          <w:t>系统非功能性需求</w:t>
        </w:r>
        <w:r w:rsidR="00786169">
          <w:rPr>
            <w:noProof/>
            <w:webHidden/>
          </w:rPr>
          <w:tab/>
        </w:r>
        <w:r w:rsidR="00786169">
          <w:rPr>
            <w:noProof/>
            <w:webHidden/>
          </w:rPr>
          <w:fldChar w:fldCharType="begin"/>
        </w:r>
        <w:r w:rsidR="00786169">
          <w:rPr>
            <w:noProof/>
            <w:webHidden/>
          </w:rPr>
          <w:instrText xml:space="preserve"> PAGEREF _Toc489608446 \h </w:instrText>
        </w:r>
        <w:r w:rsidR="00786169">
          <w:rPr>
            <w:noProof/>
            <w:webHidden/>
          </w:rPr>
        </w:r>
        <w:r w:rsidR="00786169">
          <w:rPr>
            <w:noProof/>
            <w:webHidden/>
          </w:rPr>
          <w:fldChar w:fldCharType="separate"/>
        </w:r>
        <w:r w:rsidR="00786169">
          <w:rPr>
            <w:noProof/>
            <w:webHidden/>
          </w:rPr>
          <w:t>5</w:t>
        </w:r>
        <w:r w:rsidR="00786169">
          <w:rPr>
            <w:noProof/>
            <w:webHidden/>
          </w:rPr>
          <w:fldChar w:fldCharType="end"/>
        </w:r>
      </w:hyperlink>
    </w:p>
    <w:p w14:paraId="14E4C0AA" w14:textId="77777777" w:rsidR="00786169" w:rsidRPr="00367C80" w:rsidRDefault="00AA434A" w:rsidP="00786169">
      <w:pPr>
        <w:pStyle w:val="20"/>
        <w:tabs>
          <w:tab w:val="right" w:leader="dot" w:pos="8296"/>
        </w:tabs>
        <w:rPr>
          <w:rFonts w:ascii="Calibri" w:hAnsi="Calibri"/>
          <w:smallCaps w:val="0"/>
          <w:noProof/>
          <w:szCs w:val="22"/>
        </w:rPr>
      </w:pPr>
      <w:hyperlink w:anchor="_Toc489608447" w:history="1">
        <w:r w:rsidR="00786169" w:rsidRPr="00F96C41">
          <w:rPr>
            <w:rStyle w:val="a6"/>
            <w:noProof/>
          </w:rPr>
          <w:t>3.1</w:t>
        </w:r>
        <w:r w:rsidR="00786169" w:rsidRPr="00F96C41">
          <w:rPr>
            <w:rStyle w:val="a6"/>
            <w:rFonts w:hint="eastAsia"/>
            <w:noProof/>
          </w:rPr>
          <w:t xml:space="preserve"> </w:t>
        </w:r>
        <w:r w:rsidR="00786169" w:rsidRPr="00F96C41">
          <w:rPr>
            <w:rStyle w:val="a6"/>
            <w:rFonts w:hint="eastAsia"/>
            <w:noProof/>
          </w:rPr>
          <w:t>性能要求描述</w:t>
        </w:r>
        <w:r w:rsidR="00786169">
          <w:rPr>
            <w:noProof/>
            <w:webHidden/>
          </w:rPr>
          <w:tab/>
        </w:r>
        <w:r w:rsidR="00786169">
          <w:rPr>
            <w:noProof/>
            <w:webHidden/>
          </w:rPr>
          <w:fldChar w:fldCharType="begin"/>
        </w:r>
        <w:r w:rsidR="00786169">
          <w:rPr>
            <w:noProof/>
            <w:webHidden/>
          </w:rPr>
          <w:instrText xml:space="preserve"> PAGEREF _Toc489608447 \h </w:instrText>
        </w:r>
        <w:r w:rsidR="00786169">
          <w:rPr>
            <w:noProof/>
            <w:webHidden/>
          </w:rPr>
        </w:r>
        <w:r w:rsidR="00786169">
          <w:rPr>
            <w:noProof/>
            <w:webHidden/>
          </w:rPr>
          <w:fldChar w:fldCharType="separate"/>
        </w:r>
        <w:r w:rsidR="00786169">
          <w:rPr>
            <w:noProof/>
            <w:webHidden/>
          </w:rPr>
          <w:t>5</w:t>
        </w:r>
        <w:r w:rsidR="00786169">
          <w:rPr>
            <w:noProof/>
            <w:webHidden/>
          </w:rPr>
          <w:fldChar w:fldCharType="end"/>
        </w:r>
      </w:hyperlink>
    </w:p>
    <w:p w14:paraId="26BFE392" w14:textId="77777777" w:rsidR="00786169" w:rsidRPr="00367C80" w:rsidRDefault="00AA434A" w:rsidP="00786169">
      <w:pPr>
        <w:pStyle w:val="20"/>
        <w:tabs>
          <w:tab w:val="right" w:leader="dot" w:pos="8296"/>
        </w:tabs>
        <w:rPr>
          <w:rFonts w:ascii="Calibri" w:hAnsi="Calibri"/>
          <w:smallCaps w:val="0"/>
          <w:noProof/>
          <w:szCs w:val="22"/>
        </w:rPr>
      </w:pPr>
      <w:hyperlink w:anchor="_Toc489608448" w:history="1">
        <w:r w:rsidR="00786169" w:rsidRPr="00F96C41">
          <w:rPr>
            <w:rStyle w:val="a6"/>
            <w:noProof/>
          </w:rPr>
          <w:t>3.2</w:t>
        </w:r>
        <w:r w:rsidR="00786169" w:rsidRPr="00F96C41">
          <w:rPr>
            <w:rStyle w:val="a6"/>
            <w:rFonts w:hint="eastAsia"/>
            <w:noProof/>
          </w:rPr>
          <w:t xml:space="preserve"> </w:t>
        </w:r>
        <w:r w:rsidR="00786169" w:rsidRPr="00F96C41">
          <w:rPr>
            <w:rStyle w:val="a6"/>
            <w:rFonts w:hint="eastAsia"/>
            <w:noProof/>
          </w:rPr>
          <w:t>界面需求描述</w:t>
        </w:r>
        <w:r w:rsidR="00786169">
          <w:rPr>
            <w:noProof/>
            <w:webHidden/>
          </w:rPr>
          <w:tab/>
        </w:r>
        <w:r w:rsidR="00786169">
          <w:rPr>
            <w:noProof/>
            <w:webHidden/>
          </w:rPr>
          <w:fldChar w:fldCharType="begin"/>
        </w:r>
        <w:r w:rsidR="00786169">
          <w:rPr>
            <w:noProof/>
            <w:webHidden/>
          </w:rPr>
          <w:instrText xml:space="preserve"> PAGEREF _Toc489608448 \h </w:instrText>
        </w:r>
        <w:r w:rsidR="00786169">
          <w:rPr>
            <w:noProof/>
            <w:webHidden/>
          </w:rPr>
        </w:r>
        <w:r w:rsidR="00786169">
          <w:rPr>
            <w:noProof/>
            <w:webHidden/>
          </w:rPr>
          <w:fldChar w:fldCharType="separate"/>
        </w:r>
        <w:r w:rsidR="00786169">
          <w:rPr>
            <w:noProof/>
            <w:webHidden/>
          </w:rPr>
          <w:t>5</w:t>
        </w:r>
        <w:r w:rsidR="00786169">
          <w:rPr>
            <w:noProof/>
            <w:webHidden/>
          </w:rPr>
          <w:fldChar w:fldCharType="end"/>
        </w:r>
      </w:hyperlink>
    </w:p>
    <w:p w14:paraId="2A8A1927" w14:textId="77777777" w:rsidR="00786169" w:rsidRPr="00367C80" w:rsidRDefault="00AA434A" w:rsidP="00786169">
      <w:pPr>
        <w:pStyle w:val="20"/>
        <w:tabs>
          <w:tab w:val="right" w:leader="dot" w:pos="8296"/>
        </w:tabs>
        <w:rPr>
          <w:rFonts w:ascii="Calibri" w:hAnsi="Calibri"/>
          <w:smallCaps w:val="0"/>
          <w:noProof/>
          <w:szCs w:val="22"/>
        </w:rPr>
      </w:pPr>
      <w:hyperlink w:anchor="_Toc489608449" w:history="1">
        <w:r w:rsidR="00786169" w:rsidRPr="00F96C41">
          <w:rPr>
            <w:rStyle w:val="a6"/>
            <w:noProof/>
          </w:rPr>
          <w:t>3.3</w:t>
        </w:r>
        <w:r w:rsidR="00786169" w:rsidRPr="00F96C41">
          <w:rPr>
            <w:rStyle w:val="a6"/>
            <w:rFonts w:hint="eastAsia"/>
            <w:noProof/>
          </w:rPr>
          <w:t xml:space="preserve"> </w:t>
        </w:r>
        <w:r w:rsidR="00786169" w:rsidRPr="00F96C41">
          <w:rPr>
            <w:rStyle w:val="a6"/>
            <w:rFonts w:hint="eastAsia"/>
            <w:noProof/>
          </w:rPr>
          <w:t>易用性描述</w:t>
        </w:r>
        <w:r w:rsidR="00786169">
          <w:rPr>
            <w:noProof/>
            <w:webHidden/>
          </w:rPr>
          <w:tab/>
        </w:r>
        <w:r w:rsidR="00786169">
          <w:rPr>
            <w:noProof/>
            <w:webHidden/>
          </w:rPr>
          <w:fldChar w:fldCharType="begin"/>
        </w:r>
        <w:r w:rsidR="00786169">
          <w:rPr>
            <w:noProof/>
            <w:webHidden/>
          </w:rPr>
          <w:instrText xml:space="preserve"> PAGEREF _Toc489608449 \h </w:instrText>
        </w:r>
        <w:r w:rsidR="00786169">
          <w:rPr>
            <w:noProof/>
            <w:webHidden/>
          </w:rPr>
        </w:r>
        <w:r w:rsidR="00786169">
          <w:rPr>
            <w:noProof/>
            <w:webHidden/>
          </w:rPr>
          <w:fldChar w:fldCharType="separate"/>
        </w:r>
        <w:r w:rsidR="00786169">
          <w:rPr>
            <w:noProof/>
            <w:webHidden/>
          </w:rPr>
          <w:t>5</w:t>
        </w:r>
        <w:r w:rsidR="00786169">
          <w:rPr>
            <w:noProof/>
            <w:webHidden/>
          </w:rPr>
          <w:fldChar w:fldCharType="end"/>
        </w:r>
      </w:hyperlink>
    </w:p>
    <w:p w14:paraId="0EF3C117" w14:textId="77777777" w:rsidR="00786169" w:rsidRPr="00367C80" w:rsidRDefault="00AA434A" w:rsidP="00786169">
      <w:pPr>
        <w:pStyle w:val="20"/>
        <w:tabs>
          <w:tab w:val="right" w:leader="dot" w:pos="8296"/>
        </w:tabs>
        <w:rPr>
          <w:rFonts w:ascii="Calibri" w:hAnsi="Calibri"/>
          <w:smallCaps w:val="0"/>
          <w:noProof/>
          <w:szCs w:val="22"/>
        </w:rPr>
      </w:pPr>
      <w:hyperlink w:anchor="_Toc489608450" w:history="1">
        <w:r w:rsidR="00786169" w:rsidRPr="00F96C41">
          <w:rPr>
            <w:rStyle w:val="a6"/>
            <w:noProof/>
          </w:rPr>
          <w:t>3.4</w:t>
        </w:r>
        <w:r w:rsidR="00786169" w:rsidRPr="00F96C41">
          <w:rPr>
            <w:rStyle w:val="a6"/>
            <w:rFonts w:hint="eastAsia"/>
            <w:noProof/>
          </w:rPr>
          <w:t xml:space="preserve"> </w:t>
        </w:r>
        <w:r w:rsidR="00786169" w:rsidRPr="00F96C41">
          <w:rPr>
            <w:rStyle w:val="a6"/>
            <w:rFonts w:hint="eastAsia"/>
            <w:noProof/>
          </w:rPr>
          <w:t>安全性</w:t>
        </w:r>
        <w:r w:rsidR="00786169">
          <w:rPr>
            <w:noProof/>
            <w:webHidden/>
          </w:rPr>
          <w:tab/>
        </w:r>
        <w:r w:rsidR="00786169">
          <w:rPr>
            <w:noProof/>
            <w:webHidden/>
          </w:rPr>
          <w:fldChar w:fldCharType="begin"/>
        </w:r>
        <w:r w:rsidR="00786169">
          <w:rPr>
            <w:noProof/>
            <w:webHidden/>
          </w:rPr>
          <w:instrText xml:space="preserve"> PAGEREF _Toc489608450 \h </w:instrText>
        </w:r>
        <w:r w:rsidR="00786169">
          <w:rPr>
            <w:noProof/>
            <w:webHidden/>
          </w:rPr>
        </w:r>
        <w:r w:rsidR="00786169">
          <w:rPr>
            <w:noProof/>
            <w:webHidden/>
          </w:rPr>
          <w:fldChar w:fldCharType="separate"/>
        </w:r>
        <w:r w:rsidR="00786169">
          <w:rPr>
            <w:noProof/>
            <w:webHidden/>
          </w:rPr>
          <w:t>6</w:t>
        </w:r>
        <w:r w:rsidR="00786169">
          <w:rPr>
            <w:noProof/>
            <w:webHidden/>
          </w:rPr>
          <w:fldChar w:fldCharType="end"/>
        </w:r>
      </w:hyperlink>
    </w:p>
    <w:p w14:paraId="3843539E" w14:textId="77777777" w:rsidR="00786169" w:rsidRPr="00367C80" w:rsidRDefault="00AA434A" w:rsidP="00786169">
      <w:pPr>
        <w:pStyle w:val="20"/>
        <w:tabs>
          <w:tab w:val="right" w:leader="dot" w:pos="8296"/>
        </w:tabs>
        <w:rPr>
          <w:rFonts w:ascii="Calibri" w:hAnsi="Calibri"/>
          <w:smallCaps w:val="0"/>
          <w:noProof/>
          <w:szCs w:val="22"/>
        </w:rPr>
      </w:pPr>
      <w:hyperlink w:anchor="_Toc489608451" w:history="1">
        <w:r w:rsidR="00786169" w:rsidRPr="00F96C41">
          <w:rPr>
            <w:rStyle w:val="a6"/>
            <w:noProof/>
          </w:rPr>
          <w:t>3.5</w:t>
        </w:r>
        <w:r w:rsidR="00786169" w:rsidRPr="00F96C41">
          <w:rPr>
            <w:rStyle w:val="a6"/>
            <w:rFonts w:hint="eastAsia"/>
            <w:noProof/>
          </w:rPr>
          <w:t xml:space="preserve"> </w:t>
        </w:r>
        <w:r w:rsidR="00786169" w:rsidRPr="00F96C41">
          <w:rPr>
            <w:rStyle w:val="a6"/>
            <w:rFonts w:hint="eastAsia"/>
            <w:noProof/>
          </w:rPr>
          <w:t>可靠性</w:t>
        </w:r>
        <w:r w:rsidR="00786169">
          <w:rPr>
            <w:noProof/>
            <w:webHidden/>
          </w:rPr>
          <w:tab/>
        </w:r>
        <w:r w:rsidR="00786169">
          <w:rPr>
            <w:noProof/>
            <w:webHidden/>
          </w:rPr>
          <w:fldChar w:fldCharType="begin"/>
        </w:r>
        <w:r w:rsidR="00786169">
          <w:rPr>
            <w:noProof/>
            <w:webHidden/>
          </w:rPr>
          <w:instrText xml:space="preserve"> PAGEREF _Toc489608451 \h </w:instrText>
        </w:r>
        <w:r w:rsidR="00786169">
          <w:rPr>
            <w:noProof/>
            <w:webHidden/>
          </w:rPr>
        </w:r>
        <w:r w:rsidR="00786169">
          <w:rPr>
            <w:noProof/>
            <w:webHidden/>
          </w:rPr>
          <w:fldChar w:fldCharType="separate"/>
        </w:r>
        <w:r w:rsidR="00786169">
          <w:rPr>
            <w:noProof/>
            <w:webHidden/>
          </w:rPr>
          <w:t>6</w:t>
        </w:r>
        <w:r w:rsidR="00786169">
          <w:rPr>
            <w:noProof/>
            <w:webHidden/>
          </w:rPr>
          <w:fldChar w:fldCharType="end"/>
        </w:r>
      </w:hyperlink>
    </w:p>
    <w:p w14:paraId="09EB9A16" w14:textId="77777777" w:rsidR="00786169" w:rsidRPr="00367C80" w:rsidRDefault="00AA434A" w:rsidP="00786169">
      <w:pPr>
        <w:pStyle w:val="20"/>
        <w:tabs>
          <w:tab w:val="right" w:leader="dot" w:pos="8296"/>
        </w:tabs>
        <w:rPr>
          <w:rFonts w:ascii="Calibri" w:hAnsi="Calibri"/>
          <w:smallCaps w:val="0"/>
          <w:noProof/>
          <w:szCs w:val="22"/>
        </w:rPr>
      </w:pPr>
      <w:hyperlink w:anchor="_Toc489608452" w:history="1">
        <w:r w:rsidR="00786169" w:rsidRPr="00F96C41">
          <w:rPr>
            <w:rStyle w:val="a6"/>
            <w:noProof/>
          </w:rPr>
          <w:t>3.6</w:t>
        </w:r>
        <w:r w:rsidR="00786169" w:rsidRPr="00F96C41">
          <w:rPr>
            <w:rStyle w:val="a6"/>
            <w:rFonts w:hint="eastAsia"/>
            <w:noProof/>
          </w:rPr>
          <w:t xml:space="preserve"> </w:t>
        </w:r>
        <w:r w:rsidR="00786169" w:rsidRPr="00F96C41">
          <w:rPr>
            <w:rStyle w:val="a6"/>
            <w:rFonts w:hint="eastAsia"/>
            <w:noProof/>
          </w:rPr>
          <w:t>可维护性</w:t>
        </w:r>
        <w:r w:rsidR="00786169">
          <w:rPr>
            <w:noProof/>
            <w:webHidden/>
          </w:rPr>
          <w:tab/>
        </w:r>
        <w:r w:rsidR="00786169">
          <w:rPr>
            <w:noProof/>
            <w:webHidden/>
          </w:rPr>
          <w:fldChar w:fldCharType="begin"/>
        </w:r>
        <w:r w:rsidR="00786169">
          <w:rPr>
            <w:noProof/>
            <w:webHidden/>
          </w:rPr>
          <w:instrText xml:space="preserve"> PAGEREF _Toc489608452 \h </w:instrText>
        </w:r>
        <w:r w:rsidR="00786169">
          <w:rPr>
            <w:noProof/>
            <w:webHidden/>
          </w:rPr>
        </w:r>
        <w:r w:rsidR="00786169">
          <w:rPr>
            <w:noProof/>
            <w:webHidden/>
          </w:rPr>
          <w:fldChar w:fldCharType="separate"/>
        </w:r>
        <w:r w:rsidR="00786169">
          <w:rPr>
            <w:noProof/>
            <w:webHidden/>
          </w:rPr>
          <w:t>6</w:t>
        </w:r>
        <w:r w:rsidR="00786169">
          <w:rPr>
            <w:noProof/>
            <w:webHidden/>
          </w:rPr>
          <w:fldChar w:fldCharType="end"/>
        </w:r>
      </w:hyperlink>
    </w:p>
    <w:p w14:paraId="2E82EE9F" w14:textId="77777777" w:rsidR="00786169" w:rsidRPr="00367C80" w:rsidRDefault="00AA434A" w:rsidP="00786169">
      <w:pPr>
        <w:pStyle w:val="20"/>
        <w:tabs>
          <w:tab w:val="right" w:leader="dot" w:pos="8296"/>
        </w:tabs>
        <w:rPr>
          <w:rFonts w:ascii="Calibri" w:hAnsi="Calibri"/>
          <w:smallCaps w:val="0"/>
          <w:noProof/>
          <w:szCs w:val="22"/>
        </w:rPr>
      </w:pPr>
      <w:hyperlink w:anchor="_Toc489608453" w:history="1">
        <w:r w:rsidR="00786169" w:rsidRPr="00F96C41">
          <w:rPr>
            <w:rStyle w:val="a6"/>
            <w:noProof/>
          </w:rPr>
          <w:t>3.7</w:t>
        </w:r>
        <w:r w:rsidR="00786169" w:rsidRPr="00F96C41">
          <w:rPr>
            <w:rStyle w:val="a6"/>
            <w:rFonts w:hint="eastAsia"/>
            <w:noProof/>
          </w:rPr>
          <w:t xml:space="preserve"> </w:t>
        </w:r>
        <w:r w:rsidR="00786169" w:rsidRPr="00F96C41">
          <w:rPr>
            <w:rStyle w:val="a6"/>
            <w:rFonts w:hint="eastAsia"/>
            <w:noProof/>
          </w:rPr>
          <w:t>可扩展性</w:t>
        </w:r>
        <w:r w:rsidR="00786169">
          <w:rPr>
            <w:noProof/>
            <w:webHidden/>
          </w:rPr>
          <w:tab/>
        </w:r>
        <w:r w:rsidR="00786169">
          <w:rPr>
            <w:noProof/>
            <w:webHidden/>
          </w:rPr>
          <w:fldChar w:fldCharType="begin"/>
        </w:r>
        <w:r w:rsidR="00786169">
          <w:rPr>
            <w:noProof/>
            <w:webHidden/>
          </w:rPr>
          <w:instrText xml:space="preserve"> PAGEREF _Toc489608453 \h </w:instrText>
        </w:r>
        <w:r w:rsidR="00786169">
          <w:rPr>
            <w:noProof/>
            <w:webHidden/>
          </w:rPr>
        </w:r>
        <w:r w:rsidR="00786169">
          <w:rPr>
            <w:noProof/>
            <w:webHidden/>
          </w:rPr>
          <w:fldChar w:fldCharType="separate"/>
        </w:r>
        <w:r w:rsidR="00786169">
          <w:rPr>
            <w:noProof/>
            <w:webHidden/>
          </w:rPr>
          <w:t>6</w:t>
        </w:r>
        <w:r w:rsidR="00786169">
          <w:rPr>
            <w:noProof/>
            <w:webHidden/>
          </w:rPr>
          <w:fldChar w:fldCharType="end"/>
        </w:r>
      </w:hyperlink>
    </w:p>
    <w:p w14:paraId="70091F2D" w14:textId="77777777" w:rsidR="00786169" w:rsidRPr="00367C80" w:rsidRDefault="00AA434A" w:rsidP="00786169">
      <w:pPr>
        <w:pStyle w:val="20"/>
        <w:tabs>
          <w:tab w:val="right" w:leader="dot" w:pos="8296"/>
        </w:tabs>
        <w:rPr>
          <w:rFonts w:ascii="Calibri" w:hAnsi="Calibri"/>
          <w:smallCaps w:val="0"/>
          <w:noProof/>
          <w:szCs w:val="22"/>
        </w:rPr>
      </w:pPr>
      <w:hyperlink w:anchor="_Toc489608454" w:history="1">
        <w:r w:rsidR="00786169" w:rsidRPr="00F96C41">
          <w:rPr>
            <w:rStyle w:val="a6"/>
            <w:noProof/>
          </w:rPr>
          <w:t>3.8</w:t>
        </w:r>
        <w:r w:rsidR="00786169" w:rsidRPr="00F96C41">
          <w:rPr>
            <w:rStyle w:val="a6"/>
            <w:rFonts w:hint="eastAsia"/>
            <w:noProof/>
          </w:rPr>
          <w:t xml:space="preserve"> </w:t>
        </w:r>
        <w:r w:rsidR="00786169" w:rsidRPr="00F96C41">
          <w:rPr>
            <w:rStyle w:val="a6"/>
            <w:rFonts w:hint="eastAsia"/>
            <w:noProof/>
          </w:rPr>
          <w:t>开放性</w:t>
        </w:r>
        <w:r w:rsidR="00786169">
          <w:rPr>
            <w:noProof/>
            <w:webHidden/>
          </w:rPr>
          <w:tab/>
        </w:r>
        <w:r w:rsidR="00786169">
          <w:rPr>
            <w:noProof/>
            <w:webHidden/>
          </w:rPr>
          <w:fldChar w:fldCharType="begin"/>
        </w:r>
        <w:r w:rsidR="00786169">
          <w:rPr>
            <w:noProof/>
            <w:webHidden/>
          </w:rPr>
          <w:instrText xml:space="preserve"> PAGEREF _Toc489608454 \h </w:instrText>
        </w:r>
        <w:r w:rsidR="00786169">
          <w:rPr>
            <w:noProof/>
            <w:webHidden/>
          </w:rPr>
        </w:r>
        <w:r w:rsidR="00786169">
          <w:rPr>
            <w:noProof/>
            <w:webHidden/>
          </w:rPr>
          <w:fldChar w:fldCharType="separate"/>
        </w:r>
        <w:r w:rsidR="00786169">
          <w:rPr>
            <w:noProof/>
            <w:webHidden/>
          </w:rPr>
          <w:t>6</w:t>
        </w:r>
        <w:r w:rsidR="00786169">
          <w:rPr>
            <w:noProof/>
            <w:webHidden/>
          </w:rPr>
          <w:fldChar w:fldCharType="end"/>
        </w:r>
      </w:hyperlink>
    </w:p>
    <w:p w14:paraId="28FE0440" w14:textId="77777777" w:rsidR="00786169" w:rsidRPr="00367C80" w:rsidRDefault="00AA434A" w:rsidP="00786169">
      <w:pPr>
        <w:pStyle w:val="20"/>
        <w:tabs>
          <w:tab w:val="right" w:leader="dot" w:pos="8296"/>
        </w:tabs>
        <w:rPr>
          <w:rFonts w:ascii="Calibri" w:hAnsi="Calibri"/>
          <w:smallCaps w:val="0"/>
          <w:noProof/>
          <w:szCs w:val="22"/>
        </w:rPr>
      </w:pPr>
      <w:hyperlink w:anchor="_Toc489608455" w:history="1">
        <w:r w:rsidR="00786169" w:rsidRPr="00F96C41">
          <w:rPr>
            <w:rStyle w:val="a6"/>
            <w:noProof/>
          </w:rPr>
          <w:t>3.9</w:t>
        </w:r>
        <w:r w:rsidR="00786169" w:rsidRPr="00F96C41">
          <w:rPr>
            <w:rStyle w:val="a6"/>
            <w:rFonts w:hint="eastAsia"/>
            <w:noProof/>
          </w:rPr>
          <w:t xml:space="preserve"> </w:t>
        </w:r>
        <w:r w:rsidR="00786169" w:rsidRPr="00F96C41">
          <w:rPr>
            <w:rStyle w:val="a6"/>
            <w:rFonts w:hint="eastAsia"/>
            <w:noProof/>
          </w:rPr>
          <w:t>系统接口</w:t>
        </w:r>
        <w:r w:rsidR="00786169">
          <w:rPr>
            <w:noProof/>
            <w:webHidden/>
          </w:rPr>
          <w:tab/>
        </w:r>
        <w:r w:rsidR="00786169">
          <w:rPr>
            <w:noProof/>
            <w:webHidden/>
          </w:rPr>
          <w:fldChar w:fldCharType="begin"/>
        </w:r>
        <w:r w:rsidR="00786169">
          <w:rPr>
            <w:noProof/>
            <w:webHidden/>
          </w:rPr>
          <w:instrText xml:space="preserve"> PAGEREF _Toc489608455 \h </w:instrText>
        </w:r>
        <w:r w:rsidR="00786169">
          <w:rPr>
            <w:noProof/>
            <w:webHidden/>
          </w:rPr>
        </w:r>
        <w:r w:rsidR="00786169">
          <w:rPr>
            <w:noProof/>
            <w:webHidden/>
          </w:rPr>
          <w:fldChar w:fldCharType="separate"/>
        </w:r>
        <w:r w:rsidR="00786169">
          <w:rPr>
            <w:noProof/>
            <w:webHidden/>
          </w:rPr>
          <w:t>6</w:t>
        </w:r>
        <w:r w:rsidR="00786169">
          <w:rPr>
            <w:noProof/>
            <w:webHidden/>
          </w:rPr>
          <w:fldChar w:fldCharType="end"/>
        </w:r>
      </w:hyperlink>
    </w:p>
    <w:p w14:paraId="33F5CB51" w14:textId="77777777" w:rsidR="00786169" w:rsidRPr="00367C80" w:rsidRDefault="00AA434A" w:rsidP="00786169">
      <w:pPr>
        <w:pStyle w:val="30"/>
        <w:tabs>
          <w:tab w:val="right" w:leader="dot" w:pos="8296"/>
        </w:tabs>
        <w:rPr>
          <w:rFonts w:ascii="Calibri" w:hAnsi="Calibri"/>
          <w:iCs w:val="0"/>
          <w:noProof/>
          <w:szCs w:val="22"/>
        </w:rPr>
      </w:pPr>
      <w:hyperlink w:anchor="_Toc489608456" w:history="1">
        <w:r w:rsidR="00786169" w:rsidRPr="00F96C41">
          <w:rPr>
            <w:rStyle w:val="a6"/>
            <w:noProof/>
          </w:rPr>
          <w:t>3.9.1</w:t>
        </w:r>
        <w:r w:rsidR="00786169" w:rsidRPr="00F96C41">
          <w:rPr>
            <w:rStyle w:val="a6"/>
            <w:rFonts w:hint="eastAsia"/>
            <w:noProof/>
          </w:rPr>
          <w:t xml:space="preserve"> </w:t>
        </w:r>
        <w:r w:rsidR="00786169" w:rsidRPr="00F96C41">
          <w:rPr>
            <w:rStyle w:val="a6"/>
            <w:rFonts w:hint="eastAsia"/>
            <w:noProof/>
          </w:rPr>
          <w:t>与其他子系统接口</w:t>
        </w:r>
        <w:r w:rsidR="00786169">
          <w:rPr>
            <w:noProof/>
            <w:webHidden/>
          </w:rPr>
          <w:tab/>
        </w:r>
        <w:r w:rsidR="00786169">
          <w:rPr>
            <w:noProof/>
            <w:webHidden/>
          </w:rPr>
          <w:fldChar w:fldCharType="begin"/>
        </w:r>
        <w:r w:rsidR="00786169">
          <w:rPr>
            <w:noProof/>
            <w:webHidden/>
          </w:rPr>
          <w:instrText xml:space="preserve"> PAGEREF _Toc489608456 \h </w:instrText>
        </w:r>
        <w:r w:rsidR="00786169">
          <w:rPr>
            <w:noProof/>
            <w:webHidden/>
          </w:rPr>
        </w:r>
        <w:r w:rsidR="00786169">
          <w:rPr>
            <w:noProof/>
            <w:webHidden/>
          </w:rPr>
          <w:fldChar w:fldCharType="separate"/>
        </w:r>
        <w:r w:rsidR="00786169">
          <w:rPr>
            <w:noProof/>
            <w:webHidden/>
          </w:rPr>
          <w:t>6</w:t>
        </w:r>
        <w:r w:rsidR="00786169">
          <w:rPr>
            <w:noProof/>
            <w:webHidden/>
          </w:rPr>
          <w:fldChar w:fldCharType="end"/>
        </w:r>
      </w:hyperlink>
    </w:p>
    <w:p w14:paraId="7785A183" w14:textId="77777777" w:rsidR="00786169" w:rsidRPr="00367C80" w:rsidRDefault="00AA434A" w:rsidP="00786169">
      <w:pPr>
        <w:pStyle w:val="30"/>
        <w:tabs>
          <w:tab w:val="right" w:leader="dot" w:pos="8296"/>
        </w:tabs>
        <w:rPr>
          <w:rFonts w:ascii="Calibri" w:hAnsi="Calibri"/>
          <w:iCs w:val="0"/>
          <w:noProof/>
          <w:szCs w:val="22"/>
        </w:rPr>
      </w:pPr>
      <w:hyperlink w:anchor="_Toc489608457" w:history="1">
        <w:r w:rsidR="00786169" w:rsidRPr="00F96C41">
          <w:rPr>
            <w:rStyle w:val="a6"/>
            <w:noProof/>
          </w:rPr>
          <w:t>3.9.2</w:t>
        </w:r>
        <w:r w:rsidR="00786169" w:rsidRPr="00F96C41">
          <w:rPr>
            <w:rStyle w:val="a6"/>
            <w:rFonts w:hint="eastAsia"/>
            <w:noProof/>
          </w:rPr>
          <w:t xml:space="preserve"> </w:t>
        </w:r>
        <w:r w:rsidR="00786169" w:rsidRPr="00F96C41">
          <w:rPr>
            <w:rStyle w:val="a6"/>
            <w:rFonts w:hint="eastAsia"/>
            <w:noProof/>
          </w:rPr>
          <w:t>与第三方接口</w:t>
        </w:r>
        <w:r w:rsidR="00786169">
          <w:rPr>
            <w:noProof/>
            <w:webHidden/>
          </w:rPr>
          <w:tab/>
        </w:r>
        <w:r w:rsidR="00786169">
          <w:rPr>
            <w:noProof/>
            <w:webHidden/>
          </w:rPr>
          <w:fldChar w:fldCharType="begin"/>
        </w:r>
        <w:r w:rsidR="00786169">
          <w:rPr>
            <w:noProof/>
            <w:webHidden/>
          </w:rPr>
          <w:instrText xml:space="preserve"> PAGEREF _Toc489608457 \h </w:instrText>
        </w:r>
        <w:r w:rsidR="00786169">
          <w:rPr>
            <w:noProof/>
            <w:webHidden/>
          </w:rPr>
        </w:r>
        <w:r w:rsidR="00786169">
          <w:rPr>
            <w:noProof/>
            <w:webHidden/>
          </w:rPr>
          <w:fldChar w:fldCharType="separate"/>
        </w:r>
        <w:r w:rsidR="00786169">
          <w:rPr>
            <w:noProof/>
            <w:webHidden/>
          </w:rPr>
          <w:t>6</w:t>
        </w:r>
        <w:r w:rsidR="00786169">
          <w:rPr>
            <w:noProof/>
            <w:webHidden/>
          </w:rPr>
          <w:fldChar w:fldCharType="end"/>
        </w:r>
      </w:hyperlink>
    </w:p>
    <w:p w14:paraId="5C921C8B" w14:textId="77777777" w:rsidR="00786169" w:rsidRPr="00367C80" w:rsidRDefault="00AA434A" w:rsidP="00786169">
      <w:pPr>
        <w:pStyle w:val="10"/>
        <w:tabs>
          <w:tab w:val="right" w:leader="dot" w:pos="8296"/>
        </w:tabs>
        <w:rPr>
          <w:rFonts w:ascii="Calibri" w:hAnsi="Calibri"/>
          <w:b w:val="0"/>
          <w:bCs w:val="0"/>
          <w:caps w:val="0"/>
          <w:noProof/>
          <w:szCs w:val="22"/>
        </w:rPr>
      </w:pPr>
      <w:hyperlink w:anchor="_Toc489608458" w:history="1">
        <w:r w:rsidR="00786169" w:rsidRPr="00F96C41">
          <w:rPr>
            <w:rStyle w:val="a6"/>
            <w:rFonts w:hint="eastAsia"/>
            <w:noProof/>
          </w:rPr>
          <w:t>第</w:t>
        </w:r>
        <w:r w:rsidR="00786169" w:rsidRPr="00F96C41">
          <w:rPr>
            <w:rStyle w:val="a6"/>
            <w:rFonts w:hint="eastAsia"/>
            <w:noProof/>
          </w:rPr>
          <w:t>4</w:t>
        </w:r>
        <w:r w:rsidR="00786169" w:rsidRPr="00F96C41">
          <w:rPr>
            <w:rStyle w:val="a6"/>
            <w:rFonts w:hint="eastAsia"/>
            <w:noProof/>
          </w:rPr>
          <w:t>章</w:t>
        </w:r>
        <w:r w:rsidR="00786169" w:rsidRPr="00F96C41">
          <w:rPr>
            <w:rStyle w:val="a6"/>
            <w:rFonts w:hint="eastAsia"/>
            <w:noProof/>
          </w:rPr>
          <w:t xml:space="preserve"> </w:t>
        </w:r>
        <w:r w:rsidR="00786169" w:rsidRPr="00F96C41">
          <w:rPr>
            <w:rStyle w:val="a6"/>
            <w:rFonts w:hint="eastAsia"/>
            <w:noProof/>
          </w:rPr>
          <w:t>系统功能描述</w:t>
        </w:r>
        <w:r w:rsidR="00786169">
          <w:rPr>
            <w:noProof/>
            <w:webHidden/>
          </w:rPr>
          <w:tab/>
        </w:r>
        <w:r w:rsidR="00786169">
          <w:rPr>
            <w:noProof/>
            <w:webHidden/>
          </w:rPr>
          <w:fldChar w:fldCharType="begin"/>
        </w:r>
        <w:r w:rsidR="00786169">
          <w:rPr>
            <w:noProof/>
            <w:webHidden/>
          </w:rPr>
          <w:instrText xml:space="preserve"> PAGEREF _Toc489608458 \h </w:instrText>
        </w:r>
        <w:r w:rsidR="00786169">
          <w:rPr>
            <w:noProof/>
            <w:webHidden/>
          </w:rPr>
        </w:r>
        <w:r w:rsidR="00786169">
          <w:rPr>
            <w:noProof/>
            <w:webHidden/>
          </w:rPr>
          <w:fldChar w:fldCharType="separate"/>
        </w:r>
        <w:r w:rsidR="00786169">
          <w:rPr>
            <w:noProof/>
            <w:webHidden/>
          </w:rPr>
          <w:t>6</w:t>
        </w:r>
        <w:r w:rsidR="00786169">
          <w:rPr>
            <w:noProof/>
            <w:webHidden/>
          </w:rPr>
          <w:fldChar w:fldCharType="end"/>
        </w:r>
      </w:hyperlink>
    </w:p>
    <w:p w14:paraId="6C5DE75F" w14:textId="77777777" w:rsidR="00786169" w:rsidRPr="00367C80" w:rsidRDefault="00AA434A" w:rsidP="00786169">
      <w:pPr>
        <w:pStyle w:val="20"/>
        <w:tabs>
          <w:tab w:val="right" w:leader="dot" w:pos="8296"/>
        </w:tabs>
        <w:rPr>
          <w:rFonts w:ascii="Calibri" w:hAnsi="Calibri"/>
          <w:smallCaps w:val="0"/>
          <w:noProof/>
          <w:szCs w:val="22"/>
        </w:rPr>
      </w:pPr>
      <w:hyperlink w:anchor="_Toc489608459" w:history="1">
        <w:r w:rsidR="00786169" w:rsidRPr="00F96C41">
          <w:rPr>
            <w:rStyle w:val="a6"/>
            <w:noProof/>
          </w:rPr>
          <w:t>4.1</w:t>
        </w:r>
        <w:r w:rsidR="00786169" w:rsidRPr="00F96C41">
          <w:rPr>
            <w:rStyle w:val="a6"/>
            <w:rFonts w:hint="eastAsia"/>
            <w:noProof/>
          </w:rPr>
          <w:t xml:space="preserve"> </w:t>
        </w:r>
        <w:r w:rsidR="00786169" w:rsidRPr="00F96C41">
          <w:rPr>
            <w:rStyle w:val="a6"/>
            <w:rFonts w:hint="eastAsia"/>
            <w:noProof/>
          </w:rPr>
          <w:t>手续费管理</w:t>
        </w:r>
        <w:r w:rsidR="00786169">
          <w:rPr>
            <w:noProof/>
            <w:webHidden/>
          </w:rPr>
          <w:tab/>
        </w:r>
        <w:r w:rsidR="00786169">
          <w:rPr>
            <w:noProof/>
            <w:webHidden/>
          </w:rPr>
          <w:fldChar w:fldCharType="begin"/>
        </w:r>
        <w:r w:rsidR="00786169">
          <w:rPr>
            <w:noProof/>
            <w:webHidden/>
          </w:rPr>
          <w:instrText xml:space="preserve"> PAGEREF _Toc489608459 \h </w:instrText>
        </w:r>
        <w:r w:rsidR="00786169">
          <w:rPr>
            <w:noProof/>
            <w:webHidden/>
          </w:rPr>
        </w:r>
        <w:r w:rsidR="00786169">
          <w:rPr>
            <w:noProof/>
            <w:webHidden/>
          </w:rPr>
          <w:fldChar w:fldCharType="separate"/>
        </w:r>
        <w:r w:rsidR="00786169">
          <w:rPr>
            <w:noProof/>
            <w:webHidden/>
          </w:rPr>
          <w:t>6</w:t>
        </w:r>
        <w:r w:rsidR="00786169">
          <w:rPr>
            <w:noProof/>
            <w:webHidden/>
          </w:rPr>
          <w:fldChar w:fldCharType="end"/>
        </w:r>
      </w:hyperlink>
    </w:p>
    <w:p w14:paraId="69821069" w14:textId="77777777" w:rsidR="00786169" w:rsidRPr="00367C80" w:rsidRDefault="00AA434A" w:rsidP="00786169">
      <w:pPr>
        <w:pStyle w:val="30"/>
        <w:tabs>
          <w:tab w:val="right" w:leader="dot" w:pos="8296"/>
        </w:tabs>
        <w:rPr>
          <w:rFonts w:ascii="Calibri" w:hAnsi="Calibri"/>
          <w:iCs w:val="0"/>
          <w:noProof/>
          <w:szCs w:val="22"/>
        </w:rPr>
      </w:pPr>
      <w:hyperlink w:anchor="_Toc489608460" w:history="1">
        <w:r w:rsidR="00786169" w:rsidRPr="00F96C41">
          <w:rPr>
            <w:rStyle w:val="a6"/>
            <w:noProof/>
          </w:rPr>
          <w:t>4.1.1</w:t>
        </w:r>
        <w:r w:rsidR="00786169" w:rsidRPr="00F96C41">
          <w:rPr>
            <w:rStyle w:val="a6"/>
            <w:rFonts w:hint="eastAsia"/>
            <w:noProof/>
          </w:rPr>
          <w:t xml:space="preserve"> </w:t>
        </w:r>
        <w:r w:rsidR="00786169" w:rsidRPr="00F96C41">
          <w:rPr>
            <w:rStyle w:val="a6"/>
            <w:rFonts w:hint="eastAsia"/>
            <w:noProof/>
          </w:rPr>
          <w:t>新增手续费率录入</w:t>
        </w:r>
        <w:r w:rsidR="00786169">
          <w:rPr>
            <w:noProof/>
            <w:webHidden/>
          </w:rPr>
          <w:tab/>
        </w:r>
        <w:r w:rsidR="00786169">
          <w:rPr>
            <w:noProof/>
            <w:webHidden/>
          </w:rPr>
          <w:fldChar w:fldCharType="begin"/>
        </w:r>
        <w:r w:rsidR="00786169">
          <w:rPr>
            <w:noProof/>
            <w:webHidden/>
          </w:rPr>
          <w:instrText xml:space="preserve"> PAGEREF _Toc489608460 \h </w:instrText>
        </w:r>
        <w:r w:rsidR="00786169">
          <w:rPr>
            <w:noProof/>
            <w:webHidden/>
          </w:rPr>
        </w:r>
        <w:r w:rsidR="00786169">
          <w:rPr>
            <w:noProof/>
            <w:webHidden/>
          </w:rPr>
          <w:fldChar w:fldCharType="separate"/>
        </w:r>
        <w:r w:rsidR="00786169">
          <w:rPr>
            <w:noProof/>
            <w:webHidden/>
          </w:rPr>
          <w:t>6</w:t>
        </w:r>
        <w:r w:rsidR="00786169">
          <w:rPr>
            <w:noProof/>
            <w:webHidden/>
          </w:rPr>
          <w:fldChar w:fldCharType="end"/>
        </w:r>
      </w:hyperlink>
    </w:p>
    <w:p w14:paraId="3DBC7160" w14:textId="77777777" w:rsidR="00786169" w:rsidRPr="00367C80" w:rsidRDefault="00AA434A" w:rsidP="00786169">
      <w:pPr>
        <w:pStyle w:val="40"/>
        <w:tabs>
          <w:tab w:val="right" w:leader="dot" w:pos="8296"/>
        </w:tabs>
        <w:rPr>
          <w:rFonts w:ascii="Calibri" w:hAnsi="Calibri"/>
          <w:noProof/>
          <w:szCs w:val="22"/>
        </w:rPr>
      </w:pPr>
      <w:hyperlink w:anchor="_Toc489608461" w:history="1">
        <w:r w:rsidR="00786169" w:rsidRPr="00F96C41">
          <w:rPr>
            <w:rStyle w:val="a6"/>
            <w:noProof/>
          </w:rPr>
          <w:t>4.1.1.1</w:t>
        </w:r>
        <w:r w:rsidR="00786169" w:rsidRPr="00F96C41">
          <w:rPr>
            <w:rStyle w:val="a6"/>
            <w:rFonts w:hint="eastAsia"/>
            <w:noProof/>
          </w:rPr>
          <w:t xml:space="preserve"> </w:t>
        </w:r>
        <w:r w:rsidR="00786169" w:rsidRPr="00F96C41">
          <w:rPr>
            <w:rStyle w:val="a6"/>
            <w:rFonts w:hint="eastAsia"/>
            <w:noProof/>
          </w:rPr>
          <w:t>新增手续费历史</w:t>
        </w:r>
        <w:r w:rsidR="00786169">
          <w:rPr>
            <w:noProof/>
            <w:webHidden/>
          </w:rPr>
          <w:tab/>
        </w:r>
        <w:r w:rsidR="00786169">
          <w:rPr>
            <w:noProof/>
            <w:webHidden/>
          </w:rPr>
          <w:fldChar w:fldCharType="begin"/>
        </w:r>
        <w:r w:rsidR="00786169">
          <w:rPr>
            <w:noProof/>
            <w:webHidden/>
          </w:rPr>
          <w:instrText xml:space="preserve"> PAGEREF _Toc489608461 \h </w:instrText>
        </w:r>
        <w:r w:rsidR="00786169">
          <w:rPr>
            <w:noProof/>
            <w:webHidden/>
          </w:rPr>
        </w:r>
        <w:r w:rsidR="00786169">
          <w:rPr>
            <w:noProof/>
            <w:webHidden/>
          </w:rPr>
          <w:fldChar w:fldCharType="separate"/>
        </w:r>
        <w:r w:rsidR="00786169">
          <w:rPr>
            <w:noProof/>
            <w:webHidden/>
          </w:rPr>
          <w:t>6</w:t>
        </w:r>
        <w:r w:rsidR="00786169">
          <w:rPr>
            <w:noProof/>
            <w:webHidden/>
          </w:rPr>
          <w:fldChar w:fldCharType="end"/>
        </w:r>
      </w:hyperlink>
    </w:p>
    <w:p w14:paraId="01563291" w14:textId="77777777" w:rsidR="00786169" w:rsidRPr="00367C80" w:rsidRDefault="00AA434A" w:rsidP="00786169">
      <w:pPr>
        <w:pStyle w:val="60"/>
        <w:tabs>
          <w:tab w:val="right" w:leader="dot" w:pos="8296"/>
        </w:tabs>
        <w:rPr>
          <w:rFonts w:ascii="Calibri" w:hAnsi="Calibri"/>
          <w:noProof/>
          <w:szCs w:val="22"/>
        </w:rPr>
      </w:pPr>
      <w:hyperlink w:anchor="_Toc489608462" w:history="1">
        <w:r w:rsidR="00786169" w:rsidRPr="00F96C41">
          <w:rPr>
            <w:rStyle w:val="a6"/>
            <w:noProof/>
          </w:rPr>
          <w:t>4.1.1.1.1.1</w:t>
        </w:r>
        <w:r w:rsidR="00786169" w:rsidRPr="00F96C41">
          <w:rPr>
            <w:rStyle w:val="a6"/>
            <w:rFonts w:hint="eastAsia"/>
            <w:noProof/>
          </w:rPr>
          <w:t xml:space="preserve"> </w:t>
        </w:r>
        <w:r w:rsidR="00786169" w:rsidRPr="00F96C41">
          <w:rPr>
            <w:rStyle w:val="a6"/>
            <w:rFonts w:hint="eastAsia"/>
            <w:noProof/>
          </w:rPr>
          <w:t>新增手续费导出</w:t>
        </w:r>
        <w:r w:rsidR="00786169">
          <w:rPr>
            <w:noProof/>
            <w:webHidden/>
          </w:rPr>
          <w:tab/>
        </w:r>
        <w:r w:rsidR="00786169">
          <w:rPr>
            <w:noProof/>
            <w:webHidden/>
          </w:rPr>
          <w:fldChar w:fldCharType="begin"/>
        </w:r>
        <w:r w:rsidR="00786169">
          <w:rPr>
            <w:noProof/>
            <w:webHidden/>
          </w:rPr>
          <w:instrText xml:space="preserve"> PAGEREF _Toc489608462 \h </w:instrText>
        </w:r>
        <w:r w:rsidR="00786169">
          <w:rPr>
            <w:noProof/>
            <w:webHidden/>
          </w:rPr>
        </w:r>
        <w:r w:rsidR="00786169">
          <w:rPr>
            <w:noProof/>
            <w:webHidden/>
          </w:rPr>
          <w:fldChar w:fldCharType="separate"/>
        </w:r>
        <w:r w:rsidR="00786169">
          <w:rPr>
            <w:noProof/>
            <w:webHidden/>
          </w:rPr>
          <w:t>6</w:t>
        </w:r>
        <w:r w:rsidR="00786169">
          <w:rPr>
            <w:noProof/>
            <w:webHidden/>
          </w:rPr>
          <w:fldChar w:fldCharType="end"/>
        </w:r>
      </w:hyperlink>
    </w:p>
    <w:p w14:paraId="62DE8B1D" w14:textId="77777777" w:rsidR="00786169" w:rsidRPr="00367C80" w:rsidRDefault="00AA434A" w:rsidP="00786169">
      <w:pPr>
        <w:pStyle w:val="10"/>
        <w:tabs>
          <w:tab w:val="right" w:leader="dot" w:pos="8296"/>
        </w:tabs>
        <w:rPr>
          <w:rFonts w:ascii="Calibri" w:hAnsi="Calibri"/>
          <w:b w:val="0"/>
          <w:bCs w:val="0"/>
          <w:caps w:val="0"/>
          <w:noProof/>
          <w:szCs w:val="22"/>
        </w:rPr>
      </w:pPr>
      <w:hyperlink w:anchor="_Toc489608463" w:history="1">
        <w:r w:rsidR="00786169" w:rsidRPr="00F96C41">
          <w:rPr>
            <w:rStyle w:val="a6"/>
            <w:rFonts w:hint="eastAsia"/>
            <w:noProof/>
          </w:rPr>
          <w:t>第</w:t>
        </w:r>
        <w:r w:rsidR="00786169" w:rsidRPr="00F96C41">
          <w:rPr>
            <w:rStyle w:val="a6"/>
            <w:rFonts w:hint="eastAsia"/>
            <w:noProof/>
          </w:rPr>
          <w:t>5</w:t>
        </w:r>
        <w:r w:rsidR="00786169" w:rsidRPr="00F96C41">
          <w:rPr>
            <w:rStyle w:val="a6"/>
            <w:rFonts w:hint="eastAsia"/>
            <w:noProof/>
          </w:rPr>
          <w:t>章</w:t>
        </w:r>
        <w:r w:rsidR="00786169" w:rsidRPr="00F96C41">
          <w:rPr>
            <w:rStyle w:val="a6"/>
            <w:rFonts w:hint="eastAsia"/>
            <w:noProof/>
          </w:rPr>
          <w:t xml:space="preserve"> </w:t>
        </w:r>
        <w:r w:rsidR="00786169" w:rsidRPr="00F96C41">
          <w:rPr>
            <w:rStyle w:val="a6"/>
            <w:rFonts w:hint="eastAsia"/>
            <w:noProof/>
          </w:rPr>
          <w:t>数据字典</w:t>
        </w:r>
        <w:r w:rsidR="00786169">
          <w:rPr>
            <w:noProof/>
            <w:webHidden/>
          </w:rPr>
          <w:tab/>
        </w:r>
        <w:r w:rsidR="00786169">
          <w:rPr>
            <w:noProof/>
            <w:webHidden/>
          </w:rPr>
          <w:fldChar w:fldCharType="begin"/>
        </w:r>
        <w:r w:rsidR="00786169">
          <w:rPr>
            <w:noProof/>
            <w:webHidden/>
          </w:rPr>
          <w:instrText xml:space="preserve"> PAGEREF _Toc489608463 \h </w:instrText>
        </w:r>
        <w:r w:rsidR="00786169">
          <w:rPr>
            <w:noProof/>
            <w:webHidden/>
          </w:rPr>
        </w:r>
        <w:r w:rsidR="00786169">
          <w:rPr>
            <w:noProof/>
            <w:webHidden/>
          </w:rPr>
          <w:fldChar w:fldCharType="separate"/>
        </w:r>
        <w:r w:rsidR="00786169">
          <w:rPr>
            <w:noProof/>
            <w:webHidden/>
          </w:rPr>
          <w:t>7</w:t>
        </w:r>
        <w:r w:rsidR="00786169">
          <w:rPr>
            <w:noProof/>
            <w:webHidden/>
          </w:rPr>
          <w:fldChar w:fldCharType="end"/>
        </w:r>
      </w:hyperlink>
    </w:p>
    <w:p w14:paraId="0E8BB859" w14:textId="77777777" w:rsidR="00786169" w:rsidRPr="00367C80" w:rsidRDefault="00AA434A" w:rsidP="00786169">
      <w:pPr>
        <w:pStyle w:val="20"/>
        <w:tabs>
          <w:tab w:val="right" w:leader="dot" w:pos="8296"/>
        </w:tabs>
        <w:rPr>
          <w:rFonts w:ascii="Calibri" w:hAnsi="Calibri"/>
          <w:smallCaps w:val="0"/>
          <w:noProof/>
          <w:szCs w:val="22"/>
        </w:rPr>
      </w:pPr>
      <w:hyperlink w:anchor="_Toc489608464" w:history="1">
        <w:r w:rsidR="00786169" w:rsidRPr="00F96C41">
          <w:rPr>
            <w:rStyle w:val="a6"/>
            <w:noProof/>
          </w:rPr>
          <w:t>5.1</w:t>
        </w:r>
        <w:r w:rsidR="00786169" w:rsidRPr="00F96C41">
          <w:rPr>
            <w:rStyle w:val="a6"/>
            <w:rFonts w:hint="eastAsia"/>
            <w:noProof/>
          </w:rPr>
          <w:t xml:space="preserve"> </w:t>
        </w:r>
        <w:r w:rsidR="00786169" w:rsidRPr="00F96C41">
          <w:rPr>
            <w:rStyle w:val="a6"/>
            <w:rFonts w:hint="eastAsia"/>
            <w:noProof/>
          </w:rPr>
          <w:t>关键数据结构</w:t>
        </w:r>
        <w:r w:rsidR="00786169">
          <w:rPr>
            <w:noProof/>
            <w:webHidden/>
          </w:rPr>
          <w:tab/>
        </w:r>
        <w:r w:rsidR="00786169">
          <w:rPr>
            <w:noProof/>
            <w:webHidden/>
          </w:rPr>
          <w:fldChar w:fldCharType="begin"/>
        </w:r>
        <w:r w:rsidR="00786169">
          <w:rPr>
            <w:noProof/>
            <w:webHidden/>
          </w:rPr>
          <w:instrText xml:space="preserve"> PAGEREF _Toc489608464 \h </w:instrText>
        </w:r>
        <w:r w:rsidR="00786169">
          <w:rPr>
            <w:noProof/>
            <w:webHidden/>
          </w:rPr>
        </w:r>
        <w:r w:rsidR="00786169">
          <w:rPr>
            <w:noProof/>
            <w:webHidden/>
          </w:rPr>
          <w:fldChar w:fldCharType="separate"/>
        </w:r>
        <w:r w:rsidR="00786169">
          <w:rPr>
            <w:noProof/>
            <w:webHidden/>
          </w:rPr>
          <w:t>7</w:t>
        </w:r>
        <w:r w:rsidR="00786169">
          <w:rPr>
            <w:noProof/>
            <w:webHidden/>
          </w:rPr>
          <w:fldChar w:fldCharType="end"/>
        </w:r>
      </w:hyperlink>
    </w:p>
    <w:p w14:paraId="212BE0FC" w14:textId="77777777" w:rsidR="00786169" w:rsidRPr="00367C80" w:rsidRDefault="00AA434A" w:rsidP="00786169">
      <w:pPr>
        <w:pStyle w:val="20"/>
        <w:tabs>
          <w:tab w:val="right" w:leader="dot" w:pos="8296"/>
        </w:tabs>
        <w:rPr>
          <w:rFonts w:ascii="Calibri" w:hAnsi="Calibri"/>
          <w:smallCaps w:val="0"/>
          <w:noProof/>
          <w:szCs w:val="22"/>
        </w:rPr>
      </w:pPr>
      <w:hyperlink w:anchor="_Toc489608465" w:history="1">
        <w:r w:rsidR="00786169" w:rsidRPr="00F96C41">
          <w:rPr>
            <w:rStyle w:val="a6"/>
            <w:noProof/>
          </w:rPr>
          <w:t>5.2</w:t>
        </w:r>
        <w:r w:rsidR="00786169" w:rsidRPr="00F96C41">
          <w:rPr>
            <w:rStyle w:val="a6"/>
            <w:rFonts w:hint="eastAsia"/>
            <w:noProof/>
          </w:rPr>
          <w:t xml:space="preserve"> </w:t>
        </w:r>
        <w:r w:rsidR="00786169" w:rsidRPr="00F96C41">
          <w:rPr>
            <w:rStyle w:val="a6"/>
            <w:rFonts w:hint="eastAsia"/>
            <w:noProof/>
          </w:rPr>
          <w:t>关键数据类型</w:t>
        </w:r>
        <w:r w:rsidR="00786169">
          <w:rPr>
            <w:noProof/>
            <w:webHidden/>
          </w:rPr>
          <w:tab/>
        </w:r>
        <w:r w:rsidR="00786169">
          <w:rPr>
            <w:noProof/>
            <w:webHidden/>
          </w:rPr>
          <w:fldChar w:fldCharType="begin"/>
        </w:r>
        <w:r w:rsidR="00786169">
          <w:rPr>
            <w:noProof/>
            <w:webHidden/>
          </w:rPr>
          <w:instrText xml:space="preserve"> PAGEREF _Toc489608465 \h </w:instrText>
        </w:r>
        <w:r w:rsidR="00786169">
          <w:rPr>
            <w:noProof/>
            <w:webHidden/>
          </w:rPr>
        </w:r>
        <w:r w:rsidR="00786169">
          <w:rPr>
            <w:noProof/>
            <w:webHidden/>
          </w:rPr>
          <w:fldChar w:fldCharType="separate"/>
        </w:r>
        <w:r w:rsidR="00786169">
          <w:rPr>
            <w:noProof/>
            <w:webHidden/>
          </w:rPr>
          <w:t>7</w:t>
        </w:r>
        <w:r w:rsidR="00786169">
          <w:rPr>
            <w:noProof/>
            <w:webHidden/>
          </w:rPr>
          <w:fldChar w:fldCharType="end"/>
        </w:r>
      </w:hyperlink>
    </w:p>
    <w:p w14:paraId="2B62F54C" w14:textId="77777777" w:rsidR="00786169" w:rsidRDefault="00786169" w:rsidP="00786169">
      <w:pPr>
        <w:sectPr w:rsidR="00786169" w:rsidSect="0090736F">
          <w:headerReference w:type="default" r:id="rId20"/>
          <w:footerReference w:type="default" r:id="rId21"/>
          <w:pgSz w:w="11906" w:h="16838"/>
          <w:pgMar w:top="1440" w:right="1800" w:bottom="1440" w:left="1800" w:header="851" w:footer="992" w:gutter="0"/>
          <w:pgNumType w:fmt="numberInDash" w:start="0"/>
          <w:cols w:space="425"/>
          <w:docGrid w:type="lines" w:linePitch="312"/>
        </w:sectPr>
      </w:pPr>
      <w:r>
        <w:fldChar w:fldCharType="end"/>
      </w:r>
    </w:p>
    <w:p w14:paraId="0E691E9B" w14:textId="77777777" w:rsidR="00786169" w:rsidRDefault="00786169" w:rsidP="00786169">
      <w:pPr>
        <w:pStyle w:val="1"/>
      </w:pPr>
      <w:bookmarkStart w:id="86" w:name="_Toc236453310"/>
      <w:bookmarkStart w:id="87" w:name="_Toc489608435"/>
      <w:r>
        <w:rPr>
          <w:rFonts w:hint="eastAsia"/>
        </w:rPr>
        <w:lastRenderedPageBreak/>
        <w:t>文档介绍</w:t>
      </w:r>
      <w:bookmarkEnd w:id="86"/>
      <w:bookmarkEnd w:id="87"/>
    </w:p>
    <w:p w14:paraId="71C7EA69" w14:textId="77777777" w:rsidR="00786169" w:rsidRDefault="00786169" w:rsidP="00786169">
      <w:pPr>
        <w:pStyle w:val="2"/>
      </w:pPr>
      <w:bookmarkStart w:id="88" w:name="_Toc236453311"/>
      <w:bookmarkStart w:id="89" w:name="_Toc489608436"/>
      <w:r>
        <w:rPr>
          <w:rFonts w:hint="eastAsia"/>
        </w:rPr>
        <w:t>文档目的</w:t>
      </w:r>
      <w:bookmarkEnd w:id="88"/>
      <w:bookmarkEnd w:id="89"/>
    </w:p>
    <w:p w14:paraId="1D78B0A3" w14:textId="77777777" w:rsidR="00786169" w:rsidRDefault="00786169" w:rsidP="00786169">
      <w:pPr>
        <w:pStyle w:val="a7"/>
        <w:ind w:firstLine="420"/>
      </w:pPr>
      <w:r>
        <w:rPr>
          <w:rFonts w:hint="eastAsia"/>
        </w:rPr>
        <w:t>提示：描述撰写本文档的目的</w:t>
      </w:r>
    </w:p>
    <w:p w14:paraId="3A1D25AC" w14:textId="77777777" w:rsidR="00786169" w:rsidRPr="009B49CF" w:rsidRDefault="00786169" w:rsidP="00786169">
      <w:pPr>
        <w:pStyle w:val="a0"/>
      </w:pPr>
    </w:p>
    <w:p w14:paraId="0B3B03C4" w14:textId="77777777" w:rsidR="00786169" w:rsidRDefault="00786169" w:rsidP="00786169">
      <w:pPr>
        <w:pStyle w:val="2"/>
      </w:pPr>
      <w:bookmarkStart w:id="90" w:name="_Toc236453312"/>
      <w:bookmarkStart w:id="91" w:name="_Toc489608437"/>
      <w:r>
        <w:rPr>
          <w:rFonts w:hint="eastAsia"/>
        </w:rPr>
        <w:t>文档范围</w:t>
      </w:r>
      <w:bookmarkEnd w:id="90"/>
      <w:bookmarkEnd w:id="91"/>
    </w:p>
    <w:p w14:paraId="720C263B" w14:textId="77777777" w:rsidR="00786169" w:rsidRPr="009B49CF" w:rsidRDefault="00786169" w:rsidP="00786169">
      <w:pPr>
        <w:pStyle w:val="a7"/>
        <w:ind w:firstLine="420"/>
      </w:pPr>
      <w:r>
        <w:rPr>
          <w:rFonts w:hint="eastAsia"/>
        </w:rPr>
        <w:t>提示：简要描述本文档的涉及的范围</w:t>
      </w:r>
    </w:p>
    <w:p w14:paraId="57238FD5" w14:textId="77777777" w:rsidR="00786169" w:rsidRDefault="00786169" w:rsidP="00786169">
      <w:pPr>
        <w:pStyle w:val="2"/>
      </w:pPr>
      <w:bookmarkStart w:id="92" w:name="_Toc236453313"/>
      <w:bookmarkStart w:id="93" w:name="_Toc489608438"/>
      <w:r>
        <w:rPr>
          <w:rFonts w:hint="eastAsia"/>
        </w:rPr>
        <w:t>读</w:t>
      </w:r>
      <w:r w:rsidRPr="00A317D8">
        <w:rPr>
          <w:rFonts w:hint="eastAsia"/>
        </w:rPr>
        <w:t>者对象</w:t>
      </w:r>
      <w:bookmarkEnd w:id="92"/>
      <w:bookmarkEnd w:id="93"/>
    </w:p>
    <w:p w14:paraId="0A51B586" w14:textId="77777777" w:rsidR="00786169" w:rsidRPr="009B49CF" w:rsidRDefault="00786169" w:rsidP="00786169">
      <w:pPr>
        <w:pStyle w:val="a7"/>
        <w:ind w:firstLine="420"/>
      </w:pPr>
      <w:r>
        <w:rPr>
          <w:rFonts w:hint="eastAsia"/>
        </w:rPr>
        <w:t>提示：本文档适用的读者</w:t>
      </w:r>
    </w:p>
    <w:p w14:paraId="7BAD92AB" w14:textId="77777777" w:rsidR="00786169" w:rsidRDefault="00786169" w:rsidP="00786169">
      <w:pPr>
        <w:pStyle w:val="2"/>
      </w:pPr>
      <w:bookmarkStart w:id="94" w:name="_Toc236453314"/>
      <w:bookmarkStart w:id="95" w:name="_Toc489608439"/>
      <w:r>
        <w:rPr>
          <w:rFonts w:hint="eastAsia"/>
        </w:rPr>
        <w:t>参考文献</w:t>
      </w:r>
      <w:bookmarkEnd w:id="94"/>
      <w:bookmarkEnd w:id="95"/>
    </w:p>
    <w:p w14:paraId="4CE0A4C7" w14:textId="77777777" w:rsidR="00786169" w:rsidRDefault="00786169" w:rsidP="00786169">
      <w:pPr>
        <w:pStyle w:val="a7"/>
        <w:ind w:firstLine="422"/>
        <w:rPr>
          <w:b/>
          <w:bCs/>
        </w:rPr>
      </w:pPr>
      <w:r>
        <w:rPr>
          <w:rFonts w:hint="eastAsia"/>
          <w:b/>
          <w:bCs/>
        </w:rPr>
        <w:t>提示：</w:t>
      </w:r>
      <w:r>
        <w:rPr>
          <w:rFonts w:hint="eastAsia"/>
        </w:rPr>
        <w:t>列出本文档的所有参考文献（可以是非正式出版物），格式如下：</w:t>
      </w:r>
    </w:p>
    <w:p w14:paraId="611E4D78" w14:textId="77777777" w:rsidR="00786169" w:rsidRDefault="00786169" w:rsidP="00786169">
      <w:pPr>
        <w:pStyle w:val="a7"/>
        <w:ind w:firstLine="420"/>
      </w:pPr>
      <w:r>
        <w:t>[</w:t>
      </w:r>
      <w:r>
        <w:rPr>
          <w:rFonts w:hint="eastAsia"/>
        </w:rPr>
        <w:t>标识符</w:t>
      </w:r>
      <w:r>
        <w:t xml:space="preserve">] </w:t>
      </w:r>
      <w:r>
        <w:rPr>
          <w:rFonts w:hint="eastAsia"/>
        </w:rPr>
        <w:t>作者，文献名称，出版单位（或归属单位），日期</w:t>
      </w:r>
    </w:p>
    <w:p w14:paraId="628ED300" w14:textId="77777777" w:rsidR="00786169" w:rsidRDefault="00786169" w:rsidP="00786169">
      <w:pPr>
        <w:pStyle w:val="a7"/>
        <w:ind w:firstLine="422"/>
        <w:rPr>
          <w:b/>
          <w:bCs/>
        </w:rPr>
      </w:pPr>
      <w:r>
        <w:rPr>
          <w:rFonts w:hint="eastAsia"/>
          <w:b/>
          <w:bCs/>
        </w:rPr>
        <w:t>例如：</w:t>
      </w:r>
    </w:p>
    <w:p w14:paraId="1C41A21C" w14:textId="77777777" w:rsidR="00786169" w:rsidRDefault="00786169" w:rsidP="00786169">
      <w:pPr>
        <w:pStyle w:val="a7"/>
        <w:ind w:firstLine="361"/>
      </w:pPr>
      <w:r>
        <w:rPr>
          <w:b/>
          <w:bCs/>
          <w:sz w:val="18"/>
        </w:rPr>
        <w:t>[</w:t>
      </w:r>
      <w:r>
        <w:rPr>
          <w:rFonts w:hint="eastAsia"/>
          <w:b/>
          <w:bCs/>
          <w:sz w:val="18"/>
        </w:rPr>
        <w:t>AAA</w:t>
      </w:r>
      <w:r>
        <w:rPr>
          <w:b/>
          <w:bCs/>
          <w:sz w:val="18"/>
        </w:rPr>
        <w:t>]</w:t>
      </w:r>
      <w:r>
        <w:rPr>
          <w:sz w:val="18"/>
        </w:rPr>
        <w:t xml:space="preserve"> </w:t>
      </w:r>
      <w:r>
        <w:rPr>
          <w:rFonts w:hint="eastAsia"/>
          <w:sz w:val="18"/>
        </w:rPr>
        <w:t>作者，《立项调查报告》，机构名称，日期</w:t>
      </w:r>
    </w:p>
    <w:p w14:paraId="1CF4D05C" w14:textId="77777777" w:rsidR="00786169" w:rsidRDefault="00786169" w:rsidP="00786169">
      <w:pPr>
        <w:pStyle w:val="a7"/>
        <w:ind w:firstLine="361"/>
      </w:pPr>
      <w:r>
        <w:rPr>
          <w:b/>
          <w:bCs/>
          <w:sz w:val="18"/>
        </w:rPr>
        <w:t>[</w:t>
      </w:r>
      <w:r>
        <w:rPr>
          <w:rFonts w:hint="eastAsia"/>
          <w:b/>
          <w:bCs/>
          <w:sz w:val="18"/>
        </w:rPr>
        <w:t>BBB</w:t>
      </w:r>
      <w:r>
        <w:rPr>
          <w:b/>
          <w:bCs/>
          <w:sz w:val="18"/>
        </w:rPr>
        <w:t>]</w:t>
      </w:r>
      <w:r>
        <w:rPr>
          <w:sz w:val="18"/>
        </w:rPr>
        <w:t xml:space="preserve"> </w:t>
      </w:r>
      <w:r>
        <w:rPr>
          <w:rFonts w:hint="eastAsia"/>
          <w:sz w:val="18"/>
        </w:rPr>
        <w:t>作者，《立项可行性分析报告》，机构名称，日期</w:t>
      </w:r>
    </w:p>
    <w:p w14:paraId="76EA1822" w14:textId="77777777" w:rsidR="00786169" w:rsidRDefault="00786169" w:rsidP="00786169">
      <w:pPr>
        <w:pStyle w:val="a7"/>
        <w:ind w:firstLine="361"/>
        <w:rPr>
          <w:sz w:val="18"/>
        </w:rPr>
      </w:pPr>
      <w:r>
        <w:rPr>
          <w:b/>
          <w:bCs/>
          <w:sz w:val="18"/>
        </w:rPr>
        <w:t>[</w:t>
      </w:r>
      <w:r>
        <w:rPr>
          <w:rFonts w:hint="eastAsia"/>
          <w:b/>
          <w:bCs/>
          <w:sz w:val="18"/>
        </w:rPr>
        <w:t>SPP-PROC-PIM</w:t>
      </w:r>
      <w:r>
        <w:rPr>
          <w:b/>
          <w:bCs/>
          <w:sz w:val="18"/>
        </w:rPr>
        <w:t>]</w:t>
      </w:r>
      <w:r>
        <w:rPr>
          <w:sz w:val="18"/>
        </w:rPr>
        <w:t xml:space="preserve"> </w:t>
      </w:r>
      <w:r>
        <w:rPr>
          <w:rFonts w:hint="eastAsia"/>
          <w:sz w:val="18"/>
        </w:rPr>
        <w:t>SEPG，立项管理规范，机构名称，日期</w:t>
      </w:r>
    </w:p>
    <w:p w14:paraId="0DACD1D5" w14:textId="77777777" w:rsidR="00786169" w:rsidRPr="00C04E57" w:rsidRDefault="00786169" w:rsidP="00786169"/>
    <w:p w14:paraId="39FA870F" w14:textId="77777777" w:rsidR="00786169" w:rsidRDefault="00786169" w:rsidP="00786169">
      <w:pPr>
        <w:pStyle w:val="2"/>
      </w:pPr>
      <w:bookmarkStart w:id="96" w:name="_Toc236453315"/>
      <w:bookmarkStart w:id="97" w:name="_Toc489608440"/>
      <w:r>
        <w:rPr>
          <w:rFonts w:hint="eastAsia"/>
        </w:rPr>
        <w:t>术语与所写解释</w:t>
      </w:r>
      <w:bookmarkEnd w:id="96"/>
      <w:bookmarkEnd w:id="97"/>
    </w:p>
    <w:p w14:paraId="5B1C2A82" w14:textId="77777777" w:rsidR="00786169" w:rsidRDefault="00786169" w:rsidP="00786169">
      <w:pPr>
        <w:pStyle w:val="a7"/>
        <w:ind w:firstLine="422"/>
      </w:pPr>
      <w:r>
        <w:rPr>
          <w:rFonts w:hint="eastAsia"/>
          <w:b/>
          <w:bCs/>
        </w:rPr>
        <w:t>提示：</w:t>
      </w:r>
      <w:r>
        <w:rPr>
          <w:rFonts w:hint="eastAsia"/>
        </w:rPr>
        <w:t>列出本文档涉及到的业务术语以及相关解释</w:t>
      </w:r>
    </w:p>
    <w:p w14:paraId="629791D2" w14:textId="77777777" w:rsidR="00786169" w:rsidRPr="00E54808" w:rsidRDefault="00786169" w:rsidP="007861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786169" w14:paraId="194D88D1" w14:textId="77777777" w:rsidTr="0090736F">
        <w:trPr>
          <w:cantSplit/>
        </w:trPr>
        <w:tc>
          <w:tcPr>
            <w:tcW w:w="2368" w:type="dxa"/>
            <w:shd w:val="clear" w:color="auto" w:fill="D9D9D9"/>
          </w:tcPr>
          <w:p w14:paraId="6BC201E6" w14:textId="77777777" w:rsidR="00786169" w:rsidRDefault="00786169" w:rsidP="0090736F">
            <w:r>
              <w:rPr>
                <w:rFonts w:hint="eastAsia"/>
              </w:rPr>
              <w:t>缩写、术语</w:t>
            </w:r>
          </w:p>
        </w:tc>
        <w:tc>
          <w:tcPr>
            <w:tcW w:w="6352" w:type="dxa"/>
            <w:shd w:val="clear" w:color="auto" w:fill="D9D9D9"/>
          </w:tcPr>
          <w:p w14:paraId="0CCFC1E1" w14:textId="77777777" w:rsidR="00786169" w:rsidRDefault="00786169" w:rsidP="0090736F">
            <w:r>
              <w:rPr>
                <w:rFonts w:hint="eastAsia"/>
              </w:rPr>
              <w:t>解</w:t>
            </w:r>
            <w:r>
              <w:rPr>
                <w:rFonts w:hint="eastAsia"/>
              </w:rPr>
              <w:t xml:space="preserve"> </w:t>
            </w:r>
            <w:r>
              <w:rPr>
                <w:rFonts w:hint="eastAsia"/>
              </w:rPr>
              <w:t>释</w:t>
            </w:r>
          </w:p>
        </w:tc>
      </w:tr>
      <w:tr w:rsidR="00786169" w14:paraId="5AD35E4C" w14:textId="77777777" w:rsidTr="0090736F">
        <w:trPr>
          <w:cantSplit/>
        </w:trPr>
        <w:tc>
          <w:tcPr>
            <w:tcW w:w="2368" w:type="dxa"/>
          </w:tcPr>
          <w:p w14:paraId="4E86769E" w14:textId="77777777" w:rsidR="00786169" w:rsidRDefault="00786169" w:rsidP="0090736F"/>
        </w:tc>
        <w:tc>
          <w:tcPr>
            <w:tcW w:w="6352" w:type="dxa"/>
          </w:tcPr>
          <w:p w14:paraId="17816A2F" w14:textId="77777777" w:rsidR="00786169" w:rsidRDefault="00786169" w:rsidP="0090736F"/>
        </w:tc>
      </w:tr>
      <w:tr w:rsidR="00786169" w14:paraId="144B0701" w14:textId="77777777" w:rsidTr="0090736F">
        <w:trPr>
          <w:cantSplit/>
        </w:trPr>
        <w:tc>
          <w:tcPr>
            <w:tcW w:w="2368" w:type="dxa"/>
          </w:tcPr>
          <w:p w14:paraId="79D55F8D" w14:textId="77777777" w:rsidR="00786169" w:rsidRDefault="00786169" w:rsidP="0090736F"/>
        </w:tc>
        <w:tc>
          <w:tcPr>
            <w:tcW w:w="6352" w:type="dxa"/>
          </w:tcPr>
          <w:p w14:paraId="09BF8B2E" w14:textId="77777777" w:rsidR="00786169" w:rsidRDefault="00786169" w:rsidP="0090736F"/>
        </w:tc>
      </w:tr>
      <w:tr w:rsidR="00786169" w14:paraId="79EE83BD" w14:textId="77777777" w:rsidTr="0090736F">
        <w:trPr>
          <w:cantSplit/>
        </w:trPr>
        <w:tc>
          <w:tcPr>
            <w:tcW w:w="2368" w:type="dxa"/>
          </w:tcPr>
          <w:p w14:paraId="1D587A0C" w14:textId="77777777" w:rsidR="00786169" w:rsidRDefault="00786169" w:rsidP="0090736F"/>
        </w:tc>
        <w:tc>
          <w:tcPr>
            <w:tcW w:w="6352" w:type="dxa"/>
          </w:tcPr>
          <w:p w14:paraId="664ED92D" w14:textId="77777777" w:rsidR="00786169" w:rsidRDefault="00786169" w:rsidP="0090736F"/>
        </w:tc>
      </w:tr>
      <w:tr w:rsidR="00786169" w14:paraId="1C700A72" w14:textId="77777777" w:rsidTr="0090736F">
        <w:trPr>
          <w:cantSplit/>
        </w:trPr>
        <w:tc>
          <w:tcPr>
            <w:tcW w:w="2368" w:type="dxa"/>
          </w:tcPr>
          <w:p w14:paraId="4E40D52F" w14:textId="77777777" w:rsidR="00786169" w:rsidRDefault="00786169" w:rsidP="0090736F"/>
        </w:tc>
        <w:tc>
          <w:tcPr>
            <w:tcW w:w="6352" w:type="dxa"/>
          </w:tcPr>
          <w:p w14:paraId="283F38BA" w14:textId="77777777" w:rsidR="00786169" w:rsidRDefault="00786169" w:rsidP="0090736F"/>
        </w:tc>
      </w:tr>
      <w:tr w:rsidR="00786169" w14:paraId="04C977CC" w14:textId="77777777" w:rsidTr="0090736F">
        <w:trPr>
          <w:cantSplit/>
        </w:trPr>
        <w:tc>
          <w:tcPr>
            <w:tcW w:w="2368" w:type="dxa"/>
          </w:tcPr>
          <w:p w14:paraId="114D66D9" w14:textId="77777777" w:rsidR="00786169" w:rsidRDefault="00786169" w:rsidP="0090736F">
            <w:r>
              <w:t>…</w:t>
            </w:r>
          </w:p>
        </w:tc>
        <w:tc>
          <w:tcPr>
            <w:tcW w:w="6352" w:type="dxa"/>
          </w:tcPr>
          <w:p w14:paraId="616F457B" w14:textId="77777777" w:rsidR="00786169" w:rsidRDefault="00786169" w:rsidP="0090736F">
            <w:pPr>
              <w:ind w:left="960"/>
            </w:pPr>
          </w:p>
        </w:tc>
      </w:tr>
    </w:tbl>
    <w:p w14:paraId="4005871B" w14:textId="77777777" w:rsidR="00786169" w:rsidRPr="00032C0A" w:rsidRDefault="00786169" w:rsidP="00786169">
      <w:pPr>
        <w:pStyle w:val="a0"/>
      </w:pPr>
    </w:p>
    <w:p w14:paraId="2F1CE0EA" w14:textId="77777777" w:rsidR="00786169" w:rsidRPr="00C84700" w:rsidRDefault="00786169" w:rsidP="00786169">
      <w:pPr>
        <w:pStyle w:val="a7"/>
        <w:ind w:firstLine="420"/>
      </w:pPr>
    </w:p>
    <w:p w14:paraId="01ED3D24" w14:textId="77777777" w:rsidR="00786169" w:rsidRDefault="00786169" w:rsidP="00786169">
      <w:pPr>
        <w:pStyle w:val="1"/>
      </w:pPr>
      <w:bookmarkStart w:id="98" w:name="_Toc236453316"/>
      <w:bookmarkStart w:id="99" w:name="_Toc489608441"/>
      <w:r>
        <w:rPr>
          <w:rFonts w:hint="eastAsia"/>
        </w:rPr>
        <w:t>系统介绍</w:t>
      </w:r>
      <w:bookmarkEnd w:id="98"/>
      <w:bookmarkEnd w:id="99"/>
    </w:p>
    <w:p w14:paraId="054F302D" w14:textId="77777777" w:rsidR="00786169" w:rsidRDefault="00786169" w:rsidP="00786169">
      <w:pPr>
        <w:pStyle w:val="2"/>
      </w:pPr>
      <w:bookmarkStart w:id="100" w:name="_Toc236453317"/>
      <w:bookmarkStart w:id="101" w:name="_Toc489608442"/>
      <w:r>
        <w:rPr>
          <w:rFonts w:hint="eastAsia"/>
        </w:rPr>
        <w:t>系统开发背景</w:t>
      </w:r>
      <w:bookmarkEnd w:id="100"/>
      <w:bookmarkEnd w:id="101"/>
    </w:p>
    <w:p w14:paraId="49F7D443" w14:textId="77777777" w:rsidR="00786169" w:rsidRDefault="00786169" w:rsidP="00786169">
      <w:pPr>
        <w:pStyle w:val="a7"/>
        <w:ind w:firstLine="422"/>
      </w:pPr>
      <w:r>
        <w:rPr>
          <w:rFonts w:hint="eastAsia"/>
          <w:b/>
          <w:bCs/>
        </w:rPr>
        <w:t>提示：</w:t>
      </w:r>
      <w:r>
        <w:rPr>
          <w:rFonts w:hint="eastAsia"/>
        </w:rPr>
        <w:t>从内因、外因两方面阐述子系统开发背景，重点说明“为什么”要开发本子系统。</w:t>
      </w:r>
    </w:p>
    <w:p w14:paraId="4396FBBA" w14:textId="77777777" w:rsidR="00786169" w:rsidRDefault="00786169" w:rsidP="00786169">
      <w:pPr>
        <w:pStyle w:val="a7"/>
        <w:ind w:firstLine="420"/>
      </w:pPr>
      <w:r>
        <w:rPr>
          <w:rFonts w:hint="eastAsia"/>
        </w:rPr>
        <w:t>（1）</w:t>
      </w:r>
      <w:proofErr w:type="gramStart"/>
      <w:r>
        <w:rPr>
          <w:rFonts w:hint="eastAsia"/>
        </w:rPr>
        <w:t>因方面</w:t>
      </w:r>
      <w:proofErr w:type="gramEnd"/>
      <w:r>
        <w:rPr>
          <w:rFonts w:hint="eastAsia"/>
        </w:rPr>
        <w:t>着重考虑：开发方的短期、长期发展战略；开发方的当前实力。</w:t>
      </w:r>
    </w:p>
    <w:p w14:paraId="1243E09F" w14:textId="77777777" w:rsidR="00786169" w:rsidRDefault="00786169" w:rsidP="00786169">
      <w:pPr>
        <w:pStyle w:val="a7"/>
        <w:ind w:firstLine="420"/>
      </w:pPr>
      <w:r>
        <w:rPr>
          <w:rFonts w:hint="eastAsia"/>
        </w:rPr>
        <w:t>（2）外因方面着重考虑：市场需求及发展趋势；技术状况及发展趋势。</w:t>
      </w:r>
    </w:p>
    <w:p w14:paraId="510CE344" w14:textId="77777777" w:rsidR="00786169" w:rsidRPr="00560BC4" w:rsidRDefault="00786169" w:rsidP="00786169">
      <w:pPr>
        <w:pStyle w:val="a7"/>
        <w:ind w:firstLine="420"/>
      </w:pPr>
      <w:r>
        <w:rPr>
          <w:rFonts w:hint="eastAsia"/>
        </w:rPr>
        <w:t>（3）如果是合同项目，请说明项目的来源。</w:t>
      </w:r>
    </w:p>
    <w:p w14:paraId="767787AF" w14:textId="77777777" w:rsidR="00786169" w:rsidRPr="00C04E57" w:rsidRDefault="00786169" w:rsidP="00786169">
      <w:pPr>
        <w:pStyle w:val="2"/>
      </w:pPr>
      <w:bookmarkStart w:id="102" w:name="_Toc236453318"/>
      <w:bookmarkStart w:id="103" w:name="_Toc489608443"/>
      <w:r>
        <w:rPr>
          <w:rFonts w:hint="eastAsia"/>
        </w:rPr>
        <w:t>系统简介</w:t>
      </w:r>
      <w:bookmarkEnd w:id="102"/>
      <w:bookmarkEnd w:id="103"/>
    </w:p>
    <w:p w14:paraId="629D3890" w14:textId="77777777" w:rsidR="00786169" w:rsidRPr="00060196" w:rsidRDefault="00786169" w:rsidP="00786169">
      <w:pPr>
        <w:pStyle w:val="a7"/>
        <w:ind w:firstLine="422"/>
      </w:pPr>
      <w:r>
        <w:rPr>
          <w:rFonts w:hint="eastAsia"/>
          <w:b/>
          <w:bCs/>
        </w:rPr>
        <w:t>提示：</w:t>
      </w:r>
      <w:r>
        <w:rPr>
          <w:rFonts w:hint="eastAsia"/>
        </w:rPr>
        <w:t>用简练的语言说明本子系统“是什么”，“什么用途”，系统边界。根据经验，概念罗嗦含糊的子系统很难被用户接受。所以子系统定义一定要简练且清晰。</w:t>
      </w:r>
    </w:p>
    <w:p w14:paraId="448FCD0C" w14:textId="77777777" w:rsidR="00786169" w:rsidRDefault="00786169" w:rsidP="00786169">
      <w:pPr>
        <w:pStyle w:val="2"/>
      </w:pPr>
      <w:bookmarkStart w:id="104" w:name="_Toc236453319"/>
      <w:bookmarkStart w:id="105" w:name="_Toc489608444"/>
      <w:r>
        <w:rPr>
          <w:rFonts w:hint="eastAsia"/>
        </w:rPr>
        <w:t>系统主要功能列表</w:t>
      </w:r>
      <w:bookmarkEnd w:id="104"/>
      <w:bookmarkEnd w:id="105"/>
    </w:p>
    <w:p w14:paraId="5BBA0BF1" w14:textId="77777777" w:rsidR="00786169" w:rsidRDefault="00786169" w:rsidP="00786169">
      <w:pPr>
        <w:pStyle w:val="a7"/>
        <w:ind w:firstLine="420"/>
      </w:pPr>
      <w:r>
        <w:rPr>
          <w:rFonts w:hint="eastAsia"/>
        </w:rPr>
        <w:t>提示：</w:t>
      </w:r>
    </w:p>
    <w:p w14:paraId="0B68FA71" w14:textId="77777777" w:rsidR="00786169" w:rsidRPr="00060196" w:rsidRDefault="00786169" w:rsidP="00786169">
      <w:pPr>
        <w:pStyle w:val="a7"/>
        <w:ind w:firstLine="420"/>
      </w:pPr>
      <w:r>
        <w:rPr>
          <w:rFonts w:hint="eastAsia"/>
        </w:rPr>
        <w:t>给出子系统的主要功能列表以及功能号（Feature Lists），功能号的编号</w:t>
      </w:r>
      <w:proofErr w:type="gramStart"/>
      <w:r>
        <w:rPr>
          <w:rFonts w:hint="eastAsia"/>
        </w:rPr>
        <w:t>规则见</w:t>
      </w:r>
      <w:proofErr w:type="gramEnd"/>
      <w:r>
        <w:rPr>
          <w:rFonts w:hint="eastAsia"/>
        </w:rPr>
        <w:t>文档《需求规格规范》。</w:t>
      </w:r>
    </w:p>
    <w:p w14:paraId="555C6504" w14:textId="77777777" w:rsidR="00786169" w:rsidRDefault="00786169" w:rsidP="00786169">
      <w:pPr>
        <w:pStyle w:val="2"/>
      </w:pPr>
      <w:bookmarkStart w:id="106" w:name="_Toc236453320"/>
      <w:bookmarkStart w:id="107" w:name="_Toc489608445"/>
      <w:r>
        <w:rPr>
          <w:rFonts w:hint="eastAsia"/>
        </w:rPr>
        <w:t>系统关键业务流程</w:t>
      </w:r>
      <w:bookmarkEnd w:id="106"/>
      <w:bookmarkEnd w:id="107"/>
    </w:p>
    <w:p w14:paraId="549C2B7C" w14:textId="77777777" w:rsidR="00786169" w:rsidRPr="001C525F" w:rsidRDefault="00786169" w:rsidP="00786169">
      <w:pPr>
        <w:pStyle w:val="1"/>
      </w:pPr>
      <w:bookmarkStart w:id="108" w:name="_Toc236453321"/>
      <w:bookmarkStart w:id="109" w:name="_Toc489608446"/>
      <w:r>
        <w:rPr>
          <w:rFonts w:hint="eastAsia"/>
        </w:rPr>
        <w:t>系统非功能性需求</w:t>
      </w:r>
      <w:bookmarkEnd w:id="108"/>
      <w:bookmarkEnd w:id="109"/>
    </w:p>
    <w:p w14:paraId="063D1682" w14:textId="77777777" w:rsidR="00786169" w:rsidRDefault="00786169" w:rsidP="00786169">
      <w:pPr>
        <w:pStyle w:val="2"/>
      </w:pPr>
      <w:bookmarkStart w:id="110" w:name="_Toc236453322"/>
      <w:bookmarkStart w:id="111" w:name="_Toc489608447"/>
      <w:r>
        <w:rPr>
          <w:rFonts w:hint="eastAsia"/>
        </w:rPr>
        <w:t>性能要求描述</w:t>
      </w:r>
      <w:bookmarkEnd w:id="110"/>
      <w:bookmarkEnd w:id="111"/>
    </w:p>
    <w:p w14:paraId="70952043" w14:textId="77777777" w:rsidR="00786169" w:rsidRDefault="00786169" w:rsidP="00786169">
      <w:pPr>
        <w:pStyle w:val="2"/>
      </w:pPr>
      <w:bookmarkStart w:id="112" w:name="_Toc236453323"/>
      <w:bookmarkStart w:id="113" w:name="_Toc489608448"/>
      <w:r>
        <w:rPr>
          <w:rFonts w:hint="eastAsia"/>
        </w:rPr>
        <w:t>界面需求描述</w:t>
      </w:r>
      <w:bookmarkEnd w:id="112"/>
      <w:bookmarkEnd w:id="113"/>
    </w:p>
    <w:p w14:paraId="24039C88" w14:textId="77777777" w:rsidR="00786169" w:rsidRDefault="00786169" w:rsidP="00786169">
      <w:pPr>
        <w:pStyle w:val="2"/>
      </w:pPr>
      <w:bookmarkStart w:id="114" w:name="_Toc236453324"/>
      <w:bookmarkStart w:id="115" w:name="_Toc489608449"/>
      <w:r>
        <w:rPr>
          <w:rFonts w:hint="eastAsia"/>
        </w:rPr>
        <w:t>易用性描述</w:t>
      </w:r>
      <w:bookmarkEnd w:id="114"/>
      <w:bookmarkEnd w:id="115"/>
    </w:p>
    <w:p w14:paraId="3998E05A" w14:textId="77777777" w:rsidR="00786169" w:rsidRPr="00060196" w:rsidRDefault="00786169" w:rsidP="00786169">
      <w:pPr>
        <w:pStyle w:val="a0"/>
        <w:ind w:firstLineChars="0" w:firstLine="0"/>
      </w:pPr>
      <w:r w:rsidRPr="002B4164">
        <w:rPr>
          <w:rFonts w:cs="宋体" w:hint="eastAsia"/>
          <w:i/>
          <w:iCs/>
          <w:color w:val="005C96"/>
          <w:szCs w:val="20"/>
        </w:rPr>
        <w:t>提示：给出子系统描述，功能操作习惯、程序配置、部署等的易用性的描述；</w:t>
      </w:r>
    </w:p>
    <w:p w14:paraId="38E3B975" w14:textId="77777777" w:rsidR="00786169" w:rsidRDefault="00786169" w:rsidP="00786169">
      <w:pPr>
        <w:pStyle w:val="2"/>
      </w:pPr>
      <w:bookmarkStart w:id="116" w:name="_Toc236453325"/>
      <w:bookmarkStart w:id="117" w:name="_Toc489608450"/>
      <w:r>
        <w:rPr>
          <w:rFonts w:hint="eastAsia"/>
        </w:rPr>
        <w:lastRenderedPageBreak/>
        <w:t>安全性</w:t>
      </w:r>
      <w:bookmarkEnd w:id="116"/>
      <w:bookmarkEnd w:id="117"/>
    </w:p>
    <w:p w14:paraId="134E9267" w14:textId="77777777" w:rsidR="00786169" w:rsidRDefault="00786169" w:rsidP="00786169">
      <w:pPr>
        <w:pStyle w:val="2"/>
      </w:pPr>
      <w:bookmarkStart w:id="118" w:name="_Toc236453326"/>
      <w:bookmarkStart w:id="119" w:name="_Toc489608451"/>
      <w:r>
        <w:rPr>
          <w:rFonts w:hint="eastAsia"/>
        </w:rPr>
        <w:t>可靠性</w:t>
      </w:r>
      <w:bookmarkEnd w:id="118"/>
      <w:bookmarkEnd w:id="119"/>
    </w:p>
    <w:p w14:paraId="4853252D" w14:textId="77777777" w:rsidR="00786169" w:rsidRDefault="00786169" w:rsidP="00786169">
      <w:pPr>
        <w:pStyle w:val="2"/>
      </w:pPr>
      <w:bookmarkStart w:id="120" w:name="_Toc236453327"/>
      <w:bookmarkStart w:id="121" w:name="_Toc489608452"/>
      <w:r>
        <w:rPr>
          <w:rFonts w:hint="eastAsia"/>
        </w:rPr>
        <w:t>可维护性</w:t>
      </w:r>
      <w:bookmarkEnd w:id="120"/>
      <w:bookmarkEnd w:id="121"/>
    </w:p>
    <w:p w14:paraId="38C60C2F" w14:textId="77777777" w:rsidR="00786169" w:rsidRDefault="00786169" w:rsidP="00786169">
      <w:pPr>
        <w:pStyle w:val="2"/>
      </w:pPr>
      <w:bookmarkStart w:id="122" w:name="_Toc236453328"/>
      <w:bookmarkStart w:id="123" w:name="_Toc489608453"/>
      <w:r>
        <w:rPr>
          <w:rFonts w:hint="eastAsia"/>
        </w:rPr>
        <w:t>可扩展性</w:t>
      </w:r>
      <w:bookmarkEnd w:id="122"/>
      <w:bookmarkEnd w:id="123"/>
    </w:p>
    <w:p w14:paraId="20CE42F0" w14:textId="77777777" w:rsidR="00786169" w:rsidRDefault="00786169" w:rsidP="00786169">
      <w:pPr>
        <w:pStyle w:val="2"/>
      </w:pPr>
      <w:bookmarkStart w:id="124" w:name="_Toc236453329"/>
      <w:bookmarkStart w:id="125" w:name="_Toc489608454"/>
      <w:r>
        <w:rPr>
          <w:rFonts w:hint="eastAsia"/>
        </w:rPr>
        <w:t>开放性</w:t>
      </w:r>
      <w:bookmarkEnd w:id="124"/>
      <w:bookmarkEnd w:id="125"/>
    </w:p>
    <w:p w14:paraId="23EABF31" w14:textId="77777777" w:rsidR="00786169" w:rsidRPr="007123C8" w:rsidRDefault="00786169" w:rsidP="00786169">
      <w:pPr>
        <w:pStyle w:val="2"/>
      </w:pPr>
      <w:bookmarkStart w:id="126" w:name="_Toc169599159"/>
      <w:bookmarkStart w:id="127" w:name="_Toc236453330"/>
      <w:bookmarkStart w:id="128" w:name="_Toc489608455"/>
      <w:r w:rsidRPr="007123C8">
        <w:rPr>
          <w:rFonts w:hint="eastAsia"/>
        </w:rPr>
        <w:t>系统接口</w:t>
      </w:r>
      <w:bookmarkEnd w:id="126"/>
      <w:bookmarkEnd w:id="127"/>
      <w:bookmarkEnd w:id="128"/>
    </w:p>
    <w:p w14:paraId="7FB571A5" w14:textId="77777777" w:rsidR="00786169" w:rsidRPr="0053429D" w:rsidRDefault="00786169" w:rsidP="00786169">
      <w:pPr>
        <w:pStyle w:val="3"/>
      </w:pPr>
      <w:bookmarkStart w:id="129" w:name="_Toc236453331"/>
      <w:bookmarkStart w:id="130" w:name="_Toc489608456"/>
      <w:r w:rsidRPr="0053429D">
        <w:rPr>
          <w:rFonts w:hint="eastAsia"/>
        </w:rPr>
        <w:t>与其他子系统接口</w:t>
      </w:r>
      <w:bookmarkEnd w:id="129"/>
      <w:bookmarkEnd w:id="130"/>
    </w:p>
    <w:p w14:paraId="6ED5C5A5" w14:textId="77777777" w:rsidR="00786169" w:rsidRPr="007123C8" w:rsidRDefault="00786169" w:rsidP="00786169">
      <w:pPr>
        <w:pStyle w:val="3"/>
      </w:pPr>
      <w:bookmarkStart w:id="131" w:name="_Toc236453332"/>
      <w:bookmarkStart w:id="132" w:name="_Toc489608457"/>
      <w:r>
        <w:rPr>
          <w:rFonts w:hint="eastAsia"/>
        </w:rPr>
        <w:t>与第三方接口</w:t>
      </w:r>
      <w:bookmarkEnd w:id="131"/>
      <w:bookmarkEnd w:id="132"/>
    </w:p>
    <w:p w14:paraId="1A0C2AC7" w14:textId="77777777" w:rsidR="00786169" w:rsidRDefault="00786169" w:rsidP="00786169">
      <w:pPr>
        <w:pStyle w:val="1"/>
      </w:pPr>
      <w:bookmarkStart w:id="133" w:name="_Toc236453333"/>
      <w:bookmarkStart w:id="134" w:name="_Toc489608458"/>
      <w:r>
        <w:rPr>
          <w:rFonts w:hint="eastAsia"/>
        </w:rPr>
        <w:t>系统功能描述</w:t>
      </w:r>
      <w:bookmarkEnd w:id="133"/>
      <w:bookmarkEnd w:id="134"/>
    </w:p>
    <w:p w14:paraId="5FD1D40E" w14:textId="77777777" w:rsidR="00786169" w:rsidRDefault="00786169" w:rsidP="00786169">
      <w:pPr>
        <w:pStyle w:val="2"/>
      </w:pPr>
      <w:bookmarkStart w:id="135" w:name="_Toc489608459"/>
      <w:r>
        <w:rPr>
          <w:rFonts w:hint="eastAsia"/>
        </w:rPr>
        <w:t>手续费管理</w:t>
      </w:r>
      <w:bookmarkEnd w:id="135"/>
    </w:p>
    <w:p w14:paraId="0FC10D08" w14:textId="77777777" w:rsidR="00786169" w:rsidRDefault="00786169" w:rsidP="00786169">
      <w:pPr>
        <w:pStyle w:val="3"/>
      </w:pPr>
      <w:bookmarkStart w:id="136" w:name="_客户开户"/>
      <w:bookmarkStart w:id="137" w:name="_Toc489608460"/>
      <w:bookmarkEnd w:id="136"/>
      <w:r>
        <w:rPr>
          <w:rFonts w:hint="eastAsia"/>
        </w:rPr>
        <w:t>新增手续费率录入</w:t>
      </w:r>
      <w:bookmarkEnd w:id="137"/>
    </w:p>
    <w:p w14:paraId="7C1DAD9D" w14:textId="77777777" w:rsidR="00786169" w:rsidRDefault="00786169" w:rsidP="00786169">
      <w:pPr>
        <w:pStyle w:val="4"/>
      </w:pPr>
      <w:bookmarkStart w:id="138" w:name="_新增手续费率录入"/>
      <w:bookmarkStart w:id="139" w:name="_Toc489608461"/>
      <w:bookmarkEnd w:id="138"/>
      <w:r>
        <w:t>新增手续费率录入</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786169" w:rsidRPr="00C630D1" w14:paraId="4FAF6F0A" w14:textId="77777777" w:rsidTr="0090736F">
        <w:trPr>
          <w:jc w:val="center"/>
        </w:trPr>
        <w:tc>
          <w:tcPr>
            <w:tcW w:w="1548" w:type="dxa"/>
            <w:shd w:val="clear" w:color="auto" w:fill="A6A6A6"/>
          </w:tcPr>
          <w:p w14:paraId="199A6BB4"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5422A20B" w14:textId="77777777" w:rsidR="00786169" w:rsidRPr="00C630D1" w:rsidRDefault="00786169" w:rsidP="0090736F">
            <w:pPr>
              <w:spacing w:line="400" w:lineRule="exact"/>
              <w:rPr>
                <w:rFonts w:ascii="宋体" w:hAnsi="宋体"/>
                <w:szCs w:val="21"/>
              </w:rPr>
            </w:pPr>
          </w:p>
        </w:tc>
      </w:tr>
      <w:tr w:rsidR="00786169" w:rsidRPr="00C630D1" w14:paraId="1B87D62A" w14:textId="77777777" w:rsidTr="0090736F">
        <w:trPr>
          <w:jc w:val="center"/>
        </w:trPr>
        <w:tc>
          <w:tcPr>
            <w:tcW w:w="1548" w:type="dxa"/>
            <w:shd w:val="clear" w:color="auto" w:fill="A6A6A6"/>
          </w:tcPr>
          <w:p w14:paraId="1843B3D1"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785622F4" w14:textId="77777777" w:rsidR="00786169" w:rsidRPr="00C630D1" w:rsidRDefault="00786169" w:rsidP="0090736F">
            <w:pPr>
              <w:spacing w:line="400" w:lineRule="exact"/>
              <w:rPr>
                <w:rFonts w:ascii="宋体" w:hAnsi="宋体"/>
                <w:szCs w:val="21"/>
              </w:rPr>
            </w:pPr>
            <w:r>
              <w:rPr>
                <w:rFonts w:ascii="宋体" w:hAnsi="宋体" w:hint="eastAsia"/>
                <w:szCs w:val="21"/>
              </w:rPr>
              <w:t>新增手续费率录入</w:t>
            </w:r>
          </w:p>
        </w:tc>
      </w:tr>
      <w:tr w:rsidR="00786169" w:rsidRPr="00C630D1" w14:paraId="19D7B42B" w14:textId="77777777" w:rsidTr="0090736F">
        <w:trPr>
          <w:jc w:val="center"/>
        </w:trPr>
        <w:tc>
          <w:tcPr>
            <w:tcW w:w="1548" w:type="dxa"/>
            <w:shd w:val="clear" w:color="auto" w:fill="A6A6A6"/>
          </w:tcPr>
          <w:p w14:paraId="452FD5E9"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572E1E84" w14:textId="77777777" w:rsidR="00786169" w:rsidRPr="00C630D1" w:rsidRDefault="00786169" w:rsidP="0090736F">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1F5583C0" w14:textId="77777777" w:rsidR="00786169" w:rsidRPr="00C630D1" w:rsidRDefault="00786169" w:rsidP="0090736F">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2EAC0F67" w14:textId="77777777" w:rsidR="00786169" w:rsidRPr="00C630D1" w:rsidRDefault="00786169" w:rsidP="0090736F">
            <w:pPr>
              <w:spacing w:line="400" w:lineRule="exact"/>
              <w:rPr>
                <w:rFonts w:ascii="宋体" w:hAnsi="宋体"/>
                <w:szCs w:val="21"/>
              </w:rPr>
            </w:pPr>
            <w:r w:rsidRPr="00C630D1">
              <w:rPr>
                <w:rFonts w:ascii="宋体" w:hAnsi="宋体"/>
                <w:szCs w:val="21"/>
              </w:rPr>
              <w:t>20</w:t>
            </w:r>
            <w:r w:rsidR="003A4255">
              <w:rPr>
                <w:rFonts w:ascii="宋体" w:hAnsi="宋体" w:hint="eastAsia"/>
                <w:szCs w:val="21"/>
              </w:rPr>
              <w:t>17-8-8</w:t>
            </w:r>
          </w:p>
        </w:tc>
      </w:tr>
      <w:tr w:rsidR="00786169" w:rsidRPr="00C630D1" w14:paraId="40ABA2FE" w14:textId="77777777" w:rsidTr="0090736F">
        <w:trPr>
          <w:jc w:val="center"/>
        </w:trPr>
        <w:tc>
          <w:tcPr>
            <w:tcW w:w="1548" w:type="dxa"/>
            <w:shd w:val="clear" w:color="auto" w:fill="A6A6A6"/>
          </w:tcPr>
          <w:p w14:paraId="03278F9F"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1FBD6A81" w14:textId="77777777" w:rsidR="00786169" w:rsidRPr="00C630D1" w:rsidRDefault="00786169" w:rsidP="0090736F">
            <w:pPr>
              <w:spacing w:line="400" w:lineRule="exact"/>
              <w:rPr>
                <w:rFonts w:ascii="宋体" w:hAnsi="宋体"/>
                <w:szCs w:val="21"/>
              </w:rPr>
            </w:pPr>
            <w:r>
              <w:rPr>
                <w:rFonts w:ascii="宋体" w:hAnsi="宋体" w:hint="eastAsia"/>
                <w:szCs w:val="21"/>
              </w:rPr>
              <w:t>新增手续费率录入</w:t>
            </w:r>
          </w:p>
        </w:tc>
      </w:tr>
      <w:tr w:rsidR="00786169" w:rsidRPr="00C630D1" w14:paraId="32D3F672" w14:textId="77777777" w:rsidTr="0090736F">
        <w:trPr>
          <w:jc w:val="center"/>
        </w:trPr>
        <w:tc>
          <w:tcPr>
            <w:tcW w:w="1548" w:type="dxa"/>
            <w:shd w:val="clear" w:color="auto" w:fill="A6A6A6"/>
          </w:tcPr>
          <w:p w14:paraId="1398C9BC"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677FF481" w14:textId="77777777" w:rsidR="00786169" w:rsidRPr="00C630D1" w:rsidRDefault="00786169" w:rsidP="0090736F">
            <w:pPr>
              <w:spacing w:line="400" w:lineRule="exact"/>
              <w:rPr>
                <w:rFonts w:ascii="宋体" w:hAnsi="宋体"/>
                <w:szCs w:val="21"/>
              </w:rPr>
            </w:pPr>
            <w:r>
              <w:rPr>
                <w:rFonts w:ascii="宋体" w:hAnsi="宋体" w:hint="eastAsia"/>
                <w:szCs w:val="21"/>
              </w:rPr>
              <w:t>无</w:t>
            </w:r>
          </w:p>
        </w:tc>
      </w:tr>
      <w:tr w:rsidR="00786169" w:rsidRPr="00C630D1" w14:paraId="107A69D7" w14:textId="77777777" w:rsidTr="0090736F">
        <w:trPr>
          <w:jc w:val="center"/>
        </w:trPr>
        <w:tc>
          <w:tcPr>
            <w:tcW w:w="1548" w:type="dxa"/>
            <w:shd w:val="clear" w:color="auto" w:fill="A6A6A6"/>
          </w:tcPr>
          <w:p w14:paraId="08A23761"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52332E0C" w14:textId="77777777" w:rsidR="00786169" w:rsidRPr="00C630D1" w:rsidRDefault="00786169" w:rsidP="0090736F">
            <w:pPr>
              <w:spacing w:line="400" w:lineRule="exact"/>
              <w:rPr>
                <w:rFonts w:ascii="宋体" w:hAnsi="宋体"/>
                <w:szCs w:val="21"/>
              </w:rPr>
            </w:pPr>
            <w:r>
              <w:rPr>
                <w:rFonts w:ascii="宋体" w:hAnsi="宋体" w:hint="eastAsia"/>
                <w:szCs w:val="21"/>
              </w:rPr>
              <w:t>无</w:t>
            </w:r>
          </w:p>
        </w:tc>
      </w:tr>
      <w:tr w:rsidR="00786169" w:rsidRPr="00C630D1" w14:paraId="603D27AC" w14:textId="77777777" w:rsidTr="0090736F">
        <w:trPr>
          <w:jc w:val="center"/>
        </w:trPr>
        <w:tc>
          <w:tcPr>
            <w:tcW w:w="1548" w:type="dxa"/>
            <w:shd w:val="clear" w:color="auto" w:fill="A6A6A6"/>
          </w:tcPr>
          <w:p w14:paraId="433B0AA9"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4B14E004" w14:textId="77777777" w:rsidR="00790E2E" w:rsidRPr="00E134EA" w:rsidRDefault="00790E2E" w:rsidP="00E65CA1">
            <w:pPr>
              <w:spacing w:before="60" w:after="60" w:line="400" w:lineRule="exact"/>
              <w:jc w:val="left"/>
              <w:rPr>
                <w:rFonts w:ascii="宋体" w:hAnsi="宋体"/>
                <w:b/>
                <w:szCs w:val="21"/>
              </w:rPr>
            </w:pPr>
            <w:r w:rsidRPr="00E134EA">
              <w:rPr>
                <w:rFonts w:ascii="宋体" w:hAnsi="宋体" w:hint="eastAsia"/>
                <w:b/>
                <w:szCs w:val="21"/>
              </w:rPr>
              <w:t>【</w:t>
            </w:r>
            <w:r w:rsidR="00E134EA" w:rsidRPr="00E134EA">
              <w:rPr>
                <w:rFonts w:ascii="宋体" w:hAnsi="宋体" w:hint="eastAsia"/>
                <w:b/>
                <w:szCs w:val="21"/>
              </w:rPr>
              <w:t>设置要素</w:t>
            </w:r>
            <w:r w:rsidRPr="00E134EA">
              <w:rPr>
                <w:rFonts w:ascii="宋体" w:hAnsi="宋体" w:hint="eastAsia"/>
                <w:b/>
                <w:szCs w:val="21"/>
              </w:rPr>
              <w:t>】</w:t>
            </w:r>
          </w:p>
          <w:p w14:paraId="7AE2E57F" w14:textId="77777777" w:rsidR="00786169" w:rsidRPr="00E65CA1" w:rsidRDefault="00786169" w:rsidP="00E65CA1">
            <w:pPr>
              <w:spacing w:before="60" w:after="60" w:line="400" w:lineRule="exact"/>
              <w:jc w:val="left"/>
              <w:rPr>
                <w:rFonts w:ascii="宋体" w:hAnsi="宋体"/>
                <w:szCs w:val="21"/>
              </w:rPr>
            </w:pPr>
            <w:r w:rsidRPr="00E65CA1">
              <w:rPr>
                <w:rFonts w:ascii="宋体" w:hAnsi="宋体" w:hint="eastAsia"/>
                <w:szCs w:val="21"/>
              </w:rPr>
              <w:t>客户号：带筛选功能的输入框</w:t>
            </w:r>
            <w:r w:rsidR="0074626D" w:rsidRPr="00E65CA1">
              <w:rPr>
                <w:rFonts w:ascii="宋体" w:hAnsi="宋体" w:hint="eastAsia"/>
                <w:szCs w:val="21"/>
              </w:rPr>
              <w:t>，自动筛选系统中已生成手续费率的客户号，默认为空</w:t>
            </w:r>
          </w:p>
          <w:p w14:paraId="6D8B367D" w14:textId="77777777" w:rsidR="00786169" w:rsidRDefault="00786169" w:rsidP="0090736F">
            <w:pPr>
              <w:spacing w:before="60" w:after="60" w:line="400" w:lineRule="exact"/>
              <w:jc w:val="left"/>
              <w:rPr>
                <w:rFonts w:ascii="宋体" w:hAnsi="宋体"/>
                <w:szCs w:val="21"/>
              </w:rPr>
            </w:pPr>
            <w:r>
              <w:rPr>
                <w:rFonts w:ascii="宋体" w:hAnsi="宋体"/>
                <w:szCs w:val="21"/>
              </w:rPr>
              <w:lastRenderedPageBreak/>
              <w:t>交易所</w:t>
            </w:r>
            <w:r>
              <w:rPr>
                <w:rFonts w:ascii="宋体" w:hAnsi="宋体" w:hint="eastAsia"/>
                <w:szCs w:val="21"/>
              </w:rPr>
              <w:t>：</w:t>
            </w:r>
            <w:r w:rsidR="00FB40B0">
              <w:rPr>
                <w:rFonts w:ascii="宋体" w:hAnsi="宋体" w:hint="eastAsia"/>
                <w:szCs w:val="21"/>
              </w:rPr>
              <w:t>下拉框，根据实际</w:t>
            </w:r>
            <w:r>
              <w:rPr>
                <w:rFonts w:ascii="宋体" w:hAnsi="宋体" w:hint="eastAsia"/>
                <w:szCs w:val="21"/>
              </w:rPr>
              <w:t>交易所的</w:t>
            </w:r>
            <w:r w:rsidR="00FB40B0">
              <w:rPr>
                <w:rFonts w:ascii="宋体" w:hAnsi="宋体" w:hint="eastAsia"/>
                <w:szCs w:val="21"/>
              </w:rPr>
              <w:t>名称显示</w:t>
            </w:r>
            <w:r>
              <w:rPr>
                <w:rFonts w:ascii="宋体" w:hAnsi="宋体" w:hint="eastAsia"/>
                <w:szCs w:val="21"/>
              </w:rPr>
              <w:t>，</w:t>
            </w:r>
            <w:r w:rsidR="00C07354">
              <w:rPr>
                <w:rFonts w:ascii="宋体" w:hAnsi="宋体" w:hint="eastAsia"/>
                <w:szCs w:val="21"/>
              </w:rPr>
              <w:t>详见数据字典，</w:t>
            </w:r>
            <w:r>
              <w:rPr>
                <w:rFonts w:ascii="宋体" w:hAnsi="宋体" w:hint="eastAsia"/>
                <w:szCs w:val="21"/>
              </w:rPr>
              <w:t>默认</w:t>
            </w:r>
            <w:r w:rsidR="00D5195F">
              <w:rPr>
                <w:rFonts w:ascii="宋体" w:hAnsi="宋体" w:hint="eastAsia"/>
                <w:szCs w:val="21"/>
              </w:rPr>
              <w:t>为“全部交易所”</w:t>
            </w:r>
          </w:p>
          <w:p w14:paraId="2774F513" w14:textId="77777777" w:rsidR="00E22863" w:rsidRDefault="00786169" w:rsidP="0090736F">
            <w:pPr>
              <w:spacing w:before="60" w:after="60" w:line="400" w:lineRule="exact"/>
              <w:jc w:val="left"/>
              <w:rPr>
                <w:rFonts w:ascii="宋体" w:hAnsi="宋体"/>
                <w:szCs w:val="21"/>
              </w:rPr>
            </w:pPr>
            <w:r>
              <w:rPr>
                <w:rFonts w:ascii="宋体" w:hAnsi="宋体"/>
                <w:szCs w:val="21"/>
              </w:rPr>
              <w:t>品种</w:t>
            </w:r>
            <w:r>
              <w:rPr>
                <w:rFonts w:ascii="宋体" w:hAnsi="宋体" w:hint="eastAsia"/>
                <w:szCs w:val="21"/>
              </w:rPr>
              <w:t>：</w:t>
            </w:r>
            <w:r w:rsidR="00FB40B0">
              <w:rPr>
                <w:rFonts w:ascii="宋体" w:hAnsi="宋体" w:hint="eastAsia"/>
                <w:szCs w:val="21"/>
              </w:rPr>
              <w:t>下拉框，根据实际交易所品种显示，</w:t>
            </w:r>
            <w:r w:rsidR="00B71E24">
              <w:rPr>
                <w:rFonts w:ascii="宋体" w:hAnsi="宋体" w:hint="eastAsia"/>
                <w:szCs w:val="21"/>
              </w:rPr>
              <w:t>详见数据字典，</w:t>
            </w:r>
            <w:r w:rsidR="00FB40B0">
              <w:rPr>
                <w:rFonts w:ascii="宋体" w:hAnsi="宋体" w:hint="eastAsia"/>
                <w:szCs w:val="21"/>
              </w:rPr>
              <w:t>默认全部品种</w:t>
            </w:r>
            <w:r>
              <w:rPr>
                <w:rFonts w:ascii="宋体" w:hAnsi="宋体" w:hint="eastAsia"/>
                <w:szCs w:val="21"/>
              </w:rPr>
              <w:t>，</w:t>
            </w:r>
            <w:r w:rsidR="00FB40B0">
              <w:rPr>
                <w:rFonts w:ascii="宋体" w:hAnsi="宋体" w:hint="eastAsia"/>
                <w:szCs w:val="21"/>
              </w:rPr>
              <w:t>可</w:t>
            </w:r>
            <w:r w:rsidR="00051C6E">
              <w:rPr>
                <w:rFonts w:ascii="宋体" w:hAnsi="宋体" w:hint="eastAsia"/>
                <w:szCs w:val="21"/>
              </w:rPr>
              <w:t>根据交易所的选择作</w:t>
            </w:r>
            <w:r>
              <w:rPr>
                <w:rFonts w:ascii="宋体" w:hAnsi="宋体" w:hint="eastAsia"/>
                <w:szCs w:val="21"/>
              </w:rPr>
              <w:t>条件</w:t>
            </w:r>
          </w:p>
          <w:p w14:paraId="10B65545" w14:textId="4CEAB40A" w:rsidR="00786169" w:rsidRDefault="00786169" w:rsidP="00E22863">
            <w:pPr>
              <w:spacing w:before="60" w:after="60" w:line="400" w:lineRule="exact"/>
              <w:ind w:firstLineChars="300" w:firstLine="630"/>
              <w:jc w:val="left"/>
              <w:rPr>
                <w:rFonts w:ascii="宋体" w:hAnsi="宋体"/>
                <w:szCs w:val="21"/>
              </w:rPr>
            </w:pPr>
            <w:r>
              <w:rPr>
                <w:rFonts w:ascii="宋体" w:hAnsi="宋体" w:hint="eastAsia"/>
                <w:szCs w:val="21"/>
              </w:rPr>
              <w:t>筛选</w:t>
            </w:r>
          </w:p>
          <w:p w14:paraId="70E07DA3" w14:textId="164F793B" w:rsidR="001E71F6" w:rsidRPr="001E71F6" w:rsidRDefault="004059F5" w:rsidP="001E71F6">
            <w:pPr>
              <w:spacing w:before="60" w:after="60" w:line="400" w:lineRule="exact"/>
              <w:jc w:val="left"/>
              <w:rPr>
                <w:rFonts w:ascii="宋体" w:hAnsi="宋体"/>
                <w:szCs w:val="21"/>
              </w:rPr>
            </w:pPr>
            <w:r>
              <w:rPr>
                <w:rFonts w:ascii="宋体" w:hAnsi="宋体"/>
                <w:szCs w:val="21"/>
              </w:rPr>
              <w:t>开平按手数</w:t>
            </w:r>
            <w:r>
              <w:rPr>
                <w:rFonts w:ascii="宋体" w:hAnsi="宋体" w:hint="eastAsia"/>
                <w:szCs w:val="21"/>
              </w:rPr>
              <w:t>：</w:t>
            </w:r>
            <w:r w:rsidR="00BB0723">
              <w:rPr>
                <w:rFonts w:ascii="宋体" w:hAnsi="宋体"/>
                <w:szCs w:val="21"/>
              </w:rPr>
              <w:t>输入框</w:t>
            </w:r>
            <w:r w:rsidR="00E00DA2">
              <w:rPr>
                <w:rFonts w:ascii="宋体" w:hAnsi="宋体" w:hint="eastAsia"/>
                <w:szCs w:val="21"/>
              </w:rPr>
              <w:t>，</w:t>
            </w:r>
            <w:r w:rsidR="007F40CD">
              <w:rPr>
                <w:rFonts w:ascii="宋体" w:hAnsi="宋体" w:hint="eastAsia"/>
                <w:szCs w:val="21"/>
              </w:rPr>
              <w:t>INT型长度</w:t>
            </w:r>
            <w:r w:rsidR="004461E6">
              <w:rPr>
                <w:rFonts w:ascii="宋体" w:hAnsi="宋体" w:hint="eastAsia"/>
                <w:szCs w:val="21"/>
              </w:rPr>
              <w:t>16</w:t>
            </w:r>
            <w:r w:rsidR="00FD6528">
              <w:rPr>
                <w:rFonts w:ascii="宋体" w:hAnsi="宋体" w:hint="eastAsia"/>
                <w:szCs w:val="21"/>
              </w:rPr>
              <w:t>位，</w:t>
            </w:r>
            <w:r w:rsidR="001E71F6" w:rsidRPr="001E71F6">
              <w:rPr>
                <w:rFonts w:ascii="宋体" w:hAnsi="宋体" w:hint="eastAsia"/>
                <w:szCs w:val="21"/>
              </w:rPr>
              <w:t>结果保留两位小数</w:t>
            </w:r>
          </w:p>
          <w:p w14:paraId="6312554F" w14:textId="10D00A62" w:rsidR="004059F5" w:rsidRPr="001E71F6" w:rsidRDefault="004059F5" w:rsidP="00E22863">
            <w:pPr>
              <w:spacing w:before="60" w:after="60" w:line="400" w:lineRule="exact"/>
              <w:jc w:val="left"/>
              <w:rPr>
                <w:rFonts w:ascii="宋体" w:hAnsi="宋体"/>
                <w:szCs w:val="21"/>
              </w:rPr>
            </w:pPr>
            <w:r>
              <w:rPr>
                <w:rFonts w:ascii="宋体" w:hAnsi="宋体"/>
                <w:szCs w:val="21"/>
              </w:rPr>
              <w:t>开平按金额</w:t>
            </w:r>
            <w:r>
              <w:rPr>
                <w:rFonts w:ascii="宋体" w:hAnsi="宋体" w:hint="eastAsia"/>
                <w:szCs w:val="21"/>
              </w:rPr>
              <w:t>：</w:t>
            </w:r>
            <w:r w:rsidR="00BB0723">
              <w:rPr>
                <w:rFonts w:ascii="宋体" w:hAnsi="宋体"/>
                <w:szCs w:val="21"/>
              </w:rPr>
              <w:t>输入框</w:t>
            </w:r>
            <w:r w:rsidR="001E71F6">
              <w:rPr>
                <w:rFonts w:ascii="宋体" w:hAnsi="宋体" w:hint="eastAsia"/>
                <w:szCs w:val="21"/>
              </w:rPr>
              <w:t>，</w:t>
            </w:r>
            <w:r w:rsidR="00E14535">
              <w:rPr>
                <w:rFonts w:ascii="宋体" w:hAnsi="宋体" w:hint="eastAsia"/>
                <w:szCs w:val="21"/>
              </w:rPr>
              <w:t>浮点型，</w:t>
            </w:r>
            <w:r w:rsidR="001E71F6" w:rsidRPr="001E71F6">
              <w:rPr>
                <w:rFonts w:ascii="宋体" w:hAnsi="宋体" w:hint="eastAsia"/>
                <w:szCs w:val="21"/>
              </w:rPr>
              <w:t>结果保留8位小数</w:t>
            </w:r>
          </w:p>
          <w:p w14:paraId="39113551" w14:textId="1AE98E73" w:rsidR="004059F5" w:rsidRDefault="004059F5" w:rsidP="00E22863">
            <w:pPr>
              <w:spacing w:before="60" w:after="60" w:line="400" w:lineRule="exact"/>
              <w:jc w:val="left"/>
              <w:rPr>
                <w:rFonts w:ascii="宋体" w:hAnsi="宋体"/>
                <w:szCs w:val="21"/>
              </w:rPr>
            </w:pPr>
            <w:r>
              <w:rPr>
                <w:rFonts w:ascii="宋体" w:hAnsi="宋体"/>
                <w:szCs w:val="21"/>
              </w:rPr>
              <w:t>平今按手数</w:t>
            </w:r>
            <w:r>
              <w:rPr>
                <w:rFonts w:ascii="宋体" w:hAnsi="宋体" w:hint="eastAsia"/>
                <w:szCs w:val="21"/>
              </w:rPr>
              <w:t>：</w:t>
            </w:r>
            <w:r w:rsidR="00BB0723">
              <w:rPr>
                <w:rFonts w:ascii="宋体" w:hAnsi="宋体"/>
                <w:szCs w:val="21"/>
              </w:rPr>
              <w:t>输入框</w:t>
            </w:r>
            <w:r w:rsidR="001E71F6">
              <w:rPr>
                <w:rFonts w:ascii="宋体" w:hAnsi="宋体" w:hint="eastAsia"/>
                <w:szCs w:val="21"/>
              </w:rPr>
              <w:t>，</w:t>
            </w:r>
            <w:r w:rsidR="00E14535">
              <w:rPr>
                <w:rFonts w:ascii="宋体" w:hAnsi="宋体" w:hint="eastAsia"/>
                <w:szCs w:val="21"/>
              </w:rPr>
              <w:t>INT型长度</w:t>
            </w:r>
            <w:r w:rsidR="004461E6">
              <w:rPr>
                <w:rFonts w:ascii="宋体" w:hAnsi="宋体" w:hint="eastAsia"/>
                <w:szCs w:val="21"/>
              </w:rPr>
              <w:t>16</w:t>
            </w:r>
            <w:r w:rsidR="00E14535">
              <w:rPr>
                <w:rFonts w:ascii="宋体" w:hAnsi="宋体" w:hint="eastAsia"/>
                <w:szCs w:val="21"/>
              </w:rPr>
              <w:t>位</w:t>
            </w:r>
            <w:r w:rsidR="007D5079">
              <w:rPr>
                <w:rFonts w:ascii="宋体" w:hAnsi="宋体" w:hint="eastAsia"/>
                <w:szCs w:val="21"/>
              </w:rPr>
              <w:t>，</w:t>
            </w:r>
            <w:r w:rsidR="001E71F6" w:rsidRPr="001E71F6">
              <w:rPr>
                <w:rFonts w:ascii="宋体" w:hAnsi="宋体" w:hint="eastAsia"/>
                <w:szCs w:val="21"/>
              </w:rPr>
              <w:t>结果保留两位小数</w:t>
            </w:r>
          </w:p>
          <w:p w14:paraId="0722E1CD" w14:textId="0ECDB819" w:rsidR="00455AA1" w:rsidRPr="006726E4" w:rsidRDefault="004059F5" w:rsidP="006726E4">
            <w:pPr>
              <w:spacing w:before="60" w:after="60" w:line="400" w:lineRule="exact"/>
              <w:jc w:val="left"/>
              <w:rPr>
                <w:rFonts w:ascii="宋体" w:hAnsi="宋体"/>
                <w:szCs w:val="21"/>
              </w:rPr>
            </w:pPr>
            <w:r>
              <w:rPr>
                <w:rFonts w:ascii="宋体" w:hAnsi="宋体"/>
                <w:szCs w:val="21"/>
              </w:rPr>
              <w:t>平今按金额</w:t>
            </w:r>
            <w:r>
              <w:rPr>
                <w:rFonts w:ascii="宋体" w:hAnsi="宋体" w:hint="eastAsia"/>
                <w:szCs w:val="21"/>
              </w:rPr>
              <w:t>：</w:t>
            </w:r>
            <w:r w:rsidR="00BB0723">
              <w:rPr>
                <w:rFonts w:ascii="宋体" w:hAnsi="宋体"/>
                <w:szCs w:val="21"/>
              </w:rPr>
              <w:t>输入框</w:t>
            </w:r>
            <w:r w:rsidR="001E71F6">
              <w:rPr>
                <w:rFonts w:ascii="宋体" w:hAnsi="宋体" w:hint="eastAsia"/>
                <w:szCs w:val="21"/>
              </w:rPr>
              <w:t>，</w:t>
            </w:r>
            <w:r w:rsidR="00E14535">
              <w:rPr>
                <w:rFonts w:ascii="宋体" w:hAnsi="宋体" w:hint="eastAsia"/>
                <w:szCs w:val="21"/>
              </w:rPr>
              <w:t>浮点型，</w:t>
            </w:r>
            <w:r w:rsidR="001E71F6" w:rsidRPr="001E71F6">
              <w:rPr>
                <w:rFonts w:ascii="宋体" w:hAnsi="宋体" w:hint="eastAsia"/>
                <w:szCs w:val="21"/>
              </w:rPr>
              <w:t>结果保留8位小数</w:t>
            </w:r>
          </w:p>
        </w:tc>
      </w:tr>
      <w:tr w:rsidR="00786169" w:rsidRPr="00C630D1" w14:paraId="284ED54A" w14:textId="77777777" w:rsidTr="0090736F">
        <w:trPr>
          <w:jc w:val="center"/>
        </w:trPr>
        <w:tc>
          <w:tcPr>
            <w:tcW w:w="1548" w:type="dxa"/>
            <w:shd w:val="clear" w:color="auto" w:fill="A6A6A6"/>
          </w:tcPr>
          <w:p w14:paraId="2527E626"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lastRenderedPageBreak/>
              <w:t>业务逻辑</w:t>
            </w:r>
          </w:p>
        </w:tc>
        <w:tc>
          <w:tcPr>
            <w:tcW w:w="9714" w:type="dxa"/>
            <w:gridSpan w:val="3"/>
          </w:tcPr>
          <w:p w14:paraId="06B51288" w14:textId="77777777" w:rsidR="00786169" w:rsidRPr="00946BE4" w:rsidRDefault="00786169" w:rsidP="0090736F">
            <w:pPr>
              <w:rPr>
                <w:rFonts w:ascii="宋体" w:hAnsi="宋体"/>
                <w:b/>
                <w:szCs w:val="21"/>
              </w:rPr>
            </w:pPr>
            <w:r w:rsidRPr="00946BE4">
              <w:rPr>
                <w:rFonts w:ascii="宋体" w:hAnsi="宋体" w:hint="eastAsia"/>
                <w:b/>
                <w:szCs w:val="21"/>
              </w:rPr>
              <w:t>【功能操作要求】</w:t>
            </w:r>
          </w:p>
          <w:p w14:paraId="6B948CE6" w14:textId="77777777" w:rsidR="00AD171F" w:rsidRDefault="00786169" w:rsidP="0090736F">
            <w:pPr>
              <w:pStyle w:val="a8"/>
              <w:spacing w:line="360" w:lineRule="auto"/>
              <w:ind w:firstLineChars="0" w:firstLine="0"/>
              <w:rPr>
                <w:rFonts w:ascii="宋体" w:hAnsi="宋体"/>
                <w:szCs w:val="21"/>
              </w:rPr>
            </w:pPr>
            <w:r>
              <w:rPr>
                <w:rFonts w:ascii="宋体" w:hAnsi="宋体"/>
                <w:szCs w:val="21"/>
              </w:rPr>
              <w:t>生成</w:t>
            </w:r>
            <w:r>
              <w:rPr>
                <w:rFonts w:ascii="宋体" w:hAnsi="宋体" w:hint="eastAsia"/>
                <w:szCs w:val="21"/>
              </w:rPr>
              <w:t>：</w:t>
            </w:r>
            <w:r w:rsidR="00852573">
              <w:rPr>
                <w:rFonts w:ascii="宋体" w:hAnsi="宋体" w:hint="eastAsia"/>
                <w:szCs w:val="21"/>
              </w:rPr>
              <w:t>功能按钮，点击后下拉选项：</w:t>
            </w:r>
          </w:p>
          <w:p w14:paraId="3CEE34D0" w14:textId="77777777" w:rsidR="00AD171F" w:rsidRDefault="00852573" w:rsidP="00FB40B0">
            <w:pPr>
              <w:pStyle w:val="a8"/>
              <w:numPr>
                <w:ilvl w:val="0"/>
                <w:numId w:val="6"/>
              </w:numPr>
              <w:spacing w:line="360" w:lineRule="auto"/>
              <w:ind w:firstLineChars="0"/>
              <w:rPr>
                <w:rFonts w:ascii="宋体" w:hAnsi="宋体"/>
                <w:szCs w:val="21"/>
              </w:rPr>
            </w:pPr>
            <w:r>
              <w:rPr>
                <w:rFonts w:ascii="宋体" w:hAnsi="宋体" w:hint="eastAsia"/>
                <w:szCs w:val="21"/>
              </w:rPr>
              <w:t>生成</w:t>
            </w:r>
            <w:r w:rsidR="00D044C6">
              <w:rPr>
                <w:rFonts w:ascii="宋体" w:hAnsi="宋体" w:hint="eastAsia"/>
                <w:szCs w:val="21"/>
              </w:rPr>
              <w:t>：功能按钮，点击后</w:t>
            </w:r>
            <w:r w:rsidR="00583CA2">
              <w:rPr>
                <w:rFonts w:ascii="宋体" w:hAnsi="宋体" w:hint="eastAsia"/>
                <w:szCs w:val="21"/>
              </w:rPr>
              <w:t>跳转至</w:t>
            </w:r>
            <w:r w:rsidR="000B2FAD">
              <w:rPr>
                <w:rFonts w:ascii="宋体" w:hAnsi="宋体" w:hint="eastAsia"/>
                <w:szCs w:val="21"/>
              </w:rPr>
              <w:t>生成手续费率页面</w:t>
            </w:r>
          </w:p>
          <w:p w14:paraId="196CE0B6" w14:textId="77777777" w:rsidR="00786169" w:rsidRPr="00FB40B0" w:rsidRDefault="00852573" w:rsidP="00FB40B0">
            <w:pPr>
              <w:pStyle w:val="a8"/>
              <w:numPr>
                <w:ilvl w:val="0"/>
                <w:numId w:val="6"/>
              </w:numPr>
              <w:spacing w:line="360" w:lineRule="auto"/>
              <w:ind w:firstLineChars="0"/>
              <w:rPr>
                <w:rFonts w:ascii="宋体" w:hAnsi="宋体"/>
                <w:szCs w:val="21"/>
              </w:rPr>
            </w:pPr>
            <w:r w:rsidRPr="00FB40B0">
              <w:rPr>
                <w:rFonts w:ascii="宋体" w:hAnsi="宋体" w:hint="eastAsia"/>
                <w:szCs w:val="21"/>
              </w:rPr>
              <w:t>从模板生成</w:t>
            </w:r>
            <w:r w:rsidR="0094448F">
              <w:rPr>
                <w:rFonts w:ascii="宋体" w:hAnsi="宋体" w:hint="eastAsia"/>
                <w:szCs w:val="21"/>
              </w:rPr>
              <w:t>：功能按钮，点击后跳转至模板生成手续费率页面</w:t>
            </w:r>
          </w:p>
          <w:p w14:paraId="00F57519" w14:textId="2FC2D707" w:rsidR="00786169" w:rsidRDefault="00786169" w:rsidP="0090736F">
            <w:pPr>
              <w:pStyle w:val="a8"/>
              <w:spacing w:line="360" w:lineRule="auto"/>
              <w:ind w:firstLineChars="0" w:firstLine="0"/>
              <w:rPr>
                <w:rFonts w:ascii="宋体" w:hAnsi="宋体"/>
                <w:szCs w:val="21"/>
              </w:rPr>
            </w:pPr>
            <w:r>
              <w:rPr>
                <w:rFonts w:ascii="宋体" w:hAnsi="宋体" w:hint="eastAsia"/>
                <w:szCs w:val="21"/>
              </w:rPr>
              <w:t>提交：</w:t>
            </w:r>
            <w:r w:rsidR="003355EF">
              <w:rPr>
                <w:rFonts w:ascii="宋体" w:hAnsi="宋体" w:hint="eastAsia"/>
                <w:szCs w:val="21"/>
              </w:rPr>
              <w:t>功能按钮，点击后</w:t>
            </w:r>
            <w:r w:rsidR="00CB14E8">
              <w:rPr>
                <w:rFonts w:ascii="宋体" w:hAnsi="宋体" w:hint="eastAsia"/>
                <w:szCs w:val="21"/>
              </w:rPr>
              <w:t>手续费率</w:t>
            </w:r>
            <w:r w:rsidR="006F3763">
              <w:rPr>
                <w:rFonts w:ascii="宋体" w:hAnsi="宋体" w:hint="eastAsia"/>
                <w:szCs w:val="21"/>
              </w:rPr>
              <w:t>与席位费率作比较</w:t>
            </w:r>
            <w:r w:rsidR="00CB14E8">
              <w:rPr>
                <w:rFonts w:ascii="宋体" w:hAnsi="宋体" w:hint="eastAsia"/>
                <w:szCs w:val="21"/>
              </w:rPr>
              <w:t xml:space="preserve"> </w:t>
            </w:r>
          </w:p>
          <w:p w14:paraId="6399DE6D" w14:textId="353220CB" w:rsidR="00786169" w:rsidRDefault="00786169" w:rsidP="0090736F">
            <w:pPr>
              <w:pStyle w:val="a8"/>
              <w:spacing w:line="360" w:lineRule="auto"/>
              <w:ind w:firstLineChars="0" w:firstLine="0"/>
              <w:rPr>
                <w:rFonts w:ascii="宋体" w:hAnsi="宋体"/>
                <w:szCs w:val="21"/>
              </w:rPr>
            </w:pPr>
            <w:r>
              <w:rPr>
                <w:rFonts w:ascii="宋体" w:hAnsi="宋体"/>
                <w:szCs w:val="21"/>
              </w:rPr>
              <w:t>删除</w:t>
            </w:r>
            <w:r>
              <w:rPr>
                <w:rFonts w:ascii="宋体" w:hAnsi="宋体" w:hint="eastAsia"/>
                <w:szCs w:val="21"/>
              </w:rPr>
              <w:t>：</w:t>
            </w:r>
            <w:r w:rsidR="00E2091E">
              <w:rPr>
                <w:rFonts w:ascii="宋体" w:hAnsi="宋体" w:hint="eastAsia"/>
                <w:szCs w:val="21"/>
              </w:rPr>
              <w:t>功能按钮，点击后逻辑删除</w:t>
            </w:r>
            <w:r w:rsidR="00EE2ECC">
              <w:rPr>
                <w:rFonts w:ascii="宋体" w:hAnsi="宋体" w:hint="eastAsia"/>
                <w:szCs w:val="21"/>
              </w:rPr>
              <w:t>该客户号</w:t>
            </w:r>
            <w:r w:rsidR="006F0CEE">
              <w:rPr>
                <w:rFonts w:ascii="宋体" w:hAnsi="宋体" w:hint="eastAsia"/>
                <w:szCs w:val="21"/>
              </w:rPr>
              <w:t>手续费率</w:t>
            </w:r>
            <w:r w:rsidR="00831996">
              <w:rPr>
                <w:rFonts w:ascii="宋体" w:hAnsi="宋体" w:hint="eastAsia"/>
                <w:szCs w:val="21"/>
              </w:rPr>
              <w:t>记录</w:t>
            </w:r>
          </w:p>
          <w:p w14:paraId="20F6EB18" w14:textId="77777777" w:rsidR="00EB4BBA" w:rsidRDefault="00EB4BBA" w:rsidP="0090736F">
            <w:pPr>
              <w:pStyle w:val="a8"/>
              <w:spacing w:line="360" w:lineRule="auto"/>
              <w:ind w:firstLineChars="0" w:firstLine="0"/>
              <w:rPr>
                <w:rFonts w:ascii="宋体" w:hAnsi="宋体"/>
                <w:szCs w:val="21"/>
              </w:rPr>
            </w:pPr>
            <w:r>
              <w:rPr>
                <w:rFonts w:ascii="宋体" w:hAnsi="宋体"/>
                <w:szCs w:val="21"/>
              </w:rPr>
              <w:t>复选框</w:t>
            </w:r>
            <w:r>
              <w:rPr>
                <w:rFonts w:ascii="宋体" w:hAnsi="宋体" w:hint="eastAsia"/>
                <w:szCs w:val="21"/>
              </w:rPr>
              <w:t>：</w:t>
            </w:r>
            <w:r w:rsidR="004143D1">
              <w:rPr>
                <w:rFonts w:ascii="宋体" w:hAnsi="宋体" w:hint="eastAsia"/>
                <w:szCs w:val="21"/>
              </w:rPr>
              <w:t>checklist，</w:t>
            </w:r>
            <w:proofErr w:type="gramStart"/>
            <w:r w:rsidR="004143D1">
              <w:rPr>
                <w:rFonts w:ascii="宋体" w:hAnsi="宋体" w:hint="eastAsia"/>
                <w:szCs w:val="21"/>
              </w:rPr>
              <w:t>勾选记录</w:t>
            </w:r>
            <w:proofErr w:type="gramEnd"/>
            <w:r w:rsidR="004143D1">
              <w:rPr>
                <w:rFonts w:ascii="宋体" w:hAnsi="宋体" w:hint="eastAsia"/>
                <w:szCs w:val="21"/>
              </w:rPr>
              <w:t>复选框选中该记录，</w:t>
            </w:r>
            <w:proofErr w:type="gramStart"/>
            <w:r w:rsidR="004143D1">
              <w:rPr>
                <w:rFonts w:ascii="宋体" w:hAnsi="宋体" w:hint="eastAsia"/>
                <w:szCs w:val="21"/>
              </w:rPr>
              <w:t>取消勾选则</w:t>
            </w:r>
            <w:proofErr w:type="gramEnd"/>
            <w:r w:rsidR="004143D1">
              <w:rPr>
                <w:rFonts w:ascii="宋体" w:hAnsi="宋体" w:hint="eastAsia"/>
                <w:szCs w:val="21"/>
              </w:rPr>
              <w:t>取消选中该条记录</w:t>
            </w:r>
          </w:p>
          <w:p w14:paraId="3BA5C173" w14:textId="77777777" w:rsidR="00786169" w:rsidRDefault="00786169" w:rsidP="0090736F">
            <w:pPr>
              <w:pStyle w:val="a8"/>
              <w:spacing w:line="360" w:lineRule="auto"/>
              <w:ind w:firstLineChars="0" w:firstLine="0"/>
              <w:rPr>
                <w:rFonts w:ascii="宋体" w:hAnsi="宋体"/>
                <w:szCs w:val="21"/>
              </w:rPr>
            </w:pPr>
            <w:r>
              <w:rPr>
                <w:rFonts w:ascii="宋体" w:hAnsi="宋体"/>
                <w:szCs w:val="21"/>
              </w:rPr>
              <w:t>批量操作</w:t>
            </w:r>
            <w:r>
              <w:rPr>
                <w:rFonts w:ascii="宋体" w:hAnsi="宋体" w:hint="eastAsia"/>
                <w:szCs w:val="21"/>
              </w:rPr>
              <w:t>：</w:t>
            </w:r>
            <w:r w:rsidR="00435F57">
              <w:rPr>
                <w:rFonts w:ascii="宋体" w:hAnsi="宋体" w:hint="eastAsia"/>
                <w:szCs w:val="21"/>
              </w:rPr>
              <w:t>包含乘和加各种运算，输入数字后立刻进行</w:t>
            </w:r>
            <w:r w:rsidR="00962DAF">
              <w:rPr>
                <w:rFonts w:ascii="宋体" w:hAnsi="宋体" w:hint="eastAsia"/>
                <w:szCs w:val="21"/>
              </w:rPr>
              <w:t>数值</w:t>
            </w:r>
            <w:r w:rsidR="00435F57">
              <w:rPr>
                <w:rFonts w:ascii="宋体" w:hAnsi="宋体" w:hint="eastAsia"/>
                <w:szCs w:val="21"/>
              </w:rPr>
              <w:t>同步</w:t>
            </w:r>
          </w:p>
          <w:p w14:paraId="60FB286D" w14:textId="07AB7AC5" w:rsidR="00897DE4" w:rsidRDefault="00897DE4" w:rsidP="00897DE4">
            <w:pPr>
              <w:pStyle w:val="a8"/>
              <w:numPr>
                <w:ilvl w:val="0"/>
                <w:numId w:val="9"/>
              </w:numPr>
              <w:spacing w:line="360" w:lineRule="auto"/>
              <w:ind w:firstLineChars="0"/>
              <w:rPr>
                <w:rFonts w:ascii="宋体" w:hAnsi="宋体"/>
                <w:szCs w:val="21"/>
              </w:rPr>
            </w:pPr>
            <w:r>
              <w:rPr>
                <w:rFonts w:ascii="宋体" w:hAnsi="宋体" w:hint="eastAsia"/>
                <w:szCs w:val="21"/>
              </w:rPr>
              <w:t>乘（</w:t>
            </w:r>
            <w:r w:rsidR="005F53EF">
              <w:rPr>
                <w:rFonts w:ascii="宋体" w:hAnsi="宋体" w:hint="eastAsia"/>
                <w:szCs w:val="21"/>
              </w:rPr>
              <w:t>×</w:t>
            </w:r>
            <w:r>
              <w:rPr>
                <w:rFonts w:ascii="宋体" w:hAnsi="宋体" w:hint="eastAsia"/>
                <w:szCs w:val="21"/>
              </w:rPr>
              <w:t>）：输入框，</w:t>
            </w:r>
            <w:r w:rsidR="006726E4">
              <w:rPr>
                <w:rFonts w:ascii="宋体" w:hAnsi="宋体" w:hint="eastAsia"/>
                <w:szCs w:val="21"/>
              </w:rPr>
              <w:t>取值范围为1-</w:t>
            </w:r>
            <w:r w:rsidR="006726E4">
              <w:rPr>
                <w:rFonts w:ascii="宋体" w:hAnsi="宋体"/>
                <w:szCs w:val="21"/>
              </w:rPr>
              <w:t>100</w:t>
            </w:r>
            <w:r w:rsidR="006726E4">
              <w:rPr>
                <w:rFonts w:ascii="宋体" w:hAnsi="宋体" w:hint="eastAsia"/>
                <w:szCs w:val="21"/>
              </w:rPr>
              <w:t>，</w:t>
            </w:r>
            <w:r w:rsidR="0083075D">
              <w:rPr>
                <w:rFonts w:ascii="宋体" w:hAnsi="宋体" w:hint="eastAsia"/>
                <w:szCs w:val="21"/>
              </w:rPr>
              <w:t>输入数字后，该列手续费率均乘以该数字</w:t>
            </w:r>
            <w:r w:rsidR="00D00BC4">
              <w:rPr>
                <w:rFonts w:ascii="宋体" w:hAnsi="宋体" w:hint="eastAsia"/>
                <w:szCs w:val="21"/>
              </w:rPr>
              <w:t>，默认为1</w:t>
            </w:r>
          </w:p>
          <w:p w14:paraId="6E5DDE8A" w14:textId="77777777" w:rsidR="002E666B" w:rsidRDefault="00897DE4" w:rsidP="002E666B">
            <w:pPr>
              <w:pStyle w:val="a8"/>
              <w:numPr>
                <w:ilvl w:val="0"/>
                <w:numId w:val="27"/>
              </w:numPr>
              <w:spacing w:line="360" w:lineRule="auto"/>
              <w:ind w:firstLineChars="0"/>
              <w:rPr>
                <w:rFonts w:ascii="宋体" w:hAnsi="宋体"/>
                <w:szCs w:val="21"/>
              </w:rPr>
            </w:pPr>
            <w:r>
              <w:rPr>
                <w:rFonts w:ascii="宋体" w:hAnsi="宋体"/>
                <w:szCs w:val="21"/>
              </w:rPr>
              <w:t>加</w:t>
            </w:r>
            <w:r>
              <w:rPr>
                <w:rFonts w:ascii="宋体" w:hAnsi="宋体" w:hint="eastAsia"/>
                <w:szCs w:val="21"/>
              </w:rPr>
              <w:t>（</w:t>
            </w:r>
            <w:r w:rsidR="005F53EF">
              <w:rPr>
                <w:rFonts w:ascii="宋体" w:hAnsi="宋体" w:hint="eastAsia"/>
                <w:szCs w:val="21"/>
              </w:rPr>
              <w:t>＋</w:t>
            </w:r>
            <w:r>
              <w:rPr>
                <w:rFonts w:ascii="宋体" w:hAnsi="宋体" w:hint="eastAsia"/>
                <w:szCs w:val="21"/>
              </w:rPr>
              <w:t>）：</w:t>
            </w:r>
            <w:r w:rsidR="00D00BC4">
              <w:rPr>
                <w:rFonts w:ascii="宋体" w:hAnsi="宋体" w:hint="eastAsia"/>
                <w:szCs w:val="21"/>
              </w:rPr>
              <w:t>输入框，输入数字后，该列手续费率均加上该数字，优先级低于乘法，默认为0</w:t>
            </w:r>
          </w:p>
          <w:p w14:paraId="1AAB2E58" w14:textId="222F5576" w:rsidR="002E666B" w:rsidRPr="00AF7F3F" w:rsidRDefault="002E666B" w:rsidP="002E666B">
            <w:pPr>
              <w:pStyle w:val="a8"/>
              <w:numPr>
                <w:ilvl w:val="0"/>
                <w:numId w:val="27"/>
              </w:numPr>
              <w:spacing w:line="360" w:lineRule="auto"/>
              <w:ind w:firstLineChars="0"/>
              <w:rPr>
                <w:rFonts w:ascii="宋体" w:hAnsi="宋体"/>
                <w:szCs w:val="21"/>
              </w:rPr>
            </w:pPr>
            <w:r w:rsidRPr="00AF7F3F">
              <w:rPr>
                <w:rFonts w:ascii="宋体" w:hAnsi="宋体" w:hint="eastAsia"/>
                <w:szCs w:val="21"/>
              </w:rPr>
              <w:t>＋：功能按钮，点击后跳转添加种类页面</w:t>
            </w:r>
          </w:p>
          <w:p w14:paraId="341D9806" w14:textId="77777777" w:rsidR="002E666B" w:rsidRPr="00AF7F3F" w:rsidRDefault="002E666B" w:rsidP="002E666B">
            <w:pPr>
              <w:pStyle w:val="a8"/>
              <w:numPr>
                <w:ilvl w:val="0"/>
                <w:numId w:val="27"/>
              </w:numPr>
              <w:spacing w:line="360" w:lineRule="auto"/>
              <w:ind w:firstLineChars="0"/>
              <w:rPr>
                <w:rFonts w:ascii="宋体" w:hAnsi="宋体"/>
                <w:szCs w:val="21"/>
              </w:rPr>
            </w:pPr>
            <w:r w:rsidRPr="00AF7F3F">
              <w:rPr>
                <w:rFonts w:ascii="宋体" w:hAnsi="宋体"/>
                <w:szCs w:val="21"/>
              </w:rPr>
              <w:t>×</w:t>
            </w:r>
            <w:r w:rsidRPr="00AF7F3F">
              <w:rPr>
                <w:rFonts w:ascii="宋体" w:hAnsi="宋体" w:hint="eastAsia"/>
                <w:szCs w:val="21"/>
              </w:rPr>
              <w:t>：</w:t>
            </w:r>
            <w:r w:rsidRPr="00AF7F3F">
              <w:rPr>
                <w:rFonts w:ascii="宋体" w:hAnsi="宋体"/>
                <w:szCs w:val="21"/>
              </w:rPr>
              <w:t>功能按钮</w:t>
            </w:r>
            <w:r w:rsidRPr="00AF7F3F">
              <w:rPr>
                <w:rFonts w:ascii="宋体" w:hAnsi="宋体" w:hint="eastAsia"/>
                <w:szCs w:val="21"/>
              </w:rPr>
              <w:t>，</w:t>
            </w:r>
            <w:r w:rsidRPr="00AF7F3F">
              <w:rPr>
                <w:rFonts w:ascii="宋体" w:hAnsi="宋体"/>
                <w:szCs w:val="21"/>
              </w:rPr>
              <w:t>逻辑删除该品种手续费率记录</w:t>
            </w:r>
          </w:p>
          <w:p w14:paraId="4B168B72" w14:textId="374F9860" w:rsidR="00411856" w:rsidRDefault="00411856" w:rsidP="0090736F">
            <w:pPr>
              <w:pStyle w:val="a8"/>
              <w:spacing w:line="360" w:lineRule="auto"/>
              <w:ind w:firstLineChars="0" w:firstLine="0"/>
              <w:rPr>
                <w:rFonts w:ascii="宋体" w:hAnsi="宋体"/>
                <w:szCs w:val="21"/>
              </w:rPr>
            </w:pPr>
            <w:r>
              <w:rPr>
                <w:rFonts w:ascii="宋体" w:hAnsi="宋体"/>
                <w:szCs w:val="21"/>
              </w:rPr>
              <w:t>收费规则</w:t>
            </w:r>
            <w:r>
              <w:rPr>
                <w:rFonts w:ascii="宋体" w:hAnsi="宋体" w:hint="eastAsia"/>
                <w:szCs w:val="21"/>
              </w:rPr>
              <w:t>：</w:t>
            </w:r>
            <w:r>
              <w:rPr>
                <w:rFonts w:ascii="宋体" w:hAnsi="宋体"/>
                <w:szCs w:val="21"/>
              </w:rPr>
              <w:t>对手续费率进行批量操作时遵守的规则</w:t>
            </w:r>
          </w:p>
          <w:p w14:paraId="6FAD8D82" w14:textId="4484F179" w:rsidR="001C321A" w:rsidRDefault="001C321A" w:rsidP="001C321A">
            <w:pPr>
              <w:pStyle w:val="a8"/>
              <w:numPr>
                <w:ilvl w:val="0"/>
                <w:numId w:val="26"/>
              </w:numPr>
              <w:spacing w:line="360" w:lineRule="auto"/>
              <w:ind w:firstLineChars="0"/>
              <w:rPr>
                <w:rFonts w:ascii="宋体" w:hAnsi="宋体"/>
                <w:szCs w:val="21"/>
              </w:rPr>
            </w:pPr>
            <w:r>
              <w:rPr>
                <w:rFonts w:ascii="宋体" w:hAnsi="宋体"/>
                <w:szCs w:val="21"/>
              </w:rPr>
              <w:t>开平和平今都可以增加</w:t>
            </w:r>
            <w:r>
              <w:rPr>
                <w:rFonts w:ascii="宋体" w:hAnsi="宋体" w:hint="eastAsia"/>
                <w:szCs w:val="21"/>
              </w:rPr>
              <w:t>：</w:t>
            </w:r>
            <w:r w:rsidR="001502EF">
              <w:rPr>
                <w:rFonts w:ascii="宋体" w:hAnsi="宋体" w:hint="eastAsia"/>
                <w:szCs w:val="21"/>
              </w:rPr>
              <w:t>批量操作开平和平今手续费率都跟随变化</w:t>
            </w:r>
          </w:p>
          <w:p w14:paraId="3EB16B00" w14:textId="485766D1" w:rsidR="001C321A" w:rsidRPr="001C321A" w:rsidRDefault="001C321A" w:rsidP="001C321A">
            <w:pPr>
              <w:pStyle w:val="a8"/>
              <w:numPr>
                <w:ilvl w:val="0"/>
                <w:numId w:val="26"/>
              </w:numPr>
              <w:spacing w:line="360" w:lineRule="auto"/>
              <w:ind w:firstLineChars="0"/>
              <w:rPr>
                <w:rFonts w:ascii="宋体" w:hAnsi="宋体"/>
                <w:szCs w:val="21"/>
              </w:rPr>
            </w:pPr>
            <w:r w:rsidRPr="001C321A">
              <w:rPr>
                <w:rFonts w:ascii="宋体" w:hAnsi="宋体" w:hint="eastAsia"/>
                <w:szCs w:val="21"/>
              </w:rPr>
              <w:t>平今为0的不可以增加：</w:t>
            </w:r>
            <w:r w:rsidR="00037361">
              <w:rPr>
                <w:rFonts w:ascii="宋体" w:hAnsi="宋体" w:hint="eastAsia"/>
                <w:szCs w:val="21"/>
              </w:rPr>
              <w:t>平今为0的在批量操作时不跟随变化</w:t>
            </w:r>
          </w:p>
          <w:p w14:paraId="33E7AFCD" w14:textId="77777777" w:rsidR="00786169" w:rsidRDefault="00786169" w:rsidP="0090736F">
            <w:pPr>
              <w:pStyle w:val="a8"/>
              <w:spacing w:line="360" w:lineRule="auto"/>
              <w:ind w:firstLineChars="0" w:firstLine="0"/>
              <w:rPr>
                <w:rFonts w:ascii="宋体" w:hAnsi="宋体"/>
                <w:szCs w:val="21"/>
              </w:rPr>
            </w:pPr>
            <w:r>
              <w:rPr>
                <w:rFonts w:ascii="宋体" w:hAnsi="宋体"/>
                <w:szCs w:val="21"/>
              </w:rPr>
              <w:t>保存为模板</w:t>
            </w:r>
            <w:r>
              <w:rPr>
                <w:rFonts w:ascii="宋体" w:hAnsi="宋体" w:hint="eastAsia"/>
                <w:szCs w:val="21"/>
              </w:rPr>
              <w:t>：</w:t>
            </w:r>
            <w:r w:rsidR="00F10B50">
              <w:rPr>
                <w:rFonts w:ascii="宋体" w:hAnsi="宋体" w:hint="eastAsia"/>
                <w:szCs w:val="21"/>
              </w:rPr>
              <w:t>功能按钮，</w:t>
            </w:r>
            <w:r w:rsidR="0096594B">
              <w:rPr>
                <w:rFonts w:ascii="宋体" w:hAnsi="宋体" w:hint="eastAsia"/>
                <w:szCs w:val="21"/>
              </w:rPr>
              <w:t>点击后</w:t>
            </w:r>
            <w:r w:rsidR="008E5C7D">
              <w:rPr>
                <w:rFonts w:ascii="宋体" w:hAnsi="宋体" w:hint="eastAsia"/>
                <w:szCs w:val="21"/>
              </w:rPr>
              <w:t>对该模板</w:t>
            </w:r>
            <w:r w:rsidR="0096594B">
              <w:rPr>
                <w:rFonts w:ascii="宋体" w:hAnsi="宋体" w:hint="eastAsia"/>
                <w:szCs w:val="21"/>
              </w:rPr>
              <w:t>手续费率</w:t>
            </w:r>
            <w:r w:rsidR="008E5C7D">
              <w:rPr>
                <w:rFonts w:ascii="宋体" w:hAnsi="宋体" w:hint="eastAsia"/>
                <w:szCs w:val="21"/>
              </w:rPr>
              <w:t>命名，</w:t>
            </w:r>
            <w:r w:rsidR="0096594B">
              <w:rPr>
                <w:rFonts w:ascii="宋体" w:hAnsi="宋体" w:hint="eastAsia"/>
                <w:szCs w:val="21"/>
              </w:rPr>
              <w:t>保存至服务器</w:t>
            </w:r>
          </w:p>
          <w:p w14:paraId="5A500D1C" w14:textId="77777777" w:rsidR="003A5088" w:rsidRDefault="003A5088" w:rsidP="0090736F">
            <w:pPr>
              <w:pStyle w:val="a8"/>
              <w:spacing w:line="360" w:lineRule="auto"/>
              <w:ind w:firstLineChars="0" w:firstLine="0"/>
              <w:rPr>
                <w:rFonts w:ascii="宋体" w:hAnsi="宋体"/>
                <w:szCs w:val="21"/>
              </w:rPr>
            </w:pPr>
            <w:r>
              <w:rPr>
                <w:rFonts w:ascii="宋体" w:hAnsi="宋体"/>
                <w:szCs w:val="21"/>
              </w:rPr>
              <w:t>导出</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点击后手续费率导出到本地</w:t>
            </w:r>
            <w:r>
              <w:rPr>
                <w:rFonts w:ascii="宋体" w:hAnsi="宋体" w:hint="eastAsia"/>
                <w:szCs w:val="21"/>
              </w:rPr>
              <w:t>，</w:t>
            </w:r>
          </w:p>
          <w:p w14:paraId="4C13C982" w14:textId="77777777" w:rsidR="00786169" w:rsidRDefault="00935B88" w:rsidP="00935B88">
            <w:pPr>
              <w:pStyle w:val="a8"/>
              <w:spacing w:line="360" w:lineRule="auto"/>
              <w:ind w:firstLineChars="0" w:firstLine="0"/>
              <w:rPr>
                <w:rFonts w:ascii="宋体" w:hAnsi="宋体"/>
                <w:szCs w:val="21"/>
              </w:rPr>
            </w:pPr>
            <w:r>
              <w:rPr>
                <w:rFonts w:ascii="宋体" w:hAnsi="宋体"/>
                <w:szCs w:val="21"/>
              </w:rPr>
              <w:t>仅显示已拒绝</w:t>
            </w:r>
            <w:r>
              <w:rPr>
                <w:rFonts w:ascii="宋体" w:hAnsi="宋体" w:hint="eastAsia"/>
                <w:szCs w:val="21"/>
              </w:rPr>
              <w:t>：</w:t>
            </w:r>
            <w:r>
              <w:rPr>
                <w:rFonts w:ascii="宋体" w:hAnsi="宋体"/>
                <w:szCs w:val="21"/>
              </w:rPr>
              <w:t>复选框</w:t>
            </w:r>
            <w:r>
              <w:rPr>
                <w:rFonts w:ascii="宋体" w:hAnsi="宋体" w:hint="eastAsia"/>
                <w:szCs w:val="21"/>
              </w:rPr>
              <w:t>，</w:t>
            </w:r>
            <w:r>
              <w:rPr>
                <w:rFonts w:ascii="宋体" w:hAnsi="宋体"/>
                <w:szCs w:val="21"/>
              </w:rPr>
              <w:t>选中后筛选出被拒绝的品种手续费率</w:t>
            </w:r>
          </w:p>
          <w:p w14:paraId="67B190AB" w14:textId="77777777" w:rsidR="00677049" w:rsidRDefault="00975C0D" w:rsidP="00935B88">
            <w:pPr>
              <w:pStyle w:val="a8"/>
              <w:spacing w:line="360" w:lineRule="auto"/>
              <w:ind w:firstLineChars="0" w:firstLine="0"/>
              <w:rPr>
                <w:rFonts w:ascii="宋体" w:hAnsi="宋体"/>
                <w:szCs w:val="21"/>
              </w:rPr>
            </w:pPr>
            <w:r>
              <w:rPr>
                <w:rFonts w:ascii="宋体" w:hAnsi="宋体"/>
                <w:szCs w:val="21"/>
              </w:rPr>
              <w:t>等于开平</w:t>
            </w:r>
            <w:r>
              <w:rPr>
                <w:rFonts w:ascii="宋体" w:hAnsi="宋体" w:hint="eastAsia"/>
                <w:szCs w:val="21"/>
              </w:rPr>
              <w:t>：</w:t>
            </w:r>
            <w:r>
              <w:rPr>
                <w:rFonts w:ascii="宋体" w:hAnsi="宋体"/>
                <w:szCs w:val="21"/>
              </w:rPr>
              <w:t>复选框</w:t>
            </w:r>
            <w:r>
              <w:rPr>
                <w:rFonts w:ascii="宋体" w:hAnsi="宋体" w:hint="eastAsia"/>
                <w:szCs w:val="21"/>
              </w:rPr>
              <w:t>，</w:t>
            </w:r>
            <w:r>
              <w:rPr>
                <w:rFonts w:ascii="宋体" w:hAnsi="宋体"/>
                <w:szCs w:val="21"/>
              </w:rPr>
              <w:t>勾选后对应平今按手数或平今按金额与开平按手数或开平按金额数值相同</w:t>
            </w:r>
            <w:r>
              <w:rPr>
                <w:rFonts w:ascii="宋体" w:hAnsi="宋体" w:hint="eastAsia"/>
                <w:szCs w:val="21"/>
              </w:rPr>
              <w:t>，</w:t>
            </w:r>
            <w:r>
              <w:rPr>
                <w:rFonts w:ascii="宋体" w:hAnsi="宋体"/>
                <w:szCs w:val="21"/>
              </w:rPr>
              <w:t>优先级</w:t>
            </w:r>
          </w:p>
          <w:p w14:paraId="295F900D" w14:textId="2207E53C" w:rsidR="00975C0D" w:rsidRDefault="00975C0D" w:rsidP="00677049">
            <w:pPr>
              <w:pStyle w:val="a8"/>
              <w:spacing w:line="360" w:lineRule="auto"/>
              <w:ind w:firstLineChars="500" w:firstLine="1050"/>
              <w:rPr>
                <w:rFonts w:ascii="宋体" w:hAnsi="宋体"/>
                <w:szCs w:val="21"/>
              </w:rPr>
            </w:pPr>
            <w:r>
              <w:rPr>
                <w:rFonts w:ascii="宋体" w:hAnsi="宋体"/>
                <w:szCs w:val="21"/>
              </w:rPr>
              <w:t>高于收费规则</w:t>
            </w:r>
          </w:p>
          <w:p w14:paraId="2E264E01" w14:textId="77777777" w:rsidR="00195108" w:rsidRDefault="00195108" w:rsidP="00935B88">
            <w:pPr>
              <w:pStyle w:val="a8"/>
              <w:spacing w:line="360" w:lineRule="auto"/>
              <w:ind w:firstLineChars="0" w:firstLine="0"/>
              <w:rPr>
                <w:rFonts w:ascii="宋体" w:hAnsi="宋体"/>
                <w:b/>
                <w:szCs w:val="21"/>
              </w:rPr>
            </w:pPr>
            <w:r w:rsidRPr="00195108">
              <w:rPr>
                <w:rFonts w:ascii="宋体" w:hAnsi="宋体" w:hint="eastAsia"/>
                <w:b/>
                <w:szCs w:val="21"/>
              </w:rPr>
              <w:t>【界面要求】</w:t>
            </w:r>
          </w:p>
          <w:p w14:paraId="0E8B44AC" w14:textId="77777777" w:rsidR="00195108" w:rsidRDefault="00AC7E2E" w:rsidP="00C95267">
            <w:pPr>
              <w:pStyle w:val="a8"/>
              <w:numPr>
                <w:ilvl w:val="0"/>
                <w:numId w:val="24"/>
              </w:numPr>
              <w:spacing w:line="360" w:lineRule="auto"/>
              <w:ind w:firstLineChars="0"/>
              <w:rPr>
                <w:rFonts w:ascii="宋体" w:hAnsi="宋体"/>
                <w:szCs w:val="21"/>
              </w:rPr>
            </w:pPr>
            <w:r>
              <w:rPr>
                <w:rFonts w:ascii="宋体" w:hAnsi="宋体" w:hint="eastAsia"/>
                <w:szCs w:val="21"/>
              </w:rPr>
              <w:t>导出按钮仅在状态显示为已拒绝时显示，</w:t>
            </w:r>
            <w:r w:rsidR="00262C22">
              <w:rPr>
                <w:rFonts w:ascii="宋体" w:hAnsi="宋体" w:hint="eastAsia"/>
                <w:szCs w:val="21"/>
              </w:rPr>
              <w:t>其他状态不可导出</w:t>
            </w:r>
          </w:p>
          <w:p w14:paraId="0FD638D4" w14:textId="77777777" w:rsidR="00C95267" w:rsidRPr="00195108" w:rsidRDefault="00C95267" w:rsidP="00C95267">
            <w:pPr>
              <w:pStyle w:val="a8"/>
              <w:numPr>
                <w:ilvl w:val="0"/>
                <w:numId w:val="24"/>
              </w:numPr>
              <w:spacing w:line="360" w:lineRule="auto"/>
              <w:ind w:firstLineChars="0"/>
              <w:rPr>
                <w:rFonts w:ascii="宋体" w:hAnsi="宋体"/>
                <w:szCs w:val="21"/>
              </w:rPr>
            </w:pPr>
            <w:r>
              <w:rPr>
                <w:rFonts w:ascii="宋体" w:hAnsi="宋体" w:hint="eastAsia"/>
                <w:szCs w:val="21"/>
              </w:rPr>
              <w:t>乘（X）、</w:t>
            </w:r>
            <w:r>
              <w:rPr>
                <w:rFonts w:ascii="宋体" w:hAnsi="宋体"/>
                <w:szCs w:val="21"/>
              </w:rPr>
              <w:t>加</w:t>
            </w:r>
            <w:r>
              <w:rPr>
                <w:rFonts w:ascii="宋体" w:hAnsi="宋体" w:hint="eastAsia"/>
                <w:szCs w:val="21"/>
              </w:rPr>
              <w:t>（+）：输入框中不能为空。若为空，则提示“请输入数字”</w:t>
            </w:r>
          </w:p>
        </w:tc>
      </w:tr>
      <w:tr w:rsidR="00786169" w:rsidRPr="00C630D1" w14:paraId="324A3C31" w14:textId="77777777" w:rsidTr="0090736F">
        <w:trPr>
          <w:jc w:val="center"/>
        </w:trPr>
        <w:tc>
          <w:tcPr>
            <w:tcW w:w="1548" w:type="dxa"/>
            <w:shd w:val="clear" w:color="auto" w:fill="A6A6A6"/>
          </w:tcPr>
          <w:p w14:paraId="73593B2A"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lastRenderedPageBreak/>
              <w:t>输出</w:t>
            </w:r>
          </w:p>
        </w:tc>
        <w:tc>
          <w:tcPr>
            <w:tcW w:w="9714" w:type="dxa"/>
            <w:gridSpan w:val="3"/>
          </w:tcPr>
          <w:p w14:paraId="413FBECE" w14:textId="77777777" w:rsidR="00786169" w:rsidRDefault="006F7BFE" w:rsidP="0090736F">
            <w:pPr>
              <w:spacing w:line="400" w:lineRule="exact"/>
              <w:rPr>
                <w:rFonts w:ascii="宋体" w:hAnsi="宋体"/>
                <w:szCs w:val="21"/>
              </w:rPr>
            </w:pPr>
            <w:r>
              <w:rPr>
                <w:rFonts w:ascii="宋体" w:hAnsi="宋体"/>
                <w:szCs w:val="21"/>
              </w:rPr>
              <w:t>客户号</w:t>
            </w:r>
            <w:r>
              <w:rPr>
                <w:rFonts w:ascii="宋体" w:hAnsi="宋体" w:hint="eastAsia"/>
                <w:szCs w:val="21"/>
              </w:rPr>
              <w:t>、交易所、品种、交割期、开平按手数、开平按金额、平今按手数、平今按金额</w:t>
            </w:r>
            <w:r w:rsidR="00A859A6">
              <w:rPr>
                <w:rFonts w:ascii="宋体" w:hAnsi="宋体" w:hint="eastAsia"/>
                <w:szCs w:val="21"/>
              </w:rPr>
              <w:t>、</w:t>
            </w:r>
            <w:r w:rsidR="002A7867">
              <w:rPr>
                <w:rFonts w:ascii="宋体" w:hAnsi="宋体" w:hint="eastAsia"/>
                <w:szCs w:val="21"/>
              </w:rPr>
              <w:t>操作、</w:t>
            </w:r>
            <w:r w:rsidR="00A859A6">
              <w:rPr>
                <w:rFonts w:ascii="宋体" w:hAnsi="宋体" w:hint="eastAsia"/>
                <w:szCs w:val="21"/>
              </w:rPr>
              <w:t>收费规则</w:t>
            </w:r>
          </w:p>
          <w:p w14:paraId="4587CB1D" w14:textId="77777777" w:rsidR="006F7BFE" w:rsidRDefault="006F7BFE" w:rsidP="0090736F">
            <w:pPr>
              <w:spacing w:line="400" w:lineRule="exact"/>
              <w:rPr>
                <w:rFonts w:ascii="宋体" w:hAnsi="宋体"/>
                <w:b/>
                <w:szCs w:val="21"/>
              </w:rPr>
            </w:pPr>
            <w:r w:rsidRPr="006F7BFE">
              <w:rPr>
                <w:rFonts w:ascii="宋体" w:hAnsi="宋体" w:hint="eastAsia"/>
                <w:b/>
                <w:szCs w:val="21"/>
              </w:rPr>
              <w:t>【界面要求】</w:t>
            </w:r>
          </w:p>
          <w:p w14:paraId="26DE1EA4" w14:textId="0DB9D54D" w:rsidR="00246217" w:rsidRPr="001E71F6" w:rsidRDefault="006F7BFE" w:rsidP="001E71F6">
            <w:pPr>
              <w:pStyle w:val="a8"/>
              <w:numPr>
                <w:ilvl w:val="0"/>
                <w:numId w:val="23"/>
              </w:numPr>
              <w:spacing w:line="400" w:lineRule="exact"/>
              <w:ind w:firstLineChars="0"/>
              <w:rPr>
                <w:rFonts w:ascii="宋体" w:hAnsi="宋体"/>
                <w:szCs w:val="21"/>
              </w:rPr>
            </w:pPr>
            <w:r w:rsidRPr="00246217">
              <w:rPr>
                <w:rFonts w:ascii="宋体" w:hAnsi="宋体" w:hint="eastAsia"/>
                <w:szCs w:val="21"/>
              </w:rPr>
              <w:t>数据左对齐</w:t>
            </w:r>
          </w:p>
        </w:tc>
      </w:tr>
      <w:tr w:rsidR="00786169" w:rsidRPr="00C630D1" w14:paraId="3AADA9D1" w14:textId="77777777" w:rsidTr="0090736F">
        <w:trPr>
          <w:jc w:val="center"/>
        </w:trPr>
        <w:tc>
          <w:tcPr>
            <w:tcW w:w="1548" w:type="dxa"/>
            <w:shd w:val="clear" w:color="auto" w:fill="A6A6A6"/>
          </w:tcPr>
          <w:p w14:paraId="64F3E9A2"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7C56D0C7" w14:textId="77777777" w:rsidR="00E825F7" w:rsidRPr="003D03AB" w:rsidRDefault="009C730E" w:rsidP="003D03AB">
            <w:pPr>
              <w:spacing w:line="400" w:lineRule="exact"/>
              <w:rPr>
                <w:rFonts w:ascii="宋体" w:hAnsi="宋体"/>
                <w:szCs w:val="21"/>
              </w:rPr>
            </w:pPr>
            <w:r w:rsidRPr="003D03AB">
              <w:rPr>
                <w:rFonts w:ascii="宋体" w:hAnsi="宋体" w:hint="eastAsia"/>
                <w:szCs w:val="21"/>
              </w:rPr>
              <w:t>操作员具有</w:t>
            </w:r>
            <w:r w:rsidR="00E825F7" w:rsidRPr="003D03AB">
              <w:rPr>
                <w:rFonts w:ascii="宋体" w:hAnsi="宋体" w:hint="eastAsia"/>
                <w:szCs w:val="21"/>
              </w:rPr>
              <w:t>【新增手续费率查询】</w:t>
            </w:r>
            <w:r w:rsidR="003E429D">
              <w:rPr>
                <w:rFonts w:ascii="宋体" w:hAnsi="宋体" w:hint="eastAsia"/>
                <w:szCs w:val="21"/>
              </w:rPr>
              <w:t>菜单</w:t>
            </w:r>
            <w:r w:rsidRPr="003D03AB">
              <w:rPr>
                <w:rFonts w:ascii="宋体" w:hAnsi="宋体" w:hint="eastAsia"/>
                <w:szCs w:val="21"/>
              </w:rPr>
              <w:t>权限</w:t>
            </w:r>
          </w:p>
          <w:p w14:paraId="299455D6" w14:textId="77777777" w:rsidR="00E825F7" w:rsidRPr="003D03AB" w:rsidRDefault="00E825F7" w:rsidP="003D03AB">
            <w:pPr>
              <w:spacing w:line="400" w:lineRule="exact"/>
              <w:rPr>
                <w:rFonts w:ascii="宋体" w:hAnsi="宋体"/>
                <w:szCs w:val="21"/>
              </w:rPr>
            </w:pPr>
            <w:r w:rsidRPr="003D03AB">
              <w:rPr>
                <w:rFonts w:ascii="宋体" w:hAnsi="宋体"/>
                <w:szCs w:val="21"/>
              </w:rPr>
              <w:t>操作员具有</w:t>
            </w:r>
            <w:r w:rsidRPr="003D03AB">
              <w:rPr>
                <w:rFonts w:ascii="宋体" w:hAnsi="宋体" w:hint="eastAsia"/>
                <w:szCs w:val="21"/>
              </w:rPr>
              <w:t>【新增手续费率录入】</w:t>
            </w:r>
            <w:r w:rsidR="003E429D">
              <w:rPr>
                <w:rFonts w:ascii="宋体" w:hAnsi="宋体" w:hint="eastAsia"/>
                <w:szCs w:val="21"/>
              </w:rPr>
              <w:t>菜单</w:t>
            </w:r>
            <w:r w:rsidRPr="003D03AB">
              <w:rPr>
                <w:rFonts w:ascii="宋体" w:hAnsi="宋体" w:hint="eastAsia"/>
                <w:szCs w:val="21"/>
              </w:rPr>
              <w:t>权限</w:t>
            </w:r>
          </w:p>
        </w:tc>
      </w:tr>
      <w:tr w:rsidR="00786169" w:rsidRPr="00C630D1" w14:paraId="63E4446D" w14:textId="77777777" w:rsidTr="0090736F">
        <w:trPr>
          <w:jc w:val="center"/>
        </w:trPr>
        <w:tc>
          <w:tcPr>
            <w:tcW w:w="1548" w:type="dxa"/>
            <w:shd w:val="clear" w:color="auto" w:fill="A6A6A6"/>
          </w:tcPr>
          <w:p w14:paraId="33587DCF"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64DF4198" w14:textId="77777777" w:rsidR="00786169" w:rsidRPr="00C630D1" w:rsidRDefault="00786169" w:rsidP="0090736F">
            <w:pPr>
              <w:spacing w:line="400" w:lineRule="atLeast"/>
              <w:rPr>
                <w:rFonts w:ascii="宋体" w:hAnsi="宋体"/>
                <w:szCs w:val="21"/>
              </w:rPr>
            </w:pPr>
            <w:r>
              <w:rPr>
                <w:rFonts w:ascii="宋体" w:hAnsi="宋体" w:hint="eastAsia"/>
                <w:szCs w:val="21"/>
              </w:rPr>
              <w:t>无</w:t>
            </w:r>
          </w:p>
        </w:tc>
      </w:tr>
      <w:tr w:rsidR="00786169" w:rsidRPr="00C630D1" w14:paraId="0CD1CB22" w14:textId="77777777" w:rsidTr="0090736F">
        <w:trPr>
          <w:jc w:val="center"/>
        </w:trPr>
        <w:tc>
          <w:tcPr>
            <w:tcW w:w="1548" w:type="dxa"/>
            <w:shd w:val="clear" w:color="auto" w:fill="A6A6A6"/>
          </w:tcPr>
          <w:p w14:paraId="4721EC21"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7B6C825B" w14:textId="77777777" w:rsidR="00786169" w:rsidRPr="00C630D1" w:rsidRDefault="00786169" w:rsidP="0090736F">
            <w:pPr>
              <w:spacing w:line="400" w:lineRule="exact"/>
              <w:rPr>
                <w:rFonts w:ascii="宋体" w:hAnsi="宋体"/>
                <w:szCs w:val="21"/>
              </w:rPr>
            </w:pPr>
            <w:r>
              <w:rPr>
                <w:rFonts w:ascii="宋体" w:hAnsi="宋体" w:hint="eastAsia"/>
                <w:szCs w:val="21"/>
              </w:rPr>
              <w:t>无</w:t>
            </w:r>
          </w:p>
        </w:tc>
      </w:tr>
    </w:tbl>
    <w:p w14:paraId="676A8462" w14:textId="77777777" w:rsidR="00D530B0" w:rsidRDefault="00A978F1" w:rsidP="00D530B0">
      <w:pPr>
        <w:pStyle w:val="5"/>
      </w:pPr>
      <w:r>
        <w:t>生成手续费率</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D530B0" w:rsidRPr="00C630D1" w14:paraId="58D0A060" w14:textId="77777777" w:rsidTr="002D361C">
        <w:trPr>
          <w:jc w:val="center"/>
        </w:trPr>
        <w:tc>
          <w:tcPr>
            <w:tcW w:w="1548" w:type="dxa"/>
            <w:shd w:val="clear" w:color="auto" w:fill="A6A6A6"/>
          </w:tcPr>
          <w:p w14:paraId="7C6583CE" w14:textId="77777777" w:rsidR="00D530B0" w:rsidRPr="00C630D1" w:rsidRDefault="00D530B0" w:rsidP="002D361C">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5D7E7EBA" w14:textId="77777777" w:rsidR="00D530B0" w:rsidRPr="00C630D1" w:rsidRDefault="00D530B0" w:rsidP="002D361C">
            <w:pPr>
              <w:spacing w:line="400" w:lineRule="exact"/>
              <w:rPr>
                <w:rFonts w:ascii="宋体" w:hAnsi="宋体"/>
                <w:szCs w:val="21"/>
              </w:rPr>
            </w:pPr>
          </w:p>
        </w:tc>
      </w:tr>
      <w:tr w:rsidR="00D530B0" w:rsidRPr="00C630D1" w14:paraId="107E99DF" w14:textId="77777777" w:rsidTr="002D361C">
        <w:trPr>
          <w:jc w:val="center"/>
        </w:trPr>
        <w:tc>
          <w:tcPr>
            <w:tcW w:w="1548" w:type="dxa"/>
            <w:shd w:val="clear" w:color="auto" w:fill="A6A6A6"/>
          </w:tcPr>
          <w:p w14:paraId="56A577E9" w14:textId="77777777" w:rsidR="00D530B0" w:rsidRPr="00C630D1" w:rsidRDefault="00D530B0" w:rsidP="002D361C">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24F61B36" w14:textId="77777777" w:rsidR="00D530B0" w:rsidRPr="00C630D1" w:rsidRDefault="00D530B0" w:rsidP="002D361C">
            <w:pPr>
              <w:spacing w:line="400" w:lineRule="exact"/>
              <w:rPr>
                <w:rFonts w:ascii="宋体" w:hAnsi="宋体"/>
                <w:szCs w:val="21"/>
              </w:rPr>
            </w:pPr>
            <w:r>
              <w:rPr>
                <w:rFonts w:ascii="宋体" w:hAnsi="宋体" w:hint="eastAsia"/>
                <w:szCs w:val="21"/>
              </w:rPr>
              <w:t>生成手续费率</w:t>
            </w:r>
          </w:p>
        </w:tc>
      </w:tr>
      <w:tr w:rsidR="00D530B0" w:rsidRPr="00C630D1" w14:paraId="16D77482" w14:textId="77777777" w:rsidTr="002D361C">
        <w:trPr>
          <w:jc w:val="center"/>
        </w:trPr>
        <w:tc>
          <w:tcPr>
            <w:tcW w:w="1548" w:type="dxa"/>
            <w:shd w:val="clear" w:color="auto" w:fill="A6A6A6"/>
          </w:tcPr>
          <w:p w14:paraId="63E1BCC7" w14:textId="77777777" w:rsidR="00D530B0" w:rsidRPr="00C630D1" w:rsidRDefault="00D530B0" w:rsidP="002D361C">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6614040B" w14:textId="77777777" w:rsidR="00D530B0" w:rsidRPr="00C630D1" w:rsidRDefault="00D530B0" w:rsidP="002D361C">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28EC0D76" w14:textId="77777777" w:rsidR="00D530B0" w:rsidRPr="00C630D1" w:rsidRDefault="00D530B0" w:rsidP="002D361C">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02CD3E30" w14:textId="77777777" w:rsidR="00D530B0" w:rsidRPr="00C630D1" w:rsidRDefault="00D530B0" w:rsidP="00092D83">
            <w:pPr>
              <w:tabs>
                <w:tab w:val="center" w:pos="2581"/>
              </w:tabs>
              <w:spacing w:line="400" w:lineRule="exact"/>
              <w:rPr>
                <w:rFonts w:ascii="宋体" w:hAnsi="宋体"/>
                <w:szCs w:val="21"/>
              </w:rPr>
            </w:pPr>
            <w:r w:rsidRPr="00C630D1">
              <w:rPr>
                <w:rFonts w:ascii="宋体" w:hAnsi="宋体"/>
                <w:szCs w:val="21"/>
              </w:rPr>
              <w:t>20</w:t>
            </w:r>
            <w:r w:rsidR="00092D83">
              <w:rPr>
                <w:rFonts w:ascii="宋体" w:hAnsi="宋体" w:hint="eastAsia"/>
                <w:szCs w:val="21"/>
              </w:rPr>
              <w:t>17-8-8</w:t>
            </w:r>
          </w:p>
        </w:tc>
      </w:tr>
      <w:tr w:rsidR="00D530B0" w:rsidRPr="00C630D1" w14:paraId="5461B46C" w14:textId="77777777" w:rsidTr="002D361C">
        <w:trPr>
          <w:jc w:val="center"/>
        </w:trPr>
        <w:tc>
          <w:tcPr>
            <w:tcW w:w="1548" w:type="dxa"/>
            <w:shd w:val="clear" w:color="auto" w:fill="A6A6A6"/>
          </w:tcPr>
          <w:p w14:paraId="629D5420" w14:textId="77777777" w:rsidR="00D530B0" w:rsidRPr="00C630D1" w:rsidRDefault="00D530B0" w:rsidP="002D361C">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48B1499C" w14:textId="77777777" w:rsidR="00D530B0" w:rsidRPr="00C630D1" w:rsidRDefault="0020585D" w:rsidP="002D361C">
            <w:pPr>
              <w:spacing w:line="400" w:lineRule="exact"/>
              <w:rPr>
                <w:rFonts w:ascii="宋体" w:hAnsi="宋体"/>
                <w:szCs w:val="21"/>
              </w:rPr>
            </w:pPr>
            <w:r>
              <w:rPr>
                <w:rFonts w:ascii="宋体" w:hAnsi="宋体"/>
                <w:szCs w:val="21"/>
              </w:rPr>
              <w:t>根据收费规则</w:t>
            </w:r>
            <w:r>
              <w:rPr>
                <w:rFonts w:ascii="宋体" w:hAnsi="宋体" w:hint="eastAsia"/>
                <w:szCs w:val="21"/>
              </w:rPr>
              <w:t>、品种</w:t>
            </w:r>
            <w:r>
              <w:rPr>
                <w:rFonts w:ascii="宋体" w:hAnsi="宋体"/>
                <w:szCs w:val="21"/>
              </w:rPr>
              <w:t>生成手续费率</w:t>
            </w:r>
          </w:p>
        </w:tc>
      </w:tr>
      <w:tr w:rsidR="00D530B0" w:rsidRPr="00C630D1" w14:paraId="6E8EF326" w14:textId="77777777" w:rsidTr="002D361C">
        <w:trPr>
          <w:jc w:val="center"/>
        </w:trPr>
        <w:tc>
          <w:tcPr>
            <w:tcW w:w="1548" w:type="dxa"/>
            <w:shd w:val="clear" w:color="auto" w:fill="A6A6A6"/>
          </w:tcPr>
          <w:p w14:paraId="43536967" w14:textId="77777777" w:rsidR="00D530B0" w:rsidRPr="00C630D1" w:rsidRDefault="00D530B0" w:rsidP="002D361C">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71FF69E9" w14:textId="77777777" w:rsidR="00D530B0" w:rsidRPr="00C630D1" w:rsidRDefault="00D530B0" w:rsidP="002D361C">
            <w:pPr>
              <w:spacing w:line="400" w:lineRule="exact"/>
              <w:rPr>
                <w:rFonts w:ascii="宋体" w:hAnsi="宋体"/>
                <w:szCs w:val="21"/>
              </w:rPr>
            </w:pPr>
            <w:r>
              <w:rPr>
                <w:rFonts w:ascii="宋体" w:hAnsi="宋体" w:hint="eastAsia"/>
                <w:szCs w:val="21"/>
              </w:rPr>
              <w:t>无</w:t>
            </w:r>
          </w:p>
        </w:tc>
      </w:tr>
      <w:tr w:rsidR="00D530B0" w:rsidRPr="00C630D1" w14:paraId="100BF521" w14:textId="77777777" w:rsidTr="002D361C">
        <w:trPr>
          <w:jc w:val="center"/>
        </w:trPr>
        <w:tc>
          <w:tcPr>
            <w:tcW w:w="1548" w:type="dxa"/>
            <w:shd w:val="clear" w:color="auto" w:fill="A6A6A6"/>
          </w:tcPr>
          <w:p w14:paraId="7D12DB08" w14:textId="77777777" w:rsidR="00D530B0" w:rsidRPr="00C630D1" w:rsidRDefault="00D530B0" w:rsidP="002D361C">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5769C734" w14:textId="77777777" w:rsidR="00D530B0" w:rsidRPr="00C630D1" w:rsidRDefault="00D530B0" w:rsidP="002D361C">
            <w:pPr>
              <w:spacing w:line="400" w:lineRule="exact"/>
              <w:rPr>
                <w:rFonts w:ascii="宋体" w:hAnsi="宋体"/>
                <w:szCs w:val="21"/>
              </w:rPr>
            </w:pPr>
            <w:r>
              <w:rPr>
                <w:rFonts w:ascii="宋体" w:hAnsi="宋体" w:hint="eastAsia"/>
                <w:szCs w:val="21"/>
              </w:rPr>
              <w:t>无</w:t>
            </w:r>
          </w:p>
        </w:tc>
      </w:tr>
      <w:tr w:rsidR="00D530B0" w:rsidRPr="00C630D1" w14:paraId="1DC26CA1" w14:textId="77777777" w:rsidTr="002D361C">
        <w:trPr>
          <w:jc w:val="center"/>
        </w:trPr>
        <w:tc>
          <w:tcPr>
            <w:tcW w:w="1548" w:type="dxa"/>
            <w:shd w:val="clear" w:color="auto" w:fill="A6A6A6"/>
          </w:tcPr>
          <w:p w14:paraId="35C7A14B" w14:textId="77777777" w:rsidR="00D530B0" w:rsidRPr="00C630D1" w:rsidRDefault="00D530B0" w:rsidP="002D361C">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46839DD3" w14:textId="77777777" w:rsidR="00D530B0" w:rsidRDefault="00DC1BF5" w:rsidP="002D361C">
            <w:pPr>
              <w:spacing w:before="60" w:after="60" w:line="400" w:lineRule="exact"/>
              <w:jc w:val="left"/>
              <w:rPr>
                <w:rFonts w:ascii="宋体" w:hAnsi="宋体"/>
                <w:b/>
                <w:szCs w:val="21"/>
              </w:rPr>
            </w:pPr>
            <w:r>
              <w:rPr>
                <w:rFonts w:ascii="宋体" w:hAnsi="宋体" w:hint="eastAsia"/>
                <w:b/>
                <w:szCs w:val="21"/>
              </w:rPr>
              <w:t>【设置要素】</w:t>
            </w:r>
          </w:p>
          <w:p w14:paraId="424A90DA" w14:textId="77777777" w:rsidR="00982CD9" w:rsidRDefault="00DC1BF5" w:rsidP="002D361C">
            <w:pPr>
              <w:spacing w:before="60" w:after="60" w:line="400" w:lineRule="exact"/>
              <w:jc w:val="left"/>
              <w:rPr>
                <w:rFonts w:ascii="宋体" w:hAnsi="宋体"/>
                <w:szCs w:val="21"/>
              </w:rPr>
            </w:pPr>
            <w:r>
              <w:rPr>
                <w:rFonts w:ascii="宋体" w:hAnsi="宋体"/>
                <w:szCs w:val="21"/>
              </w:rPr>
              <w:t>客户号</w:t>
            </w:r>
            <w:r>
              <w:rPr>
                <w:rFonts w:ascii="宋体" w:hAnsi="宋体" w:hint="eastAsia"/>
                <w:szCs w:val="21"/>
              </w:rPr>
              <w:t>：</w:t>
            </w:r>
            <w:r w:rsidR="00EB408A">
              <w:rPr>
                <w:rFonts w:ascii="宋体" w:hAnsi="宋体" w:hint="eastAsia"/>
                <w:szCs w:val="21"/>
              </w:rPr>
              <w:t>带筛选功能的</w:t>
            </w:r>
            <w:r w:rsidR="00DA5A91">
              <w:rPr>
                <w:rFonts w:ascii="宋体" w:hAnsi="宋体" w:hint="eastAsia"/>
                <w:szCs w:val="21"/>
              </w:rPr>
              <w:t>输入框</w:t>
            </w:r>
            <w:r w:rsidR="00C36B35">
              <w:rPr>
                <w:rFonts w:ascii="宋体" w:hAnsi="宋体" w:hint="eastAsia"/>
                <w:szCs w:val="21"/>
              </w:rPr>
              <w:t>，生成时验证唯一</w:t>
            </w:r>
          </w:p>
          <w:p w14:paraId="41A3D5EF" w14:textId="77777777" w:rsidR="00B13D3A" w:rsidRDefault="00B13D3A" w:rsidP="002D361C">
            <w:pPr>
              <w:spacing w:before="60" w:after="60" w:line="400" w:lineRule="exact"/>
              <w:jc w:val="left"/>
              <w:rPr>
                <w:rFonts w:ascii="宋体" w:hAnsi="宋体"/>
                <w:szCs w:val="21"/>
              </w:rPr>
            </w:pPr>
            <w:r>
              <w:rPr>
                <w:rFonts w:ascii="宋体" w:hAnsi="宋体"/>
                <w:szCs w:val="21"/>
              </w:rPr>
              <w:t>收费规则</w:t>
            </w:r>
            <w:r>
              <w:rPr>
                <w:rFonts w:ascii="宋体" w:hAnsi="宋体" w:hint="eastAsia"/>
                <w:szCs w:val="21"/>
              </w:rPr>
              <w:t>：</w:t>
            </w:r>
            <w:r>
              <w:rPr>
                <w:rFonts w:ascii="宋体" w:hAnsi="宋体"/>
                <w:szCs w:val="21"/>
              </w:rPr>
              <w:t>下拉框</w:t>
            </w:r>
            <w:r>
              <w:rPr>
                <w:rFonts w:ascii="宋体" w:hAnsi="宋体" w:hint="eastAsia"/>
                <w:szCs w:val="21"/>
              </w:rPr>
              <w:t>，</w:t>
            </w:r>
            <w:r w:rsidR="009E3584">
              <w:rPr>
                <w:rFonts w:ascii="宋体" w:hAnsi="宋体" w:hint="eastAsia"/>
                <w:szCs w:val="21"/>
              </w:rPr>
              <w:t>内容见数据字典，如：</w:t>
            </w:r>
            <w:r>
              <w:rPr>
                <w:rFonts w:ascii="宋体" w:hAnsi="宋体"/>
                <w:szCs w:val="21"/>
              </w:rPr>
              <w:t>开平和平今都可以增加</w:t>
            </w:r>
            <w:r>
              <w:rPr>
                <w:rFonts w:ascii="宋体" w:hAnsi="宋体" w:hint="eastAsia"/>
                <w:szCs w:val="21"/>
              </w:rPr>
              <w:t>|</w:t>
            </w:r>
            <w:r>
              <w:rPr>
                <w:rFonts w:ascii="宋体" w:hAnsi="宋体"/>
                <w:szCs w:val="21"/>
              </w:rPr>
              <w:t>平今为</w:t>
            </w:r>
            <w:r>
              <w:rPr>
                <w:rFonts w:ascii="宋体" w:hAnsi="宋体" w:hint="eastAsia"/>
                <w:szCs w:val="21"/>
              </w:rPr>
              <w:t>0的不可以增加</w:t>
            </w:r>
          </w:p>
          <w:p w14:paraId="45530A64" w14:textId="77777777" w:rsidR="00046779" w:rsidRPr="00DC1BF5" w:rsidRDefault="00046779" w:rsidP="002D361C">
            <w:pPr>
              <w:spacing w:before="60" w:after="60" w:line="400" w:lineRule="exact"/>
              <w:jc w:val="left"/>
              <w:rPr>
                <w:rFonts w:ascii="宋体" w:hAnsi="宋体"/>
                <w:szCs w:val="21"/>
              </w:rPr>
            </w:pPr>
            <w:r>
              <w:rPr>
                <w:rFonts w:ascii="宋体" w:hAnsi="宋体"/>
                <w:szCs w:val="21"/>
              </w:rPr>
              <w:t>品种</w:t>
            </w:r>
            <w:r>
              <w:rPr>
                <w:rFonts w:ascii="宋体" w:hAnsi="宋体" w:hint="eastAsia"/>
                <w:szCs w:val="21"/>
              </w:rPr>
              <w:t>：</w:t>
            </w:r>
            <w:r>
              <w:rPr>
                <w:rFonts w:ascii="宋体" w:hAnsi="宋体"/>
                <w:szCs w:val="21"/>
              </w:rPr>
              <w:t>带筛选功能的输入框</w:t>
            </w:r>
            <w:r w:rsidR="00152DBA">
              <w:rPr>
                <w:rFonts w:ascii="宋体" w:hAnsi="宋体" w:hint="eastAsia"/>
                <w:szCs w:val="21"/>
              </w:rPr>
              <w:t>，</w:t>
            </w:r>
            <w:r w:rsidR="00152DBA">
              <w:rPr>
                <w:rFonts w:ascii="宋体" w:hAnsi="宋体"/>
                <w:szCs w:val="21"/>
              </w:rPr>
              <w:t>支持模糊查询</w:t>
            </w:r>
            <w:r w:rsidR="00C53114">
              <w:rPr>
                <w:rFonts w:ascii="宋体" w:hAnsi="宋体" w:hint="eastAsia"/>
                <w:szCs w:val="21"/>
              </w:rPr>
              <w:t>，提示文字“品种名称”</w:t>
            </w:r>
          </w:p>
        </w:tc>
      </w:tr>
      <w:tr w:rsidR="00D530B0" w:rsidRPr="00C630D1" w14:paraId="1F5B618B" w14:textId="77777777" w:rsidTr="002D361C">
        <w:trPr>
          <w:jc w:val="center"/>
        </w:trPr>
        <w:tc>
          <w:tcPr>
            <w:tcW w:w="1548" w:type="dxa"/>
            <w:shd w:val="clear" w:color="auto" w:fill="A6A6A6"/>
          </w:tcPr>
          <w:p w14:paraId="46CE2F36" w14:textId="77777777" w:rsidR="00D530B0" w:rsidRPr="00C630D1" w:rsidRDefault="00D530B0" w:rsidP="002D361C">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6EF5F279" w14:textId="77777777" w:rsidR="00D530B0" w:rsidRDefault="00D530B0" w:rsidP="002D361C">
            <w:pPr>
              <w:rPr>
                <w:rFonts w:ascii="宋体" w:hAnsi="宋体"/>
                <w:b/>
                <w:szCs w:val="21"/>
              </w:rPr>
            </w:pPr>
            <w:r w:rsidRPr="00946BE4">
              <w:rPr>
                <w:rFonts w:ascii="宋体" w:hAnsi="宋体" w:hint="eastAsia"/>
                <w:b/>
                <w:szCs w:val="21"/>
              </w:rPr>
              <w:t>【功能操作要求】</w:t>
            </w:r>
          </w:p>
          <w:p w14:paraId="6C63ED36" w14:textId="77777777" w:rsidR="00AD1303" w:rsidRPr="00BC33DC" w:rsidRDefault="00C11815" w:rsidP="002D361C">
            <w:pPr>
              <w:rPr>
                <w:rFonts w:ascii="宋体" w:hAnsi="宋体"/>
                <w:szCs w:val="21"/>
              </w:rPr>
            </w:pPr>
            <w:r w:rsidRPr="00BC33DC">
              <w:rPr>
                <w:rFonts w:ascii="宋体" w:hAnsi="宋体"/>
                <w:szCs w:val="21"/>
              </w:rPr>
              <w:t>生成</w:t>
            </w:r>
            <w:r w:rsidRPr="00BC33DC">
              <w:rPr>
                <w:rFonts w:ascii="宋体" w:hAnsi="宋体" w:hint="eastAsia"/>
                <w:szCs w:val="21"/>
              </w:rPr>
              <w:t>：</w:t>
            </w:r>
            <w:r w:rsidR="00F2321E" w:rsidRPr="00BC33DC">
              <w:rPr>
                <w:rFonts w:ascii="宋体" w:hAnsi="宋体" w:hint="eastAsia"/>
                <w:szCs w:val="21"/>
              </w:rPr>
              <w:t>功能按钮，</w:t>
            </w:r>
            <w:r w:rsidRPr="00BC33DC">
              <w:rPr>
                <w:rFonts w:ascii="宋体" w:hAnsi="宋体"/>
                <w:szCs w:val="21"/>
              </w:rPr>
              <w:t>点击后生成手续费率</w:t>
            </w:r>
          </w:p>
          <w:p w14:paraId="50902821" w14:textId="77777777" w:rsidR="00C11815" w:rsidRDefault="00C11815" w:rsidP="002D361C">
            <w:pPr>
              <w:rPr>
                <w:rFonts w:ascii="宋体" w:hAnsi="宋体"/>
                <w:szCs w:val="21"/>
              </w:rPr>
            </w:pPr>
            <w:r w:rsidRPr="00BC33DC">
              <w:rPr>
                <w:rFonts w:ascii="宋体" w:hAnsi="宋体"/>
                <w:szCs w:val="21"/>
              </w:rPr>
              <w:t>关闭</w:t>
            </w:r>
            <w:r w:rsidRPr="00BC33DC">
              <w:rPr>
                <w:rFonts w:ascii="宋体" w:hAnsi="宋体" w:hint="eastAsia"/>
                <w:szCs w:val="21"/>
              </w:rPr>
              <w:t>：</w:t>
            </w:r>
            <w:r w:rsidR="00F2321E" w:rsidRPr="00BC33DC">
              <w:rPr>
                <w:rFonts w:ascii="宋体" w:hAnsi="宋体" w:hint="eastAsia"/>
                <w:szCs w:val="21"/>
              </w:rPr>
              <w:t>功能按钮，</w:t>
            </w:r>
            <w:r w:rsidRPr="00BC33DC">
              <w:rPr>
                <w:rFonts w:ascii="宋体" w:hAnsi="宋体" w:hint="eastAsia"/>
                <w:szCs w:val="21"/>
              </w:rPr>
              <w:t>点击后关闭当前页面</w:t>
            </w:r>
          </w:p>
          <w:p w14:paraId="4560490A" w14:textId="77777777" w:rsidR="00D530B0" w:rsidRDefault="007A5B0F" w:rsidP="00861A22">
            <w:pPr>
              <w:rPr>
                <w:rFonts w:ascii="宋体" w:hAnsi="宋体"/>
                <w:szCs w:val="21"/>
              </w:rPr>
            </w:pPr>
            <w:r w:rsidRPr="00BC33DC">
              <w:rPr>
                <w:rFonts w:ascii="宋体" w:hAnsi="宋体"/>
                <w:szCs w:val="21"/>
              </w:rPr>
              <w:t>全选</w:t>
            </w:r>
            <w:r w:rsidR="00E749A8" w:rsidRPr="00BC33DC">
              <w:rPr>
                <w:rFonts w:ascii="宋体" w:hAnsi="宋体" w:hint="eastAsia"/>
                <w:szCs w:val="21"/>
              </w:rPr>
              <w:t>：</w:t>
            </w:r>
            <w:r w:rsidRPr="00BC33DC">
              <w:rPr>
                <w:rFonts w:ascii="宋体" w:hAnsi="宋体" w:hint="eastAsia"/>
                <w:szCs w:val="21"/>
              </w:rPr>
              <w:t>复选框，</w:t>
            </w:r>
            <w:r w:rsidRPr="00BC33DC">
              <w:rPr>
                <w:rFonts w:ascii="宋体" w:hAnsi="宋体"/>
                <w:szCs w:val="21"/>
              </w:rPr>
              <w:t>Check</w:t>
            </w:r>
            <w:r>
              <w:rPr>
                <w:rFonts w:ascii="宋体" w:hAnsi="宋体"/>
                <w:szCs w:val="21"/>
              </w:rPr>
              <w:t>list</w:t>
            </w:r>
            <w:r>
              <w:rPr>
                <w:rFonts w:ascii="宋体" w:hAnsi="宋体" w:hint="eastAsia"/>
                <w:szCs w:val="21"/>
              </w:rPr>
              <w:t>，</w:t>
            </w:r>
            <w:r>
              <w:rPr>
                <w:rFonts w:ascii="宋体" w:hAnsi="宋体"/>
                <w:szCs w:val="21"/>
              </w:rPr>
              <w:t>点击后选中全部品种</w:t>
            </w:r>
          </w:p>
          <w:p w14:paraId="19DED050" w14:textId="77777777" w:rsidR="00B505E6" w:rsidRDefault="00B505E6" w:rsidP="00861A22">
            <w:pPr>
              <w:rPr>
                <w:rFonts w:ascii="宋体" w:hAnsi="宋体"/>
                <w:b/>
                <w:szCs w:val="21"/>
              </w:rPr>
            </w:pPr>
            <w:r w:rsidRPr="00B505E6">
              <w:rPr>
                <w:rFonts w:ascii="宋体" w:hAnsi="宋体" w:hint="eastAsia"/>
                <w:b/>
                <w:szCs w:val="21"/>
              </w:rPr>
              <w:t>【界面要求】</w:t>
            </w:r>
          </w:p>
          <w:p w14:paraId="13EA5213" w14:textId="77777777" w:rsidR="00B505E6" w:rsidRPr="00B505E6" w:rsidRDefault="00B505E6" w:rsidP="00403CC1">
            <w:pPr>
              <w:rPr>
                <w:rFonts w:ascii="宋体" w:hAnsi="宋体"/>
                <w:szCs w:val="21"/>
              </w:rPr>
            </w:pPr>
            <w:r>
              <w:rPr>
                <w:rFonts w:ascii="宋体" w:hAnsi="宋体"/>
                <w:szCs w:val="21"/>
              </w:rPr>
              <w:t>搜索图标置于输入框内右侧</w:t>
            </w:r>
          </w:p>
        </w:tc>
      </w:tr>
      <w:tr w:rsidR="00D530B0" w:rsidRPr="00C630D1" w14:paraId="77CF61B4" w14:textId="77777777" w:rsidTr="002D361C">
        <w:trPr>
          <w:jc w:val="center"/>
        </w:trPr>
        <w:tc>
          <w:tcPr>
            <w:tcW w:w="1548" w:type="dxa"/>
            <w:shd w:val="clear" w:color="auto" w:fill="A6A6A6"/>
          </w:tcPr>
          <w:p w14:paraId="0FB9E5A5" w14:textId="77777777" w:rsidR="00D530B0" w:rsidRPr="00C630D1" w:rsidRDefault="00D530B0" w:rsidP="002D361C">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69AB9DBE" w14:textId="77777777" w:rsidR="00D530B0" w:rsidRPr="00C630D1" w:rsidRDefault="00576A7D" w:rsidP="002D361C">
            <w:pPr>
              <w:spacing w:line="400" w:lineRule="exact"/>
              <w:rPr>
                <w:rFonts w:ascii="宋体" w:hAnsi="宋体"/>
                <w:szCs w:val="21"/>
              </w:rPr>
            </w:pPr>
            <w:r>
              <w:rPr>
                <w:rFonts w:ascii="宋体" w:hAnsi="宋体" w:hint="eastAsia"/>
                <w:szCs w:val="21"/>
              </w:rPr>
              <w:t>客户号、交易所、品种、交割期、开平按手数、开平按金额、开平按手数、操作</w:t>
            </w:r>
          </w:p>
        </w:tc>
      </w:tr>
      <w:tr w:rsidR="00D530B0" w:rsidRPr="00C630D1" w14:paraId="41661EBC" w14:textId="77777777" w:rsidTr="002D361C">
        <w:trPr>
          <w:jc w:val="center"/>
        </w:trPr>
        <w:tc>
          <w:tcPr>
            <w:tcW w:w="1548" w:type="dxa"/>
            <w:shd w:val="clear" w:color="auto" w:fill="A6A6A6"/>
          </w:tcPr>
          <w:p w14:paraId="69E434DE" w14:textId="77777777" w:rsidR="00D530B0" w:rsidRPr="00C630D1" w:rsidRDefault="00D530B0" w:rsidP="002D361C">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72CD19DD" w14:textId="77777777" w:rsidR="00361E7F" w:rsidRPr="000A3B83" w:rsidRDefault="00361E7F" w:rsidP="002D361C">
            <w:pPr>
              <w:spacing w:line="400" w:lineRule="exact"/>
              <w:rPr>
                <w:rFonts w:ascii="宋体" w:hAnsi="宋体"/>
                <w:szCs w:val="21"/>
              </w:rPr>
            </w:pPr>
            <w:r>
              <w:rPr>
                <w:rFonts w:ascii="宋体" w:hAnsi="宋体"/>
                <w:szCs w:val="21"/>
              </w:rPr>
              <w:t>操作员具有</w:t>
            </w:r>
            <w:r w:rsidR="00CC45CE">
              <w:rPr>
                <w:rFonts w:ascii="宋体" w:hAnsi="宋体" w:hint="eastAsia"/>
                <w:szCs w:val="21"/>
              </w:rPr>
              <w:t>【新增手续费率录入】菜单</w:t>
            </w:r>
            <w:r>
              <w:rPr>
                <w:rFonts w:ascii="宋体" w:hAnsi="宋体" w:hint="eastAsia"/>
                <w:szCs w:val="21"/>
              </w:rPr>
              <w:t>权限</w:t>
            </w:r>
          </w:p>
        </w:tc>
      </w:tr>
      <w:tr w:rsidR="00D530B0" w:rsidRPr="00C630D1" w14:paraId="0C66F0A9" w14:textId="77777777" w:rsidTr="002D361C">
        <w:trPr>
          <w:jc w:val="center"/>
        </w:trPr>
        <w:tc>
          <w:tcPr>
            <w:tcW w:w="1548" w:type="dxa"/>
            <w:shd w:val="clear" w:color="auto" w:fill="A6A6A6"/>
          </w:tcPr>
          <w:p w14:paraId="05B5D80F" w14:textId="77777777" w:rsidR="00D530B0" w:rsidRPr="00C630D1" w:rsidRDefault="00D530B0" w:rsidP="002D361C">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2C2E6F0C" w14:textId="77777777" w:rsidR="00D530B0" w:rsidRPr="00C630D1" w:rsidRDefault="00A91DC5" w:rsidP="002D361C">
            <w:pPr>
              <w:spacing w:line="400" w:lineRule="atLeast"/>
              <w:rPr>
                <w:rFonts w:ascii="宋体" w:hAnsi="宋体"/>
                <w:szCs w:val="21"/>
              </w:rPr>
            </w:pPr>
            <w:r>
              <w:rPr>
                <w:rFonts w:ascii="宋体" w:hAnsi="宋体" w:hint="eastAsia"/>
                <w:szCs w:val="21"/>
              </w:rPr>
              <w:t>该</w:t>
            </w:r>
            <w:r w:rsidR="0070742E">
              <w:rPr>
                <w:rFonts w:ascii="宋体" w:hAnsi="宋体" w:hint="eastAsia"/>
                <w:szCs w:val="21"/>
              </w:rPr>
              <w:t>客户号</w:t>
            </w:r>
            <w:r>
              <w:rPr>
                <w:rFonts w:ascii="宋体" w:hAnsi="宋体" w:hint="eastAsia"/>
                <w:szCs w:val="21"/>
              </w:rPr>
              <w:t>生成的手续费</w:t>
            </w:r>
            <w:proofErr w:type="gramStart"/>
            <w:r>
              <w:rPr>
                <w:rFonts w:ascii="宋体" w:hAnsi="宋体" w:hint="eastAsia"/>
                <w:szCs w:val="21"/>
              </w:rPr>
              <w:t>率</w:t>
            </w:r>
            <w:r w:rsidR="0070742E">
              <w:rPr>
                <w:rFonts w:ascii="宋体" w:hAnsi="宋体" w:hint="eastAsia"/>
                <w:szCs w:val="21"/>
              </w:rPr>
              <w:t>状态</w:t>
            </w:r>
            <w:proofErr w:type="gramEnd"/>
            <w:r w:rsidR="00764E6C">
              <w:rPr>
                <w:rFonts w:ascii="宋体" w:hAnsi="宋体" w:hint="eastAsia"/>
                <w:szCs w:val="21"/>
              </w:rPr>
              <w:t>变</w:t>
            </w:r>
            <w:r w:rsidR="0070742E">
              <w:rPr>
                <w:rFonts w:ascii="宋体" w:hAnsi="宋体" w:hint="eastAsia"/>
                <w:szCs w:val="21"/>
              </w:rPr>
              <w:t>为未提交</w:t>
            </w:r>
          </w:p>
        </w:tc>
      </w:tr>
      <w:tr w:rsidR="00D530B0" w:rsidRPr="00C630D1" w14:paraId="57ED3A7B" w14:textId="77777777" w:rsidTr="002D361C">
        <w:trPr>
          <w:jc w:val="center"/>
        </w:trPr>
        <w:tc>
          <w:tcPr>
            <w:tcW w:w="1548" w:type="dxa"/>
            <w:shd w:val="clear" w:color="auto" w:fill="A6A6A6"/>
          </w:tcPr>
          <w:p w14:paraId="642B39F1" w14:textId="77777777" w:rsidR="00D530B0" w:rsidRPr="00C630D1" w:rsidRDefault="00D530B0" w:rsidP="002D361C">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695AB561" w14:textId="77777777" w:rsidR="00D530B0" w:rsidRPr="00C630D1" w:rsidRDefault="00D530B0" w:rsidP="002D361C">
            <w:pPr>
              <w:spacing w:line="400" w:lineRule="exact"/>
              <w:rPr>
                <w:rFonts w:ascii="宋体" w:hAnsi="宋体"/>
                <w:szCs w:val="21"/>
              </w:rPr>
            </w:pPr>
            <w:r>
              <w:rPr>
                <w:rFonts w:ascii="宋体" w:hAnsi="宋体" w:hint="eastAsia"/>
                <w:szCs w:val="21"/>
              </w:rPr>
              <w:t>无</w:t>
            </w:r>
          </w:p>
        </w:tc>
      </w:tr>
    </w:tbl>
    <w:p w14:paraId="42E95E45" w14:textId="703D74D9" w:rsidR="00D530B0" w:rsidRDefault="006A6C61" w:rsidP="006A6C61">
      <w:pPr>
        <w:pStyle w:val="5"/>
      </w:pPr>
      <w:r>
        <w:t>添加种类</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BF0DD2" w:rsidRPr="00C630D1" w14:paraId="7CEE0425" w14:textId="77777777" w:rsidTr="008F7B72">
        <w:trPr>
          <w:jc w:val="center"/>
        </w:trPr>
        <w:tc>
          <w:tcPr>
            <w:tcW w:w="1548" w:type="dxa"/>
            <w:shd w:val="clear" w:color="auto" w:fill="A6A6A6"/>
          </w:tcPr>
          <w:p w14:paraId="28FCA168" w14:textId="77777777" w:rsidR="00BF0DD2" w:rsidRPr="00C630D1" w:rsidRDefault="00BF0DD2"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7EC8EB0B" w14:textId="77777777" w:rsidR="00BF0DD2" w:rsidRPr="00C630D1" w:rsidRDefault="00BF0DD2" w:rsidP="008F7B72">
            <w:pPr>
              <w:spacing w:line="400" w:lineRule="exact"/>
              <w:rPr>
                <w:rFonts w:ascii="宋体" w:hAnsi="宋体"/>
                <w:szCs w:val="21"/>
              </w:rPr>
            </w:pPr>
          </w:p>
        </w:tc>
      </w:tr>
      <w:tr w:rsidR="00BF0DD2" w:rsidRPr="00C630D1" w14:paraId="28091485" w14:textId="77777777" w:rsidTr="008F7B72">
        <w:trPr>
          <w:jc w:val="center"/>
        </w:trPr>
        <w:tc>
          <w:tcPr>
            <w:tcW w:w="1548" w:type="dxa"/>
            <w:shd w:val="clear" w:color="auto" w:fill="A6A6A6"/>
          </w:tcPr>
          <w:p w14:paraId="52220915" w14:textId="77777777" w:rsidR="00BF0DD2" w:rsidRPr="00C630D1" w:rsidRDefault="00BF0DD2"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7EC35E64" w14:textId="0AF82585" w:rsidR="00BF0DD2" w:rsidRPr="00C630D1" w:rsidRDefault="00280A70" w:rsidP="008F7B72">
            <w:pPr>
              <w:spacing w:line="400" w:lineRule="exact"/>
              <w:rPr>
                <w:rFonts w:ascii="宋体" w:hAnsi="宋体"/>
                <w:szCs w:val="21"/>
              </w:rPr>
            </w:pPr>
            <w:r>
              <w:rPr>
                <w:rFonts w:ascii="宋体" w:hAnsi="宋体"/>
                <w:szCs w:val="21"/>
              </w:rPr>
              <w:t>添加种类</w:t>
            </w:r>
          </w:p>
        </w:tc>
      </w:tr>
      <w:tr w:rsidR="00BF0DD2" w:rsidRPr="00C630D1" w14:paraId="1D76C131" w14:textId="77777777" w:rsidTr="008F7B72">
        <w:trPr>
          <w:jc w:val="center"/>
        </w:trPr>
        <w:tc>
          <w:tcPr>
            <w:tcW w:w="1548" w:type="dxa"/>
            <w:shd w:val="clear" w:color="auto" w:fill="A6A6A6"/>
          </w:tcPr>
          <w:p w14:paraId="7F650542" w14:textId="77777777" w:rsidR="00BF0DD2" w:rsidRPr="00C630D1" w:rsidRDefault="00BF0DD2"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6187B819" w14:textId="77777777" w:rsidR="00BF0DD2" w:rsidRPr="00C630D1" w:rsidRDefault="00BF0DD2"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2EAE927E" w14:textId="77777777" w:rsidR="00BF0DD2" w:rsidRPr="00C630D1" w:rsidRDefault="00BF0DD2"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7A36A577" w14:textId="77777777" w:rsidR="00BF0DD2" w:rsidRPr="00C630D1" w:rsidRDefault="00BF0DD2" w:rsidP="008F7B72">
            <w:pPr>
              <w:spacing w:line="400" w:lineRule="exact"/>
              <w:rPr>
                <w:rFonts w:ascii="宋体" w:hAnsi="宋体"/>
                <w:szCs w:val="21"/>
              </w:rPr>
            </w:pPr>
            <w:r w:rsidRPr="00C630D1">
              <w:rPr>
                <w:rFonts w:ascii="宋体" w:hAnsi="宋体"/>
                <w:szCs w:val="21"/>
              </w:rPr>
              <w:t>20</w:t>
            </w:r>
            <w:r>
              <w:rPr>
                <w:rFonts w:ascii="宋体" w:hAnsi="宋体" w:hint="eastAsia"/>
                <w:szCs w:val="21"/>
              </w:rPr>
              <w:t>17-8-16</w:t>
            </w:r>
          </w:p>
        </w:tc>
      </w:tr>
      <w:tr w:rsidR="00BF0DD2" w:rsidRPr="00C630D1" w14:paraId="7D6B4F76" w14:textId="77777777" w:rsidTr="008F7B72">
        <w:trPr>
          <w:jc w:val="center"/>
        </w:trPr>
        <w:tc>
          <w:tcPr>
            <w:tcW w:w="1548" w:type="dxa"/>
            <w:shd w:val="clear" w:color="auto" w:fill="A6A6A6"/>
          </w:tcPr>
          <w:p w14:paraId="6FDE2B1F" w14:textId="77777777" w:rsidR="00BF0DD2" w:rsidRPr="00C630D1" w:rsidRDefault="00BF0DD2" w:rsidP="008F7B72">
            <w:pPr>
              <w:spacing w:line="400" w:lineRule="exact"/>
              <w:rPr>
                <w:rFonts w:ascii="宋体" w:hAnsi="宋体"/>
                <w:color w:val="000000"/>
                <w:szCs w:val="21"/>
              </w:rPr>
            </w:pPr>
            <w:r w:rsidRPr="00C630D1">
              <w:rPr>
                <w:rFonts w:ascii="宋体" w:hAnsi="宋体" w:hint="eastAsia"/>
                <w:color w:val="000000"/>
                <w:szCs w:val="21"/>
              </w:rPr>
              <w:lastRenderedPageBreak/>
              <w:t>功能需求描述</w:t>
            </w:r>
          </w:p>
        </w:tc>
        <w:tc>
          <w:tcPr>
            <w:tcW w:w="9714" w:type="dxa"/>
            <w:gridSpan w:val="3"/>
          </w:tcPr>
          <w:p w14:paraId="3929388D" w14:textId="6CC41E8E" w:rsidR="00BF0DD2" w:rsidRPr="00C630D1" w:rsidRDefault="00280A70" w:rsidP="008F7B72">
            <w:pPr>
              <w:spacing w:line="400" w:lineRule="exact"/>
              <w:rPr>
                <w:rFonts w:ascii="宋体" w:hAnsi="宋体"/>
                <w:szCs w:val="21"/>
              </w:rPr>
            </w:pPr>
            <w:r>
              <w:rPr>
                <w:rFonts w:ascii="宋体" w:hAnsi="宋体"/>
                <w:szCs w:val="21"/>
              </w:rPr>
              <w:t>添加种类</w:t>
            </w:r>
          </w:p>
        </w:tc>
      </w:tr>
      <w:tr w:rsidR="00BF0DD2" w:rsidRPr="00C630D1" w14:paraId="3A1110EC" w14:textId="77777777" w:rsidTr="008F7B72">
        <w:trPr>
          <w:jc w:val="center"/>
        </w:trPr>
        <w:tc>
          <w:tcPr>
            <w:tcW w:w="1548" w:type="dxa"/>
            <w:shd w:val="clear" w:color="auto" w:fill="A6A6A6"/>
          </w:tcPr>
          <w:p w14:paraId="18D464B2" w14:textId="77777777" w:rsidR="00BF0DD2" w:rsidRPr="00C630D1" w:rsidRDefault="00BF0DD2"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2727B9D6" w14:textId="77777777" w:rsidR="00BF0DD2" w:rsidRPr="00C630D1" w:rsidRDefault="00BF0DD2" w:rsidP="008F7B72">
            <w:pPr>
              <w:spacing w:line="400" w:lineRule="exact"/>
              <w:rPr>
                <w:rFonts w:ascii="宋体" w:hAnsi="宋体"/>
                <w:szCs w:val="21"/>
              </w:rPr>
            </w:pPr>
            <w:r>
              <w:rPr>
                <w:rFonts w:ascii="宋体" w:hAnsi="宋体" w:hint="eastAsia"/>
                <w:szCs w:val="21"/>
              </w:rPr>
              <w:t>无</w:t>
            </w:r>
          </w:p>
        </w:tc>
      </w:tr>
      <w:tr w:rsidR="00BF0DD2" w:rsidRPr="00C630D1" w14:paraId="7F78CC21" w14:textId="77777777" w:rsidTr="008F7B72">
        <w:trPr>
          <w:jc w:val="center"/>
        </w:trPr>
        <w:tc>
          <w:tcPr>
            <w:tcW w:w="1548" w:type="dxa"/>
            <w:shd w:val="clear" w:color="auto" w:fill="A6A6A6"/>
          </w:tcPr>
          <w:p w14:paraId="3BC300D5" w14:textId="77777777" w:rsidR="00BF0DD2" w:rsidRPr="00C630D1" w:rsidRDefault="00BF0DD2"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4303AFB7" w14:textId="77777777" w:rsidR="00BF0DD2" w:rsidRPr="00C630D1" w:rsidRDefault="00BF0DD2" w:rsidP="008F7B72">
            <w:pPr>
              <w:spacing w:line="400" w:lineRule="exact"/>
              <w:rPr>
                <w:rFonts w:ascii="宋体" w:hAnsi="宋体"/>
                <w:szCs w:val="21"/>
              </w:rPr>
            </w:pPr>
            <w:r>
              <w:rPr>
                <w:rFonts w:ascii="宋体" w:hAnsi="宋体" w:hint="eastAsia"/>
                <w:szCs w:val="21"/>
              </w:rPr>
              <w:t>无</w:t>
            </w:r>
          </w:p>
        </w:tc>
      </w:tr>
      <w:tr w:rsidR="00BF0DD2" w:rsidRPr="00C630D1" w14:paraId="22A67B7C" w14:textId="77777777" w:rsidTr="008F7B72">
        <w:trPr>
          <w:jc w:val="center"/>
        </w:trPr>
        <w:tc>
          <w:tcPr>
            <w:tcW w:w="1548" w:type="dxa"/>
            <w:shd w:val="clear" w:color="auto" w:fill="A6A6A6"/>
          </w:tcPr>
          <w:p w14:paraId="583C0739" w14:textId="77777777" w:rsidR="00BF0DD2" w:rsidRPr="00C630D1" w:rsidRDefault="00BF0DD2"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11EDEBA7" w14:textId="77777777" w:rsidR="00BF0DD2" w:rsidRDefault="00BF0DD2" w:rsidP="008F7B72">
            <w:pPr>
              <w:spacing w:before="60" w:after="60" w:line="400" w:lineRule="exact"/>
              <w:jc w:val="left"/>
              <w:rPr>
                <w:rFonts w:ascii="宋体" w:hAnsi="宋体"/>
                <w:b/>
                <w:szCs w:val="21"/>
              </w:rPr>
            </w:pPr>
            <w:r>
              <w:rPr>
                <w:rFonts w:ascii="宋体" w:hAnsi="宋体" w:hint="eastAsia"/>
                <w:b/>
                <w:szCs w:val="21"/>
              </w:rPr>
              <w:t>【设置要素】</w:t>
            </w:r>
          </w:p>
          <w:p w14:paraId="6F762641" w14:textId="56A912D4" w:rsidR="0046306F" w:rsidRPr="0046306F" w:rsidRDefault="0046306F" w:rsidP="008F7B72">
            <w:pPr>
              <w:spacing w:before="60" w:after="60" w:line="400" w:lineRule="exact"/>
              <w:jc w:val="left"/>
              <w:rPr>
                <w:rFonts w:ascii="宋体" w:hAnsi="宋体"/>
                <w:szCs w:val="21"/>
              </w:rPr>
            </w:pPr>
            <w:r>
              <w:rPr>
                <w:rFonts w:ascii="宋体" w:hAnsi="宋体"/>
                <w:szCs w:val="21"/>
              </w:rPr>
              <w:t>品种名称</w:t>
            </w:r>
            <w:r>
              <w:rPr>
                <w:rFonts w:ascii="宋体" w:hAnsi="宋体" w:hint="eastAsia"/>
                <w:szCs w:val="21"/>
              </w:rPr>
              <w:t>：带筛选功能的</w:t>
            </w:r>
            <w:r>
              <w:rPr>
                <w:rFonts w:ascii="宋体" w:hAnsi="宋体"/>
                <w:szCs w:val="21"/>
              </w:rPr>
              <w:t>输入框</w:t>
            </w:r>
          </w:p>
        </w:tc>
      </w:tr>
      <w:tr w:rsidR="00BF0DD2" w:rsidRPr="00C630D1" w14:paraId="4582752A" w14:textId="77777777" w:rsidTr="008F7B72">
        <w:trPr>
          <w:jc w:val="center"/>
        </w:trPr>
        <w:tc>
          <w:tcPr>
            <w:tcW w:w="1548" w:type="dxa"/>
            <w:shd w:val="clear" w:color="auto" w:fill="A6A6A6"/>
          </w:tcPr>
          <w:p w14:paraId="67DBFEDD" w14:textId="77777777" w:rsidR="00BF0DD2" w:rsidRPr="00C630D1" w:rsidRDefault="00BF0DD2"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7DCD54AD" w14:textId="77777777" w:rsidR="00BF0DD2" w:rsidRDefault="00BF0DD2" w:rsidP="008F7B72">
            <w:pPr>
              <w:rPr>
                <w:rFonts w:ascii="宋体" w:hAnsi="宋体"/>
                <w:b/>
                <w:szCs w:val="21"/>
              </w:rPr>
            </w:pPr>
            <w:r w:rsidRPr="00946BE4">
              <w:rPr>
                <w:rFonts w:ascii="宋体" w:hAnsi="宋体" w:hint="eastAsia"/>
                <w:b/>
                <w:szCs w:val="21"/>
              </w:rPr>
              <w:t>【功能操作要求】</w:t>
            </w:r>
          </w:p>
          <w:p w14:paraId="2C48273B" w14:textId="77777777" w:rsidR="00BF0DD2" w:rsidRDefault="0046306F" w:rsidP="008F7B72">
            <w:pPr>
              <w:rPr>
                <w:rFonts w:ascii="宋体" w:hAnsi="宋体"/>
                <w:szCs w:val="21"/>
              </w:rPr>
            </w:pPr>
            <w:r>
              <w:rPr>
                <w:rFonts w:ascii="宋体" w:hAnsi="宋体"/>
                <w:szCs w:val="21"/>
              </w:rPr>
              <w:t>全选</w:t>
            </w:r>
            <w:r>
              <w:rPr>
                <w:rFonts w:ascii="宋体" w:hAnsi="宋体" w:hint="eastAsia"/>
                <w:szCs w:val="21"/>
              </w:rPr>
              <w:t>：</w:t>
            </w:r>
            <w:r>
              <w:rPr>
                <w:rFonts w:ascii="宋体" w:hAnsi="宋体"/>
                <w:szCs w:val="21"/>
              </w:rPr>
              <w:t>复选框</w:t>
            </w:r>
            <w:r>
              <w:rPr>
                <w:rFonts w:ascii="宋体" w:hAnsi="宋体" w:hint="eastAsia"/>
                <w:szCs w:val="21"/>
              </w:rPr>
              <w:t>，</w:t>
            </w:r>
            <w:r>
              <w:rPr>
                <w:rFonts w:ascii="宋体" w:hAnsi="宋体"/>
                <w:szCs w:val="21"/>
              </w:rPr>
              <w:t>点击后选择全部品种</w:t>
            </w:r>
          </w:p>
          <w:p w14:paraId="05623370" w14:textId="77777777" w:rsidR="005618FF" w:rsidRDefault="005618FF" w:rsidP="008F7B72">
            <w:pPr>
              <w:rPr>
                <w:rFonts w:ascii="宋体" w:hAnsi="宋体"/>
                <w:szCs w:val="21"/>
              </w:rPr>
            </w:pPr>
            <w:r>
              <w:rPr>
                <w:rFonts w:ascii="宋体" w:hAnsi="宋体"/>
                <w:szCs w:val="21"/>
              </w:rPr>
              <w:t>复选框</w:t>
            </w:r>
            <w:r>
              <w:rPr>
                <w:rFonts w:ascii="宋体" w:hAnsi="宋体" w:hint="eastAsia"/>
                <w:szCs w:val="21"/>
              </w:rPr>
              <w:t>：</w:t>
            </w:r>
            <w:r>
              <w:rPr>
                <w:rFonts w:ascii="宋体" w:hAnsi="宋体"/>
                <w:szCs w:val="21"/>
              </w:rPr>
              <w:t>checklist</w:t>
            </w:r>
            <w:r>
              <w:rPr>
                <w:rFonts w:ascii="宋体" w:hAnsi="宋体" w:hint="eastAsia"/>
                <w:szCs w:val="21"/>
              </w:rPr>
              <w:t>，</w:t>
            </w:r>
            <w:r>
              <w:rPr>
                <w:rFonts w:ascii="宋体" w:hAnsi="宋体"/>
                <w:szCs w:val="21"/>
              </w:rPr>
              <w:t>点击后选择对应该品种</w:t>
            </w:r>
          </w:p>
          <w:p w14:paraId="49365C5F" w14:textId="75C401C7" w:rsidR="005618FF" w:rsidRPr="00861A22" w:rsidRDefault="005618FF" w:rsidP="008F7B72">
            <w:pPr>
              <w:rPr>
                <w:rFonts w:ascii="宋体" w:hAnsi="宋体"/>
                <w:szCs w:val="21"/>
              </w:rPr>
            </w:pPr>
            <w:r>
              <w:rPr>
                <w:rFonts w:ascii="宋体" w:hAnsi="宋体"/>
                <w:szCs w:val="21"/>
              </w:rPr>
              <w:t>添加</w:t>
            </w:r>
            <w:r>
              <w:rPr>
                <w:rFonts w:ascii="宋体" w:hAnsi="宋体" w:hint="eastAsia"/>
                <w:szCs w:val="21"/>
              </w:rPr>
              <w:t>：功能按钮，点击后已选品种</w:t>
            </w:r>
          </w:p>
        </w:tc>
      </w:tr>
      <w:tr w:rsidR="00BF0DD2" w:rsidRPr="00C630D1" w14:paraId="3BFEDF3B" w14:textId="77777777" w:rsidTr="008F7B72">
        <w:trPr>
          <w:jc w:val="center"/>
        </w:trPr>
        <w:tc>
          <w:tcPr>
            <w:tcW w:w="1548" w:type="dxa"/>
            <w:shd w:val="clear" w:color="auto" w:fill="A6A6A6"/>
          </w:tcPr>
          <w:p w14:paraId="38D59F21" w14:textId="77777777" w:rsidR="00BF0DD2" w:rsidRPr="00C630D1" w:rsidRDefault="00BF0DD2"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76468AC7" w14:textId="77777777" w:rsidR="00BF0DD2" w:rsidRPr="00E55CB4" w:rsidRDefault="00BF0DD2" w:rsidP="008F7B72">
            <w:pPr>
              <w:spacing w:line="400" w:lineRule="exact"/>
              <w:rPr>
                <w:rFonts w:ascii="宋体" w:hAnsi="宋体"/>
                <w:b/>
                <w:szCs w:val="21"/>
              </w:rPr>
            </w:pPr>
            <w:r w:rsidRPr="00E55CB4">
              <w:rPr>
                <w:rFonts w:ascii="宋体" w:hAnsi="宋体" w:hint="eastAsia"/>
                <w:b/>
                <w:szCs w:val="21"/>
              </w:rPr>
              <w:t>【基础资料】</w:t>
            </w:r>
          </w:p>
          <w:p w14:paraId="0B46F3AD" w14:textId="7D4765CE" w:rsidR="00BF0DD2" w:rsidRPr="00C630D1" w:rsidRDefault="00566BDD" w:rsidP="008F7B72">
            <w:pPr>
              <w:spacing w:line="400" w:lineRule="exact"/>
              <w:rPr>
                <w:rFonts w:ascii="宋体" w:hAnsi="宋体"/>
                <w:szCs w:val="21"/>
              </w:rPr>
            </w:pPr>
            <w:r>
              <w:rPr>
                <w:rFonts w:ascii="宋体" w:hAnsi="宋体"/>
                <w:szCs w:val="21"/>
              </w:rPr>
              <w:t>客户号</w:t>
            </w:r>
            <w:r>
              <w:rPr>
                <w:rFonts w:ascii="宋体" w:hAnsi="宋体" w:hint="eastAsia"/>
                <w:szCs w:val="21"/>
              </w:rPr>
              <w:t>、</w:t>
            </w:r>
            <w:r>
              <w:rPr>
                <w:rFonts w:ascii="宋体" w:hAnsi="宋体"/>
                <w:szCs w:val="21"/>
              </w:rPr>
              <w:t>交易所</w:t>
            </w:r>
            <w:r>
              <w:rPr>
                <w:rFonts w:ascii="宋体" w:hAnsi="宋体" w:hint="eastAsia"/>
                <w:szCs w:val="21"/>
              </w:rPr>
              <w:t>、</w:t>
            </w:r>
            <w:r>
              <w:rPr>
                <w:rFonts w:ascii="宋体" w:hAnsi="宋体"/>
                <w:szCs w:val="21"/>
              </w:rPr>
              <w:t>品种</w:t>
            </w:r>
            <w:r>
              <w:rPr>
                <w:rFonts w:ascii="宋体" w:hAnsi="宋体" w:hint="eastAsia"/>
                <w:szCs w:val="21"/>
              </w:rPr>
              <w:t>、</w:t>
            </w:r>
            <w:r>
              <w:rPr>
                <w:rFonts w:ascii="宋体" w:hAnsi="宋体"/>
                <w:szCs w:val="21"/>
              </w:rPr>
              <w:t>交割期</w:t>
            </w:r>
            <w:r>
              <w:rPr>
                <w:rFonts w:ascii="宋体" w:hAnsi="宋体" w:hint="eastAsia"/>
                <w:szCs w:val="21"/>
              </w:rPr>
              <w:t>、</w:t>
            </w:r>
            <w:r>
              <w:rPr>
                <w:rFonts w:ascii="宋体" w:hAnsi="宋体"/>
                <w:szCs w:val="21"/>
              </w:rPr>
              <w:t>开平按手数</w:t>
            </w:r>
            <w:r>
              <w:rPr>
                <w:rFonts w:ascii="宋体" w:hAnsi="宋体" w:hint="eastAsia"/>
                <w:szCs w:val="21"/>
              </w:rPr>
              <w:t>、</w:t>
            </w:r>
            <w:r>
              <w:rPr>
                <w:rFonts w:ascii="宋体" w:hAnsi="宋体"/>
                <w:szCs w:val="21"/>
              </w:rPr>
              <w:t>开平按金额</w:t>
            </w:r>
            <w:r>
              <w:rPr>
                <w:rFonts w:ascii="宋体" w:hAnsi="宋体" w:hint="eastAsia"/>
                <w:szCs w:val="21"/>
              </w:rPr>
              <w:t>、</w:t>
            </w:r>
            <w:r>
              <w:rPr>
                <w:rFonts w:ascii="宋体" w:hAnsi="宋体"/>
                <w:szCs w:val="21"/>
              </w:rPr>
              <w:t>平今按手数</w:t>
            </w:r>
            <w:r>
              <w:rPr>
                <w:rFonts w:ascii="宋体" w:hAnsi="宋体" w:hint="eastAsia"/>
                <w:szCs w:val="21"/>
              </w:rPr>
              <w:t>、</w:t>
            </w:r>
            <w:r>
              <w:rPr>
                <w:rFonts w:ascii="宋体" w:hAnsi="宋体"/>
                <w:szCs w:val="21"/>
              </w:rPr>
              <w:t>平今按金额</w:t>
            </w:r>
            <w:r>
              <w:rPr>
                <w:rFonts w:ascii="宋体" w:hAnsi="宋体" w:hint="eastAsia"/>
                <w:szCs w:val="21"/>
              </w:rPr>
              <w:t>、</w:t>
            </w:r>
            <w:r>
              <w:rPr>
                <w:rFonts w:ascii="宋体" w:hAnsi="宋体"/>
                <w:szCs w:val="21"/>
              </w:rPr>
              <w:t>操作</w:t>
            </w:r>
          </w:p>
        </w:tc>
      </w:tr>
      <w:tr w:rsidR="00BF0DD2" w:rsidRPr="00C630D1" w14:paraId="5017C252" w14:textId="77777777" w:rsidTr="008F7B72">
        <w:trPr>
          <w:jc w:val="center"/>
        </w:trPr>
        <w:tc>
          <w:tcPr>
            <w:tcW w:w="1548" w:type="dxa"/>
            <w:shd w:val="clear" w:color="auto" w:fill="A6A6A6"/>
          </w:tcPr>
          <w:p w14:paraId="3BC6BACB" w14:textId="77777777" w:rsidR="00BF0DD2" w:rsidRPr="00C630D1" w:rsidRDefault="00BF0DD2"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51F8C7D9" w14:textId="56372467" w:rsidR="00BF0DD2" w:rsidRPr="000A3B83" w:rsidRDefault="00A931EB" w:rsidP="008F7B72">
            <w:pPr>
              <w:spacing w:line="400" w:lineRule="exact"/>
              <w:rPr>
                <w:rFonts w:ascii="宋体" w:hAnsi="宋体"/>
                <w:szCs w:val="21"/>
              </w:rPr>
            </w:pPr>
            <w:r>
              <w:rPr>
                <w:rFonts w:ascii="宋体" w:hAnsi="宋体"/>
                <w:szCs w:val="21"/>
              </w:rPr>
              <w:t>操作员具有</w:t>
            </w:r>
            <w:r>
              <w:rPr>
                <w:rFonts w:ascii="宋体" w:hAnsi="宋体" w:hint="eastAsia"/>
                <w:szCs w:val="21"/>
              </w:rPr>
              <w:t>【新增手续费率录入】菜单权限</w:t>
            </w:r>
          </w:p>
        </w:tc>
      </w:tr>
      <w:tr w:rsidR="00BF0DD2" w:rsidRPr="00C630D1" w14:paraId="0908FEAC" w14:textId="77777777" w:rsidTr="008F7B72">
        <w:trPr>
          <w:jc w:val="center"/>
        </w:trPr>
        <w:tc>
          <w:tcPr>
            <w:tcW w:w="1548" w:type="dxa"/>
            <w:shd w:val="clear" w:color="auto" w:fill="A6A6A6"/>
          </w:tcPr>
          <w:p w14:paraId="3A86B29C" w14:textId="77777777" w:rsidR="00BF0DD2" w:rsidRPr="00C630D1" w:rsidRDefault="00BF0DD2"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5C7ED6F3" w14:textId="69AC4D7B" w:rsidR="00BF0DD2" w:rsidRPr="00C630D1" w:rsidRDefault="00566BDD" w:rsidP="008F7B72">
            <w:pPr>
              <w:spacing w:line="400" w:lineRule="atLeast"/>
              <w:rPr>
                <w:rFonts w:ascii="宋体" w:hAnsi="宋体"/>
                <w:szCs w:val="21"/>
              </w:rPr>
            </w:pPr>
            <w:r>
              <w:rPr>
                <w:rFonts w:ascii="宋体" w:hAnsi="宋体"/>
                <w:szCs w:val="21"/>
              </w:rPr>
              <w:t>无</w:t>
            </w:r>
          </w:p>
        </w:tc>
      </w:tr>
      <w:tr w:rsidR="00BF0DD2" w:rsidRPr="00C630D1" w14:paraId="1C054CDD" w14:textId="77777777" w:rsidTr="008F7B72">
        <w:trPr>
          <w:jc w:val="center"/>
        </w:trPr>
        <w:tc>
          <w:tcPr>
            <w:tcW w:w="1548" w:type="dxa"/>
            <w:shd w:val="clear" w:color="auto" w:fill="A6A6A6"/>
          </w:tcPr>
          <w:p w14:paraId="391ED085" w14:textId="77777777" w:rsidR="00BF0DD2" w:rsidRPr="00C630D1" w:rsidRDefault="00BF0DD2"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6E325575" w14:textId="77777777" w:rsidR="00BF0DD2" w:rsidRPr="00C630D1" w:rsidRDefault="00BF0DD2" w:rsidP="008F7B72">
            <w:pPr>
              <w:spacing w:line="400" w:lineRule="exact"/>
              <w:rPr>
                <w:rFonts w:ascii="宋体" w:hAnsi="宋体"/>
                <w:szCs w:val="21"/>
              </w:rPr>
            </w:pPr>
            <w:r>
              <w:rPr>
                <w:rFonts w:ascii="宋体" w:hAnsi="宋体" w:hint="eastAsia"/>
                <w:szCs w:val="21"/>
              </w:rPr>
              <w:t>无</w:t>
            </w:r>
          </w:p>
        </w:tc>
      </w:tr>
    </w:tbl>
    <w:p w14:paraId="214D087B" w14:textId="77777777" w:rsidR="006A6C61" w:rsidRPr="00D530B0" w:rsidRDefault="006A6C61" w:rsidP="00D530B0"/>
    <w:p w14:paraId="0DD251E3" w14:textId="77777777" w:rsidR="00A978F1" w:rsidRDefault="00A978F1" w:rsidP="00A978F1">
      <w:pPr>
        <w:pStyle w:val="5"/>
      </w:pPr>
      <w:r>
        <w:rPr>
          <w:rFonts w:hint="eastAsia"/>
        </w:rPr>
        <w:t>模板生成手续费率</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8607B5" w:rsidRPr="00C630D1" w14:paraId="136D308D" w14:textId="77777777" w:rsidTr="002D361C">
        <w:trPr>
          <w:jc w:val="center"/>
        </w:trPr>
        <w:tc>
          <w:tcPr>
            <w:tcW w:w="1548" w:type="dxa"/>
            <w:shd w:val="clear" w:color="auto" w:fill="A6A6A6"/>
          </w:tcPr>
          <w:p w14:paraId="589C3C9E" w14:textId="77777777" w:rsidR="008607B5" w:rsidRPr="00C630D1" w:rsidRDefault="008607B5" w:rsidP="002D361C">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7CCE5A5A" w14:textId="77777777" w:rsidR="008607B5" w:rsidRPr="00C630D1" w:rsidRDefault="008607B5" w:rsidP="002D361C">
            <w:pPr>
              <w:spacing w:line="400" w:lineRule="exact"/>
              <w:rPr>
                <w:rFonts w:ascii="宋体" w:hAnsi="宋体"/>
                <w:szCs w:val="21"/>
              </w:rPr>
            </w:pPr>
          </w:p>
        </w:tc>
      </w:tr>
      <w:tr w:rsidR="008607B5" w:rsidRPr="00C630D1" w14:paraId="2A5A2472" w14:textId="77777777" w:rsidTr="002D361C">
        <w:trPr>
          <w:jc w:val="center"/>
        </w:trPr>
        <w:tc>
          <w:tcPr>
            <w:tcW w:w="1548" w:type="dxa"/>
            <w:shd w:val="clear" w:color="auto" w:fill="A6A6A6"/>
          </w:tcPr>
          <w:p w14:paraId="5EEC3C74" w14:textId="77777777" w:rsidR="008607B5" w:rsidRPr="00C630D1" w:rsidRDefault="008607B5" w:rsidP="002D361C">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27D826ED" w14:textId="77777777" w:rsidR="008607B5" w:rsidRPr="00C630D1" w:rsidRDefault="008607B5" w:rsidP="002D361C">
            <w:pPr>
              <w:spacing w:line="400" w:lineRule="exact"/>
              <w:rPr>
                <w:rFonts w:ascii="宋体" w:hAnsi="宋体"/>
                <w:szCs w:val="21"/>
              </w:rPr>
            </w:pPr>
            <w:r>
              <w:rPr>
                <w:rFonts w:ascii="宋体" w:hAnsi="宋体" w:hint="eastAsia"/>
                <w:szCs w:val="21"/>
              </w:rPr>
              <w:t>模板生成手续费率</w:t>
            </w:r>
          </w:p>
        </w:tc>
      </w:tr>
      <w:tr w:rsidR="008607B5" w:rsidRPr="00C630D1" w14:paraId="5048BF8C" w14:textId="77777777" w:rsidTr="002D361C">
        <w:trPr>
          <w:jc w:val="center"/>
        </w:trPr>
        <w:tc>
          <w:tcPr>
            <w:tcW w:w="1548" w:type="dxa"/>
            <w:shd w:val="clear" w:color="auto" w:fill="A6A6A6"/>
          </w:tcPr>
          <w:p w14:paraId="5F34F4CA" w14:textId="77777777" w:rsidR="008607B5" w:rsidRPr="00C630D1" w:rsidRDefault="008607B5" w:rsidP="002D361C">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0D9FDF40" w14:textId="77777777" w:rsidR="008607B5" w:rsidRPr="00C630D1" w:rsidRDefault="008607B5" w:rsidP="002D361C">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49444303" w14:textId="77777777" w:rsidR="008607B5" w:rsidRPr="00C630D1" w:rsidRDefault="008607B5" w:rsidP="002D361C">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5ACB9CBC" w14:textId="77777777" w:rsidR="008607B5" w:rsidRPr="00C630D1" w:rsidRDefault="008607B5" w:rsidP="002D361C">
            <w:pPr>
              <w:spacing w:line="400" w:lineRule="exact"/>
              <w:rPr>
                <w:rFonts w:ascii="宋体" w:hAnsi="宋体"/>
                <w:szCs w:val="21"/>
              </w:rPr>
            </w:pPr>
            <w:r w:rsidRPr="00C630D1">
              <w:rPr>
                <w:rFonts w:ascii="宋体" w:hAnsi="宋体"/>
                <w:szCs w:val="21"/>
              </w:rPr>
              <w:t>20</w:t>
            </w:r>
            <w:r w:rsidR="00C61D57">
              <w:rPr>
                <w:rFonts w:ascii="宋体" w:hAnsi="宋体" w:hint="eastAsia"/>
                <w:szCs w:val="21"/>
              </w:rPr>
              <w:t>17-8-8</w:t>
            </w:r>
          </w:p>
        </w:tc>
      </w:tr>
      <w:tr w:rsidR="008607B5" w:rsidRPr="00C630D1" w14:paraId="77F92293" w14:textId="77777777" w:rsidTr="002D361C">
        <w:trPr>
          <w:jc w:val="center"/>
        </w:trPr>
        <w:tc>
          <w:tcPr>
            <w:tcW w:w="1548" w:type="dxa"/>
            <w:shd w:val="clear" w:color="auto" w:fill="A6A6A6"/>
          </w:tcPr>
          <w:p w14:paraId="11E9433E" w14:textId="77777777" w:rsidR="008607B5" w:rsidRPr="00C630D1" w:rsidRDefault="008607B5" w:rsidP="002D361C">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3CC54BC9" w14:textId="77777777" w:rsidR="008607B5" w:rsidRPr="00C630D1" w:rsidRDefault="00E20E31" w:rsidP="002D361C">
            <w:pPr>
              <w:spacing w:line="400" w:lineRule="exact"/>
              <w:rPr>
                <w:rFonts w:ascii="宋体" w:hAnsi="宋体"/>
                <w:szCs w:val="21"/>
              </w:rPr>
            </w:pPr>
            <w:r>
              <w:rPr>
                <w:rFonts w:ascii="宋体" w:hAnsi="宋体"/>
                <w:szCs w:val="21"/>
              </w:rPr>
              <w:t>从已存储的模板数据库中提取模板</w:t>
            </w:r>
            <w:r>
              <w:rPr>
                <w:rFonts w:ascii="宋体" w:hAnsi="宋体" w:hint="eastAsia"/>
                <w:szCs w:val="21"/>
              </w:rPr>
              <w:t>，为该客户号</w:t>
            </w:r>
            <w:r>
              <w:rPr>
                <w:rFonts w:ascii="宋体" w:hAnsi="宋体"/>
                <w:szCs w:val="21"/>
              </w:rPr>
              <w:t>生成手续费率</w:t>
            </w:r>
          </w:p>
        </w:tc>
      </w:tr>
      <w:tr w:rsidR="008607B5" w:rsidRPr="00C630D1" w14:paraId="135FF90E" w14:textId="77777777" w:rsidTr="002D361C">
        <w:trPr>
          <w:jc w:val="center"/>
        </w:trPr>
        <w:tc>
          <w:tcPr>
            <w:tcW w:w="1548" w:type="dxa"/>
            <w:shd w:val="clear" w:color="auto" w:fill="A6A6A6"/>
          </w:tcPr>
          <w:p w14:paraId="2BB06953" w14:textId="77777777" w:rsidR="008607B5" w:rsidRPr="00C630D1" w:rsidRDefault="008607B5" w:rsidP="002D361C">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29C55BD0" w14:textId="77777777" w:rsidR="008607B5" w:rsidRPr="00C630D1" w:rsidRDefault="008607B5" w:rsidP="002D361C">
            <w:pPr>
              <w:spacing w:line="400" w:lineRule="exact"/>
              <w:rPr>
                <w:rFonts w:ascii="宋体" w:hAnsi="宋体"/>
                <w:szCs w:val="21"/>
              </w:rPr>
            </w:pPr>
            <w:r>
              <w:rPr>
                <w:rFonts w:ascii="宋体" w:hAnsi="宋体" w:hint="eastAsia"/>
                <w:szCs w:val="21"/>
              </w:rPr>
              <w:t>无</w:t>
            </w:r>
          </w:p>
        </w:tc>
      </w:tr>
      <w:tr w:rsidR="008607B5" w:rsidRPr="00C630D1" w14:paraId="3814BF9A" w14:textId="77777777" w:rsidTr="002D361C">
        <w:trPr>
          <w:jc w:val="center"/>
        </w:trPr>
        <w:tc>
          <w:tcPr>
            <w:tcW w:w="1548" w:type="dxa"/>
            <w:shd w:val="clear" w:color="auto" w:fill="A6A6A6"/>
          </w:tcPr>
          <w:p w14:paraId="63E2544B" w14:textId="77777777" w:rsidR="008607B5" w:rsidRPr="00C630D1" w:rsidRDefault="008607B5" w:rsidP="002D361C">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7CC8A2A6" w14:textId="77777777" w:rsidR="008607B5" w:rsidRPr="00C630D1" w:rsidRDefault="008607B5" w:rsidP="002D361C">
            <w:pPr>
              <w:spacing w:line="400" w:lineRule="exact"/>
              <w:rPr>
                <w:rFonts w:ascii="宋体" w:hAnsi="宋体"/>
                <w:szCs w:val="21"/>
              </w:rPr>
            </w:pPr>
            <w:r>
              <w:rPr>
                <w:rFonts w:ascii="宋体" w:hAnsi="宋体" w:hint="eastAsia"/>
                <w:szCs w:val="21"/>
              </w:rPr>
              <w:t>无</w:t>
            </w:r>
          </w:p>
        </w:tc>
      </w:tr>
      <w:tr w:rsidR="008607B5" w:rsidRPr="00C630D1" w14:paraId="09AAB45E" w14:textId="77777777" w:rsidTr="002D361C">
        <w:trPr>
          <w:jc w:val="center"/>
        </w:trPr>
        <w:tc>
          <w:tcPr>
            <w:tcW w:w="1548" w:type="dxa"/>
            <w:shd w:val="clear" w:color="auto" w:fill="A6A6A6"/>
          </w:tcPr>
          <w:p w14:paraId="0F07562F" w14:textId="77777777" w:rsidR="008607B5" w:rsidRPr="00C630D1" w:rsidRDefault="008607B5" w:rsidP="002D361C">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2781F762" w14:textId="77777777" w:rsidR="008607B5" w:rsidRDefault="00B00C42" w:rsidP="002D361C">
            <w:pPr>
              <w:spacing w:before="60" w:after="60" w:line="400" w:lineRule="exact"/>
              <w:jc w:val="left"/>
              <w:rPr>
                <w:rFonts w:ascii="宋体" w:hAnsi="宋体"/>
                <w:b/>
                <w:szCs w:val="21"/>
              </w:rPr>
            </w:pPr>
            <w:r w:rsidRPr="00B00C42">
              <w:rPr>
                <w:rFonts w:ascii="宋体" w:hAnsi="宋体" w:hint="eastAsia"/>
                <w:b/>
                <w:szCs w:val="21"/>
              </w:rPr>
              <w:t>【设置要素】</w:t>
            </w:r>
          </w:p>
          <w:p w14:paraId="3FFC27D1" w14:textId="77777777" w:rsidR="00B00C42" w:rsidRDefault="00B00C42" w:rsidP="002D361C">
            <w:pPr>
              <w:spacing w:before="60" w:after="60" w:line="400" w:lineRule="exact"/>
              <w:jc w:val="left"/>
              <w:rPr>
                <w:rFonts w:ascii="宋体" w:hAnsi="宋体"/>
                <w:szCs w:val="21"/>
              </w:rPr>
            </w:pPr>
            <w:r>
              <w:rPr>
                <w:rFonts w:ascii="宋体" w:hAnsi="宋体"/>
                <w:szCs w:val="21"/>
              </w:rPr>
              <w:t>客户号</w:t>
            </w:r>
            <w:r>
              <w:rPr>
                <w:rFonts w:ascii="宋体" w:hAnsi="宋体" w:hint="eastAsia"/>
                <w:szCs w:val="21"/>
              </w:rPr>
              <w:t>：</w:t>
            </w:r>
            <w:r>
              <w:rPr>
                <w:rFonts w:ascii="宋体" w:hAnsi="宋体"/>
                <w:szCs w:val="21"/>
              </w:rPr>
              <w:t>输入框</w:t>
            </w:r>
            <w:r>
              <w:rPr>
                <w:rFonts w:ascii="宋体" w:hAnsi="宋体" w:hint="eastAsia"/>
                <w:szCs w:val="21"/>
              </w:rPr>
              <w:t>，</w:t>
            </w:r>
            <w:r>
              <w:rPr>
                <w:rFonts w:ascii="宋体" w:hAnsi="宋体"/>
                <w:szCs w:val="21"/>
              </w:rPr>
              <w:t>生成时需验证唯一</w:t>
            </w:r>
          </w:p>
          <w:p w14:paraId="47906620" w14:textId="77777777" w:rsidR="00B00C42" w:rsidRPr="00B00C42" w:rsidRDefault="00B00C42" w:rsidP="002D361C">
            <w:pPr>
              <w:spacing w:before="60" w:after="60" w:line="400" w:lineRule="exact"/>
              <w:jc w:val="left"/>
              <w:rPr>
                <w:rFonts w:ascii="宋体" w:hAnsi="宋体"/>
                <w:szCs w:val="21"/>
              </w:rPr>
            </w:pPr>
            <w:r w:rsidRPr="00CA08CB">
              <w:rPr>
                <w:rFonts w:ascii="宋体" w:hAnsi="宋体"/>
                <w:szCs w:val="21"/>
              </w:rPr>
              <w:t>模板列表</w:t>
            </w:r>
            <w:r w:rsidRPr="00CA08CB">
              <w:rPr>
                <w:rFonts w:ascii="宋体" w:hAnsi="宋体" w:hint="eastAsia"/>
                <w:szCs w:val="21"/>
              </w:rPr>
              <w:t>：</w:t>
            </w:r>
            <w:r w:rsidRPr="00CA08CB">
              <w:rPr>
                <w:rFonts w:ascii="宋体" w:hAnsi="宋体"/>
                <w:szCs w:val="21"/>
              </w:rPr>
              <w:t>下拉框</w:t>
            </w:r>
            <w:r w:rsidRPr="00CA08CB">
              <w:rPr>
                <w:rFonts w:ascii="宋体" w:hAnsi="宋体" w:hint="eastAsia"/>
                <w:szCs w:val="21"/>
              </w:rPr>
              <w:t>，</w:t>
            </w:r>
            <w:r w:rsidRPr="00CA08CB">
              <w:rPr>
                <w:rFonts w:ascii="宋体" w:hAnsi="宋体"/>
                <w:szCs w:val="21"/>
              </w:rPr>
              <w:t>下拉</w:t>
            </w:r>
            <w:proofErr w:type="gramStart"/>
            <w:r w:rsidRPr="00CA08CB">
              <w:rPr>
                <w:rFonts w:ascii="宋体" w:hAnsi="宋体"/>
                <w:szCs w:val="21"/>
              </w:rPr>
              <w:t>框内容</w:t>
            </w:r>
            <w:proofErr w:type="gramEnd"/>
            <w:r w:rsidRPr="00CA08CB">
              <w:rPr>
                <w:rFonts w:ascii="宋体" w:hAnsi="宋体"/>
                <w:szCs w:val="21"/>
              </w:rPr>
              <w:t>为</w:t>
            </w:r>
            <w:commentRangeStart w:id="140"/>
            <w:r w:rsidRPr="00CA08CB">
              <w:rPr>
                <w:rFonts w:ascii="宋体" w:hAnsi="宋体"/>
                <w:szCs w:val="21"/>
              </w:rPr>
              <w:t>数据库实际包含模板的名称</w:t>
            </w:r>
            <w:commentRangeEnd w:id="140"/>
            <w:r w:rsidR="00CA08CB">
              <w:rPr>
                <w:rStyle w:val="ab"/>
              </w:rPr>
              <w:commentReference w:id="140"/>
            </w:r>
          </w:p>
        </w:tc>
      </w:tr>
      <w:tr w:rsidR="008607B5" w:rsidRPr="00C630D1" w14:paraId="31230AF1" w14:textId="77777777" w:rsidTr="002D361C">
        <w:trPr>
          <w:jc w:val="center"/>
        </w:trPr>
        <w:tc>
          <w:tcPr>
            <w:tcW w:w="1548" w:type="dxa"/>
            <w:shd w:val="clear" w:color="auto" w:fill="A6A6A6"/>
          </w:tcPr>
          <w:p w14:paraId="74D62C59" w14:textId="77777777" w:rsidR="008607B5" w:rsidRPr="00C630D1" w:rsidRDefault="008607B5" w:rsidP="002D361C">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577046FF" w14:textId="77777777" w:rsidR="008607B5" w:rsidRPr="00946BE4" w:rsidRDefault="008607B5" w:rsidP="002D361C">
            <w:pPr>
              <w:rPr>
                <w:rFonts w:ascii="宋体" w:hAnsi="宋体"/>
                <w:b/>
                <w:szCs w:val="21"/>
              </w:rPr>
            </w:pPr>
            <w:r w:rsidRPr="00946BE4">
              <w:rPr>
                <w:rFonts w:ascii="宋体" w:hAnsi="宋体" w:hint="eastAsia"/>
                <w:b/>
                <w:szCs w:val="21"/>
              </w:rPr>
              <w:t>【功能操作要求】</w:t>
            </w:r>
          </w:p>
          <w:p w14:paraId="09607770" w14:textId="77777777" w:rsidR="00EF1489" w:rsidRDefault="00076929" w:rsidP="00EF1489">
            <w:pPr>
              <w:spacing w:line="360" w:lineRule="auto"/>
              <w:rPr>
                <w:rFonts w:ascii="宋体" w:hAnsi="宋体"/>
                <w:szCs w:val="21"/>
              </w:rPr>
            </w:pPr>
            <w:r w:rsidRPr="00BC33DC">
              <w:rPr>
                <w:rFonts w:ascii="宋体" w:hAnsi="宋体"/>
                <w:szCs w:val="21"/>
              </w:rPr>
              <w:t>生成</w:t>
            </w:r>
            <w:r w:rsidRPr="00BC33DC">
              <w:rPr>
                <w:rFonts w:ascii="宋体" w:hAnsi="宋体" w:hint="eastAsia"/>
                <w:szCs w:val="21"/>
              </w:rPr>
              <w:t>：功能按钮，</w:t>
            </w:r>
            <w:r w:rsidRPr="00BC33DC">
              <w:rPr>
                <w:rFonts w:ascii="宋体" w:hAnsi="宋体"/>
                <w:szCs w:val="21"/>
              </w:rPr>
              <w:t>点击后生成手续费率</w:t>
            </w:r>
          </w:p>
          <w:p w14:paraId="54D2AC26" w14:textId="77777777" w:rsidR="00BD78AC" w:rsidRPr="00BD78AC" w:rsidRDefault="00D30776" w:rsidP="00EF1489">
            <w:pPr>
              <w:spacing w:line="360" w:lineRule="auto"/>
              <w:rPr>
                <w:rFonts w:ascii="宋体" w:hAnsi="宋体"/>
                <w:szCs w:val="21"/>
              </w:rPr>
            </w:pPr>
            <w:r w:rsidRPr="00BC33DC">
              <w:rPr>
                <w:rFonts w:ascii="宋体" w:hAnsi="宋体"/>
                <w:szCs w:val="21"/>
              </w:rPr>
              <w:t>关闭</w:t>
            </w:r>
            <w:r w:rsidRPr="00BC33DC">
              <w:rPr>
                <w:rFonts w:ascii="宋体" w:hAnsi="宋体" w:hint="eastAsia"/>
                <w:szCs w:val="21"/>
              </w:rPr>
              <w:t>：功能按钮，点击后关闭当前页面</w:t>
            </w:r>
          </w:p>
        </w:tc>
      </w:tr>
      <w:tr w:rsidR="008607B5" w:rsidRPr="00C630D1" w14:paraId="38C5F3A4" w14:textId="77777777" w:rsidTr="002D361C">
        <w:trPr>
          <w:jc w:val="center"/>
        </w:trPr>
        <w:tc>
          <w:tcPr>
            <w:tcW w:w="1548" w:type="dxa"/>
            <w:shd w:val="clear" w:color="auto" w:fill="A6A6A6"/>
          </w:tcPr>
          <w:p w14:paraId="286790ED" w14:textId="77777777" w:rsidR="008607B5" w:rsidRPr="00C630D1" w:rsidRDefault="008607B5" w:rsidP="002D361C">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282F919E" w14:textId="77777777" w:rsidR="00E55CB4" w:rsidRPr="00E55CB4" w:rsidRDefault="00E55CB4" w:rsidP="002D361C">
            <w:pPr>
              <w:spacing w:line="400" w:lineRule="exact"/>
              <w:rPr>
                <w:rFonts w:ascii="宋体" w:hAnsi="宋体"/>
                <w:b/>
                <w:szCs w:val="21"/>
              </w:rPr>
            </w:pPr>
            <w:r w:rsidRPr="00E55CB4">
              <w:rPr>
                <w:rFonts w:ascii="宋体" w:hAnsi="宋体" w:hint="eastAsia"/>
                <w:b/>
                <w:szCs w:val="21"/>
              </w:rPr>
              <w:t>【</w:t>
            </w:r>
            <w:r>
              <w:rPr>
                <w:rFonts w:ascii="宋体" w:hAnsi="宋体" w:hint="eastAsia"/>
                <w:b/>
                <w:szCs w:val="21"/>
              </w:rPr>
              <w:t>基础资料</w:t>
            </w:r>
            <w:r w:rsidRPr="00E55CB4">
              <w:rPr>
                <w:rFonts w:ascii="宋体" w:hAnsi="宋体" w:hint="eastAsia"/>
                <w:b/>
                <w:szCs w:val="21"/>
              </w:rPr>
              <w:t>】</w:t>
            </w:r>
          </w:p>
          <w:p w14:paraId="43F212BF" w14:textId="77777777" w:rsidR="008607B5" w:rsidRPr="00C630D1" w:rsidRDefault="00572CF1" w:rsidP="002D361C">
            <w:pPr>
              <w:spacing w:line="400" w:lineRule="exact"/>
              <w:rPr>
                <w:rFonts w:ascii="宋体" w:hAnsi="宋体"/>
                <w:szCs w:val="21"/>
              </w:rPr>
            </w:pPr>
            <w:r>
              <w:rPr>
                <w:rFonts w:ascii="宋体" w:hAnsi="宋体" w:hint="eastAsia"/>
                <w:szCs w:val="21"/>
              </w:rPr>
              <w:t>客户号、交易所、品种、交割期、开平按手数、开平按金额、开平按手数、操作</w:t>
            </w:r>
          </w:p>
        </w:tc>
      </w:tr>
      <w:tr w:rsidR="00572CF1" w:rsidRPr="00C630D1" w14:paraId="575D718E" w14:textId="77777777" w:rsidTr="002D361C">
        <w:trPr>
          <w:jc w:val="center"/>
        </w:trPr>
        <w:tc>
          <w:tcPr>
            <w:tcW w:w="1548" w:type="dxa"/>
            <w:shd w:val="clear" w:color="auto" w:fill="A6A6A6"/>
          </w:tcPr>
          <w:p w14:paraId="1D20B4A5" w14:textId="77777777" w:rsidR="00572CF1" w:rsidRPr="00C630D1" w:rsidRDefault="00572CF1" w:rsidP="00572CF1">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0ABEDE29" w14:textId="77777777" w:rsidR="00572CF1" w:rsidRPr="000A3B83" w:rsidRDefault="00572CF1" w:rsidP="00572CF1">
            <w:pPr>
              <w:spacing w:line="400" w:lineRule="exact"/>
              <w:rPr>
                <w:rFonts w:ascii="宋体" w:hAnsi="宋体"/>
                <w:szCs w:val="21"/>
              </w:rPr>
            </w:pPr>
            <w:r>
              <w:rPr>
                <w:rFonts w:ascii="宋体" w:hAnsi="宋体"/>
                <w:szCs w:val="21"/>
              </w:rPr>
              <w:t>操作员具有</w:t>
            </w:r>
            <w:r>
              <w:rPr>
                <w:rFonts w:ascii="宋体" w:hAnsi="宋体" w:hint="eastAsia"/>
                <w:szCs w:val="21"/>
              </w:rPr>
              <w:t>【新增手续费率录入】的权限</w:t>
            </w:r>
          </w:p>
        </w:tc>
      </w:tr>
      <w:tr w:rsidR="00572CF1" w:rsidRPr="00C630D1" w14:paraId="7E0E58C7" w14:textId="77777777" w:rsidTr="002D361C">
        <w:trPr>
          <w:jc w:val="center"/>
        </w:trPr>
        <w:tc>
          <w:tcPr>
            <w:tcW w:w="1548" w:type="dxa"/>
            <w:shd w:val="clear" w:color="auto" w:fill="A6A6A6"/>
          </w:tcPr>
          <w:p w14:paraId="36DA4A4D" w14:textId="77777777" w:rsidR="00572CF1" w:rsidRPr="00C630D1" w:rsidRDefault="00572CF1" w:rsidP="00572CF1">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6F612D28" w14:textId="77777777" w:rsidR="00572CF1" w:rsidRPr="00C630D1" w:rsidRDefault="00572CF1" w:rsidP="00572CF1">
            <w:pPr>
              <w:spacing w:line="400" w:lineRule="atLeast"/>
              <w:rPr>
                <w:rFonts w:ascii="宋体" w:hAnsi="宋体"/>
                <w:szCs w:val="21"/>
              </w:rPr>
            </w:pPr>
            <w:r>
              <w:rPr>
                <w:rFonts w:ascii="宋体" w:hAnsi="宋体" w:hint="eastAsia"/>
                <w:szCs w:val="21"/>
              </w:rPr>
              <w:t>该客户号生成的手续费</w:t>
            </w:r>
            <w:proofErr w:type="gramStart"/>
            <w:r>
              <w:rPr>
                <w:rFonts w:ascii="宋体" w:hAnsi="宋体" w:hint="eastAsia"/>
                <w:szCs w:val="21"/>
              </w:rPr>
              <w:t>率状态</w:t>
            </w:r>
            <w:proofErr w:type="gramEnd"/>
            <w:r>
              <w:rPr>
                <w:rFonts w:ascii="宋体" w:hAnsi="宋体" w:hint="eastAsia"/>
                <w:szCs w:val="21"/>
              </w:rPr>
              <w:t>为未提交</w:t>
            </w:r>
          </w:p>
        </w:tc>
      </w:tr>
      <w:tr w:rsidR="00572CF1" w:rsidRPr="00C630D1" w14:paraId="3D697EDF" w14:textId="77777777" w:rsidTr="002D361C">
        <w:trPr>
          <w:jc w:val="center"/>
        </w:trPr>
        <w:tc>
          <w:tcPr>
            <w:tcW w:w="1548" w:type="dxa"/>
            <w:shd w:val="clear" w:color="auto" w:fill="A6A6A6"/>
          </w:tcPr>
          <w:p w14:paraId="0770D73D" w14:textId="77777777" w:rsidR="00572CF1" w:rsidRPr="00C630D1" w:rsidRDefault="00572CF1" w:rsidP="00572CF1">
            <w:pPr>
              <w:spacing w:line="400" w:lineRule="exact"/>
              <w:rPr>
                <w:rFonts w:ascii="宋体" w:hAnsi="宋体"/>
                <w:color w:val="000000"/>
                <w:szCs w:val="21"/>
              </w:rPr>
            </w:pPr>
            <w:r w:rsidRPr="00C630D1">
              <w:rPr>
                <w:rFonts w:ascii="宋体" w:hAnsi="宋体" w:hint="eastAsia"/>
                <w:color w:val="000000"/>
                <w:szCs w:val="21"/>
              </w:rPr>
              <w:lastRenderedPageBreak/>
              <w:t>注释和问题</w:t>
            </w:r>
          </w:p>
        </w:tc>
        <w:tc>
          <w:tcPr>
            <w:tcW w:w="9714" w:type="dxa"/>
            <w:gridSpan w:val="3"/>
          </w:tcPr>
          <w:p w14:paraId="0EFDE5E7" w14:textId="77777777" w:rsidR="00572CF1" w:rsidRPr="00C630D1" w:rsidRDefault="00572CF1" w:rsidP="00572CF1">
            <w:pPr>
              <w:spacing w:line="400" w:lineRule="exact"/>
              <w:rPr>
                <w:rFonts w:ascii="宋体" w:hAnsi="宋体"/>
                <w:szCs w:val="21"/>
              </w:rPr>
            </w:pPr>
            <w:r>
              <w:rPr>
                <w:rFonts w:ascii="宋体" w:hAnsi="宋体" w:hint="eastAsia"/>
                <w:szCs w:val="21"/>
              </w:rPr>
              <w:t>无</w:t>
            </w:r>
          </w:p>
        </w:tc>
      </w:tr>
    </w:tbl>
    <w:p w14:paraId="13351472" w14:textId="77777777" w:rsidR="008607B5" w:rsidRPr="008607B5" w:rsidRDefault="008607B5" w:rsidP="008607B5"/>
    <w:p w14:paraId="765E0E4F" w14:textId="77777777" w:rsidR="00786169" w:rsidRDefault="00786169" w:rsidP="00786169">
      <w:pPr>
        <w:pStyle w:val="4"/>
      </w:pPr>
      <w:bookmarkStart w:id="141" w:name="_新增手续费率审核"/>
      <w:bookmarkEnd w:id="141"/>
      <w:r>
        <w:t>新增手续费率审核</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786169" w:rsidRPr="00C630D1" w14:paraId="2EAE6FC7" w14:textId="77777777" w:rsidTr="0090736F">
        <w:trPr>
          <w:jc w:val="center"/>
        </w:trPr>
        <w:tc>
          <w:tcPr>
            <w:tcW w:w="1548" w:type="dxa"/>
            <w:shd w:val="clear" w:color="auto" w:fill="A6A6A6"/>
          </w:tcPr>
          <w:p w14:paraId="1157F60C"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7686DBE2" w14:textId="77777777" w:rsidR="00786169" w:rsidRPr="00C630D1" w:rsidRDefault="00786169" w:rsidP="0090736F">
            <w:pPr>
              <w:spacing w:line="400" w:lineRule="exact"/>
              <w:rPr>
                <w:rFonts w:ascii="宋体" w:hAnsi="宋体"/>
                <w:szCs w:val="21"/>
              </w:rPr>
            </w:pPr>
          </w:p>
        </w:tc>
      </w:tr>
      <w:tr w:rsidR="00786169" w:rsidRPr="00C630D1" w14:paraId="311AA4F7" w14:textId="77777777" w:rsidTr="0090736F">
        <w:trPr>
          <w:jc w:val="center"/>
        </w:trPr>
        <w:tc>
          <w:tcPr>
            <w:tcW w:w="1548" w:type="dxa"/>
            <w:shd w:val="clear" w:color="auto" w:fill="A6A6A6"/>
          </w:tcPr>
          <w:p w14:paraId="7502F6BD"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0DC09B83" w14:textId="77777777" w:rsidR="00786169" w:rsidRPr="00C630D1" w:rsidRDefault="00786169" w:rsidP="0090736F">
            <w:pPr>
              <w:spacing w:line="400" w:lineRule="exact"/>
              <w:rPr>
                <w:rFonts w:ascii="宋体" w:hAnsi="宋体"/>
                <w:szCs w:val="21"/>
              </w:rPr>
            </w:pPr>
            <w:r>
              <w:rPr>
                <w:rFonts w:ascii="宋体" w:hAnsi="宋体" w:hint="eastAsia"/>
                <w:szCs w:val="21"/>
              </w:rPr>
              <w:t>新增手续费率</w:t>
            </w:r>
            <w:r w:rsidR="00142E0E">
              <w:rPr>
                <w:rFonts w:ascii="宋体" w:hAnsi="宋体" w:hint="eastAsia"/>
                <w:szCs w:val="21"/>
              </w:rPr>
              <w:t>管理与</w:t>
            </w:r>
            <w:r>
              <w:rPr>
                <w:rFonts w:ascii="宋体" w:hAnsi="宋体" w:hint="eastAsia"/>
                <w:szCs w:val="21"/>
              </w:rPr>
              <w:t>审核</w:t>
            </w:r>
          </w:p>
        </w:tc>
      </w:tr>
      <w:tr w:rsidR="00786169" w:rsidRPr="00C630D1" w14:paraId="1CDB779F" w14:textId="77777777" w:rsidTr="0090736F">
        <w:trPr>
          <w:jc w:val="center"/>
        </w:trPr>
        <w:tc>
          <w:tcPr>
            <w:tcW w:w="1548" w:type="dxa"/>
            <w:shd w:val="clear" w:color="auto" w:fill="A6A6A6"/>
          </w:tcPr>
          <w:p w14:paraId="6637704B"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77DBE1E8" w14:textId="77777777" w:rsidR="00786169" w:rsidRPr="00C630D1" w:rsidRDefault="00786169" w:rsidP="0090736F">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49767A5D" w14:textId="77777777" w:rsidR="00786169" w:rsidRPr="00C630D1" w:rsidRDefault="00786169" w:rsidP="0090736F">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61413001" w14:textId="77777777" w:rsidR="00786169" w:rsidRPr="00C630D1" w:rsidRDefault="00786169" w:rsidP="0090736F">
            <w:pPr>
              <w:spacing w:line="400" w:lineRule="exact"/>
              <w:rPr>
                <w:rFonts w:ascii="宋体" w:hAnsi="宋体"/>
                <w:szCs w:val="21"/>
              </w:rPr>
            </w:pPr>
            <w:r w:rsidRPr="00C630D1">
              <w:rPr>
                <w:rFonts w:ascii="宋体" w:hAnsi="宋体"/>
                <w:szCs w:val="21"/>
              </w:rPr>
              <w:t>20</w:t>
            </w:r>
            <w:r w:rsidR="000117EC">
              <w:rPr>
                <w:rFonts w:ascii="宋体" w:hAnsi="宋体" w:hint="eastAsia"/>
                <w:szCs w:val="21"/>
              </w:rPr>
              <w:t>17-8-8</w:t>
            </w:r>
          </w:p>
        </w:tc>
      </w:tr>
      <w:tr w:rsidR="00786169" w:rsidRPr="00C630D1" w14:paraId="077E10B2" w14:textId="77777777" w:rsidTr="0090736F">
        <w:trPr>
          <w:jc w:val="center"/>
        </w:trPr>
        <w:tc>
          <w:tcPr>
            <w:tcW w:w="1548" w:type="dxa"/>
            <w:shd w:val="clear" w:color="auto" w:fill="A6A6A6"/>
          </w:tcPr>
          <w:p w14:paraId="2A88DFC3"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5FFCFCE0" w14:textId="77777777" w:rsidR="00786169" w:rsidRPr="00C630D1" w:rsidRDefault="00142E0E" w:rsidP="0090736F">
            <w:pPr>
              <w:spacing w:line="400" w:lineRule="exact"/>
              <w:rPr>
                <w:rFonts w:ascii="宋体" w:hAnsi="宋体"/>
                <w:szCs w:val="21"/>
              </w:rPr>
            </w:pPr>
            <w:r>
              <w:rPr>
                <w:rFonts w:ascii="宋体" w:hAnsi="宋体"/>
                <w:szCs w:val="21"/>
              </w:rPr>
              <w:t>对生成的新增手续费率进行审批</w:t>
            </w:r>
            <w:r>
              <w:rPr>
                <w:rFonts w:ascii="宋体" w:hAnsi="宋体" w:hint="eastAsia"/>
                <w:szCs w:val="21"/>
              </w:rPr>
              <w:t>，包含查看、审批通过、</w:t>
            </w:r>
            <w:r w:rsidR="002E7E05">
              <w:rPr>
                <w:rFonts w:ascii="宋体" w:hAnsi="宋体" w:hint="eastAsia"/>
                <w:szCs w:val="21"/>
              </w:rPr>
              <w:t>强制</w:t>
            </w:r>
            <w:r>
              <w:rPr>
                <w:rFonts w:ascii="宋体" w:hAnsi="宋体" w:hint="eastAsia"/>
                <w:szCs w:val="21"/>
              </w:rPr>
              <w:t>拒绝和</w:t>
            </w:r>
            <w:r w:rsidR="002E7E05">
              <w:rPr>
                <w:rFonts w:ascii="宋体" w:hAnsi="宋体" w:hint="eastAsia"/>
                <w:szCs w:val="21"/>
              </w:rPr>
              <w:t>废弃</w:t>
            </w:r>
          </w:p>
        </w:tc>
      </w:tr>
      <w:tr w:rsidR="00786169" w:rsidRPr="00C630D1" w14:paraId="1C758C9E" w14:textId="77777777" w:rsidTr="0090736F">
        <w:trPr>
          <w:jc w:val="center"/>
        </w:trPr>
        <w:tc>
          <w:tcPr>
            <w:tcW w:w="1548" w:type="dxa"/>
            <w:shd w:val="clear" w:color="auto" w:fill="A6A6A6"/>
          </w:tcPr>
          <w:p w14:paraId="0A531EAF"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31CCE4E2" w14:textId="77777777" w:rsidR="00786169" w:rsidRPr="00C630D1" w:rsidRDefault="00786169" w:rsidP="0090736F">
            <w:pPr>
              <w:spacing w:line="400" w:lineRule="exact"/>
              <w:rPr>
                <w:rFonts w:ascii="宋体" w:hAnsi="宋体"/>
                <w:szCs w:val="21"/>
              </w:rPr>
            </w:pPr>
            <w:r>
              <w:rPr>
                <w:rFonts w:ascii="宋体" w:hAnsi="宋体" w:hint="eastAsia"/>
                <w:szCs w:val="21"/>
              </w:rPr>
              <w:t>无</w:t>
            </w:r>
          </w:p>
        </w:tc>
      </w:tr>
      <w:tr w:rsidR="00786169" w:rsidRPr="00C630D1" w14:paraId="7B1F1121" w14:textId="77777777" w:rsidTr="0090736F">
        <w:trPr>
          <w:jc w:val="center"/>
        </w:trPr>
        <w:tc>
          <w:tcPr>
            <w:tcW w:w="1548" w:type="dxa"/>
            <w:shd w:val="clear" w:color="auto" w:fill="A6A6A6"/>
          </w:tcPr>
          <w:p w14:paraId="64A04D0F"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74B9131C" w14:textId="77777777" w:rsidR="00786169" w:rsidRPr="00C630D1" w:rsidRDefault="00786169" w:rsidP="0090736F">
            <w:pPr>
              <w:spacing w:line="400" w:lineRule="exact"/>
              <w:rPr>
                <w:rFonts w:ascii="宋体" w:hAnsi="宋体"/>
                <w:szCs w:val="21"/>
              </w:rPr>
            </w:pPr>
            <w:r>
              <w:rPr>
                <w:rFonts w:ascii="宋体" w:hAnsi="宋体" w:hint="eastAsia"/>
                <w:szCs w:val="21"/>
              </w:rPr>
              <w:t>无</w:t>
            </w:r>
          </w:p>
        </w:tc>
      </w:tr>
      <w:tr w:rsidR="00786169" w:rsidRPr="00C630D1" w14:paraId="14C35C1D" w14:textId="77777777" w:rsidTr="0090736F">
        <w:trPr>
          <w:jc w:val="center"/>
        </w:trPr>
        <w:tc>
          <w:tcPr>
            <w:tcW w:w="1548" w:type="dxa"/>
            <w:shd w:val="clear" w:color="auto" w:fill="A6A6A6"/>
          </w:tcPr>
          <w:p w14:paraId="71E117D8"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635CB938" w14:textId="77777777" w:rsidR="00786169" w:rsidRDefault="00170695" w:rsidP="0090736F">
            <w:pPr>
              <w:spacing w:before="60" w:after="60" w:line="400" w:lineRule="exact"/>
              <w:jc w:val="left"/>
              <w:rPr>
                <w:rFonts w:ascii="宋体" w:hAnsi="宋体"/>
                <w:b/>
                <w:szCs w:val="21"/>
              </w:rPr>
            </w:pPr>
            <w:r>
              <w:rPr>
                <w:rFonts w:ascii="宋体" w:hAnsi="宋体" w:hint="eastAsia"/>
                <w:b/>
                <w:szCs w:val="21"/>
              </w:rPr>
              <w:t>【设置要素】</w:t>
            </w:r>
          </w:p>
          <w:p w14:paraId="773A8E01" w14:textId="77777777" w:rsidR="00170695" w:rsidRDefault="00170695" w:rsidP="0090736F">
            <w:pPr>
              <w:spacing w:before="60" w:after="60" w:line="400" w:lineRule="exact"/>
              <w:jc w:val="left"/>
              <w:rPr>
                <w:rFonts w:ascii="宋体" w:hAnsi="宋体"/>
                <w:szCs w:val="21"/>
              </w:rPr>
            </w:pPr>
            <w:r>
              <w:rPr>
                <w:rFonts w:ascii="宋体" w:hAnsi="宋体"/>
                <w:szCs w:val="21"/>
              </w:rPr>
              <w:t>客户号</w:t>
            </w:r>
            <w:r>
              <w:rPr>
                <w:rFonts w:ascii="宋体" w:hAnsi="宋体" w:hint="eastAsia"/>
                <w:szCs w:val="21"/>
              </w:rPr>
              <w:t>：</w:t>
            </w:r>
            <w:r w:rsidR="00F56D57">
              <w:rPr>
                <w:rFonts w:ascii="宋体" w:hAnsi="宋体" w:hint="eastAsia"/>
                <w:szCs w:val="21"/>
              </w:rPr>
              <w:t>输入框，支持模糊查询</w:t>
            </w:r>
            <w:r w:rsidR="000117EC">
              <w:rPr>
                <w:rFonts w:ascii="宋体" w:hAnsi="宋体" w:hint="eastAsia"/>
                <w:szCs w:val="21"/>
              </w:rPr>
              <w:t>，提示文字“客户号”</w:t>
            </w:r>
            <w:r w:rsidR="007A1E22">
              <w:rPr>
                <w:rFonts w:ascii="宋体" w:hAnsi="宋体" w:hint="eastAsia"/>
                <w:szCs w:val="21"/>
              </w:rPr>
              <w:t>，</w:t>
            </w:r>
            <w:commentRangeStart w:id="142"/>
            <w:r w:rsidR="007A1E22">
              <w:rPr>
                <w:rFonts w:ascii="宋体" w:hAnsi="宋体" w:hint="eastAsia"/>
                <w:szCs w:val="21"/>
              </w:rPr>
              <w:t>默认为全部</w:t>
            </w:r>
            <w:commentRangeEnd w:id="142"/>
            <w:r w:rsidR="00CA08CB">
              <w:rPr>
                <w:rStyle w:val="ab"/>
              </w:rPr>
              <w:commentReference w:id="142"/>
            </w:r>
          </w:p>
          <w:p w14:paraId="1C66B573" w14:textId="77777777" w:rsidR="00170695" w:rsidRDefault="00170695" w:rsidP="0090736F">
            <w:pPr>
              <w:spacing w:before="60" w:after="60" w:line="400" w:lineRule="exact"/>
              <w:jc w:val="left"/>
              <w:rPr>
                <w:rFonts w:ascii="宋体" w:hAnsi="宋体"/>
                <w:szCs w:val="21"/>
              </w:rPr>
            </w:pPr>
            <w:r>
              <w:rPr>
                <w:rFonts w:ascii="宋体" w:hAnsi="宋体"/>
                <w:szCs w:val="21"/>
              </w:rPr>
              <w:t>申请人</w:t>
            </w:r>
            <w:r>
              <w:rPr>
                <w:rFonts w:ascii="宋体" w:hAnsi="宋体" w:hint="eastAsia"/>
                <w:szCs w:val="21"/>
              </w:rPr>
              <w:t>：</w:t>
            </w:r>
            <w:r w:rsidR="00F56D57">
              <w:rPr>
                <w:rFonts w:ascii="宋体" w:hAnsi="宋体" w:hint="eastAsia"/>
                <w:szCs w:val="21"/>
              </w:rPr>
              <w:t>输入框，支持模糊查询</w:t>
            </w:r>
            <w:r w:rsidR="000117EC">
              <w:rPr>
                <w:rFonts w:ascii="宋体" w:hAnsi="宋体" w:hint="eastAsia"/>
                <w:szCs w:val="21"/>
              </w:rPr>
              <w:t>，提示文字“申请人”</w:t>
            </w:r>
            <w:r w:rsidR="007A1E22">
              <w:rPr>
                <w:rFonts w:ascii="宋体" w:hAnsi="宋体" w:hint="eastAsia"/>
                <w:szCs w:val="21"/>
              </w:rPr>
              <w:t>，默认为全部</w:t>
            </w:r>
          </w:p>
          <w:p w14:paraId="2B4BC4A3" w14:textId="77777777" w:rsidR="00170695" w:rsidRPr="00170695" w:rsidRDefault="00170695" w:rsidP="0090736F">
            <w:pPr>
              <w:spacing w:before="60" w:after="60" w:line="400" w:lineRule="exact"/>
              <w:jc w:val="left"/>
              <w:rPr>
                <w:rFonts w:ascii="宋体" w:hAnsi="宋体"/>
                <w:szCs w:val="21"/>
              </w:rPr>
            </w:pPr>
            <w:r>
              <w:rPr>
                <w:rFonts w:ascii="宋体" w:hAnsi="宋体"/>
                <w:szCs w:val="21"/>
              </w:rPr>
              <w:t>状态</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见数据字典</w:t>
            </w:r>
          </w:p>
        </w:tc>
      </w:tr>
      <w:tr w:rsidR="00786169" w:rsidRPr="00C630D1" w14:paraId="5C7E3958" w14:textId="77777777" w:rsidTr="0090736F">
        <w:trPr>
          <w:jc w:val="center"/>
        </w:trPr>
        <w:tc>
          <w:tcPr>
            <w:tcW w:w="1548" w:type="dxa"/>
            <w:shd w:val="clear" w:color="auto" w:fill="A6A6A6"/>
          </w:tcPr>
          <w:p w14:paraId="25B16F2C"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2302AC06" w14:textId="77777777" w:rsidR="00786169" w:rsidRPr="00946BE4" w:rsidRDefault="00786169" w:rsidP="0090736F">
            <w:pPr>
              <w:rPr>
                <w:rFonts w:ascii="宋体" w:hAnsi="宋体"/>
                <w:b/>
                <w:szCs w:val="21"/>
              </w:rPr>
            </w:pPr>
            <w:r w:rsidRPr="00946BE4">
              <w:rPr>
                <w:rFonts w:ascii="宋体" w:hAnsi="宋体" w:hint="eastAsia"/>
                <w:b/>
                <w:szCs w:val="21"/>
              </w:rPr>
              <w:t>【功能操作要求】</w:t>
            </w:r>
          </w:p>
          <w:p w14:paraId="388E2F22" w14:textId="77777777" w:rsidR="00786169" w:rsidRDefault="00AB1EA2" w:rsidP="00EE38B0">
            <w:pPr>
              <w:spacing w:line="360" w:lineRule="auto"/>
              <w:rPr>
                <w:rFonts w:ascii="宋体" w:hAnsi="宋体"/>
                <w:szCs w:val="21"/>
              </w:rPr>
            </w:pPr>
            <w:r>
              <w:rPr>
                <w:rFonts w:ascii="宋体" w:hAnsi="宋体" w:hint="eastAsia"/>
                <w:szCs w:val="21"/>
              </w:rPr>
              <w:t>查询：</w:t>
            </w:r>
            <w:r w:rsidR="00A143C6">
              <w:rPr>
                <w:rFonts w:ascii="宋体" w:hAnsi="宋体" w:hint="eastAsia"/>
                <w:szCs w:val="21"/>
              </w:rPr>
              <w:t>功能按钮，</w:t>
            </w:r>
            <w:r w:rsidR="00D81C26">
              <w:rPr>
                <w:rFonts w:ascii="宋体" w:hAnsi="宋体" w:hint="eastAsia"/>
                <w:szCs w:val="21"/>
              </w:rPr>
              <w:t>点击后</w:t>
            </w:r>
            <w:r w:rsidR="002322ED">
              <w:rPr>
                <w:rFonts w:ascii="宋体" w:hAnsi="宋体" w:hint="eastAsia"/>
                <w:szCs w:val="21"/>
              </w:rPr>
              <w:t>对已选条件进行查询</w:t>
            </w:r>
          </w:p>
          <w:p w14:paraId="41B2F3BC" w14:textId="77777777" w:rsidR="00266555" w:rsidRPr="00BB09FB" w:rsidRDefault="00A143C6" w:rsidP="00BB09FB">
            <w:pPr>
              <w:spacing w:line="360" w:lineRule="auto"/>
              <w:rPr>
                <w:rFonts w:ascii="宋体" w:hAnsi="宋体"/>
                <w:szCs w:val="21"/>
              </w:rPr>
            </w:pPr>
            <w:r>
              <w:rPr>
                <w:rFonts w:ascii="宋体" w:hAnsi="宋体"/>
                <w:szCs w:val="21"/>
              </w:rPr>
              <w:t>审批</w:t>
            </w:r>
            <w:r>
              <w:rPr>
                <w:rFonts w:ascii="宋体" w:hAnsi="宋体" w:hint="eastAsia"/>
                <w:szCs w:val="21"/>
              </w:rPr>
              <w:t>：功能按钮，</w:t>
            </w:r>
            <w:r w:rsidR="00266555">
              <w:rPr>
                <w:rFonts w:ascii="宋体" w:hAnsi="宋体" w:hint="eastAsia"/>
                <w:szCs w:val="21"/>
              </w:rPr>
              <w:t>点击后查看手续费率详情</w:t>
            </w:r>
          </w:p>
          <w:p w14:paraId="093D389C" w14:textId="77777777" w:rsidR="00B020A0" w:rsidRDefault="00B020A0" w:rsidP="00EE38B0">
            <w:pPr>
              <w:spacing w:line="360" w:lineRule="auto"/>
              <w:rPr>
                <w:rFonts w:ascii="宋体" w:hAnsi="宋体"/>
                <w:szCs w:val="21"/>
              </w:rPr>
            </w:pPr>
            <w:r>
              <w:rPr>
                <w:rFonts w:ascii="宋体" w:hAnsi="宋体"/>
                <w:szCs w:val="21"/>
              </w:rPr>
              <w:t>双击</w:t>
            </w:r>
            <w:r>
              <w:rPr>
                <w:rFonts w:ascii="宋体" w:hAnsi="宋体" w:hint="eastAsia"/>
                <w:szCs w:val="21"/>
              </w:rPr>
              <w:t>：</w:t>
            </w:r>
            <w:r w:rsidR="00F957A7">
              <w:rPr>
                <w:rFonts w:ascii="宋体" w:hAnsi="宋体" w:hint="eastAsia"/>
                <w:szCs w:val="21"/>
              </w:rPr>
              <w:t>鼠标动作，双击记录后查看手续费率详情</w:t>
            </w:r>
          </w:p>
          <w:p w14:paraId="0CB16CD3" w14:textId="77777777" w:rsidR="00F957A7" w:rsidRDefault="00F957A7" w:rsidP="00F957A7">
            <w:pPr>
              <w:spacing w:line="360" w:lineRule="auto"/>
              <w:rPr>
                <w:rFonts w:ascii="宋体" w:hAnsi="宋体"/>
                <w:szCs w:val="21"/>
              </w:rPr>
            </w:pPr>
            <w:r>
              <w:rPr>
                <w:rFonts w:ascii="宋体" w:hAnsi="宋体"/>
                <w:szCs w:val="21"/>
              </w:rPr>
              <w:t>详情</w:t>
            </w:r>
            <w:r>
              <w:rPr>
                <w:rFonts w:ascii="宋体" w:hAnsi="宋体" w:hint="eastAsia"/>
                <w:szCs w:val="21"/>
              </w:rPr>
              <w:t>：功能按钮，点击后查看手续费率详情</w:t>
            </w:r>
          </w:p>
          <w:p w14:paraId="0DA89E51" w14:textId="77777777" w:rsidR="00F957A7" w:rsidRDefault="00F957A7" w:rsidP="00F957A7">
            <w:pPr>
              <w:spacing w:line="360" w:lineRule="auto"/>
              <w:rPr>
                <w:rFonts w:ascii="宋体" w:hAnsi="宋体"/>
                <w:szCs w:val="21"/>
              </w:rPr>
            </w:pPr>
            <w:r>
              <w:rPr>
                <w:rFonts w:ascii="宋体" w:hAnsi="宋体"/>
                <w:szCs w:val="21"/>
              </w:rPr>
              <w:t>强制拒绝</w:t>
            </w:r>
            <w:r>
              <w:rPr>
                <w:rFonts w:ascii="宋体" w:hAnsi="宋体" w:hint="eastAsia"/>
                <w:szCs w:val="21"/>
              </w:rPr>
              <w:t>：</w:t>
            </w:r>
            <w:r>
              <w:rPr>
                <w:rFonts w:ascii="宋体" w:hAnsi="宋体"/>
                <w:szCs w:val="21"/>
              </w:rPr>
              <w:t>功能按钮</w:t>
            </w:r>
            <w:r>
              <w:rPr>
                <w:rFonts w:ascii="宋体" w:hAnsi="宋体" w:hint="eastAsia"/>
                <w:szCs w:val="21"/>
              </w:rPr>
              <w:t>，点击后强制拒绝，状态变更为已拒绝</w:t>
            </w:r>
          </w:p>
          <w:p w14:paraId="18CE3DBA" w14:textId="77777777" w:rsidR="00F957A7" w:rsidRDefault="00F957A7" w:rsidP="00EE38B0">
            <w:pPr>
              <w:spacing w:line="360" w:lineRule="auto"/>
              <w:rPr>
                <w:rFonts w:ascii="宋体" w:hAnsi="宋体"/>
                <w:szCs w:val="21"/>
              </w:rPr>
            </w:pPr>
            <w:r>
              <w:rPr>
                <w:rFonts w:ascii="宋体" w:hAnsi="宋体"/>
                <w:szCs w:val="21"/>
              </w:rPr>
              <w:t>废弃</w:t>
            </w:r>
            <w:r>
              <w:rPr>
                <w:rFonts w:ascii="宋体" w:hAnsi="宋体" w:hint="eastAsia"/>
                <w:szCs w:val="21"/>
              </w:rPr>
              <w:t>：</w:t>
            </w:r>
            <w:r>
              <w:rPr>
                <w:rFonts w:ascii="宋体" w:hAnsi="宋体"/>
                <w:szCs w:val="21"/>
              </w:rPr>
              <w:t>功能按钮</w:t>
            </w:r>
            <w:r>
              <w:rPr>
                <w:rFonts w:ascii="宋体" w:hAnsi="宋体" w:hint="eastAsia"/>
                <w:szCs w:val="21"/>
              </w:rPr>
              <w:t>，点击后对记录进行删除</w:t>
            </w:r>
          </w:p>
          <w:p w14:paraId="3B22DA2B" w14:textId="77777777" w:rsidR="009879C6" w:rsidRDefault="009879C6" w:rsidP="00EE38B0">
            <w:pPr>
              <w:spacing w:line="360" w:lineRule="auto"/>
              <w:rPr>
                <w:rFonts w:ascii="宋体" w:hAnsi="宋体"/>
                <w:b/>
                <w:szCs w:val="21"/>
              </w:rPr>
            </w:pPr>
            <w:r>
              <w:rPr>
                <w:rFonts w:ascii="宋体" w:hAnsi="宋体" w:hint="eastAsia"/>
                <w:b/>
                <w:szCs w:val="21"/>
              </w:rPr>
              <w:t>【界面要求】</w:t>
            </w:r>
          </w:p>
          <w:p w14:paraId="4318760B" w14:textId="77777777" w:rsidR="009879C6" w:rsidRPr="00961A34" w:rsidRDefault="009879C6" w:rsidP="00961A34">
            <w:pPr>
              <w:pStyle w:val="a8"/>
              <w:numPr>
                <w:ilvl w:val="0"/>
                <w:numId w:val="14"/>
              </w:numPr>
              <w:spacing w:line="360" w:lineRule="auto"/>
              <w:ind w:firstLineChars="0"/>
              <w:rPr>
                <w:rFonts w:ascii="宋体" w:hAnsi="宋体"/>
                <w:szCs w:val="21"/>
              </w:rPr>
            </w:pPr>
            <w:r w:rsidRPr="00961A34">
              <w:rPr>
                <w:rFonts w:ascii="宋体" w:hAnsi="宋体"/>
                <w:szCs w:val="21"/>
              </w:rPr>
              <w:t>查询按钮显示为</w:t>
            </w:r>
            <w:r w:rsidR="00C41A4C" w:rsidRPr="00961A34">
              <w:rPr>
                <w:rFonts w:ascii="宋体" w:hAnsi="宋体"/>
                <w:szCs w:val="21"/>
              </w:rPr>
              <w:t>放大镜图标</w:t>
            </w:r>
          </w:p>
          <w:p w14:paraId="1C755658" w14:textId="77777777" w:rsidR="00961A34" w:rsidRPr="00961A34" w:rsidRDefault="00961A34" w:rsidP="00961A34">
            <w:pPr>
              <w:pStyle w:val="a8"/>
              <w:numPr>
                <w:ilvl w:val="0"/>
                <w:numId w:val="14"/>
              </w:numPr>
              <w:spacing w:line="360" w:lineRule="auto"/>
              <w:ind w:firstLineChars="0"/>
              <w:rPr>
                <w:rFonts w:ascii="宋体" w:hAnsi="宋体"/>
                <w:szCs w:val="21"/>
              </w:rPr>
            </w:pPr>
            <w:r>
              <w:rPr>
                <w:rFonts w:ascii="宋体" w:hAnsi="宋体" w:hint="eastAsia"/>
                <w:szCs w:val="21"/>
              </w:rPr>
              <w:t>详情、强制拒绝、废弃</w:t>
            </w:r>
            <w:r w:rsidR="00EC2675">
              <w:rPr>
                <w:rFonts w:ascii="宋体" w:hAnsi="宋体" w:hint="eastAsia"/>
                <w:szCs w:val="21"/>
              </w:rPr>
              <w:t>这三个功能按钮</w:t>
            </w:r>
            <w:r>
              <w:rPr>
                <w:rFonts w:ascii="宋体" w:hAnsi="宋体" w:hint="eastAsia"/>
                <w:szCs w:val="21"/>
              </w:rPr>
              <w:t>放入</w:t>
            </w:r>
            <w:proofErr w:type="gramStart"/>
            <w:r>
              <w:rPr>
                <w:rFonts w:ascii="宋体" w:hAnsi="宋体" w:hint="eastAsia"/>
                <w:szCs w:val="21"/>
              </w:rPr>
              <w:t>同一下拉框展示</w:t>
            </w:r>
            <w:proofErr w:type="gramEnd"/>
          </w:p>
        </w:tc>
      </w:tr>
      <w:tr w:rsidR="00786169" w:rsidRPr="00C630D1" w14:paraId="33D2E383" w14:textId="77777777" w:rsidTr="0090736F">
        <w:trPr>
          <w:jc w:val="center"/>
        </w:trPr>
        <w:tc>
          <w:tcPr>
            <w:tcW w:w="1548" w:type="dxa"/>
            <w:shd w:val="clear" w:color="auto" w:fill="A6A6A6"/>
          </w:tcPr>
          <w:p w14:paraId="716ADAD4"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2B59EC81" w14:textId="77777777" w:rsidR="00786169" w:rsidRPr="00C630D1" w:rsidRDefault="00786169" w:rsidP="0090736F">
            <w:pPr>
              <w:spacing w:line="400" w:lineRule="exact"/>
              <w:rPr>
                <w:rFonts w:ascii="宋体" w:hAnsi="宋体"/>
                <w:szCs w:val="21"/>
              </w:rPr>
            </w:pPr>
            <w:r>
              <w:rPr>
                <w:rFonts w:ascii="宋体" w:hAnsi="宋体" w:hint="eastAsia"/>
                <w:szCs w:val="21"/>
              </w:rPr>
              <w:t>无</w:t>
            </w:r>
          </w:p>
        </w:tc>
      </w:tr>
      <w:tr w:rsidR="00786169" w:rsidRPr="00C630D1" w14:paraId="6023943A" w14:textId="77777777" w:rsidTr="0090736F">
        <w:trPr>
          <w:jc w:val="center"/>
        </w:trPr>
        <w:tc>
          <w:tcPr>
            <w:tcW w:w="1548" w:type="dxa"/>
            <w:shd w:val="clear" w:color="auto" w:fill="A6A6A6"/>
          </w:tcPr>
          <w:p w14:paraId="3C6ED97A"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039A02B4" w14:textId="77777777" w:rsidR="00786169" w:rsidRDefault="00AF458D" w:rsidP="0090736F">
            <w:pPr>
              <w:spacing w:line="400" w:lineRule="exact"/>
              <w:rPr>
                <w:rFonts w:ascii="宋体" w:hAnsi="宋体"/>
                <w:szCs w:val="21"/>
              </w:rPr>
            </w:pPr>
            <w:r>
              <w:rPr>
                <w:rFonts w:ascii="宋体" w:hAnsi="宋体"/>
                <w:szCs w:val="21"/>
              </w:rPr>
              <w:t>操作员具有</w:t>
            </w:r>
            <w:r>
              <w:rPr>
                <w:rFonts w:ascii="宋体" w:hAnsi="宋体" w:hint="eastAsia"/>
                <w:szCs w:val="21"/>
              </w:rPr>
              <w:t>【新增手续费率审批】</w:t>
            </w:r>
            <w:r w:rsidR="00770E6F">
              <w:rPr>
                <w:rFonts w:ascii="宋体" w:hAnsi="宋体" w:hint="eastAsia"/>
                <w:szCs w:val="21"/>
              </w:rPr>
              <w:t>功能</w:t>
            </w:r>
            <w:r>
              <w:rPr>
                <w:rFonts w:ascii="宋体" w:hAnsi="宋体" w:hint="eastAsia"/>
                <w:szCs w:val="21"/>
              </w:rPr>
              <w:t>权限</w:t>
            </w:r>
          </w:p>
          <w:p w14:paraId="46665DA6" w14:textId="77777777" w:rsidR="00770E6F" w:rsidRPr="000A3B83" w:rsidRDefault="00770E6F" w:rsidP="0090736F">
            <w:pPr>
              <w:spacing w:line="400" w:lineRule="exact"/>
              <w:rPr>
                <w:rFonts w:ascii="宋体" w:hAnsi="宋体"/>
                <w:szCs w:val="21"/>
              </w:rPr>
            </w:pPr>
            <w:r>
              <w:rPr>
                <w:rFonts w:ascii="宋体" w:hAnsi="宋体"/>
                <w:szCs w:val="21"/>
              </w:rPr>
              <w:t>操作员具有</w:t>
            </w:r>
            <w:r>
              <w:rPr>
                <w:rFonts w:ascii="宋体" w:hAnsi="宋体" w:hint="eastAsia"/>
                <w:szCs w:val="21"/>
              </w:rPr>
              <w:t>【新增手续费率审批】菜单权限</w:t>
            </w:r>
          </w:p>
        </w:tc>
      </w:tr>
      <w:tr w:rsidR="00786169" w:rsidRPr="00C630D1" w14:paraId="38CA218E" w14:textId="77777777" w:rsidTr="0090736F">
        <w:trPr>
          <w:jc w:val="center"/>
        </w:trPr>
        <w:tc>
          <w:tcPr>
            <w:tcW w:w="1548" w:type="dxa"/>
            <w:shd w:val="clear" w:color="auto" w:fill="A6A6A6"/>
          </w:tcPr>
          <w:p w14:paraId="4FFA56A0"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51DA24FF" w14:textId="77777777" w:rsidR="00786169" w:rsidRPr="00C630D1" w:rsidRDefault="00786169" w:rsidP="0090736F">
            <w:pPr>
              <w:spacing w:line="400" w:lineRule="atLeast"/>
              <w:rPr>
                <w:rFonts w:ascii="宋体" w:hAnsi="宋体"/>
                <w:szCs w:val="21"/>
              </w:rPr>
            </w:pPr>
            <w:r>
              <w:rPr>
                <w:rFonts w:ascii="宋体" w:hAnsi="宋体" w:hint="eastAsia"/>
                <w:szCs w:val="21"/>
              </w:rPr>
              <w:t>无</w:t>
            </w:r>
          </w:p>
        </w:tc>
      </w:tr>
      <w:tr w:rsidR="00786169" w:rsidRPr="00C630D1" w14:paraId="268D0A14" w14:textId="77777777" w:rsidTr="0090736F">
        <w:trPr>
          <w:jc w:val="center"/>
        </w:trPr>
        <w:tc>
          <w:tcPr>
            <w:tcW w:w="1548" w:type="dxa"/>
            <w:shd w:val="clear" w:color="auto" w:fill="A6A6A6"/>
          </w:tcPr>
          <w:p w14:paraId="3D761309" w14:textId="77777777" w:rsidR="00786169" w:rsidRPr="00C630D1" w:rsidRDefault="00786169" w:rsidP="0090736F">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75C520ED" w14:textId="77777777" w:rsidR="00786169" w:rsidRPr="00C630D1" w:rsidRDefault="00786169" w:rsidP="0090736F">
            <w:pPr>
              <w:spacing w:line="400" w:lineRule="exact"/>
              <w:rPr>
                <w:rFonts w:ascii="宋体" w:hAnsi="宋体"/>
                <w:szCs w:val="21"/>
              </w:rPr>
            </w:pPr>
            <w:r>
              <w:rPr>
                <w:rFonts w:ascii="宋体" w:hAnsi="宋体" w:hint="eastAsia"/>
                <w:szCs w:val="21"/>
              </w:rPr>
              <w:t>无</w:t>
            </w:r>
          </w:p>
        </w:tc>
      </w:tr>
    </w:tbl>
    <w:p w14:paraId="0BC85CFD" w14:textId="77777777" w:rsidR="00786169" w:rsidRDefault="00CD3CA3" w:rsidP="0025670A">
      <w:pPr>
        <w:pStyle w:val="5"/>
      </w:pPr>
      <w:r>
        <w:rPr>
          <w:rFonts w:hint="eastAsia"/>
        </w:rPr>
        <w:t>已生成</w:t>
      </w:r>
      <w:r w:rsidR="006E1653">
        <w:rPr>
          <w:rFonts w:hint="eastAsia"/>
        </w:rPr>
        <w:t>手续费率详情</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3C1618" w:rsidRPr="00C630D1" w14:paraId="3EAFC99E" w14:textId="77777777" w:rsidTr="002D361C">
        <w:trPr>
          <w:jc w:val="center"/>
        </w:trPr>
        <w:tc>
          <w:tcPr>
            <w:tcW w:w="1548" w:type="dxa"/>
            <w:shd w:val="clear" w:color="auto" w:fill="A6A6A6"/>
          </w:tcPr>
          <w:p w14:paraId="20A40079" w14:textId="77777777" w:rsidR="003C1618" w:rsidRPr="00C630D1" w:rsidRDefault="003C1618" w:rsidP="002D361C">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4EB2DC07" w14:textId="77777777" w:rsidR="003C1618" w:rsidRPr="00C630D1" w:rsidRDefault="003C1618" w:rsidP="002D361C">
            <w:pPr>
              <w:spacing w:line="400" w:lineRule="exact"/>
              <w:rPr>
                <w:rFonts w:ascii="宋体" w:hAnsi="宋体"/>
                <w:szCs w:val="21"/>
              </w:rPr>
            </w:pPr>
          </w:p>
        </w:tc>
      </w:tr>
      <w:tr w:rsidR="003C1618" w:rsidRPr="00C630D1" w14:paraId="68DE3FCA" w14:textId="77777777" w:rsidTr="002D361C">
        <w:trPr>
          <w:jc w:val="center"/>
        </w:trPr>
        <w:tc>
          <w:tcPr>
            <w:tcW w:w="1548" w:type="dxa"/>
            <w:shd w:val="clear" w:color="auto" w:fill="A6A6A6"/>
          </w:tcPr>
          <w:p w14:paraId="78D67A67" w14:textId="77777777" w:rsidR="003C1618" w:rsidRPr="00C630D1" w:rsidRDefault="003C1618" w:rsidP="002D361C">
            <w:pPr>
              <w:spacing w:line="400" w:lineRule="exact"/>
              <w:rPr>
                <w:rFonts w:ascii="宋体" w:hAnsi="宋体"/>
                <w:color w:val="000000"/>
                <w:szCs w:val="21"/>
              </w:rPr>
            </w:pPr>
            <w:r w:rsidRPr="00C630D1">
              <w:rPr>
                <w:rFonts w:ascii="宋体" w:hAnsi="宋体" w:hint="eastAsia"/>
                <w:color w:val="000000"/>
                <w:szCs w:val="21"/>
              </w:rPr>
              <w:lastRenderedPageBreak/>
              <w:t>功能名称</w:t>
            </w:r>
          </w:p>
        </w:tc>
        <w:tc>
          <w:tcPr>
            <w:tcW w:w="9714" w:type="dxa"/>
            <w:gridSpan w:val="3"/>
          </w:tcPr>
          <w:p w14:paraId="5722B09C" w14:textId="77777777" w:rsidR="003C1618" w:rsidRPr="00C630D1" w:rsidRDefault="00F028A4" w:rsidP="002D361C">
            <w:pPr>
              <w:spacing w:line="400" w:lineRule="exact"/>
              <w:rPr>
                <w:rFonts w:ascii="宋体" w:hAnsi="宋体"/>
                <w:szCs w:val="21"/>
              </w:rPr>
            </w:pPr>
            <w:r>
              <w:rPr>
                <w:rFonts w:ascii="宋体" w:hAnsi="宋体"/>
                <w:szCs w:val="21"/>
              </w:rPr>
              <w:t>已生成</w:t>
            </w:r>
            <w:r w:rsidR="006E1653">
              <w:rPr>
                <w:rFonts w:ascii="宋体" w:hAnsi="宋体"/>
                <w:szCs w:val="21"/>
              </w:rPr>
              <w:t>手续费率审核</w:t>
            </w:r>
          </w:p>
        </w:tc>
      </w:tr>
      <w:tr w:rsidR="003C1618" w:rsidRPr="00C630D1" w14:paraId="13BDBDB7" w14:textId="77777777" w:rsidTr="002D361C">
        <w:trPr>
          <w:jc w:val="center"/>
        </w:trPr>
        <w:tc>
          <w:tcPr>
            <w:tcW w:w="1548" w:type="dxa"/>
            <w:shd w:val="clear" w:color="auto" w:fill="A6A6A6"/>
          </w:tcPr>
          <w:p w14:paraId="31421089" w14:textId="77777777" w:rsidR="003C1618" w:rsidRPr="00C630D1" w:rsidRDefault="003C1618" w:rsidP="002D361C">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4E811DAD" w14:textId="77777777" w:rsidR="003C1618" w:rsidRPr="00C630D1" w:rsidRDefault="003C1618" w:rsidP="002D361C">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4A5C61BE" w14:textId="77777777" w:rsidR="003C1618" w:rsidRPr="00C630D1" w:rsidRDefault="003C1618" w:rsidP="002D361C">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551EA571" w14:textId="77777777" w:rsidR="003C1618" w:rsidRPr="00C630D1" w:rsidRDefault="003C1618" w:rsidP="002D361C">
            <w:pPr>
              <w:spacing w:line="400" w:lineRule="exact"/>
              <w:rPr>
                <w:rFonts w:ascii="宋体" w:hAnsi="宋体"/>
                <w:szCs w:val="21"/>
              </w:rPr>
            </w:pPr>
            <w:r w:rsidRPr="00C630D1">
              <w:rPr>
                <w:rFonts w:ascii="宋体" w:hAnsi="宋体"/>
                <w:szCs w:val="21"/>
              </w:rPr>
              <w:t>20</w:t>
            </w:r>
            <w:r>
              <w:rPr>
                <w:rFonts w:ascii="宋体" w:hAnsi="宋体" w:hint="eastAsia"/>
                <w:szCs w:val="21"/>
              </w:rPr>
              <w:t>17-8-7</w:t>
            </w:r>
          </w:p>
        </w:tc>
      </w:tr>
      <w:tr w:rsidR="003C1618" w:rsidRPr="00C630D1" w14:paraId="013BF766" w14:textId="77777777" w:rsidTr="002D361C">
        <w:trPr>
          <w:jc w:val="center"/>
        </w:trPr>
        <w:tc>
          <w:tcPr>
            <w:tcW w:w="1548" w:type="dxa"/>
            <w:shd w:val="clear" w:color="auto" w:fill="A6A6A6"/>
          </w:tcPr>
          <w:p w14:paraId="7123CAE7" w14:textId="77777777" w:rsidR="003C1618" w:rsidRPr="00C630D1" w:rsidRDefault="003C1618" w:rsidP="002D361C">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052BED51" w14:textId="77777777" w:rsidR="005F70FC" w:rsidRPr="00C630D1" w:rsidRDefault="005F70FC" w:rsidP="003C1618">
            <w:pPr>
              <w:spacing w:line="400" w:lineRule="exact"/>
              <w:rPr>
                <w:rFonts w:ascii="宋体" w:hAnsi="宋体"/>
                <w:szCs w:val="21"/>
              </w:rPr>
            </w:pPr>
            <w:r>
              <w:rPr>
                <w:rFonts w:ascii="宋体" w:hAnsi="宋体" w:hint="eastAsia"/>
                <w:szCs w:val="21"/>
              </w:rPr>
              <w:t>对</w:t>
            </w:r>
            <w:r w:rsidR="00EC4A58">
              <w:rPr>
                <w:rFonts w:ascii="宋体" w:hAnsi="宋体" w:hint="eastAsia"/>
                <w:szCs w:val="21"/>
              </w:rPr>
              <w:t>已生成</w:t>
            </w:r>
            <w:r>
              <w:rPr>
                <w:rFonts w:ascii="宋体" w:hAnsi="宋体" w:hint="eastAsia"/>
                <w:szCs w:val="21"/>
              </w:rPr>
              <w:t>手续费率的查看、</w:t>
            </w:r>
            <w:r>
              <w:rPr>
                <w:rFonts w:ascii="宋体" w:hAnsi="宋体"/>
                <w:szCs w:val="21"/>
              </w:rPr>
              <w:t>审批和拒绝</w:t>
            </w:r>
          </w:p>
        </w:tc>
      </w:tr>
      <w:tr w:rsidR="003C1618" w:rsidRPr="00C630D1" w14:paraId="08F9C302" w14:textId="77777777" w:rsidTr="002D361C">
        <w:trPr>
          <w:jc w:val="center"/>
        </w:trPr>
        <w:tc>
          <w:tcPr>
            <w:tcW w:w="1548" w:type="dxa"/>
            <w:shd w:val="clear" w:color="auto" w:fill="A6A6A6"/>
          </w:tcPr>
          <w:p w14:paraId="748EB5A8" w14:textId="77777777" w:rsidR="003C1618" w:rsidRPr="00C630D1" w:rsidRDefault="003C1618" w:rsidP="002D361C">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21DBD151" w14:textId="77777777" w:rsidR="003C1618" w:rsidRPr="00C630D1" w:rsidRDefault="003C1618" w:rsidP="002D361C">
            <w:pPr>
              <w:spacing w:line="400" w:lineRule="exact"/>
              <w:rPr>
                <w:rFonts w:ascii="宋体" w:hAnsi="宋体"/>
                <w:szCs w:val="21"/>
              </w:rPr>
            </w:pPr>
            <w:r>
              <w:rPr>
                <w:rFonts w:ascii="宋体" w:hAnsi="宋体" w:hint="eastAsia"/>
                <w:szCs w:val="21"/>
              </w:rPr>
              <w:t>无</w:t>
            </w:r>
          </w:p>
        </w:tc>
      </w:tr>
      <w:tr w:rsidR="003C1618" w:rsidRPr="00C630D1" w14:paraId="47EBC4C1" w14:textId="77777777" w:rsidTr="002D361C">
        <w:trPr>
          <w:jc w:val="center"/>
        </w:trPr>
        <w:tc>
          <w:tcPr>
            <w:tcW w:w="1548" w:type="dxa"/>
            <w:shd w:val="clear" w:color="auto" w:fill="A6A6A6"/>
          </w:tcPr>
          <w:p w14:paraId="70BAC824" w14:textId="77777777" w:rsidR="003C1618" w:rsidRPr="00C630D1" w:rsidRDefault="003C1618" w:rsidP="002D361C">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489CF18F" w14:textId="77777777" w:rsidR="003C1618" w:rsidRPr="00C630D1" w:rsidRDefault="003C1618" w:rsidP="002D361C">
            <w:pPr>
              <w:spacing w:line="400" w:lineRule="exact"/>
              <w:rPr>
                <w:rFonts w:ascii="宋体" w:hAnsi="宋体"/>
                <w:szCs w:val="21"/>
              </w:rPr>
            </w:pPr>
            <w:r>
              <w:rPr>
                <w:rFonts w:ascii="宋体" w:hAnsi="宋体" w:hint="eastAsia"/>
                <w:szCs w:val="21"/>
              </w:rPr>
              <w:t>无</w:t>
            </w:r>
          </w:p>
        </w:tc>
      </w:tr>
      <w:tr w:rsidR="003C1618" w:rsidRPr="00C630D1" w14:paraId="14B92828" w14:textId="77777777" w:rsidTr="002D361C">
        <w:trPr>
          <w:jc w:val="center"/>
        </w:trPr>
        <w:tc>
          <w:tcPr>
            <w:tcW w:w="1548" w:type="dxa"/>
            <w:shd w:val="clear" w:color="auto" w:fill="A6A6A6"/>
          </w:tcPr>
          <w:p w14:paraId="3AE7F6BB" w14:textId="77777777" w:rsidR="003C1618" w:rsidRPr="00C630D1" w:rsidRDefault="003C1618" w:rsidP="002D361C">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6FF13CDF" w14:textId="77777777" w:rsidR="003C1618" w:rsidRPr="00B658C8" w:rsidRDefault="0034213E" w:rsidP="0034213E">
            <w:pPr>
              <w:spacing w:before="60" w:after="60" w:line="400" w:lineRule="exact"/>
              <w:jc w:val="left"/>
              <w:rPr>
                <w:rFonts w:ascii="宋体" w:hAnsi="宋体"/>
                <w:szCs w:val="21"/>
              </w:rPr>
            </w:pPr>
            <w:r w:rsidRPr="00B658C8">
              <w:rPr>
                <w:rFonts w:ascii="宋体" w:hAnsi="宋体" w:hint="eastAsia"/>
                <w:szCs w:val="21"/>
              </w:rPr>
              <w:t>无</w:t>
            </w:r>
          </w:p>
        </w:tc>
      </w:tr>
      <w:tr w:rsidR="003C1618" w:rsidRPr="00E64AE7" w14:paraId="561A3292" w14:textId="77777777" w:rsidTr="002D361C">
        <w:trPr>
          <w:jc w:val="center"/>
        </w:trPr>
        <w:tc>
          <w:tcPr>
            <w:tcW w:w="1548" w:type="dxa"/>
            <w:shd w:val="clear" w:color="auto" w:fill="A6A6A6"/>
          </w:tcPr>
          <w:p w14:paraId="1E4644CD" w14:textId="77777777" w:rsidR="003C1618" w:rsidRPr="00C630D1" w:rsidRDefault="003C1618" w:rsidP="002D361C">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08CA1DC7" w14:textId="77777777" w:rsidR="003C1618" w:rsidRDefault="003C1618" w:rsidP="002D361C">
            <w:pPr>
              <w:rPr>
                <w:rFonts w:ascii="宋体" w:hAnsi="宋体"/>
                <w:b/>
                <w:szCs w:val="21"/>
              </w:rPr>
            </w:pPr>
            <w:r w:rsidRPr="00946BE4">
              <w:rPr>
                <w:rFonts w:ascii="宋体" w:hAnsi="宋体" w:hint="eastAsia"/>
                <w:b/>
                <w:szCs w:val="21"/>
              </w:rPr>
              <w:t>【功能操作要求】</w:t>
            </w:r>
          </w:p>
          <w:p w14:paraId="4CE522B3" w14:textId="77777777" w:rsidR="003C1618" w:rsidRDefault="00DA6EDA" w:rsidP="002D361C">
            <w:pPr>
              <w:rPr>
                <w:rFonts w:ascii="宋体" w:hAnsi="宋体"/>
                <w:szCs w:val="21"/>
              </w:rPr>
            </w:pPr>
            <w:r>
              <w:rPr>
                <w:rFonts w:ascii="宋体" w:hAnsi="宋体" w:hint="eastAsia"/>
                <w:szCs w:val="21"/>
              </w:rPr>
              <w:t>拒绝原因</w:t>
            </w:r>
            <w:r w:rsidR="00451187">
              <w:rPr>
                <w:rFonts w:ascii="宋体" w:hAnsi="宋体" w:hint="eastAsia"/>
                <w:szCs w:val="21"/>
              </w:rPr>
              <w:t>：下拉选择框，</w:t>
            </w:r>
            <w:r w:rsidR="00E64AE7">
              <w:rPr>
                <w:rFonts w:ascii="宋体" w:hAnsi="宋体" w:hint="eastAsia"/>
                <w:szCs w:val="21"/>
              </w:rPr>
              <w:t>下拉</w:t>
            </w:r>
            <w:proofErr w:type="gramStart"/>
            <w:r w:rsidR="00E64AE7">
              <w:rPr>
                <w:rFonts w:ascii="宋体" w:hAnsi="宋体" w:hint="eastAsia"/>
                <w:szCs w:val="21"/>
              </w:rPr>
              <w:t>框内容</w:t>
            </w:r>
            <w:proofErr w:type="gramEnd"/>
            <w:r w:rsidR="00451187">
              <w:rPr>
                <w:rFonts w:ascii="宋体" w:hAnsi="宋体" w:hint="eastAsia"/>
                <w:szCs w:val="21"/>
              </w:rPr>
              <w:t>详见数据字典，</w:t>
            </w:r>
            <w:r w:rsidR="00E64AE7">
              <w:rPr>
                <w:rFonts w:ascii="宋体" w:hAnsi="宋体" w:hint="eastAsia"/>
                <w:szCs w:val="21"/>
              </w:rPr>
              <w:t>点击后选择拒绝</w:t>
            </w:r>
            <w:r w:rsidR="00DC6945">
              <w:rPr>
                <w:rFonts w:ascii="宋体" w:hAnsi="宋体" w:hint="eastAsia"/>
                <w:szCs w:val="21"/>
              </w:rPr>
              <w:t>原因</w:t>
            </w:r>
          </w:p>
          <w:p w14:paraId="0D710AD7" w14:textId="77777777" w:rsidR="00E64AE7" w:rsidRDefault="00E64AE7" w:rsidP="002D361C">
            <w:pPr>
              <w:rPr>
                <w:rFonts w:ascii="宋体" w:hAnsi="宋体"/>
                <w:szCs w:val="21"/>
              </w:rPr>
            </w:pPr>
            <w:r>
              <w:rPr>
                <w:rFonts w:ascii="宋体" w:hAnsi="宋体"/>
                <w:szCs w:val="21"/>
              </w:rPr>
              <w:t>通过审批</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w:t>
            </w:r>
            <w:r w:rsidR="004C60AE">
              <w:rPr>
                <w:rFonts w:ascii="宋体" w:hAnsi="宋体"/>
                <w:szCs w:val="21"/>
              </w:rPr>
              <w:t>待审批</w:t>
            </w:r>
            <w:r w:rsidR="001F1FE3">
              <w:rPr>
                <w:rFonts w:ascii="宋体" w:hAnsi="宋体"/>
                <w:szCs w:val="21"/>
              </w:rPr>
              <w:t>的</w:t>
            </w:r>
            <w:r w:rsidR="00517532">
              <w:rPr>
                <w:rFonts w:ascii="宋体" w:hAnsi="宋体"/>
                <w:szCs w:val="21"/>
              </w:rPr>
              <w:t>手续费</w:t>
            </w:r>
            <w:proofErr w:type="gramStart"/>
            <w:r w:rsidR="00517532">
              <w:rPr>
                <w:rFonts w:ascii="宋体" w:hAnsi="宋体"/>
                <w:szCs w:val="21"/>
              </w:rPr>
              <w:t>率数据</w:t>
            </w:r>
            <w:proofErr w:type="gramEnd"/>
            <w:r w:rsidR="00517532">
              <w:rPr>
                <w:rFonts w:ascii="宋体" w:hAnsi="宋体"/>
                <w:szCs w:val="21"/>
              </w:rPr>
              <w:t>提交</w:t>
            </w:r>
            <w:r w:rsidR="00EB004D">
              <w:rPr>
                <w:rFonts w:ascii="宋体" w:hAnsi="宋体" w:hint="eastAsia"/>
                <w:szCs w:val="21"/>
              </w:rPr>
              <w:t>，</w:t>
            </w:r>
            <w:r w:rsidR="00B075A9">
              <w:rPr>
                <w:rFonts w:ascii="宋体" w:hAnsi="宋体" w:hint="eastAsia"/>
                <w:szCs w:val="21"/>
              </w:rPr>
              <w:t>手续费</w:t>
            </w:r>
            <w:proofErr w:type="gramStart"/>
            <w:r w:rsidR="00B075A9">
              <w:rPr>
                <w:rFonts w:ascii="宋体" w:hAnsi="宋体" w:hint="eastAsia"/>
                <w:szCs w:val="21"/>
              </w:rPr>
              <w:t>率</w:t>
            </w:r>
            <w:r w:rsidR="00EB004D">
              <w:rPr>
                <w:rFonts w:ascii="宋体" w:hAnsi="宋体"/>
                <w:szCs w:val="21"/>
              </w:rPr>
              <w:t>状态</w:t>
            </w:r>
            <w:proofErr w:type="gramEnd"/>
            <w:r w:rsidR="00EB004D">
              <w:rPr>
                <w:rFonts w:ascii="宋体" w:hAnsi="宋体"/>
                <w:szCs w:val="21"/>
              </w:rPr>
              <w:t>变为已审批</w:t>
            </w:r>
          </w:p>
          <w:p w14:paraId="44B99D77" w14:textId="77777777" w:rsidR="004C60AE" w:rsidRDefault="004C60AE" w:rsidP="002D361C">
            <w:pPr>
              <w:rPr>
                <w:rFonts w:ascii="宋体" w:hAnsi="宋体"/>
                <w:szCs w:val="21"/>
              </w:rPr>
            </w:pPr>
            <w:r>
              <w:rPr>
                <w:rFonts w:ascii="宋体" w:hAnsi="宋体"/>
                <w:szCs w:val="21"/>
              </w:rPr>
              <w:t>拒绝</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点击后拒绝待审批手续费率</w:t>
            </w:r>
          </w:p>
          <w:p w14:paraId="1FDAC363" w14:textId="77777777" w:rsidR="007B2DE6" w:rsidRDefault="007B2DE6" w:rsidP="002D361C">
            <w:pPr>
              <w:rPr>
                <w:rFonts w:ascii="宋体" w:hAnsi="宋体"/>
                <w:b/>
                <w:szCs w:val="21"/>
              </w:rPr>
            </w:pPr>
            <w:r w:rsidRPr="007B2DE6">
              <w:rPr>
                <w:rFonts w:ascii="宋体" w:hAnsi="宋体" w:hint="eastAsia"/>
                <w:b/>
                <w:szCs w:val="21"/>
              </w:rPr>
              <w:t>【界面要求】</w:t>
            </w:r>
          </w:p>
          <w:p w14:paraId="268668AF" w14:textId="77777777" w:rsidR="007B2DE6" w:rsidRDefault="007B2DE6" w:rsidP="007B2DE6">
            <w:pPr>
              <w:pStyle w:val="a8"/>
              <w:numPr>
                <w:ilvl w:val="0"/>
                <w:numId w:val="13"/>
              </w:numPr>
              <w:ind w:firstLineChars="0"/>
              <w:rPr>
                <w:rFonts w:ascii="宋体" w:hAnsi="宋体"/>
                <w:szCs w:val="21"/>
              </w:rPr>
            </w:pPr>
            <w:r>
              <w:rPr>
                <w:rFonts w:ascii="宋体" w:hAnsi="宋体" w:hint="eastAsia"/>
                <w:szCs w:val="21"/>
              </w:rPr>
              <w:t>未选择拒绝理由，拒绝按钮</w:t>
            </w:r>
            <w:proofErr w:type="gramStart"/>
            <w:r>
              <w:rPr>
                <w:rFonts w:ascii="宋体" w:hAnsi="宋体" w:hint="eastAsia"/>
                <w:szCs w:val="21"/>
              </w:rPr>
              <w:t>不</w:t>
            </w:r>
            <w:proofErr w:type="gramEnd"/>
            <w:r>
              <w:rPr>
                <w:rFonts w:ascii="宋体" w:hAnsi="宋体" w:hint="eastAsia"/>
                <w:szCs w:val="21"/>
              </w:rPr>
              <w:t>可选</w:t>
            </w:r>
          </w:p>
          <w:p w14:paraId="0D6AD280" w14:textId="77777777" w:rsidR="007B2DE6" w:rsidRPr="007B2DE6" w:rsidRDefault="007B2DE6" w:rsidP="007B2DE6">
            <w:pPr>
              <w:pStyle w:val="a8"/>
              <w:numPr>
                <w:ilvl w:val="0"/>
                <w:numId w:val="13"/>
              </w:numPr>
              <w:ind w:firstLineChars="0"/>
              <w:rPr>
                <w:rFonts w:ascii="宋体" w:hAnsi="宋体"/>
                <w:szCs w:val="21"/>
              </w:rPr>
            </w:pPr>
            <w:r w:rsidRPr="007B2DE6">
              <w:rPr>
                <w:rFonts w:ascii="宋体" w:hAnsi="宋体"/>
                <w:szCs w:val="21"/>
              </w:rPr>
              <w:t>选择拒绝理由后</w:t>
            </w:r>
            <w:r w:rsidRPr="007B2DE6">
              <w:rPr>
                <w:rFonts w:ascii="宋体" w:hAnsi="宋体" w:hint="eastAsia"/>
                <w:szCs w:val="21"/>
              </w:rPr>
              <w:t>，</w:t>
            </w:r>
            <w:r w:rsidR="00CA08CB">
              <w:rPr>
                <w:rFonts w:ascii="宋体" w:hAnsi="宋体" w:hint="eastAsia"/>
                <w:szCs w:val="21"/>
              </w:rPr>
              <w:t>拒绝理由显示选择文字，</w:t>
            </w:r>
            <w:commentRangeStart w:id="143"/>
            <w:r w:rsidRPr="007B2DE6">
              <w:rPr>
                <w:rFonts w:ascii="宋体" w:hAnsi="宋体"/>
                <w:szCs w:val="21"/>
              </w:rPr>
              <w:t>通过审批按钮</w:t>
            </w:r>
            <w:commentRangeEnd w:id="143"/>
            <w:r w:rsidR="00EC4DA1">
              <w:rPr>
                <w:rStyle w:val="ab"/>
              </w:rPr>
              <w:commentReference w:id="143"/>
            </w:r>
            <w:proofErr w:type="gramStart"/>
            <w:r w:rsidRPr="007B2DE6">
              <w:rPr>
                <w:rFonts w:ascii="宋体" w:hAnsi="宋体"/>
                <w:szCs w:val="21"/>
              </w:rPr>
              <w:t>不</w:t>
            </w:r>
            <w:proofErr w:type="gramEnd"/>
            <w:r w:rsidRPr="007B2DE6">
              <w:rPr>
                <w:rFonts w:ascii="宋体" w:hAnsi="宋体"/>
                <w:szCs w:val="21"/>
              </w:rPr>
              <w:t>可选</w:t>
            </w:r>
          </w:p>
        </w:tc>
      </w:tr>
      <w:tr w:rsidR="003C1618" w:rsidRPr="00C630D1" w14:paraId="1054F954" w14:textId="77777777" w:rsidTr="002D361C">
        <w:trPr>
          <w:jc w:val="center"/>
        </w:trPr>
        <w:tc>
          <w:tcPr>
            <w:tcW w:w="1548" w:type="dxa"/>
            <w:shd w:val="clear" w:color="auto" w:fill="A6A6A6"/>
          </w:tcPr>
          <w:p w14:paraId="4612DC1D" w14:textId="77777777" w:rsidR="003C1618" w:rsidRPr="00C630D1" w:rsidRDefault="003C1618" w:rsidP="002D361C">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5C930C8A" w14:textId="77777777" w:rsidR="003C1618" w:rsidRPr="00987641" w:rsidRDefault="00987641" w:rsidP="002D361C">
            <w:pPr>
              <w:spacing w:line="400" w:lineRule="exact"/>
              <w:rPr>
                <w:rFonts w:ascii="宋体" w:hAnsi="宋体"/>
                <w:szCs w:val="21"/>
              </w:rPr>
            </w:pPr>
            <w:r>
              <w:rPr>
                <w:rFonts w:ascii="宋体" w:hAnsi="宋体" w:hint="eastAsia"/>
                <w:szCs w:val="21"/>
              </w:rPr>
              <w:t>无</w:t>
            </w:r>
          </w:p>
        </w:tc>
      </w:tr>
      <w:tr w:rsidR="003C1618" w:rsidRPr="00C630D1" w14:paraId="38208141" w14:textId="77777777" w:rsidTr="002D361C">
        <w:trPr>
          <w:jc w:val="center"/>
        </w:trPr>
        <w:tc>
          <w:tcPr>
            <w:tcW w:w="1548" w:type="dxa"/>
            <w:shd w:val="clear" w:color="auto" w:fill="A6A6A6"/>
          </w:tcPr>
          <w:p w14:paraId="26EDD446" w14:textId="77777777" w:rsidR="003C1618" w:rsidRPr="00C630D1" w:rsidRDefault="003C1618" w:rsidP="002D361C">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0CF54338" w14:textId="77777777" w:rsidR="003C1618" w:rsidRPr="000A3B83" w:rsidRDefault="00BF7FA7" w:rsidP="002D361C">
            <w:pPr>
              <w:spacing w:line="400" w:lineRule="exact"/>
              <w:rPr>
                <w:rFonts w:ascii="宋体" w:hAnsi="宋体"/>
                <w:szCs w:val="21"/>
              </w:rPr>
            </w:pPr>
            <w:r>
              <w:rPr>
                <w:rFonts w:ascii="宋体" w:hAnsi="宋体" w:hint="eastAsia"/>
                <w:szCs w:val="21"/>
              </w:rPr>
              <w:t>手续费</w:t>
            </w:r>
            <w:proofErr w:type="gramStart"/>
            <w:r>
              <w:rPr>
                <w:rFonts w:ascii="宋体" w:hAnsi="宋体" w:hint="eastAsia"/>
                <w:szCs w:val="21"/>
              </w:rPr>
              <w:t>率</w:t>
            </w:r>
            <w:r w:rsidR="006E0EEA">
              <w:rPr>
                <w:rFonts w:ascii="宋体" w:hAnsi="宋体" w:hint="eastAsia"/>
                <w:szCs w:val="21"/>
              </w:rPr>
              <w:t>状态</w:t>
            </w:r>
            <w:proofErr w:type="gramEnd"/>
            <w:r w:rsidR="006E0EEA">
              <w:rPr>
                <w:rFonts w:ascii="宋体" w:hAnsi="宋体" w:hint="eastAsia"/>
                <w:szCs w:val="21"/>
              </w:rPr>
              <w:t>为待审批</w:t>
            </w:r>
          </w:p>
        </w:tc>
      </w:tr>
      <w:tr w:rsidR="003C1618" w:rsidRPr="00C630D1" w14:paraId="51343AEA" w14:textId="77777777" w:rsidTr="002D361C">
        <w:trPr>
          <w:jc w:val="center"/>
        </w:trPr>
        <w:tc>
          <w:tcPr>
            <w:tcW w:w="1548" w:type="dxa"/>
            <w:shd w:val="clear" w:color="auto" w:fill="A6A6A6"/>
          </w:tcPr>
          <w:p w14:paraId="520B6025" w14:textId="77777777" w:rsidR="003C1618" w:rsidRPr="00C630D1" w:rsidRDefault="003C1618" w:rsidP="002D361C">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19745ADD" w14:textId="26A250C7" w:rsidR="003C1618" w:rsidRPr="008A426B" w:rsidRDefault="008A426B" w:rsidP="008A426B">
            <w:pPr>
              <w:pStyle w:val="a8"/>
              <w:numPr>
                <w:ilvl w:val="0"/>
                <w:numId w:val="25"/>
              </w:numPr>
              <w:spacing w:line="400" w:lineRule="atLeast"/>
              <w:ind w:firstLineChars="0"/>
              <w:rPr>
                <w:rFonts w:ascii="宋体" w:hAnsi="宋体"/>
                <w:szCs w:val="21"/>
              </w:rPr>
            </w:pPr>
            <w:r>
              <w:rPr>
                <w:rFonts w:ascii="宋体" w:hAnsi="宋体" w:hint="eastAsia"/>
                <w:szCs w:val="21"/>
              </w:rPr>
              <w:t>若</w:t>
            </w:r>
            <w:r w:rsidR="00CD57D9" w:rsidRPr="008A426B">
              <w:rPr>
                <w:rFonts w:ascii="宋体" w:hAnsi="宋体" w:hint="eastAsia"/>
                <w:szCs w:val="21"/>
              </w:rPr>
              <w:t>通过审批</w:t>
            </w:r>
            <w:r>
              <w:rPr>
                <w:rFonts w:ascii="宋体" w:hAnsi="宋体" w:hint="eastAsia"/>
                <w:szCs w:val="21"/>
              </w:rPr>
              <w:t>，</w:t>
            </w:r>
            <w:r w:rsidR="00CD57D9" w:rsidRPr="008A426B">
              <w:rPr>
                <w:rFonts w:ascii="宋体" w:hAnsi="宋体" w:hint="eastAsia"/>
                <w:szCs w:val="21"/>
              </w:rPr>
              <w:t>则状态变更为已审批</w:t>
            </w:r>
          </w:p>
          <w:p w14:paraId="1FCE8796" w14:textId="3C01AA00" w:rsidR="00CD57D9" w:rsidRPr="008A426B" w:rsidRDefault="008A426B" w:rsidP="008A426B">
            <w:pPr>
              <w:pStyle w:val="a8"/>
              <w:spacing w:line="400" w:lineRule="atLeast"/>
              <w:ind w:left="420" w:firstLineChars="0" w:firstLine="0"/>
              <w:rPr>
                <w:rFonts w:ascii="宋体" w:hAnsi="宋体"/>
                <w:szCs w:val="21"/>
              </w:rPr>
            </w:pPr>
            <w:r>
              <w:rPr>
                <w:rFonts w:ascii="宋体" w:hAnsi="宋体"/>
                <w:szCs w:val="21"/>
              </w:rPr>
              <w:t>若</w:t>
            </w:r>
            <w:r w:rsidR="00CD57D9" w:rsidRPr="008A426B">
              <w:rPr>
                <w:rFonts w:ascii="宋体" w:hAnsi="宋体"/>
                <w:szCs w:val="21"/>
              </w:rPr>
              <w:t>拒绝</w:t>
            </w:r>
            <w:r w:rsidR="00CD57D9" w:rsidRPr="008A426B">
              <w:rPr>
                <w:rFonts w:ascii="宋体" w:hAnsi="宋体" w:hint="eastAsia"/>
                <w:szCs w:val="21"/>
              </w:rPr>
              <w:t>，</w:t>
            </w:r>
            <w:r w:rsidR="00CD57D9" w:rsidRPr="008A426B">
              <w:rPr>
                <w:rFonts w:ascii="宋体" w:hAnsi="宋体"/>
                <w:szCs w:val="21"/>
              </w:rPr>
              <w:t>则状态变更为已拒绝</w:t>
            </w:r>
          </w:p>
        </w:tc>
      </w:tr>
      <w:tr w:rsidR="003C1618" w:rsidRPr="00C630D1" w14:paraId="22DC3DB8" w14:textId="77777777" w:rsidTr="002D361C">
        <w:trPr>
          <w:jc w:val="center"/>
        </w:trPr>
        <w:tc>
          <w:tcPr>
            <w:tcW w:w="1548" w:type="dxa"/>
            <w:shd w:val="clear" w:color="auto" w:fill="A6A6A6"/>
          </w:tcPr>
          <w:p w14:paraId="5BC51067" w14:textId="77777777" w:rsidR="003C1618" w:rsidRPr="00C630D1" w:rsidRDefault="003C1618" w:rsidP="002D361C">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321320C0" w14:textId="77777777" w:rsidR="003C1618" w:rsidRPr="00C630D1" w:rsidRDefault="003C1618" w:rsidP="002D361C">
            <w:pPr>
              <w:spacing w:line="400" w:lineRule="exact"/>
              <w:rPr>
                <w:rFonts w:ascii="宋体" w:hAnsi="宋体"/>
                <w:szCs w:val="21"/>
              </w:rPr>
            </w:pPr>
            <w:r>
              <w:rPr>
                <w:rFonts w:ascii="宋体" w:hAnsi="宋体" w:hint="eastAsia"/>
                <w:szCs w:val="21"/>
              </w:rPr>
              <w:t>无</w:t>
            </w:r>
          </w:p>
        </w:tc>
      </w:tr>
    </w:tbl>
    <w:p w14:paraId="763878C2" w14:textId="77777777" w:rsidR="0025670A" w:rsidRPr="003C1618" w:rsidRDefault="0025670A" w:rsidP="0025670A">
      <w:pPr>
        <w:rPr>
          <w:b/>
        </w:rPr>
      </w:pPr>
    </w:p>
    <w:p w14:paraId="6F7D9E2A" w14:textId="77777777" w:rsidR="00786169" w:rsidRPr="004B2047" w:rsidRDefault="00786169" w:rsidP="00786169"/>
    <w:p w14:paraId="41299C7B" w14:textId="77777777" w:rsidR="00786169" w:rsidRDefault="00786169" w:rsidP="00786169">
      <w:pPr>
        <w:pStyle w:val="4"/>
      </w:pPr>
      <w:bookmarkStart w:id="144" w:name="_新增手续费历史"/>
      <w:bookmarkEnd w:id="144"/>
      <w:r>
        <w:rPr>
          <w:rFonts w:hint="eastAsia"/>
        </w:rPr>
        <w:t>新增手续费历史</w:t>
      </w:r>
      <w:bookmarkEnd w:id="139"/>
    </w:p>
    <w:p w14:paraId="7464F1D3" w14:textId="77777777" w:rsidR="00F22F60" w:rsidRDefault="00F22F60" w:rsidP="00CB7AE8">
      <w:pPr>
        <w:pStyle w:val="5"/>
      </w:pPr>
      <w:bookmarkStart w:id="145" w:name="_Toc489608462"/>
      <w:bookmarkStart w:id="146" w:name="_Toc489608463"/>
      <w:r>
        <w:t>新增手续费率历史</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F22F60" w:rsidRPr="00C630D1" w14:paraId="56EB2AA8" w14:textId="77777777" w:rsidTr="008926FC">
        <w:trPr>
          <w:jc w:val="center"/>
        </w:trPr>
        <w:tc>
          <w:tcPr>
            <w:tcW w:w="1548" w:type="dxa"/>
            <w:shd w:val="clear" w:color="auto" w:fill="A6A6A6"/>
          </w:tcPr>
          <w:p w14:paraId="5F9E0F01" w14:textId="77777777" w:rsidR="00F22F60" w:rsidRPr="00C630D1" w:rsidRDefault="00F22F60" w:rsidP="008926FC">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4DB2942C" w14:textId="77777777" w:rsidR="00F22F60" w:rsidRPr="00C630D1" w:rsidRDefault="00F22F60" w:rsidP="008926FC">
            <w:pPr>
              <w:spacing w:line="400" w:lineRule="exact"/>
              <w:rPr>
                <w:rFonts w:ascii="宋体" w:hAnsi="宋体"/>
                <w:szCs w:val="21"/>
              </w:rPr>
            </w:pPr>
          </w:p>
        </w:tc>
      </w:tr>
      <w:tr w:rsidR="00F22F60" w:rsidRPr="00C630D1" w14:paraId="20507283" w14:textId="77777777" w:rsidTr="008926FC">
        <w:trPr>
          <w:jc w:val="center"/>
        </w:trPr>
        <w:tc>
          <w:tcPr>
            <w:tcW w:w="1548" w:type="dxa"/>
            <w:shd w:val="clear" w:color="auto" w:fill="A6A6A6"/>
          </w:tcPr>
          <w:p w14:paraId="16D06499" w14:textId="77777777" w:rsidR="00F22F60" w:rsidRPr="00C630D1" w:rsidRDefault="00F22F60" w:rsidP="008926FC">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53AFF4D5" w14:textId="77777777" w:rsidR="00F22F60" w:rsidRPr="00C630D1" w:rsidRDefault="00397510" w:rsidP="008926FC">
            <w:pPr>
              <w:spacing w:line="400" w:lineRule="exact"/>
              <w:rPr>
                <w:rFonts w:ascii="宋体" w:hAnsi="宋体"/>
                <w:szCs w:val="21"/>
              </w:rPr>
            </w:pPr>
            <w:r>
              <w:rPr>
                <w:rFonts w:ascii="宋体" w:hAnsi="宋体"/>
                <w:szCs w:val="21"/>
              </w:rPr>
              <w:t>新增手续费</w:t>
            </w:r>
            <w:proofErr w:type="gramStart"/>
            <w:r>
              <w:rPr>
                <w:rFonts w:ascii="宋体" w:hAnsi="宋体"/>
                <w:szCs w:val="21"/>
              </w:rPr>
              <w:t>率历史</w:t>
            </w:r>
            <w:proofErr w:type="gramEnd"/>
          </w:p>
        </w:tc>
      </w:tr>
      <w:tr w:rsidR="00F22F60" w:rsidRPr="00C630D1" w14:paraId="22AAE640" w14:textId="77777777" w:rsidTr="008926FC">
        <w:trPr>
          <w:jc w:val="center"/>
        </w:trPr>
        <w:tc>
          <w:tcPr>
            <w:tcW w:w="1548" w:type="dxa"/>
            <w:shd w:val="clear" w:color="auto" w:fill="A6A6A6"/>
          </w:tcPr>
          <w:p w14:paraId="4945CAFB" w14:textId="77777777" w:rsidR="00F22F60" w:rsidRPr="00C630D1" w:rsidRDefault="00F22F60" w:rsidP="008926FC">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1588CC4A" w14:textId="77777777" w:rsidR="00F22F60" w:rsidRPr="00C630D1" w:rsidRDefault="00F22F60" w:rsidP="008926FC">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3C11E2D6" w14:textId="77777777" w:rsidR="00F22F60" w:rsidRPr="00C630D1" w:rsidRDefault="00F22F60" w:rsidP="008926FC">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15380F2D" w14:textId="77777777" w:rsidR="00F22F60" w:rsidRPr="00C630D1" w:rsidRDefault="00F22F60" w:rsidP="008926FC">
            <w:pPr>
              <w:spacing w:line="400" w:lineRule="exact"/>
              <w:rPr>
                <w:rFonts w:ascii="宋体" w:hAnsi="宋体"/>
                <w:szCs w:val="21"/>
              </w:rPr>
            </w:pPr>
            <w:r w:rsidRPr="00C630D1">
              <w:rPr>
                <w:rFonts w:ascii="宋体" w:hAnsi="宋体"/>
                <w:szCs w:val="21"/>
              </w:rPr>
              <w:t>20</w:t>
            </w:r>
            <w:r w:rsidR="002A0088">
              <w:rPr>
                <w:rFonts w:ascii="宋体" w:hAnsi="宋体" w:hint="eastAsia"/>
                <w:szCs w:val="21"/>
              </w:rPr>
              <w:t>17-8-8</w:t>
            </w:r>
          </w:p>
        </w:tc>
      </w:tr>
      <w:tr w:rsidR="00F22F60" w:rsidRPr="00C630D1" w14:paraId="42DB7F93" w14:textId="77777777" w:rsidTr="008926FC">
        <w:trPr>
          <w:jc w:val="center"/>
        </w:trPr>
        <w:tc>
          <w:tcPr>
            <w:tcW w:w="1548" w:type="dxa"/>
            <w:shd w:val="clear" w:color="auto" w:fill="A6A6A6"/>
          </w:tcPr>
          <w:p w14:paraId="114FE1DF" w14:textId="77777777" w:rsidR="00F22F60" w:rsidRPr="00C630D1" w:rsidRDefault="00F22F60" w:rsidP="008926FC">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4098D977" w14:textId="77777777" w:rsidR="00F22F60" w:rsidRPr="00C630D1" w:rsidRDefault="00074014" w:rsidP="00DC445A">
            <w:pPr>
              <w:spacing w:line="400" w:lineRule="exact"/>
              <w:rPr>
                <w:rFonts w:ascii="宋体" w:hAnsi="宋体"/>
                <w:szCs w:val="21"/>
              </w:rPr>
            </w:pPr>
            <w:r>
              <w:rPr>
                <w:rFonts w:ascii="宋体" w:hAnsi="宋体" w:hint="eastAsia"/>
                <w:szCs w:val="21"/>
              </w:rPr>
              <w:t>查看</w:t>
            </w:r>
            <w:r w:rsidR="00DC445A">
              <w:rPr>
                <w:rFonts w:ascii="宋体" w:hAnsi="宋体" w:hint="eastAsia"/>
                <w:szCs w:val="21"/>
              </w:rPr>
              <w:t>已删除的</w:t>
            </w:r>
            <w:r>
              <w:rPr>
                <w:rFonts w:ascii="宋体" w:hAnsi="宋体" w:hint="eastAsia"/>
                <w:szCs w:val="21"/>
              </w:rPr>
              <w:t>手续费率详情</w:t>
            </w:r>
          </w:p>
        </w:tc>
      </w:tr>
      <w:tr w:rsidR="00F22F60" w:rsidRPr="00C630D1" w14:paraId="109813DD" w14:textId="77777777" w:rsidTr="008926FC">
        <w:trPr>
          <w:jc w:val="center"/>
        </w:trPr>
        <w:tc>
          <w:tcPr>
            <w:tcW w:w="1548" w:type="dxa"/>
            <w:shd w:val="clear" w:color="auto" w:fill="A6A6A6"/>
          </w:tcPr>
          <w:p w14:paraId="79B9FFF8" w14:textId="77777777" w:rsidR="00F22F60" w:rsidRPr="00C630D1" w:rsidRDefault="00F22F60" w:rsidP="008926FC">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6F9DB790" w14:textId="77777777" w:rsidR="00F22F60" w:rsidRPr="00C630D1" w:rsidRDefault="00F22F60" w:rsidP="008926FC">
            <w:pPr>
              <w:spacing w:line="400" w:lineRule="exact"/>
              <w:rPr>
                <w:rFonts w:ascii="宋体" w:hAnsi="宋体"/>
                <w:szCs w:val="21"/>
              </w:rPr>
            </w:pPr>
            <w:r>
              <w:rPr>
                <w:rFonts w:ascii="宋体" w:hAnsi="宋体" w:hint="eastAsia"/>
                <w:szCs w:val="21"/>
              </w:rPr>
              <w:t>无</w:t>
            </w:r>
          </w:p>
        </w:tc>
      </w:tr>
      <w:tr w:rsidR="00F22F60" w:rsidRPr="00C630D1" w14:paraId="1CA13ED5" w14:textId="77777777" w:rsidTr="008926FC">
        <w:trPr>
          <w:jc w:val="center"/>
        </w:trPr>
        <w:tc>
          <w:tcPr>
            <w:tcW w:w="1548" w:type="dxa"/>
            <w:shd w:val="clear" w:color="auto" w:fill="A6A6A6"/>
          </w:tcPr>
          <w:p w14:paraId="353EC533" w14:textId="77777777" w:rsidR="00F22F60" w:rsidRPr="00C630D1" w:rsidRDefault="00F22F60" w:rsidP="008926FC">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44200D0B" w14:textId="77777777" w:rsidR="00F22F60" w:rsidRPr="00C630D1" w:rsidRDefault="00F22F60" w:rsidP="008926FC">
            <w:pPr>
              <w:spacing w:line="400" w:lineRule="exact"/>
              <w:rPr>
                <w:rFonts w:ascii="宋体" w:hAnsi="宋体"/>
                <w:szCs w:val="21"/>
              </w:rPr>
            </w:pPr>
            <w:r>
              <w:rPr>
                <w:rFonts w:ascii="宋体" w:hAnsi="宋体" w:hint="eastAsia"/>
                <w:szCs w:val="21"/>
              </w:rPr>
              <w:t>无</w:t>
            </w:r>
          </w:p>
        </w:tc>
      </w:tr>
      <w:tr w:rsidR="00F22F60" w:rsidRPr="00C630D1" w14:paraId="05D7FCCE" w14:textId="77777777" w:rsidTr="008926FC">
        <w:trPr>
          <w:jc w:val="center"/>
        </w:trPr>
        <w:tc>
          <w:tcPr>
            <w:tcW w:w="1548" w:type="dxa"/>
            <w:shd w:val="clear" w:color="auto" w:fill="A6A6A6"/>
          </w:tcPr>
          <w:p w14:paraId="70F43111" w14:textId="77777777" w:rsidR="00F22F60" w:rsidRPr="00C630D1" w:rsidRDefault="00F22F60" w:rsidP="008926FC">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630B4226" w14:textId="58CBD332" w:rsidR="00F22F60" w:rsidRDefault="0069337B" w:rsidP="00DA632A">
            <w:pPr>
              <w:spacing w:before="60" w:after="60" w:line="400" w:lineRule="exact"/>
              <w:jc w:val="left"/>
              <w:rPr>
                <w:rFonts w:ascii="宋体" w:hAnsi="宋体"/>
                <w:szCs w:val="21"/>
              </w:rPr>
            </w:pPr>
            <w:r>
              <w:rPr>
                <w:rFonts w:ascii="宋体" w:hAnsi="宋体" w:hint="eastAsia"/>
                <w:szCs w:val="21"/>
              </w:rPr>
              <w:t>客户号：</w:t>
            </w:r>
            <w:r w:rsidR="0096583D">
              <w:rPr>
                <w:rFonts w:ascii="宋体" w:hAnsi="宋体" w:hint="eastAsia"/>
                <w:szCs w:val="21"/>
              </w:rPr>
              <w:t>输入框，支持模糊查询</w:t>
            </w:r>
            <w:r w:rsidR="00413DC6">
              <w:rPr>
                <w:rFonts w:ascii="宋体" w:hAnsi="宋体" w:hint="eastAsia"/>
                <w:szCs w:val="21"/>
              </w:rPr>
              <w:t>，默认为空</w:t>
            </w:r>
            <w:r w:rsidR="003B0A87">
              <w:rPr>
                <w:rFonts w:ascii="宋体" w:hAnsi="宋体" w:hint="eastAsia"/>
                <w:szCs w:val="21"/>
              </w:rPr>
              <w:t>，提示文字“客户号”</w:t>
            </w:r>
            <w:r w:rsidR="00C80F9B">
              <w:rPr>
                <w:rFonts w:ascii="宋体" w:hAnsi="宋体" w:hint="eastAsia"/>
                <w:szCs w:val="21"/>
              </w:rPr>
              <w:t>，</w:t>
            </w:r>
            <w:commentRangeStart w:id="147"/>
            <w:r w:rsidR="00C80F9B">
              <w:rPr>
                <w:rFonts w:ascii="宋体" w:hAnsi="宋体" w:hint="eastAsia"/>
                <w:szCs w:val="21"/>
              </w:rPr>
              <w:t>默认全部</w:t>
            </w:r>
            <w:commentRangeEnd w:id="147"/>
            <w:r w:rsidR="00C80F9B">
              <w:rPr>
                <w:rStyle w:val="ab"/>
              </w:rPr>
              <w:commentReference w:id="147"/>
            </w:r>
          </w:p>
          <w:p w14:paraId="41F59814" w14:textId="0F88CADD" w:rsidR="003B0A87" w:rsidRPr="00DA632A" w:rsidRDefault="0069337B" w:rsidP="003B0A87">
            <w:pPr>
              <w:spacing w:before="60" w:after="60" w:line="400" w:lineRule="exact"/>
              <w:jc w:val="left"/>
              <w:rPr>
                <w:rFonts w:ascii="宋体" w:hAnsi="宋体"/>
                <w:szCs w:val="21"/>
              </w:rPr>
            </w:pPr>
            <w:r>
              <w:rPr>
                <w:rFonts w:ascii="宋体" w:hAnsi="宋体"/>
                <w:szCs w:val="21"/>
              </w:rPr>
              <w:t>申请人</w:t>
            </w:r>
            <w:r>
              <w:rPr>
                <w:rFonts w:ascii="宋体" w:hAnsi="宋体" w:hint="eastAsia"/>
                <w:szCs w:val="21"/>
              </w:rPr>
              <w:t>：</w:t>
            </w:r>
            <w:r w:rsidR="0096583D">
              <w:rPr>
                <w:rFonts w:ascii="宋体" w:hAnsi="宋体" w:hint="eastAsia"/>
                <w:szCs w:val="21"/>
              </w:rPr>
              <w:t>输入框，支持模糊查询</w:t>
            </w:r>
            <w:r w:rsidR="00413DC6">
              <w:rPr>
                <w:rFonts w:ascii="宋体" w:hAnsi="宋体" w:hint="eastAsia"/>
                <w:szCs w:val="21"/>
              </w:rPr>
              <w:t>，默认为空</w:t>
            </w:r>
            <w:r w:rsidR="003B0A87">
              <w:rPr>
                <w:rFonts w:ascii="宋体" w:hAnsi="宋体" w:hint="eastAsia"/>
                <w:szCs w:val="21"/>
              </w:rPr>
              <w:t>，提示文字“申请人”</w:t>
            </w:r>
            <w:r w:rsidR="00C80F9B">
              <w:rPr>
                <w:rFonts w:ascii="宋体" w:hAnsi="宋体" w:hint="eastAsia"/>
                <w:szCs w:val="21"/>
              </w:rPr>
              <w:t>，默认全部</w:t>
            </w:r>
          </w:p>
        </w:tc>
      </w:tr>
      <w:tr w:rsidR="00F22F60" w:rsidRPr="00C630D1" w14:paraId="1EB633D9" w14:textId="77777777" w:rsidTr="008926FC">
        <w:trPr>
          <w:jc w:val="center"/>
        </w:trPr>
        <w:tc>
          <w:tcPr>
            <w:tcW w:w="1548" w:type="dxa"/>
            <w:shd w:val="clear" w:color="auto" w:fill="A6A6A6"/>
          </w:tcPr>
          <w:p w14:paraId="4A0A0D87" w14:textId="77777777" w:rsidR="00F22F60" w:rsidRPr="00C630D1" w:rsidRDefault="00F22F60" w:rsidP="008926FC">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7EB5D1B3" w14:textId="77777777" w:rsidR="00F22F60" w:rsidRDefault="00F22F60" w:rsidP="008926FC">
            <w:pPr>
              <w:rPr>
                <w:rFonts w:ascii="宋体" w:hAnsi="宋体"/>
                <w:b/>
                <w:szCs w:val="21"/>
              </w:rPr>
            </w:pPr>
            <w:r w:rsidRPr="00946BE4">
              <w:rPr>
                <w:rFonts w:ascii="宋体" w:hAnsi="宋体" w:hint="eastAsia"/>
                <w:b/>
                <w:szCs w:val="21"/>
              </w:rPr>
              <w:t>【功能操作要求】</w:t>
            </w:r>
          </w:p>
          <w:p w14:paraId="203AC22E" w14:textId="77777777" w:rsidR="00F22F60" w:rsidRDefault="00BA44A0" w:rsidP="008926FC">
            <w:pPr>
              <w:rPr>
                <w:rFonts w:ascii="宋体" w:hAnsi="宋体"/>
                <w:szCs w:val="21"/>
              </w:rPr>
            </w:pPr>
            <w:r>
              <w:rPr>
                <w:rFonts w:ascii="宋体" w:hAnsi="宋体" w:hint="eastAsia"/>
                <w:szCs w:val="21"/>
              </w:rPr>
              <w:t>详情：功能按钮，点击后可查看对应的手续费率详情</w:t>
            </w:r>
          </w:p>
          <w:p w14:paraId="093825D2" w14:textId="77777777" w:rsidR="003D1D63" w:rsidRDefault="003D1D63" w:rsidP="008926FC">
            <w:pPr>
              <w:rPr>
                <w:rFonts w:ascii="宋体" w:hAnsi="宋体"/>
                <w:szCs w:val="21"/>
              </w:rPr>
            </w:pPr>
            <w:r>
              <w:rPr>
                <w:rFonts w:ascii="宋体" w:hAnsi="宋体"/>
                <w:szCs w:val="21"/>
              </w:rPr>
              <w:lastRenderedPageBreak/>
              <w:t>双击</w:t>
            </w:r>
            <w:r>
              <w:rPr>
                <w:rFonts w:ascii="宋体" w:hAnsi="宋体" w:hint="eastAsia"/>
                <w:szCs w:val="21"/>
              </w:rPr>
              <w:t>：</w:t>
            </w:r>
            <w:r>
              <w:rPr>
                <w:rFonts w:ascii="宋体" w:hAnsi="宋体"/>
                <w:szCs w:val="21"/>
              </w:rPr>
              <w:t>操作动作</w:t>
            </w:r>
            <w:r>
              <w:rPr>
                <w:rFonts w:ascii="宋体" w:hAnsi="宋体" w:hint="eastAsia"/>
                <w:szCs w:val="21"/>
              </w:rPr>
              <w:t>，操作后可查看对应的手续费率详情</w:t>
            </w:r>
          </w:p>
          <w:p w14:paraId="4A0FAB3A" w14:textId="77777777" w:rsidR="00BA44A0" w:rsidRDefault="00337E42" w:rsidP="008926FC">
            <w:pPr>
              <w:rPr>
                <w:rFonts w:ascii="宋体" w:hAnsi="宋体"/>
                <w:szCs w:val="21"/>
              </w:rPr>
            </w:pPr>
            <w:r>
              <w:rPr>
                <w:rFonts w:ascii="宋体" w:hAnsi="宋体"/>
                <w:szCs w:val="21"/>
              </w:rPr>
              <w:t>导出</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点击后可导出手续费率</w:t>
            </w:r>
          </w:p>
          <w:p w14:paraId="5628A3EA" w14:textId="77777777" w:rsidR="009F04D6" w:rsidRDefault="009F04D6" w:rsidP="008926FC">
            <w:pPr>
              <w:rPr>
                <w:rFonts w:ascii="宋体" w:hAnsi="宋体"/>
                <w:szCs w:val="21"/>
              </w:rPr>
            </w:pPr>
            <w:r>
              <w:rPr>
                <w:rFonts w:ascii="宋体" w:hAnsi="宋体"/>
                <w:szCs w:val="21"/>
              </w:rPr>
              <w:t>刷新</w:t>
            </w:r>
            <w:r w:rsidR="004A2A00">
              <w:rPr>
                <w:rFonts w:ascii="宋体" w:hAnsi="宋体" w:hint="eastAsia"/>
                <w:szCs w:val="21"/>
              </w:rPr>
              <w:t>：</w:t>
            </w:r>
            <w:r w:rsidR="004A2A00">
              <w:rPr>
                <w:rFonts w:ascii="宋体" w:hAnsi="宋体"/>
                <w:szCs w:val="21"/>
              </w:rPr>
              <w:t>功能按钮</w:t>
            </w:r>
            <w:r w:rsidR="004A2A00">
              <w:rPr>
                <w:rFonts w:ascii="宋体" w:hAnsi="宋体" w:hint="eastAsia"/>
                <w:szCs w:val="21"/>
              </w:rPr>
              <w:t>，</w:t>
            </w:r>
            <w:r w:rsidR="004A2A00">
              <w:rPr>
                <w:rFonts w:ascii="宋体" w:hAnsi="宋体"/>
                <w:szCs w:val="21"/>
              </w:rPr>
              <w:t>点击后</w:t>
            </w:r>
            <w:r w:rsidR="00FA3C00">
              <w:rPr>
                <w:rFonts w:ascii="宋体" w:hAnsi="宋体"/>
                <w:szCs w:val="21"/>
              </w:rPr>
              <w:t>页面重载</w:t>
            </w:r>
          </w:p>
          <w:p w14:paraId="70252BA9" w14:textId="77777777" w:rsidR="0069337B" w:rsidRDefault="0069337B" w:rsidP="008926FC">
            <w:pPr>
              <w:rPr>
                <w:rFonts w:ascii="宋体" w:hAnsi="宋体"/>
                <w:szCs w:val="21"/>
              </w:rPr>
            </w:pPr>
            <w:r>
              <w:rPr>
                <w:rFonts w:ascii="宋体" w:hAnsi="宋体"/>
                <w:szCs w:val="21"/>
              </w:rPr>
              <w:t>查询</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点击后根据查询条件进行记录筛选</w:t>
            </w:r>
          </w:p>
          <w:p w14:paraId="5D08E290" w14:textId="3CF67037" w:rsidR="00713380" w:rsidRDefault="00713380" w:rsidP="008926FC">
            <w:pPr>
              <w:rPr>
                <w:rFonts w:ascii="宋体" w:hAnsi="宋体"/>
                <w:szCs w:val="21"/>
              </w:rPr>
            </w:pPr>
            <w:r>
              <w:rPr>
                <w:rFonts w:ascii="宋体" w:hAnsi="宋体"/>
                <w:szCs w:val="21"/>
              </w:rPr>
              <w:t>翻页</w:t>
            </w:r>
            <w:r>
              <w:rPr>
                <w:rFonts w:ascii="宋体" w:hAnsi="宋体" w:hint="eastAsia"/>
                <w:szCs w:val="21"/>
              </w:rPr>
              <w:t>：</w:t>
            </w:r>
            <w:r w:rsidRPr="00713380">
              <w:rPr>
                <w:rFonts w:ascii="宋体" w:hAnsi="宋体" w:hint="eastAsia"/>
                <w:szCs w:val="21"/>
              </w:rPr>
              <w:t>链接按钮，可根据查询结果记录数显示页数，每页</w:t>
            </w:r>
            <w:r w:rsidR="00AE15FC">
              <w:rPr>
                <w:rFonts w:ascii="宋体" w:hAnsi="宋体" w:hint="eastAsia"/>
                <w:szCs w:val="21"/>
              </w:rPr>
              <w:t>最多</w:t>
            </w:r>
            <w:r w:rsidRPr="00713380">
              <w:rPr>
                <w:rFonts w:ascii="宋体" w:hAnsi="宋体" w:hint="eastAsia"/>
                <w:szCs w:val="21"/>
              </w:rPr>
              <w:t>显示20条记录</w:t>
            </w:r>
          </w:p>
          <w:p w14:paraId="38E88501" w14:textId="77777777" w:rsidR="00807190" w:rsidRDefault="00C744E6" w:rsidP="008926FC">
            <w:pPr>
              <w:rPr>
                <w:rFonts w:ascii="宋体" w:hAnsi="宋体"/>
                <w:b/>
                <w:szCs w:val="21"/>
              </w:rPr>
            </w:pPr>
            <w:r w:rsidRPr="00C744E6">
              <w:rPr>
                <w:rFonts w:ascii="宋体" w:hAnsi="宋体" w:hint="eastAsia"/>
                <w:b/>
                <w:szCs w:val="21"/>
              </w:rPr>
              <w:t>【界面要求】</w:t>
            </w:r>
          </w:p>
          <w:p w14:paraId="7177DF16" w14:textId="6152A8D6" w:rsidR="009363D4" w:rsidRPr="00C744E6" w:rsidRDefault="000B3897" w:rsidP="008926FC">
            <w:pPr>
              <w:rPr>
                <w:rFonts w:ascii="宋体" w:hAnsi="宋体"/>
                <w:szCs w:val="21"/>
              </w:rPr>
            </w:pPr>
            <w:r>
              <w:rPr>
                <w:rFonts w:ascii="宋体" w:hAnsi="宋体" w:hint="eastAsia"/>
                <w:szCs w:val="21"/>
              </w:rPr>
              <w:t>详情</w:t>
            </w:r>
            <w:r w:rsidR="00C80F9B">
              <w:rPr>
                <w:rFonts w:ascii="宋体" w:hAnsi="宋体" w:hint="eastAsia"/>
                <w:szCs w:val="21"/>
              </w:rPr>
              <w:t>、导出按钮</w:t>
            </w:r>
            <w:r>
              <w:rPr>
                <w:rFonts w:ascii="宋体" w:hAnsi="宋体" w:hint="eastAsia"/>
                <w:szCs w:val="21"/>
              </w:rPr>
              <w:t>以图标显示</w:t>
            </w:r>
          </w:p>
        </w:tc>
      </w:tr>
      <w:tr w:rsidR="00F22F60" w:rsidRPr="00C630D1" w14:paraId="1336AE5A" w14:textId="77777777" w:rsidTr="008926FC">
        <w:trPr>
          <w:jc w:val="center"/>
        </w:trPr>
        <w:tc>
          <w:tcPr>
            <w:tcW w:w="1548" w:type="dxa"/>
            <w:shd w:val="clear" w:color="auto" w:fill="A6A6A6"/>
          </w:tcPr>
          <w:p w14:paraId="4EEFD230" w14:textId="77777777" w:rsidR="00F22F60" w:rsidRPr="00C630D1" w:rsidRDefault="00F22F60" w:rsidP="008926FC">
            <w:pPr>
              <w:spacing w:line="400" w:lineRule="exact"/>
              <w:rPr>
                <w:rFonts w:ascii="宋体" w:hAnsi="宋体"/>
                <w:color w:val="000000"/>
                <w:szCs w:val="21"/>
              </w:rPr>
            </w:pPr>
            <w:r w:rsidRPr="00C630D1">
              <w:rPr>
                <w:rFonts w:ascii="宋体" w:hAnsi="宋体" w:hint="eastAsia"/>
                <w:color w:val="000000"/>
                <w:szCs w:val="21"/>
              </w:rPr>
              <w:lastRenderedPageBreak/>
              <w:t>输出</w:t>
            </w:r>
          </w:p>
        </w:tc>
        <w:tc>
          <w:tcPr>
            <w:tcW w:w="9714" w:type="dxa"/>
            <w:gridSpan w:val="3"/>
          </w:tcPr>
          <w:p w14:paraId="615F6AC7" w14:textId="77777777" w:rsidR="00F22F60" w:rsidRPr="00E55CB4" w:rsidRDefault="00F22F60" w:rsidP="008926FC">
            <w:pPr>
              <w:spacing w:line="400" w:lineRule="exact"/>
              <w:rPr>
                <w:rFonts w:ascii="宋体" w:hAnsi="宋体"/>
                <w:b/>
                <w:szCs w:val="21"/>
              </w:rPr>
            </w:pPr>
            <w:r w:rsidRPr="00E55CB4">
              <w:rPr>
                <w:rFonts w:ascii="宋体" w:hAnsi="宋体" w:hint="eastAsia"/>
                <w:b/>
                <w:szCs w:val="21"/>
              </w:rPr>
              <w:t>【基础资料】</w:t>
            </w:r>
          </w:p>
          <w:p w14:paraId="2490515A" w14:textId="77777777" w:rsidR="00F22F60" w:rsidRDefault="005F1D72" w:rsidP="008926FC">
            <w:pPr>
              <w:spacing w:line="400" w:lineRule="exact"/>
              <w:rPr>
                <w:rFonts w:ascii="宋体" w:hAnsi="宋体"/>
                <w:szCs w:val="21"/>
              </w:rPr>
            </w:pPr>
            <w:r>
              <w:rPr>
                <w:rFonts w:ascii="宋体" w:hAnsi="宋体"/>
                <w:szCs w:val="21"/>
              </w:rPr>
              <w:t>客户号</w:t>
            </w:r>
            <w:r>
              <w:rPr>
                <w:rFonts w:ascii="宋体" w:hAnsi="宋体" w:hint="eastAsia"/>
                <w:szCs w:val="21"/>
              </w:rPr>
              <w:t>、</w:t>
            </w:r>
            <w:r>
              <w:rPr>
                <w:rFonts w:ascii="宋体" w:hAnsi="宋体"/>
                <w:szCs w:val="21"/>
              </w:rPr>
              <w:t>申请人</w:t>
            </w:r>
            <w:r>
              <w:rPr>
                <w:rFonts w:ascii="宋体" w:hAnsi="宋体" w:hint="eastAsia"/>
                <w:szCs w:val="21"/>
              </w:rPr>
              <w:t>、</w:t>
            </w:r>
            <w:r>
              <w:rPr>
                <w:rFonts w:ascii="宋体" w:hAnsi="宋体"/>
                <w:szCs w:val="21"/>
              </w:rPr>
              <w:t>申请人部门</w:t>
            </w:r>
            <w:r>
              <w:rPr>
                <w:rFonts w:ascii="宋体" w:hAnsi="宋体" w:hint="eastAsia"/>
                <w:szCs w:val="21"/>
              </w:rPr>
              <w:t>、</w:t>
            </w:r>
            <w:r>
              <w:rPr>
                <w:rFonts w:ascii="宋体" w:hAnsi="宋体"/>
                <w:szCs w:val="21"/>
              </w:rPr>
              <w:t>申请时间</w:t>
            </w:r>
            <w:r>
              <w:rPr>
                <w:rFonts w:ascii="宋体" w:hAnsi="宋体" w:hint="eastAsia"/>
                <w:szCs w:val="21"/>
              </w:rPr>
              <w:t>、</w:t>
            </w:r>
            <w:r>
              <w:rPr>
                <w:rFonts w:ascii="宋体" w:hAnsi="宋体"/>
                <w:szCs w:val="21"/>
              </w:rPr>
              <w:t>状态</w:t>
            </w:r>
            <w:r>
              <w:rPr>
                <w:rFonts w:ascii="宋体" w:hAnsi="宋体" w:hint="eastAsia"/>
                <w:szCs w:val="21"/>
              </w:rPr>
              <w:t>、</w:t>
            </w:r>
            <w:r>
              <w:rPr>
                <w:rFonts w:ascii="宋体" w:hAnsi="宋体"/>
                <w:szCs w:val="21"/>
              </w:rPr>
              <w:t>总记录数</w:t>
            </w:r>
            <w:r>
              <w:rPr>
                <w:rFonts w:ascii="宋体" w:hAnsi="宋体" w:hint="eastAsia"/>
                <w:szCs w:val="21"/>
              </w:rPr>
              <w:t>、</w:t>
            </w:r>
            <w:r>
              <w:rPr>
                <w:rFonts w:ascii="宋体" w:hAnsi="宋体"/>
                <w:szCs w:val="21"/>
              </w:rPr>
              <w:t>导入数</w:t>
            </w:r>
            <w:r>
              <w:rPr>
                <w:rFonts w:ascii="宋体" w:hAnsi="宋体" w:hint="eastAsia"/>
                <w:szCs w:val="21"/>
              </w:rPr>
              <w:t>、</w:t>
            </w:r>
            <w:r>
              <w:rPr>
                <w:rFonts w:ascii="宋体" w:hAnsi="宋体"/>
                <w:szCs w:val="21"/>
              </w:rPr>
              <w:t>导入失败数</w:t>
            </w:r>
            <w:r>
              <w:rPr>
                <w:rFonts w:ascii="宋体" w:hAnsi="宋体" w:hint="eastAsia"/>
                <w:szCs w:val="21"/>
              </w:rPr>
              <w:t>、</w:t>
            </w:r>
            <w:r>
              <w:rPr>
                <w:rFonts w:ascii="宋体" w:hAnsi="宋体"/>
                <w:szCs w:val="21"/>
              </w:rPr>
              <w:t>是否删除</w:t>
            </w:r>
            <w:r>
              <w:rPr>
                <w:rFonts w:ascii="宋体" w:hAnsi="宋体" w:hint="eastAsia"/>
                <w:szCs w:val="21"/>
              </w:rPr>
              <w:t>、</w:t>
            </w:r>
            <w:r>
              <w:rPr>
                <w:rFonts w:ascii="宋体" w:hAnsi="宋体"/>
                <w:szCs w:val="21"/>
              </w:rPr>
              <w:t>操作</w:t>
            </w:r>
          </w:p>
          <w:p w14:paraId="4F8DA33D" w14:textId="77777777" w:rsidR="005F1D72" w:rsidRDefault="005F1D72" w:rsidP="005F1D72">
            <w:pPr>
              <w:rPr>
                <w:rFonts w:ascii="宋体" w:hAnsi="宋体"/>
                <w:b/>
                <w:szCs w:val="21"/>
              </w:rPr>
            </w:pPr>
            <w:r w:rsidRPr="00C744E6">
              <w:rPr>
                <w:rFonts w:ascii="宋体" w:hAnsi="宋体" w:hint="eastAsia"/>
                <w:b/>
                <w:szCs w:val="21"/>
              </w:rPr>
              <w:t>【界面要求】</w:t>
            </w:r>
          </w:p>
          <w:p w14:paraId="07BC482F" w14:textId="4ACF8DEA" w:rsidR="005F1D72" w:rsidRDefault="006B02B7" w:rsidP="005F1D72">
            <w:pPr>
              <w:pStyle w:val="a8"/>
              <w:numPr>
                <w:ilvl w:val="0"/>
                <w:numId w:val="17"/>
              </w:numPr>
              <w:spacing w:line="400" w:lineRule="exact"/>
              <w:ind w:firstLineChars="0"/>
              <w:rPr>
                <w:rFonts w:ascii="宋体" w:hAnsi="宋体"/>
                <w:szCs w:val="21"/>
              </w:rPr>
            </w:pPr>
            <w:r>
              <w:rPr>
                <w:rFonts w:ascii="宋体" w:hAnsi="宋体" w:hint="eastAsia"/>
                <w:szCs w:val="21"/>
              </w:rPr>
              <w:t>所有</w:t>
            </w:r>
            <w:r w:rsidR="005F1D72">
              <w:rPr>
                <w:rFonts w:ascii="宋体" w:hAnsi="宋体" w:hint="eastAsia"/>
                <w:szCs w:val="21"/>
              </w:rPr>
              <w:t>数据左对齐</w:t>
            </w:r>
          </w:p>
          <w:p w14:paraId="5D29F190" w14:textId="77777777" w:rsidR="005F1D72" w:rsidRDefault="005F1D72" w:rsidP="005F1D72">
            <w:pPr>
              <w:pStyle w:val="a8"/>
              <w:numPr>
                <w:ilvl w:val="0"/>
                <w:numId w:val="17"/>
              </w:numPr>
              <w:spacing w:line="400" w:lineRule="exact"/>
              <w:ind w:firstLineChars="0"/>
              <w:rPr>
                <w:rFonts w:ascii="宋体" w:hAnsi="宋体"/>
                <w:szCs w:val="21"/>
              </w:rPr>
            </w:pPr>
            <w:r>
              <w:rPr>
                <w:rFonts w:ascii="宋体" w:hAnsi="宋体"/>
                <w:szCs w:val="21"/>
              </w:rPr>
              <w:t>按申请时间降序排列方式</w:t>
            </w:r>
          </w:p>
          <w:p w14:paraId="2D250DE3" w14:textId="77777777" w:rsidR="00413DC6" w:rsidRDefault="009D3522" w:rsidP="005F1D72">
            <w:pPr>
              <w:pStyle w:val="a8"/>
              <w:numPr>
                <w:ilvl w:val="0"/>
                <w:numId w:val="17"/>
              </w:numPr>
              <w:spacing w:line="400" w:lineRule="exact"/>
              <w:ind w:firstLineChars="0"/>
              <w:rPr>
                <w:rFonts w:ascii="宋体" w:hAnsi="宋体"/>
                <w:szCs w:val="21"/>
              </w:rPr>
            </w:pPr>
            <w:r>
              <w:rPr>
                <w:rFonts w:ascii="宋体" w:hAnsi="宋体" w:hint="eastAsia"/>
                <w:szCs w:val="21"/>
              </w:rPr>
              <w:t>状态：</w:t>
            </w:r>
          </w:p>
          <w:p w14:paraId="01927883" w14:textId="77777777" w:rsidR="005F1D72" w:rsidRPr="00413DC6" w:rsidRDefault="009D3522" w:rsidP="009363D4">
            <w:pPr>
              <w:pStyle w:val="a8"/>
              <w:numPr>
                <w:ilvl w:val="0"/>
                <w:numId w:val="22"/>
              </w:numPr>
              <w:spacing w:line="400" w:lineRule="exact"/>
              <w:ind w:firstLineChars="0"/>
              <w:rPr>
                <w:rFonts w:ascii="宋体" w:hAnsi="宋体"/>
                <w:szCs w:val="21"/>
              </w:rPr>
            </w:pPr>
            <w:r w:rsidRPr="00413DC6">
              <w:rPr>
                <w:rFonts w:ascii="宋体" w:hAnsi="宋体" w:hint="eastAsia"/>
                <w:szCs w:val="21"/>
              </w:rPr>
              <w:t>未提交、已拒绝</w:t>
            </w:r>
            <w:r w:rsidR="00D37F52" w:rsidRPr="00413DC6">
              <w:rPr>
                <w:rFonts w:ascii="宋体" w:hAnsi="宋体" w:hint="eastAsia"/>
                <w:szCs w:val="21"/>
              </w:rPr>
              <w:t>：</w:t>
            </w:r>
            <w:r w:rsidRPr="00413DC6">
              <w:rPr>
                <w:rFonts w:ascii="宋体" w:hAnsi="宋体" w:hint="eastAsia"/>
                <w:szCs w:val="21"/>
              </w:rPr>
              <w:t>字体</w:t>
            </w:r>
            <w:proofErr w:type="gramStart"/>
            <w:r w:rsidR="0012620E" w:rsidRPr="00413DC6">
              <w:rPr>
                <w:rFonts w:ascii="宋体" w:hAnsi="宋体" w:hint="eastAsia"/>
                <w:szCs w:val="21"/>
              </w:rPr>
              <w:t>微软雅黑</w:t>
            </w:r>
            <w:proofErr w:type="gramEnd"/>
            <w:r w:rsidR="00E14C63" w:rsidRPr="00413DC6">
              <w:rPr>
                <w:rFonts w:ascii="宋体" w:hAnsi="宋体" w:hint="eastAsia"/>
                <w:szCs w:val="21"/>
              </w:rPr>
              <w:t>#fff</w:t>
            </w:r>
            <w:r w:rsidRPr="00413DC6">
              <w:rPr>
                <w:rFonts w:ascii="宋体" w:hAnsi="宋体" w:hint="eastAsia"/>
                <w:szCs w:val="21"/>
              </w:rPr>
              <w:t>，背景</w:t>
            </w:r>
            <w:r w:rsidR="002F398C" w:rsidRPr="00413DC6">
              <w:rPr>
                <w:rFonts w:ascii="宋体" w:hAnsi="宋体" w:hint="eastAsia"/>
                <w:szCs w:val="21"/>
              </w:rPr>
              <w:t>填充</w:t>
            </w:r>
            <w:r w:rsidR="00D37F52" w:rsidRPr="00413DC6">
              <w:rPr>
                <w:rFonts w:ascii="宋体" w:hAnsi="宋体" w:hint="eastAsia"/>
                <w:szCs w:val="21"/>
              </w:rPr>
              <w:t>#</w:t>
            </w:r>
            <w:r w:rsidR="00D37F52" w:rsidRPr="00413DC6">
              <w:rPr>
                <w:rFonts w:ascii="宋体" w:hAnsi="宋体"/>
                <w:szCs w:val="21"/>
              </w:rPr>
              <w:t>F2DEDE</w:t>
            </w:r>
          </w:p>
          <w:p w14:paraId="6B25F229" w14:textId="77777777" w:rsidR="00D37F52" w:rsidRDefault="00D37F52" w:rsidP="009363D4">
            <w:pPr>
              <w:pStyle w:val="a8"/>
              <w:numPr>
                <w:ilvl w:val="0"/>
                <w:numId w:val="22"/>
              </w:numPr>
              <w:spacing w:line="400" w:lineRule="exact"/>
              <w:ind w:firstLineChars="0"/>
              <w:rPr>
                <w:rFonts w:ascii="宋体" w:hAnsi="宋体"/>
                <w:szCs w:val="21"/>
              </w:rPr>
            </w:pPr>
            <w:r>
              <w:rPr>
                <w:rFonts w:ascii="宋体" w:hAnsi="宋体"/>
                <w:szCs w:val="21"/>
              </w:rPr>
              <w:t>待审批</w:t>
            </w:r>
            <w:r>
              <w:rPr>
                <w:rFonts w:ascii="宋体" w:hAnsi="宋体" w:hint="eastAsia"/>
                <w:szCs w:val="21"/>
              </w:rPr>
              <w:t>：</w:t>
            </w:r>
            <w:r>
              <w:rPr>
                <w:rFonts w:ascii="宋体" w:hAnsi="宋体"/>
                <w:szCs w:val="21"/>
              </w:rPr>
              <w:t>字体</w:t>
            </w:r>
            <w:proofErr w:type="gramStart"/>
            <w:r>
              <w:rPr>
                <w:rFonts w:ascii="宋体" w:hAnsi="宋体"/>
                <w:szCs w:val="21"/>
              </w:rPr>
              <w:t>微软雅黑</w:t>
            </w:r>
            <w:proofErr w:type="gramEnd"/>
            <w:r w:rsidR="000D11A5">
              <w:rPr>
                <w:rFonts w:ascii="宋体" w:hAnsi="宋体" w:hint="eastAsia"/>
                <w:szCs w:val="21"/>
              </w:rPr>
              <w:t>#</w:t>
            </w:r>
            <w:r w:rsidR="000D11A5">
              <w:rPr>
                <w:rFonts w:ascii="宋体" w:hAnsi="宋体"/>
                <w:szCs w:val="21"/>
              </w:rPr>
              <w:t>444</w:t>
            </w:r>
            <w:r>
              <w:rPr>
                <w:rFonts w:ascii="宋体" w:hAnsi="宋体" w:hint="eastAsia"/>
                <w:szCs w:val="21"/>
              </w:rPr>
              <w:t>，</w:t>
            </w:r>
            <w:r>
              <w:rPr>
                <w:rFonts w:ascii="宋体" w:hAnsi="宋体"/>
                <w:szCs w:val="21"/>
              </w:rPr>
              <w:t>背景填充</w:t>
            </w:r>
            <w:r>
              <w:rPr>
                <w:rFonts w:ascii="宋体" w:hAnsi="宋体" w:hint="eastAsia"/>
                <w:szCs w:val="21"/>
              </w:rPr>
              <w:t>#</w:t>
            </w:r>
            <w:r w:rsidR="000D11A5">
              <w:rPr>
                <w:rFonts w:ascii="宋体" w:hAnsi="宋体"/>
                <w:szCs w:val="21"/>
              </w:rPr>
              <w:t>d2d6de</w:t>
            </w:r>
          </w:p>
          <w:p w14:paraId="29C7EE0E" w14:textId="77777777" w:rsidR="00865DBC" w:rsidRDefault="00865DBC" w:rsidP="009363D4">
            <w:pPr>
              <w:pStyle w:val="a8"/>
              <w:numPr>
                <w:ilvl w:val="0"/>
                <w:numId w:val="22"/>
              </w:numPr>
              <w:spacing w:line="400" w:lineRule="exact"/>
              <w:ind w:firstLineChars="0"/>
              <w:rPr>
                <w:rFonts w:ascii="宋体" w:hAnsi="宋体"/>
                <w:szCs w:val="21"/>
              </w:rPr>
            </w:pPr>
            <w:r>
              <w:rPr>
                <w:rFonts w:ascii="宋体" w:hAnsi="宋体"/>
                <w:szCs w:val="21"/>
              </w:rPr>
              <w:t>导入失败</w:t>
            </w:r>
            <w:r>
              <w:rPr>
                <w:rFonts w:ascii="宋体" w:hAnsi="宋体" w:hint="eastAsia"/>
                <w:szCs w:val="21"/>
              </w:rPr>
              <w:t>：</w:t>
            </w:r>
            <w:r>
              <w:rPr>
                <w:rFonts w:ascii="宋体" w:hAnsi="宋体"/>
                <w:szCs w:val="21"/>
              </w:rPr>
              <w:t>字体</w:t>
            </w:r>
            <w:proofErr w:type="gramStart"/>
            <w:r>
              <w:rPr>
                <w:rFonts w:ascii="宋体" w:hAnsi="宋体"/>
                <w:szCs w:val="21"/>
              </w:rPr>
              <w:t>微软雅黑</w:t>
            </w:r>
            <w:proofErr w:type="gramEnd"/>
            <w:r w:rsidR="000D11A5">
              <w:rPr>
                <w:rFonts w:ascii="宋体" w:hAnsi="宋体" w:hint="eastAsia"/>
                <w:szCs w:val="21"/>
              </w:rPr>
              <w:t>#</w:t>
            </w:r>
            <w:r w:rsidR="000D11A5">
              <w:rPr>
                <w:rFonts w:ascii="宋体" w:hAnsi="宋体"/>
                <w:szCs w:val="21"/>
              </w:rPr>
              <w:t>fff</w:t>
            </w:r>
            <w:r>
              <w:rPr>
                <w:rFonts w:ascii="宋体" w:hAnsi="宋体" w:hint="eastAsia"/>
                <w:szCs w:val="21"/>
              </w:rPr>
              <w:t>，</w:t>
            </w:r>
            <w:r>
              <w:rPr>
                <w:rFonts w:ascii="宋体" w:hAnsi="宋体"/>
                <w:szCs w:val="21"/>
              </w:rPr>
              <w:t>背景填充</w:t>
            </w:r>
            <w:r>
              <w:rPr>
                <w:rFonts w:ascii="宋体" w:hAnsi="宋体" w:hint="eastAsia"/>
                <w:szCs w:val="21"/>
              </w:rPr>
              <w:t>#</w:t>
            </w:r>
            <w:r w:rsidR="00B86004">
              <w:rPr>
                <w:rFonts w:ascii="宋体" w:hAnsi="宋体"/>
                <w:szCs w:val="21"/>
              </w:rPr>
              <w:t>d</w:t>
            </w:r>
            <w:r w:rsidR="000D11A5">
              <w:rPr>
                <w:rFonts w:ascii="宋体" w:hAnsi="宋体"/>
                <w:szCs w:val="21"/>
              </w:rPr>
              <w:t>d4b</w:t>
            </w:r>
            <w:r>
              <w:rPr>
                <w:rFonts w:ascii="宋体" w:hAnsi="宋体"/>
                <w:szCs w:val="21"/>
              </w:rPr>
              <w:t>39</w:t>
            </w:r>
          </w:p>
          <w:p w14:paraId="76046853" w14:textId="77777777" w:rsidR="00F73550" w:rsidRDefault="00F73550" w:rsidP="009363D4">
            <w:pPr>
              <w:pStyle w:val="a8"/>
              <w:numPr>
                <w:ilvl w:val="0"/>
                <w:numId w:val="22"/>
              </w:numPr>
              <w:spacing w:line="400" w:lineRule="exact"/>
              <w:ind w:firstLineChars="0"/>
              <w:rPr>
                <w:rFonts w:ascii="宋体" w:hAnsi="宋体"/>
                <w:szCs w:val="21"/>
              </w:rPr>
            </w:pPr>
            <w:r>
              <w:rPr>
                <w:rFonts w:ascii="宋体" w:hAnsi="宋体"/>
                <w:szCs w:val="21"/>
              </w:rPr>
              <w:t>已导入</w:t>
            </w:r>
            <w:r>
              <w:rPr>
                <w:rFonts w:ascii="宋体" w:hAnsi="宋体" w:hint="eastAsia"/>
                <w:szCs w:val="21"/>
              </w:rPr>
              <w:t>：</w:t>
            </w:r>
            <w:r>
              <w:rPr>
                <w:rFonts w:ascii="宋体" w:hAnsi="宋体"/>
                <w:szCs w:val="21"/>
              </w:rPr>
              <w:t>字体</w:t>
            </w:r>
            <w:proofErr w:type="gramStart"/>
            <w:r>
              <w:rPr>
                <w:rFonts w:ascii="宋体" w:hAnsi="宋体"/>
                <w:szCs w:val="21"/>
              </w:rPr>
              <w:t>微软雅黑</w:t>
            </w:r>
            <w:proofErr w:type="gramEnd"/>
            <w:r w:rsidR="000D11A5">
              <w:rPr>
                <w:rFonts w:ascii="宋体" w:hAnsi="宋体" w:hint="eastAsia"/>
                <w:szCs w:val="21"/>
              </w:rPr>
              <w:t>#</w:t>
            </w:r>
            <w:r w:rsidR="000D11A5">
              <w:rPr>
                <w:rFonts w:ascii="宋体" w:hAnsi="宋体"/>
                <w:szCs w:val="21"/>
              </w:rPr>
              <w:t>fff</w:t>
            </w:r>
            <w:r>
              <w:rPr>
                <w:rFonts w:ascii="宋体" w:hAnsi="宋体" w:hint="eastAsia"/>
                <w:szCs w:val="21"/>
              </w:rPr>
              <w:t>，</w:t>
            </w:r>
            <w:r>
              <w:rPr>
                <w:rFonts w:ascii="宋体" w:hAnsi="宋体"/>
                <w:szCs w:val="21"/>
              </w:rPr>
              <w:t>背景填充</w:t>
            </w:r>
            <w:r>
              <w:rPr>
                <w:rFonts w:ascii="宋体" w:hAnsi="宋体" w:hint="eastAsia"/>
                <w:szCs w:val="21"/>
              </w:rPr>
              <w:t>#</w:t>
            </w:r>
            <w:r w:rsidR="000D11A5">
              <w:rPr>
                <w:rFonts w:ascii="宋体" w:hAnsi="宋体"/>
                <w:szCs w:val="21"/>
              </w:rPr>
              <w:t>00a65a</w:t>
            </w:r>
          </w:p>
          <w:p w14:paraId="22231ECE" w14:textId="25C1F9D0" w:rsidR="00B86004" w:rsidRDefault="00B86004" w:rsidP="00B86004">
            <w:pPr>
              <w:pStyle w:val="a8"/>
              <w:numPr>
                <w:ilvl w:val="0"/>
                <w:numId w:val="17"/>
              </w:numPr>
              <w:spacing w:line="400" w:lineRule="exact"/>
              <w:ind w:firstLineChars="0"/>
              <w:rPr>
                <w:rFonts w:ascii="宋体" w:hAnsi="宋体"/>
                <w:szCs w:val="21"/>
              </w:rPr>
            </w:pPr>
            <w:r>
              <w:rPr>
                <w:rFonts w:ascii="宋体" w:hAnsi="宋体" w:hint="eastAsia"/>
                <w:szCs w:val="21"/>
              </w:rPr>
              <w:t>导入数：</w:t>
            </w:r>
            <w:r w:rsidR="0077364B">
              <w:rPr>
                <w:rFonts w:ascii="宋体" w:hAnsi="宋体" w:hint="eastAsia"/>
                <w:szCs w:val="21"/>
              </w:rPr>
              <w:t>数据显示</w:t>
            </w:r>
            <w:r>
              <w:rPr>
                <w:rFonts w:ascii="宋体" w:hAnsi="宋体" w:hint="eastAsia"/>
                <w:szCs w:val="21"/>
              </w:rPr>
              <w:t>字体#00a65a</w:t>
            </w:r>
          </w:p>
          <w:p w14:paraId="386198FB" w14:textId="21FFA9DA" w:rsidR="00B86004" w:rsidRPr="005F1D72" w:rsidRDefault="00B86004" w:rsidP="00B86004">
            <w:pPr>
              <w:pStyle w:val="a8"/>
              <w:spacing w:line="400" w:lineRule="exact"/>
              <w:ind w:left="420" w:firstLineChars="0" w:firstLine="0"/>
              <w:rPr>
                <w:rFonts w:ascii="宋体" w:hAnsi="宋体"/>
                <w:szCs w:val="21"/>
              </w:rPr>
            </w:pPr>
            <w:r>
              <w:rPr>
                <w:rFonts w:ascii="宋体" w:hAnsi="宋体"/>
                <w:szCs w:val="21"/>
              </w:rPr>
              <w:t>导入失败数</w:t>
            </w:r>
            <w:r>
              <w:rPr>
                <w:rFonts w:ascii="宋体" w:hAnsi="宋体" w:hint="eastAsia"/>
                <w:szCs w:val="21"/>
              </w:rPr>
              <w:t>：</w:t>
            </w:r>
            <w:r w:rsidR="0077364B">
              <w:rPr>
                <w:rFonts w:ascii="宋体" w:hAnsi="宋体" w:hint="eastAsia"/>
                <w:szCs w:val="21"/>
              </w:rPr>
              <w:t>数据显示</w:t>
            </w:r>
            <w:r>
              <w:rPr>
                <w:rFonts w:ascii="宋体" w:hAnsi="宋体" w:hint="eastAsia"/>
                <w:szCs w:val="21"/>
              </w:rPr>
              <w:t>字体#</w:t>
            </w:r>
            <w:r>
              <w:rPr>
                <w:rFonts w:ascii="宋体" w:hAnsi="宋体"/>
                <w:szCs w:val="21"/>
              </w:rPr>
              <w:t>dd4b39</w:t>
            </w:r>
          </w:p>
        </w:tc>
      </w:tr>
      <w:tr w:rsidR="00F22F60" w:rsidRPr="00C630D1" w14:paraId="087D0A47" w14:textId="77777777" w:rsidTr="008926FC">
        <w:trPr>
          <w:jc w:val="center"/>
        </w:trPr>
        <w:tc>
          <w:tcPr>
            <w:tcW w:w="1548" w:type="dxa"/>
            <w:shd w:val="clear" w:color="auto" w:fill="A6A6A6"/>
          </w:tcPr>
          <w:p w14:paraId="33CB6C04" w14:textId="77777777" w:rsidR="00F22F60" w:rsidRPr="00C630D1" w:rsidRDefault="00F22F60" w:rsidP="008926FC">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1DFBAD92" w14:textId="77777777" w:rsidR="00F22F60" w:rsidRDefault="00205369" w:rsidP="008926FC">
            <w:pPr>
              <w:spacing w:line="400" w:lineRule="exact"/>
              <w:rPr>
                <w:rFonts w:ascii="宋体" w:hAnsi="宋体"/>
                <w:szCs w:val="21"/>
              </w:rPr>
            </w:pPr>
            <w:r>
              <w:rPr>
                <w:rFonts w:ascii="宋体" w:hAnsi="宋体"/>
                <w:szCs w:val="21"/>
              </w:rPr>
              <w:t>操作员具有</w:t>
            </w:r>
            <w:r>
              <w:rPr>
                <w:rFonts w:ascii="宋体" w:hAnsi="宋体" w:hint="eastAsia"/>
                <w:szCs w:val="21"/>
              </w:rPr>
              <w:t>【新增手续费率】菜单权限</w:t>
            </w:r>
          </w:p>
          <w:p w14:paraId="5B3E84E4" w14:textId="77777777" w:rsidR="00205369" w:rsidRPr="000A3B83" w:rsidRDefault="00205369" w:rsidP="008926FC">
            <w:pPr>
              <w:spacing w:line="400" w:lineRule="exact"/>
              <w:rPr>
                <w:rFonts w:ascii="宋体" w:hAnsi="宋体"/>
                <w:szCs w:val="21"/>
              </w:rPr>
            </w:pPr>
            <w:r>
              <w:rPr>
                <w:rFonts w:ascii="宋体" w:hAnsi="宋体"/>
                <w:szCs w:val="21"/>
              </w:rPr>
              <w:t>操作员具有</w:t>
            </w:r>
            <w:r w:rsidR="00EA3BC5">
              <w:rPr>
                <w:rFonts w:ascii="宋体" w:hAnsi="宋体" w:hint="eastAsia"/>
                <w:szCs w:val="21"/>
              </w:rPr>
              <w:t>【新增手续费率历史（自己）】、【新增手续费率历史（全部）】功能权限</w:t>
            </w:r>
          </w:p>
        </w:tc>
      </w:tr>
      <w:tr w:rsidR="00F22F60" w:rsidRPr="00C630D1" w14:paraId="22E24E98" w14:textId="77777777" w:rsidTr="008926FC">
        <w:trPr>
          <w:jc w:val="center"/>
        </w:trPr>
        <w:tc>
          <w:tcPr>
            <w:tcW w:w="1548" w:type="dxa"/>
            <w:shd w:val="clear" w:color="auto" w:fill="A6A6A6"/>
          </w:tcPr>
          <w:p w14:paraId="40000B67" w14:textId="77777777" w:rsidR="00F22F60" w:rsidRPr="00C630D1" w:rsidRDefault="00F22F60" w:rsidP="008926FC">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5CC23E71" w14:textId="77777777" w:rsidR="00F22F60" w:rsidRPr="00C630D1" w:rsidRDefault="00F22F60" w:rsidP="008926FC">
            <w:pPr>
              <w:spacing w:line="400" w:lineRule="atLeast"/>
              <w:rPr>
                <w:rFonts w:ascii="宋体" w:hAnsi="宋体"/>
                <w:szCs w:val="21"/>
              </w:rPr>
            </w:pPr>
          </w:p>
        </w:tc>
      </w:tr>
      <w:tr w:rsidR="00F22F60" w:rsidRPr="00C630D1" w14:paraId="7AF5A53D" w14:textId="77777777" w:rsidTr="008926FC">
        <w:trPr>
          <w:jc w:val="center"/>
        </w:trPr>
        <w:tc>
          <w:tcPr>
            <w:tcW w:w="1548" w:type="dxa"/>
            <w:shd w:val="clear" w:color="auto" w:fill="A6A6A6"/>
          </w:tcPr>
          <w:p w14:paraId="5EEDD304" w14:textId="77777777" w:rsidR="00F22F60" w:rsidRPr="00C630D1" w:rsidRDefault="00F22F60" w:rsidP="008926FC">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64C52A53" w14:textId="77777777" w:rsidR="00F22F60" w:rsidRPr="00C630D1" w:rsidRDefault="00F22F60" w:rsidP="008926FC">
            <w:pPr>
              <w:spacing w:line="400" w:lineRule="exact"/>
              <w:rPr>
                <w:rFonts w:ascii="宋体" w:hAnsi="宋体"/>
                <w:szCs w:val="21"/>
              </w:rPr>
            </w:pPr>
            <w:r>
              <w:rPr>
                <w:rFonts w:ascii="宋体" w:hAnsi="宋体" w:hint="eastAsia"/>
                <w:szCs w:val="21"/>
              </w:rPr>
              <w:t>无</w:t>
            </w:r>
          </w:p>
        </w:tc>
      </w:tr>
    </w:tbl>
    <w:p w14:paraId="3CD1155D" w14:textId="77777777" w:rsidR="00F22F60" w:rsidRPr="00926C03" w:rsidRDefault="00F22F60" w:rsidP="00926C03"/>
    <w:p w14:paraId="3C2D6288" w14:textId="77777777" w:rsidR="00F22F60" w:rsidRPr="0060679A" w:rsidRDefault="00F22F60" w:rsidP="00CB7AE8">
      <w:pPr>
        <w:pStyle w:val="5"/>
      </w:pPr>
      <w:r>
        <w:rPr>
          <w:rFonts w:hint="eastAsia"/>
        </w:rPr>
        <w:t>新增手续费率导出</w:t>
      </w:r>
      <w:bookmarkEnd w:id="145"/>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F22F60" w:rsidRPr="00C630D1" w14:paraId="7C0B7AD3" w14:textId="77777777" w:rsidTr="0090736F">
        <w:trPr>
          <w:jc w:val="center"/>
        </w:trPr>
        <w:tc>
          <w:tcPr>
            <w:tcW w:w="1548" w:type="dxa"/>
            <w:shd w:val="clear" w:color="auto" w:fill="A6A6A6"/>
          </w:tcPr>
          <w:p w14:paraId="3429DBC4" w14:textId="77777777" w:rsidR="00F22F60" w:rsidRPr="00C630D1" w:rsidRDefault="00F22F60" w:rsidP="0090736F">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44E0B84F" w14:textId="77777777" w:rsidR="00F22F60" w:rsidRPr="00C630D1" w:rsidRDefault="00F22F60" w:rsidP="0090736F">
            <w:pPr>
              <w:spacing w:line="400" w:lineRule="exact"/>
              <w:rPr>
                <w:rFonts w:ascii="宋体" w:hAnsi="宋体"/>
                <w:szCs w:val="21"/>
              </w:rPr>
            </w:pPr>
          </w:p>
        </w:tc>
      </w:tr>
      <w:tr w:rsidR="00F22F60" w:rsidRPr="00C630D1" w14:paraId="6B46410F" w14:textId="77777777" w:rsidTr="0090736F">
        <w:trPr>
          <w:jc w:val="center"/>
        </w:trPr>
        <w:tc>
          <w:tcPr>
            <w:tcW w:w="1548" w:type="dxa"/>
            <w:shd w:val="clear" w:color="auto" w:fill="A6A6A6"/>
          </w:tcPr>
          <w:p w14:paraId="5F73DF78" w14:textId="77777777" w:rsidR="00F22F60" w:rsidRPr="00C630D1" w:rsidRDefault="00F22F60" w:rsidP="0090736F">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7B50F14E" w14:textId="77777777" w:rsidR="00F22F60" w:rsidRPr="00C630D1" w:rsidRDefault="00F22F60" w:rsidP="0090736F">
            <w:pPr>
              <w:spacing w:line="400" w:lineRule="exact"/>
              <w:rPr>
                <w:rFonts w:ascii="宋体" w:hAnsi="宋体"/>
                <w:szCs w:val="21"/>
              </w:rPr>
            </w:pPr>
            <w:r>
              <w:rPr>
                <w:rFonts w:ascii="宋体" w:hAnsi="宋体" w:hint="eastAsia"/>
                <w:szCs w:val="21"/>
              </w:rPr>
              <w:t>新增手续费率导出</w:t>
            </w:r>
          </w:p>
        </w:tc>
      </w:tr>
      <w:tr w:rsidR="00F22F60" w:rsidRPr="00C630D1" w14:paraId="7D6C59AA" w14:textId="77777777" w:rsidTr="0090736F">
        <w:trPr>
          <w:jc w:val="center"/>
        </w:trPr>
        <w:tc>
          <w:tcPr>
            <w:tcW w:w="1548" w:type="dxa"/>
            <w:shd w:val="clear" w:color="auto" w:fill="A6A6A6"/>
          </w:tcPr>
          <w:p w14:paraId="013AC2E1" w14:textId="77777777" w:rsidR="00F22F60" w:rsidRPr="00C630D1" w:rsidRDefault="00F22F60" w:rsidP="0090736F">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4652F0E7" w14:textId="77777777" w:rsidR="00F22F60" w:rsidRPr="00C630D1" w:rsidRDefault="00F22F60" w:rsidP="0090736F">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76F0AC7A" w14:textId="77777777" w:rsidR="00F22F60" w:rsidRPr="00C630D1" w:rsidRDefault="00F22F60" w:rsidP="0090736F">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0A15B278" w14:textId="77777777" w:rsidR="00F22F60" w:rsidRPr="00C630D1" w:rsidRDefault="00F22F60" w:rsidP="0090736F">
            <w:pPr>
              <w:spacing w:line="400" w:lineRule="exact"/>
              <w:rPr>
                <w:rFonts w:ascii="宋体" w:hAnsi="宋体"/>
                <w:szCs w:val="21"/>
              </w:rPr>
            </w:pPr>
            <w:r w:rsidRPr="00C630D1">
              <w:rPr>
                <w:rFonts w:ascii="宋体" w:hAnsi="宋体"/>
                <w:szCs w:val="21"/>
              </w:rPr>
              <w:t>20</w:t>
            </w:r>
            <w:r>
              <w:rPr>
                <w:rFonts w:ascii="宋体" w:hAnsi="宋体" w:hint="eastAsia"/>
                <w:szCs w:val="21"/>
              </w:rPr>
              <w:t>17-8-1</w:t>
            </w:r>
          </w:p>
        </w:tc>
      </w:tr>
      <w:tr w:rsidR="00F22F60" w:rsidRPr="00C630D1" w14:paraId="4B1F4A51" w14:textId="77777777" w:rsidTr="0090736F">
        <w:trPr>
          <w:jc w:val="center"/>
        </w:trPr>
        <w:tc>
          <w:tcPr>
            <w:tcW w:w="1548" w:type="dxa"/>
            <w:shd w:val="clear" w:color="auto" w:fill="A6A6A6"/>
          </w:tcPr>
          <w:p w14:paraId="40B8D82D" w14:textId="77777777" w:rsidR="00F22F60" w:rsidRPr="00C630D1" w:rsidRDefault="00F22F60" w:rsidP="0090736F">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0E4A1549" w14:textId="77777777" w:rsidR="00F22F60" w:rsidRPr="00C630D1" w:rsidRDefault="00F22F60" w:rsidP="009A6F63">
            <w:pPr>
              <w:spacing w:line="400" w:lineRule="exact"/>
              <w:ind w:firstLineChars="200" w:firstLine="420"/>
              <w:rPr>
                <w:rFonts w:ascii="宋体" w:hAnsi="宋体"/>
                <w:szCs w:val="21"/>
              </w:rPr>
            </w:pPr>
            <w:r>
              <w:rPr>
                <w:rFonts w:ascii="宋体" w:hAnsi="宋体" w:hint="eastAsia"/>
                <w:szCs w:val="21"/>
              </w:rPr>
              <w:t>以word格式导出已录入的手续费率，需要四列分别显示郑州、大连、上海交易所和中金所。由于大商</w:t>
            </w:r>
            <w:proofErr w:type="gramStart"/>
            <w:r>
              <w:rPr>
                <w:rFonts w:ascii="宋体" w:hAnsi="宋体" w:hint="eastAsia"/>
                <w:szCs w:val="21"/>
              </w:rPr>
              <w:t>所品种</w:t>
            </w:r>
            <w:proofErr w:type="gramEnd"/>
            <w:r>
              <w:rPr>
                <w:rFonts w:ascii="宋体" w:hAnsi="宋体" w:hint="eastAsia"/>
                <w:szCs w:val="21"/>
              </w:rPr>
              <w:t>较多，不利于数据展示，因此合并铁矿石、焦煤、焦炭和聚丙烯的159合约进行统一展示。橡胶709合约单独显示；过期合约不显示。</w:t>
            </w:r>
          </w:p>
        </w:tc>
      </w:tr>
      <w:tr w:rsidR="00F22F60" w:rsidRPr="00C630D1" w14:paraId="78080AF9" w14:textId="77777777" w:rsidTr="0090736F">
        <w:trPr>
          <w:jc w:val="center"/>
        </w:trPr>
        <w:tc>
          <w:tcPr>
            <w:tcW w:w="1548" w:type="dxa"/>
            <w:shd w:val="clear" w:color="auto" w:fill="A6A6A6"/>
          </w:tcPr>
          <w:p w14:paraId="0A72D321" w14:textId="77777777" w:rsidR="00F22F60" w:rsidRPr="00C630D1" w:rsidRDefault="00F22F60" w:rsidP="0090736F">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721A5A53" w14:textId="77777777" w:rsidR="00F22F60" w:rsidRPr="00C630D1" w:rsidRDefault="00F22F60" w:rsidP="0090736F">
            <w:pPr>
              <w:spacing w:line="400" w:lineRule="exact"/>
              <w:rPr>
                <w:rFonts w:ascii="宋体" w:hAnsi="宋体"/>
                <w:szCs w:val="21"/>
              </w:rPr>
            </w:pPr>
            <w:r>
              <w:rPr>
                <w:rFonts w:ascii="宋体" w:hAnsi="宋体" w:hint="eastAsia"/>
                <w:szCs w:val="21"/>
              </w:rPr>
              <w:t>无</w:t>
            </w:r>
          </w:p>
        </w:tc>
      </w:tr>
      <w:tr w:rsidR="00F22F60" w:rsidRPr="00C630D1" w14:paraId="077589E1" w14:textId="77777777" w:rsidTr="0090736F">
        <w:trPr>
          <w:jc w:val="center"/>
        </w:trPr>
        <w:tc>
          <w:tcPr>
            <w:tcW w:w="1548" w:type="dxa"/>
            <w:shd w:val="clear" w:color="auto" w:fill="A6A6A6"/>
          </w:tcPr>
          <w:p w14:paraId="6799F727" w14:textId="77777777" w:rsidR="00F22F60" w:rsidRPr="00C630D1" w:rsidRDefault="00F22F60" w:rsidP="0090736F">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18AB8762" w14:textId="77777777" w:rsidR="00F22F60" w:rsidRPr="00C630D1" w:rsidRDefault="00F22F60" w:rsidP="0090736F">
            <w:pPr>
              <w:spacing w:line="400" w:lineRule="exact"/>
              <w:rPr>
                <w:rFonts w:ascii="宋体" w:hAnsi="宋体"/>
                <w:szCs w:val="21"/>
              </w:rPr>
            </w:pPr>
            <w:r>
              <w:rPr>
                <w:rFonts w:ascii="宋体" w:hAnsi="宋体" w:hint="eastAsia"/>
                <w:szCs w:val="21"/>
              </w:rPr>
              <w:t>无</w:t>
            </w:r>
          </w:p>
        </w:tc>
      </w:tr>
      <w:tr w:rsidR="00F22F60" w:rsidRPr="00C630D1" w14:paraId="2B8C3D38" w14:textId="77777777" w:rsidTr="0090736F">
        <w:trPr>
          <w:jc w:val="center"/>
        </w:trPr>
        <w:tc>
          <w:tcPr>
            <w:tcW w:w="1548" w:type="dxa"/>
            <w:shd w:val="clear" w:color="auto" w:fill="A6A6A6"/>
          </w:tcPr>
          <w:p w14:paraId="433736F5" w14:textId="77777777" w:rsidR="00F22F60" w:rsidRPr="00C630D1" w:rsidRDefault="00F22F60" w:rsidP="0090736F">
            <w:pPr>
              <w:spacing w:line="400" w:lineRule="exact"/>
              <w:rPr>
                <w:rFonts w:ascii="宋体" w:hAnsi="宋体"/>
                <w:color w:val="000000"/>
                <w:szCs w:val="21"/>
              </w:rPr>
            </w:pPr>
            <w:r w:rsidRPr="00C630D1">
              <w:rPr>
                <w:rFonts w:ascii="宋体" w:hAnsi="宋体" w:hint="eastAsia"/>
                <w:color w:val="000000"/>
                <w:szCs w:val="21"/>
              </w:rPr>
              <w:lastRenderedPageBreak/>
              <w:t>输入</w:t>
            </w:r>
          </w:p>
        </w:tc>
        <w:tc>
          <w:tcPr>
            <w:tcW w:w="9714" w:type="dxa"/>
            <w:gridSpan w:val="3"/>
          </w:tcPr>
          <w:p w14:paraId="38443404" w14:textId="77777777" w:rsidR="00F22F60" w:rsidRPr="000E4BB5" w:rsidRDefault="00F22F60" w:rsidP="0090736F">
            <w:pPr>
              <w:spacing w:before="60" w:after="60" w:line="400" w:lineRule="exact"/>
              <w:jc w:val="left"/>
              <w:rPr>
                <w:rFonts w:ascii="宋体" w:hAnsi="宋体"/>
                <w:szCs w:val="21"/>
              </w:rPr>
            </w:pPr>
            <w:r>
              <w:rPr>
                <w:rFonts w:ascii="宋体" w:hAnsi="宋体" w:hint="eastAsia"/>
                <w:szCs w:val="21"/>
              </w:rPr>
              <w:t>无</w:t>
            </w:r>
          </w:p>
        </w:tc>
      </w:tr>
      <w:tr w:rsidR="00F22F60" w:rsidRPr="00C630D1" w14:paraId="0ABF90F4" w14:textId="77777777" w:rsidTr="0090736F">
        <w:trPr>
          <w:jc w:val="center"/>
        </w:trPr>
        <w:tc>
          <w:tcPr>
            <w:tcW w:w="1548" w:type="dxa"/>
            <w:shd w:val="clear" w:color="auto" w:fill="A6A6A6"/>
          </w:tcPr>
          <w:p w14:paraId="3E1556EC" w14:textId="77777777" w:rsidR="00F22F60" w:rsidRPr="00C630D1" w:rsidRDefault="00F22F60" w:rsidP="0090736F">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53B483CF" w14:textId="77777777" w:rsidR="00F22F60" w:rsidRPr="00946BE4" w:rsidRDefault="00F22F60" w:rsidP="0090736F">
            <w:pPr>
              <w:rPr>
                <w:rFonts w:ascii="宋体" w:hAnsi="宋体"/>
                <w:b/>
                <w:szCs w:val="21"/>
              </w:rPr>
            </w:pPr>
            <w:r w:rsidRPr="00946BE4">
              <w:rPr>
                <w:rFonts w:ascii="宋体" w:hAnsi="宋体" w:hint="eastAsia"/>
                <w:b/>
                <w:szCs w:val="21"/>
              </w:rPr>
              <w:t>【功能操作要求】</w:t>
            </w:r>
          </w:p>
          <w:p w14:paraId="4F318180" w14:textId="77777777" w:rsidR="00F22F60" w:rsidRPr="00675214" w:rsidRDefault="00F22F60" w:rsidP="0090736F">
            <w:pPr>
              <w:spacing w:line="360" w:lineRule="auto"/>
              <w:ind w:firstLineChars="100" w:firstLine="210"/>
              <w:rPr>
                <w:rFonts w:ascii="宋体" w:hAnsi="宋体"/>
                <w:szCs w:val="21"/>
              </w:rPr>
            </w:pPr>
            <w:r w:rsidRPr="00792F3C">
              <w:rPr>
                <w:rFonts w:ascii="宋体" w:hAnsi="宋体" w:hint="eastAsia"/>
                <w:szCs w:val="21"/>
              </w:rPr>
              <w:t>点击【</w:t>
            </w:r>
            <w:r>
              <w:rPr>
                <w:rFonts w:ascii="宋体" w:hAnsi="宋体" w:hint="eastAsia"/>
                <w:szCs w:val="21"/>
              </w:rPr>
              <w:t>导出</w:t>
            </w:r>
            <w:r w:rsidRPr="00792F3C">
              <w:rPr>
                <w:rFonts w:ascii="宋体" w:hAnsi="宋体" w:hint="eastAsia"/>
                <w:szCs w:val="21"/>
              </w:rPr>
              <w:t>】按钮，系统自动完成如下操作：</w:t>
            </w:r>
          </w:p>
          <w:p w14:paraId="3941FB85" w14:textId="77777777" w:rsidR="00F22F60" w:rsidRDefault="00F22F60" w:rsidP="00786169">
            <w:pPr>
              <w:pStyle w:val="a8"/>
              <w:numPr>
                <w:ilvl w:val="0"/>
                <w:numId w:val="3"/>
              </w:numPr>
              <w:spacing w:line="360" w:lineRule="auto"/>
              <w:ind w:firstLineChars="0"/>
              <w:rPr>
                <w:rFonts w:ascii="宋体" w:hAnsi="宋体"/>
                <w:szCs w:val="21"/>
              </w:rPr>
            </w:pPr>
            <w:r>
              <w:rPr>
                <w:rFonts w:ascii="宋体" w:hAnsi="宋体" w:hint="eastAsia"/>
                <w:szCs w:val="21"/>
              </w:rPr>
              <w:t>系统根据当前查询条件导出数据，导出数据</w:t>
            </w:r>
            <w:proofErr w:type="gramStart"/>
            <w:r>
              <w:rPr>
                <w:rFonts w:ascii="宋体" w:hAnsi="宋体" w:hint="eastAsia"/>
                <w:szCs w:val="21"/>
              </w:rPr>
              <w:t>列内容</w:t>
            </w:r>
            <w:proofErr w:type="gramEnd"/>
            <w:r>
              <w:rPr>
                <w:rFonts w:ascii="宋体" w:hAnsi="宋体" w:hint="eastAsia"/>
                <w:szCs w:val="21"/>
              </w:rPr>
              <w:t>为系统固定列，不随前台框架调整列而改变；</w:t>
            </w:r>
          </w:p>
          <w:p w14:paraId="335AE5FF" w14:textId="77777777" w:rsidR="00F22F60" w:rsidRDefault="00F22F60" w:rsidP="00786169">
            <w:pPr>
              <w:pStyle w:val="a8"/>
              <w:numPr>
                <w:ilvl w:val="0"/>
                <w:numId w:val="4"/>
              </w:numPr>
              <w:spacing w:line="360" w:lineRule="auto"/>
              <w:ind w:firstLineChars="0"/>
              <w:rPr>
                <w:rFonts w:ascii="宋体" w:hAnsi="宋体"/>
                <w:szCs w:val="21"/>
              </w:rPr>
            </w:pPr>
            <w:r>
              <w:rPr>
                <w:rFonts w:ascii="宋体" w:hAnsi="宋体" w:hint="eastAsia"/>
                <w:szCs w:val="21"/>
              </w:rPr>
              <w:t>首行依次为：资金账号、客户名称、分类代码，每单元格后设一空单元格</w:t>
            </w:r>
          </w:p>
          <w:p w14:paraId="413648D2" w14:textId="77777777" w:rsidR="00F22F60" w:rsidRDefault="00F22F60" w:rsidP="00786169">
            <w:pPr>
              <w:pStyle w:val="a8"/>
              <w:numPr>
                <w:ilvl w:val="0"/>
                <w:numId w:val="4"/>
              </w:numPr>
              <w:spacing w:line="360" w:lineRule="auto"/>
              <w:ind w:firstLineChars="0"/>
              <w:rPr>
                <w:rFonts w:ascii="宋体" w:hAnsi="宋体"/>
                <w:szCs w:val="21"/>
              </w:rPr>
            </w:pPr>
            <w:r>
              <w:rPr>
                <w:rFonts w:ascii="宋体" w:hAnsi="宋体" w:hint="eastAsia"/>
                <w:szCs w:val="21"/>
              </w:rPr>
              <w:t>列包括：郑州（品种、手续费）、大连（品种、手续费）、上海（品种、手续费</w:t>
            </w:r>
            <w:r w:rsidRPr="00124974">
              <w:rPr>
                <w:rFonts w:ascii="宋体" w:hAnsi="宋体" w:hint="eastAsia"/>
                <w:szCs w:val="21"/>
              </w:rPr>
              <w:t>）</w:t>
            </w:r>
            <w:r>
              <w:rPr>
                <w:rFonts w:ascii="宋体" w:hAnsi="宋体" w:hint="eastAsia"/>
                <w:szCs w:val="21"/>
              </w:rPr>
              <w:t>、中金所（品种、手续费），能源（品种、手续费）</w:t>
            </w:r>
          </w:p>
          <w:p w14:paraId="5A946A51" w14:textId="77777777" w:rsidR="00F22F60" w:rsidRPr="005B2EE1" w:rsidRDefault="00F22F60" w:rsidP="00786169">
            <w:pPr>
              <w:pStyle w:val="a8"/>
              <w:numPr>
                <w:ilvl w:val="0"/>
                <w:numId w:val="3"/>
              </w:numPr>
              <w:spacing w:line="360" w:lineRule="auto"/>
              <w:ind w:firstLineChars="0"/>
              <w:rPr>
                <w:rFonts w:ascii="宋体" w:hAnsi="宋体"/>
                <w:szCs w:val="21"/>
              </w:rPr>
            </w:pPr>
            <w:r>
              <w:rPr>
                <w:rFonts w:ascii="宋体" w:hAnsi="宋体" w:hint="eastAsia"/>
                <w:szCs w:val="21"/>
              </w:rPr>
              <w:t>以word格式表格文件进行保存至【下载】文件夹中（</w:t>
            </w:r>
            <w:r>
              <w:rPr>
                <w:rFonts w:ascii="宋体" w:hAnsi="宋体"/>
                <w:szCs w:val="21"/>
              </w:rPr>
              <w:t>C:\Users\</w:t>
            </w:r>
            <w:r>
              <w:rPr>
                <w:rFonts w:ascii="宋体" w:hAnsi="宋体" w:hint="eastAsia"/>
                <w:szCs w:val="21"/>
              </w:rPr>
              <w:t>（主机名称）</w:t>
            </w:r>
            <w:r w:rsidRPr="00CD395B">
              <w:rPr>
                <w:rFonts w:ascii="宋体" w:hAnsi="宋体"/>
                <w:szCs w:val="21"/>
              </w:rPr>
              <w:t>\Downloads</w:t>
            </w:r>
            <w:r>
              <w:rPr>
                <w:rFonts w:ascii="宋体" w:hAnsi="宋体" w:hint="eastAsia"/>
                <w:szCs w:val="21"/>
              </w:rPr>
              <w:t>），文件命名规则为：“客户参数表_新开户手续费表_（客户号）”；如果相同文件已经存在，自动在将要导出文件名后添加数字避免重复。</w:t>
            </w:r>
          </w:p>
        </w:tc>
      </w:tr>
      <w:tr w:rsidR="00F22F60" w:rsidRPr="00C630D1" w14:paraId="46BDC7DB" w14:textId="77777777" w:rsidTr="0090736F">
        <w:trPr>
          <w:jc w:val="center"/>
        </w:trPr>
        <w:tc>
          <w:tcPr>
            <w:tcW w:w="1548" w:type="dxa"/>
            <w:shd w:val="clear" w:color="auto" w:fill="A6A6A6"/>
          </w:tcPr>
          <w:p w14:paraId="722886DA" w14:textId="77777777" w:rsidR="00F22F60" w:rsidRPr="00C630D1" w:rsidRDefault="00F22F60" w:rsidP="0090736F">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17CA4B77" w14:textId="77777777" w:rsidR="00F22F60" w:rsidRPr="00C630D1" w:rsidRDefault="00F22F60" w:rsidP="0090736F">
            <w:pPr>
              <w:spacing w:line="400" w:lineRule="exact"/>
              <w:rPr>
                <w:rFonts w:ascii="宋体" w:hAnsi="宋体"/>
                <w:szCs w:val="21"/>
              </w:rPr>
            </w:pPr>
            <w:r>
              <w:rPr>
                <w:rFonts w:ascii="宋体" w:hAnsi="宋体" w:hint="eastAsia"/>
                <w:szCs w:val="21"/>
              </w:rPr>
              <w:t>无</w:t>
            </w:r>
          </w:p>
        </w:tc>
      </w:tr>
      <w:tr w:rsidR="00F22F60" w:rsidRPr="00C630D1" w14:paraId="1302BB14" w14:textId="77777777" w:rsidTr="0090736F">
        <w:trPr>
          <w:jc w:val="center"/>
        </w:trPr>
        <w:tc>
          <w:tcPr>
            <w:tcW w:w="1548" w:type="dxa"/>
            <w:shd w:val="clear" w:color="auto" w:fill="A6A6A6"/>
          </w:tcPr>
          <w:p w14:paraId="79A8FC2A" w14:textId="77777777" w:rsidR="00F22F60" w:rsidRPr="00C630D1" w:rsidRDefault="00F22F60" w:rsidP="0090736F">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62DECEC4" w14:textId="77777777" w:rsidR="00F22F60" w:rsidRDefault="00F22F60" w:rsidP="00786169">
            <w:pPr>
              <w:numPr>
                <w:ilvl w:val="0"/>
                <w:numId w:val="2"/>
              </w:numPr>
              <w:spacing w:line="400" w:lineRule="exact"/>
              <w:rPr>
                <w:rFonts w:ascii="宋体" w:hAnsi="宋体"/>
                <w:szCs w:val="21"/>
              </w:rPr>
            </w:pPr>
            <w:r>
              <w:rPr>
                <w:rFonts w:ascii="宋体" w:hAnsi="宋体" w:hint="eastAsia"/>
                <w:szCs w:val="21"/>
              </w:rPr>
              <w:t>操作者具有【管理员】或【超级管理员】权限；</w:t>
            </w:r>
          </w:p>
          <w:p w14:paraId="18AF2A9E" w14:textId="77777777" w:rsidR="00F22F60" w:rsidRPr="000A3B83" w:rsidRDefault="00F22F60" w:rsidP="00786169">
            <w:pPr>
              <w:numPr>
                <w:ilvl w:val="0"/>
                <w:numId w:val="2"/>
              </w:numPr>
              <w:spacing w:line="400" w:lineRule="exact"/>
              <w:rPr>
                <w:rFonts w:ascii="宋体" w:hAnsi="宋体"/>
                <w:szCs w:val="21"/>
              </w:rPr>
            </w:pPr>
            <w:r>
              <w:rPr>
                <w:rFonts w:ascii="宋体" w:hAnsi="宋体" w:hint="eastAsia"/>
                <w:szCs w:val="21"/>
              </w:rPr>
              <w:t>操作者具有【导出Word】权限；</w:t>
            </w:r>
          </w:p>
        </w:tc>
      </w:tr>
      <w:tr w:rsidR="00F22F60" w:rsidRPr="00C630D1" w14:paraId="2C629B78" w14:textId="77777777" w:rsidTr="0090736F">
        <w:trPr>
          <w:jc w:val="center"/>
        </w:trPr>
        <w:tc>
          <w:tcPr>
            <w:tcW w:w="1548" w:type="dxa"/>
            <w:shd w:val="clear" w:color="auto" w:fill="A6A6A6"/>
          </w:tcPr>
          <w:p w14:paraId="6ACFB346" w14:textId="77777777" w:rsidR="00F22F60" w:rsidRPr="00C630D1" w:rsidRDefault="00F22F60" w:rsidP="0090736F">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3D1D696F" w14:textId="77777777" w:rsidR="00F22F60" w:rsidRPr="00C630D1" w:rsidRDefault="00F22F60" w:rsidP="0090736F">
            <w:pPr>
              <w:spacing w:line="400" w:lineRule="atLeast"/>
              <w:rPr>
                <w:rFonts w:ascii="宋体" w:hAnsi="宋体"/>
                <w:szCs w:val="21"/>
              </w:rPr>
            </w:pPr>
            <w:r>
              <w:rPr>
                <w:rFonts w:ascii="宋体" w:hAnsi="宋体" w:hint="eastAsia"/>
                <w:szCs w:val="21"/>
              </w:rPr>
              <w:t>无</w:t>
            </w:r>
          </w:p>
        </w:tc>
      </w:tr>
      <w:tr w:rsidR="00F22F60" w:rsidRPr="00C630D1" w14:paraId="14F96203" w14:textId="77777777" w:rsidTr="0090736F">
        <w:trPr>
          <w:jc w:val="center"/>
        </w:trPr>
        <w:tc>
          <w:tcPr>
            <w:tcW w:w="1548" w:type="dxa"/>
            <w:shd w:val="clear" w:color="auto" w:fill="A6A6A6"/>
          </w:tcPr>
          <w:p w14:paraId="5DF323C2" w14:textId="77777777" w:rsidR="00F22F60" w:rsidRPr="00C630D1" w:rsidRDefault="00F22F60" w:rsidP="0090736F">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53AFA929" w14:textId="77777777" w:rsidR="00F22F60" w:rsidRPr="00C630D1" w:rsidRDefault="00F22F60" w:rsidP="0090736F">
            <w:pPr>
              <w:spacing w:line="400" w:lineRule="exact"/>
              <w:rPr>
                <w:rFonts w:ascii="宋体" w:hAnsi="宋体"/>
                <w:szCs w:val="21"/>
              </w:rPr>
            </w:pPr>
            <w:r>
              <w:rPr>
                <w:rFonts w:ascii="宋体" w:hAnsi="宋体" w:hint="eastAsia"/>
                <w:szCs w:val="21"/>
              </w:rPr>
              <w:t>无</w:t>
            </w:r>
          </w:p>
        </w:tc>
      </w:tr>
    </w:tbl>
    <w:p w14:paraId="3E31D7F2" w14:textId="77777777" w:rsidR="00F22F60" w:rsidRDefault="00F22F60" w:rsidP="00786169">
      <w:pPr>
        <w:pStyle w:val="3"/>
      </w:pPr>
      <w:r>
        <w:t>修改手续费率录入</w:t>
      </w:r>
    </w:p>
    <w:p w14:paraId="19362400" w14:textId="77777777" w:rsidR="00F22F60" w:rsidRDefault="00F22F60" w:rsidP="00786169">
      <w:pPr>
        <w:pStyle w:val="4"/>
      </w:pPr>
      <w:r>
        <w:t>修改手续费率录入</w:t>
      </w:r>
    </w:p>
    <w:p w14:paraId="2D43A257" w14:textId="18B5BC52" w:rsidR="00AE7E45" w:rsidRDefault="00AE330A" w:rsidP="00AE7E45">
      <w:pPr>
        <w:pStyle w:val="a0"/>
      </w:pPr>
      <w:r>
        <w:rPr>
          <w:rFonts w:hint="eastAsia"/>
        </w:rPr>
        <w:t>同</w:t>
      </w:r>
      <w:hyperlink w:anchor="_客户开户" w:history="1">
        <w:r w:rsidRPr="00AE330A">
          <w:rPr>
            <w:rStyle w:val="a6"/>
            <w:rFonts w:hint="eastAsia"/>
          </w:rPr>
          <w:t>新增手续费率录入</w:t>
        </w:r>
      </w:hyperlink>
      <w:r>
        <w:rPr>
          <w:rFonts w:hint="eastAsia"/>
        </w:rPr>
        <w:t>。</w:t>
      </w:r>
    </w:p>
    <w:p w14:paraId="60BFE369" w14:textId="4A80C10B" w:rsidR="000960BD" w:rsidRPr="00AE7E45" w:rsidRDefault="004F1D5B" w:rsidP="00AE7E45">
      <w:pPr>
        <w:pStyle w:val="a0"/>
      </w:pPr>
      <w:r>
        <w:rPr>
          <w:rFonts w:hint="eastAsia"/>
        </w:rPr>
        <w:t>提交时</w:t>
      </w:r>
      <w:r w:rsidR="00987B4D">
        <w:rPr>
          <w:rFonts w:hint="eastAsia"/>
        </w:rPr>
        <w:t>对手续费率进行校验，</w:t>
      </w:r>
      <w:r w:rsidR="009370F3" w:rsidRPr="009370F3">
        <w:rPr>
          <w:rFonts w:hint="eastAsia"/>
        </w:rPr>
        <w:t>交易所手续费</w:t>
      </w:r>
      <w:r w:rsidR="009370F3" w:rsidRPr="009370F3">
        <w:rPr>
          <w:rFonts w:hint="eastAsia"/>
        </w:rPr>
        <w:t>&lt;=</w:t>
      </w:r>
      <w:r w:rsidR="0051625D">
        <w:rPr>
          <w:rFonts w:hint="eastAsia"/>
        </w:rPr>
        <w:t>修改后的</w:t>
      </w:r>
      <w:r w:rsidR="009370F3" w:rsidRPr="009370F3">
        <w:rPr>
          <w:rFonts w:hint="eastAsia"/>
        </w:rPr>
        <w:t>手续费率</w:t>
      </w:r>
      <w:r w:rsidR="009370F3" w:rsidRPr="009370F3">
        <w:rPr>
          <w:rFonts w:hint="eastAsia"/>
        </w:rPr>
        <w:t>&lt;=</w:t>
      </w:r>
      <w:r w:rsidR="009370F3" w:rsidRPr="009370F3">
        <w:rPr>
          <w:rFonts w:hint="eastAsia"/>
        </w:rPr>
        <w:t>结算系统手续费</w:t>
      </w:r>
    </w:p>
    <w:p w14:paraId="4D0FD99C" w14:textId="77777777" w:rsidR="00F22F60" w:rsidRDefault="00F22F60" w:rsidP="00786169">
      <w:pPr>
        <w:pStyle w:val="4"/>
      </w:pPr>
      <w:r>
        <w:t>修改手续费率审核</w:t>
      </w:r>
    </w:p>
    <w:p w14:paraId="73C55CEF" w14:textId="4C9C0197" w:rsidR="00353EDC" w:rsidRPr="00353EDC" w:rsidRDefault="00353EDC" w:rsidP="00353EDC">
      <w:pPr>
        <w:pStyle w:val="a0"/>
      </w:pPr>
      <w:r>
        <w:t>同</w:t>
      </w:r>
      <w:hyperlink w:anchor="_新增手续费率审核" w:history="1">
        <w:r w:rsidRPr="00353EDC">
          <w:rPr>
            <w:rStyle w:val="a6"/>
          </w:rPr>
          <w:t>新增手续费率审核</w:t>
        </w:r>
      </w:hyperlink>
      <w:r>
        <w:rPr>
          <w:rFonts w:hint="eastAsia"/>
        </w:rPr>
        <w:t>。</w:t>
      </w:r>
    </w:p>
    <w:p w14:paraId="741C05B1" w14:textId="77777777" w:rsidR="00F22F60" w:rsidRDefault="00F22F60" w:rsidP="00786169">
      <w:pPr>
        <w:pStyle w:val="4"/>
      </w:pPr>
      <w:r>
        <w:t>修改手续费率历史</w:t>
      </w:r>
    </w:p>
    <w:p w14:paraId="38057B76" w14:textId="727C105E" w:rsidR="00353EDC" w:rsidRPr="00353EDC" w:rsidRDefault="002505AF" w:rsidP="00353EDC">
      <w:pPr>
        <w:pStyle w:val="a0"/>
      </w:pPr>
      <w:r>
        <w:t>同</w:t>
      </w:r>
      <w:hyperlink w:anchor="_新增手续费历史" w:history="1">
        <w:r w:rsidRPr="002505AF">
          <w:rPr>
            <w:rStyle w:val="a6"/>
          </w:rPr>
          <w:t>修改手续费</w:t>
        </w:r>
        <w:proofErr w:type="gramStart"/>
        <w:r w:rsidRPr="002505AF">
          <w:rPr>
            <w:rStyle w:val="a6"/>
          </w:rPr>
          <w:t>率历史</w:t>
        </w:r>
        <w:proofErr w:type="gramEnd"/>
      </w:hyperlink>
      <w:r>
        <w:rPr>
          <w:rFonts w:hint="eastAsia"/>
        </w:rPr>
        <w:t>。</w:t>
      </w:r>
    </w:p>
    <w:p w14:paraId="72135733" w14:textId="77777777" w:rsidR="00F22F60" w:rsidRDefault="00F22F60" w:rsidP="00786169">
      <w:pPr>
        <w:pStyle w:val="3"/>
      </w:pPr>
      <w:r>
        <w:rPr>
          <w:rFonts w:hint="eastAsia"/>
        </w:rPr>
        <w:t>手续费率模板</w:t>
      </w:r>
    </w:p>
    <w:p w14:paraId="6B054220" w14:textId="77777777" w:rsidR="00F22F60" w:rsidRDefault="00F22F60" w:rsidP="00786169">
      <w:pPr>
        <w:pStyle w:val="4"/>
      </w:pPr>
      <w:r>
        <w:t>模板管理</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0C4C43" w:rsidRPr="00C630D1" w14:paraId="3ACE075A" w14:textId="77777777" w:rsidTr="008926FC">
        <w:trPr>
          <w:jc w:val="center"/>
        </w:trPr>
        <w:tc>
          <w:tcPr>
            <w:tcW w:w="1548" w:type="dxa"/>
            <w:shd w:val="clear" w:color="auto" w:fill="A6A6A6"/>
          </w:tcPr>
          <w:p w14:paraId="01F0C2C4" w14:textId="77777777" w:rsidR="000C4C43" w:rsidRPr="00C630D1" w:rsidRDefault="000C4C43" w:rsidP="008926FC">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0C6C88F0" w14:textId="77777777" w:rsidR="000C4C43" w:rsidRPr="00C630D1" w:rsidRDefault="000C4C43" w:rsidP="008926FC">
            <w:pPr>
              <w:spacing w:line="400" w:lineRule="exact"/>
              <w:rPr>
                <w:rFonts w:ascii="宋体" w:hAnsi="宋体"/>
                <w:szCs w:val="21"/>
              </w:rPr>
            </w:pPr>
          </w:p>
        </w:tc>
      </w:tr>
      <w:tr w:rsidR="000C4C43" w:rsidRPr="00C630D1" w14:paraId="138A358D" w14:textId="77777777" w:rsidTr="008926FC">
        <w:trPr>
          <w:jc w:val="center"/>
        </w:trPr>
        <w:tc>
          <w:tcPr>
            <w:tcW w:w="1548" w:type="dxa"/>
            <w:shd w:val="clear" w:color="auto" w:fill="A6A6A6"/>
          </w:tcPr>
          <w:p w14:paraId="0CFCDFF4" w14:textId="77777777" w:rsidR="000C4C43" w:rsidRPr="00C630D1" w:rsidRDefault="000C4C43" w:rsidP="008926FC">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5C285D25" w14:textId="2039E558" w:rsidR="000C4C43" w:rsidRPr="00C630D1" w:rsidRDefault="00C86616" w:rsidP="008926FC">
            <w:pPr>
              <w:spacing w:line="400" w:lineRule="exact"/>
              <w:rPr>
                <w:rFonts w:ascii="宋体" w:hAnsi="宋体"/>
                <w:szCs w:val="21"/>
              </w:rPr>
            </w:pPr>
            <w:r>
              <w:rPr>
                <w:rFonts w:ascii="宋体" w:hAnsi="宋体"/>
                <w:szCs w:val="21"/>
              </w:rPr>
              <w:t>模板管理</w:t>
            </w:r>
          </w:p>
        </w:tc>
      </w:tr>
      <w:tr w:rsidR="000C4C43" w:rsidRPr="00C630D1" w14:paraId="19F50797" w14:textId="77777777" w:rsidTr="008926FC">
        <w:trPr>
          <w:jc w:val="center"/>
        </w:trPr>
        <w:tc>
          <w:tcPr>
            <w:tcW w:w="1548" w:type="dxa"/>
            <w:shd w:val="clear" w:color="auto" w:fill="A6A6A6"/>
          </w:tcPr>
          <w:p w14:paraId="38352549" w14:textId="77777777" w:rsidR="000C4C43" w:rsidRPr="00C630D1" w:rsidRDefault="000C4C43" w:rsidP="008926FC">
            <w:pPr>
              <w:spacing w:line="400" w:lineRule="exact"/>
              <w:rPr>
                <w:rFonts w:ascii="宋体" w:hAnsi="宋体"/>
                <w:color w:val="000000"/>
                <w:szCs w:val="21"/>
              </w:rPr>
            </w:pPr>
            <w:r w:rsidRPr="00C630D1">
              <w:rPr>
                <w:rFonts w:ascii="宋体" w:hAnsi="宋体" w:hint="eastAsia"/>
                <w:color w:val="000000"/>
                <w:szCs w:val="21"/>
              </w:rPr>
              <w:lastRenderedPageBreak/>
              <w:t>需求编写人</w:t>
            </w:r>
          </w:p>
        </w:tc>
        <w:tc>
          <w:tcPr>
            <w:tcW w:w="2495" w:type="dxa"/>
            <w:tcBorders>
              <w:right w:val="single" w:sz="4" w:space="0" w:color="auto"/>
            </w:tcBorders>
          </w:tcPr>
          <w:p w14:paraId="69E42ACC" w14:textId="77777777" w:rsidR="000C4C43" w:rsidRPr="00C630D1" w:rsidRDefault="000C4C43" w:rsidP="008926FC">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714AC6AC" w14:textId="77777777" w:rsidR="000C4C43" w:rsidRPr="00C630D1" w:rsidRDefault="000C4C43" w:rsidP="008926FC">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5CB4AA45" w14:textId="38AA00EE" w:rsidR="000C4C43" w:rsidRPr="00C630D1" w:rsidRDefault="000C4C43" w:rsidP="008926FC">
            <w:pPr>
              <w:spacing w:line="400" w:lineRule="exact"/>
              <w:rPr>
                <w:rFonts w:ascii="宋体" w:hAnsi="宋体"/>
                <w:szCs w:val="21"/>
              </w:rPr>
            </w:pPr>
            <w:r w:rsidRPr="00C630D1">
              <w:rPr>
                <w:rFonts w:ascii="宋体" w:hAnsi="宋体"/>
                <w:szCs w:val="21"/>
              </w:rPr>
              <w:t>20</w:t>
            </w:r>
            <w:r w:rsidR="00071312">
              <w:rPr>
                <w:rFonts w:ascii="宋体" w:hAnsi="宋体" w:hint="eastAsia"/>
                <w:szCs w:val="21"/>
              </w:rPr>
              <w:t>17-8-8</w:t>
            </w:r>
          </w:p>
        </w:tc>
      </w:tr>
      <w:tr w:rsidR="000C4C43" w:rsidRPr="00C630D1" w14:paraId="5939B218" w14:textId="77777777" w:rsidTr="008926FC">
        <w:trPr>
          <w:jc w:val="center"/>
        </w:trPr>
        <w:tc>
          <w:tcPr>
            <w:tcW w:w="1548" w:type="dxa"/>
            <w:shd w:val="clear" w:color="auto" w:fill="A6A6A6"/>
          </w:tcPr>
          <w:p w14:paraId="6830DC42" w14:textId="77777777" w:rsidR="000C4C43" w:rsidRPr="00C630D1" w:rsidRDefault="000C4C43" w:rsidP="008926FC">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357EB6DB" w14:textId="69085B4E" w:rsidR="000C4C43" w:rsidRPr="00C630D1" w:rsidRDefault="00DB7BA6" w:rsidP="00674A89">
            <w:pPr>
              <w:spacing w:line="400" w:lineRule="exact"/>
              <w:rPr>
                <w:rFonts w:ascii="宋体" w:hAnsi="宋体"/>
                <w:szCs w:val="21"/>
              </w:rPr>
            </w:pPr>
            <w:r>
              <w:rPr>
                <w:rFonts w:ascii="宋体" w:hAnsi="宋体"/>
                <w:szCs w:val="21"/>
              </w:rPr>
              <w:t>对录入手续费率模板进行管理</w:t>
            </w:r>
          </w:p>
        </w:tc>
      </w:tr>
      <w:tr w:rsidR="000C4C43" w:rsidRPr="00C630D1" w14:paraId="7F026B87" w14:textId="77777777" w:rsidTr="008926FC">
        <w:trPr>
          <w:jc w:val="center"/>
        </w:trPr>
        <w:tc>
          <w:tcPr>
            <w:tcW w:w="1548" w:type="dxa"/>
            <w:shd w:val="clear" w:color="auto" w:fill="A6A6A6"/>
          </w:tcPr>
          <w:p w14:paraId="157227F3" w14:textId="77777777" w:rsidR="000C4C43" w:rsidRPr="00C630D1" w:rsidRDefault="000C4C43" w:rsidP="008926FC">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577357F6" w14:textId="77777777" w:rsidR="000C4C43" w:rsidRPr="00C630D1" w:rsidRDefault="000C4C43" w:rsidP="008926FC">
            <w:pPr>
              <w:spacing w:line="400" w:lineRule="exact"/>
              <w:rPr>
                <w:rFonts w:ascii="宋体" w:hAnsi="宋体"/>
                <w:szCs w:val="21"/>
              </w:rPr>
            </w:pPr>
            <w:r>
              <w:rPr>
                <w:rFonts w:ascii="宋体" w:hAnsi="宋体" w:hint="eastAsia"/>
                <w:szCs w:val="21"/>
              </w:rPr>
              <w:t>无</w:t>
            </w:r>
          </w:p>
        </w:tc>
      </w:tr>
      <w:tr w:rsidR="000C4C43" w:rsidRPr="00C630D1" w14:paraId="39E3232C" w14:textId="77777777" w:rsidTr="008926FC">
        <w:trPr>
          <w:jc w:val="center"/>
        </w:trPr>
        <w:tc>
          <w:tcPr>
            <w:tcW w:w="1548" w:type="dxa"/>
            <w:shd w:val="clear" w:color="auto" w:fill="A6A6A6"/>
          </w:tcPr>
          <w:p w14:paraId="1AE42137" w14:textId="77777777" w:rsidR="000C4C43" w:rsidRPr="00C630D1" w:rsidRDefault="000C4C43" w:rsidP="008926FC">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3CDB0888" w14:textId="77777777" w:rsidR="000C4C43" w:rsidRPr="00C630D1" w:rsidRDefault="000C4C43" w:rsidP="008926FC">
            <w:pPr>
              <w:spacing w:line="400" w:lineRule="exact"/>
              <w:rPr>
                <w:rFonts w:ascii="宋体" w:hAnsi="宋体"/>
                <w:szCs w:val="21"/>
              </w:rPr>
            </w:pPr>
            <w:r>
              <w:rPr>
                <w:rFonts w:ascii="宋体" w:hAnsi="宋体" w:hint="eastAsia"/>
                <w:szCs w:val="21"/>
              </w:rPr>
              <w:t>无</w:t>
            </w:r>
          </w:p>
        </w:tc>
      </w:tr>
      <w:tr w:rsidR="000C4C43" w:rsidRPr="00C630D1" w14:paraId="2EB196C4" w14:textId="77777777" w:rsidTr="008926FC">
        <w:trPr>
          <w:jc w:val="center"/>
        </w:trPr>
        <w:tc>
          <w:tcPr>
            <w:tcW w:w="1548" w:type="dxa"/>
            <w:shd w:val="clear" w:color="auto" w:fill="A6A6A6"/>
          </w:tcPr>
          <w:p w14:paraId="59C919B0" w14:textId="77777777" w:rsidR="000C4C43" w:rsidRPr="00C630D1" w:rsidRDefault="000C4C43" w:rsidP="008926FC">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68C6D3A0" w14:textId="1A1ED59B" w:rsidR="000C4C43" w:rsidRPr="00BD05D7" w:rsidRDefault="00BD05D7" w:rsidP="008926FC">
            <w:pPr>
              <w:spacing w:before="60" w:after="60" w:line="400" w:lineRule="exact"/>
              <w:jc w:val="left"/>
              <w:rPr>
                <w:rFonts w:ascii="宋体" w:hAnsi="宋体"/>
                <w:szCs w:val="21"/>
              </w:rPr>
            </w:pPr>
            <w:r>
              <w:rPr>
                <w:rFonts w:ascii="宋体" w:hAnsi="宋体" w:hint="eastAsia"/>
                <w:szCs w:val="21"/>
              </w:rPr>
              <w:t>无</w:t>
            </w:r>
          </w:p>
        </w:tc>
      </w:tr>
      <w:tr w:rsidR="000C4C43" w:rsidRPr="00C630D1" w14:paraId="452B313F" w14:textId="77777777" w:rsidTr="008926FC">
        <w:trPr>
          <w:jc w:val="center"/>
        </w:trPr>
        <w:tc>
          <w:tcPr>
            <w:tcW w:w="1548" w:type="dxa"/>
            <w:shd w:val="clear" w:color="auto" w:fill="A6A6A6"/>
          </w:tcPr>
          <w:p w14:paraId="6DF1976C" w14:textId="77777777" w:rsidR="000C4C43" w:rsidRPr="00C630D1" w:rsidRDefault="000C4C43" w:rsidP="008926FC">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684AE93E" w14:textId="77777777" w:rsidR="000C4C43" w:rsidRDefault="000C4C43" w:rsidP="008926FC">
            <w:pPr>
              <w:rPr>
                <w:rFonts w:ascii="宋体" w:hAnsi="宋体"/>
                <w:b/>
                <w:szCs w:val="21"/>
              </w:rPr>
            </w:pPr>
            <w:r w:rsidRPr="00946BE4">
              <w:rPr>
                <w:rFonts w:ascii="宋体" w:hAnsi="宋体" w:hint="eastAsia"/>
                <w:b/>
                <w:szCs w:val="21"/>
              </w:rPr>
              <w:t>【功能操作要求】</w:t>
            </w:r>
          </w:p>
          <w:p w14:paraId="5E8A3DBA" w14:textId="77777777" w:rsidR="000C4C43" w:rsidRDefault="006B0742" w:rsidP="008926FC">
            <w:pPr>
              <w:rPr>
                <w:rFonts w:ascii="宋体" w:hAnsi="宋体"/>
                <w:szCs w:val="21"/>
              </w:rPr>
            </w:pPr>
            <w:r>
              <w:rPr>
                <w:rFonts w:ascii="宋体" w:hAnsi="宋体"/>
                <w:szCs w:val="21"/>
              </w:rPr>
              <w:t>全选</w:t>
            </w:r>
            <w:r>
              <w:rPr>
                <w:rFonts w:ascii="宋体" w:hAnsi="宋体" w:hint="eastAsia"/>
                <w:szCs w:val="21"/>
              </w:rPr>
              <w:t>：</w:t>
            </w:r>
            <w:r>
              <w:rPr>
                <w:rFonts w:ascii="宋体" w:hAnsi="宋体"/>
                <w:szCs w:val="21"/>
              </w:rPr>
              <w:t>复选框</w:t>
            </w:r>
            <w:r>
              <w:rPr>
                <w:rFonts w:ascii="宋体" w:hAnsi="宋体" w:hint="eastAsia"/>
                <w:szCs w:val="21"/>
              </w:rPr>
              <w:t>，</w:t>
            </w:r>
            <w:r>
              <w:rPr>
                <w:rFonts w:ascii="宋体" w:hAnsi="宋体"/>
                <w:szCs w:val="21"/>
              </w:rPr>
              <w:t>勾选后选中所有模板</w:t>
            </w:r>
          </w:p>
          <w:p w14:paraId="2931D564" w14:textId="77777777" w:rsidR="00457085" w:rsidRDefault="00457085" w:rsidP="008926FC">
            <w:pPr>
              <w:rPr>
                <w:rFonts w:ascii="宋体" w:hAnsi="宋体"/>
                <w:szCs w:val="21"/>
              </w:rPr>
            </w:pPr>
            <w:r>
              <w:rPr>
                <w:rFonts w:ascii="宋体" w:hAnsi="宋体"/>
                <w:szCs w:val="21"/>
              </w:rPr>
              <w:t>删除</w:t>
            </w:r>
            <w:r>
              <w:rPr>
                <w:rFonts w:ascii="宋体" w:hAnsi="宋体" w:hint="eastAsia"/>
                <w:szCs w:val="21"/>
              </w:rPr>
              <w:t>：</w:t>
            </w:r>
            <w:r>
              <w:rPr>
                <w:rFonts w:ascii="宋体" w:hAnsi="宋体"/>
                <w:szCs w:val="21"/>
              </w:rPr>
              <w:t>对选中的模板进行逻辑删除</w:t>
            </w:r>
          </w:p>
          <w:p w14:paraId="7B721B1F" w14:textId="77777777" w:rsidR="005872F0" w:rsidRDefault="005872F0" w:rsidP="008926FC">
            <w:pPr>
              <w:rPr>
                <w:rFonts w:ascii="宋体" w:hAnsi="宋体"/>
                <w:szCs w:val="21"/>
              </w:rPr>
            </w:pPr>
            <w:r>
              <w:rPr>
                <w:rFonts w:ascii="宋体" w:hAnsi="宋体"/>
                <w:szCs w:val="21"/>
              </w:rPr>
              <w:t>刷新</w:t>
            </w:r>
            <w:r>
              <w:rPr>
                <w:rFonts w:ascii="宋体" w:hAnsi="宋体" w:hint="eastAsia"/>
                <w:szCs w:val="21"/>
              </w:rPr>
              <w:t>：</w:t>
            </w:r>
            <w:r>
              <w:rPr>
                <w:rFonts w:ascii="宋体" w:hAnsi="宋体"/>
                <w:szCs w:val="21"/>
              </w:rPr>
              <w:t>重新载入当前页面</w:t>
            </w:r>
          </w:p>
          <w:p w14:paraId="22FC4F2D" w14:textId="534FB981" w:rsidR="00D73E13" w:rsidRDefault="00D73E13" w:rsidP="008926FC">
            <w:pPr>
              <w:rPr>
                <w:rFonts w:ascii="宋体" w:hAnsi="宋体"/>
                <w:szCs w:val="21"/>
              </w:rPr>
            </w:pPr>
            <w:r>
              <w:rPr>
                <w:rFonts w:ascii="宋体" w:hAnsi="宋体"/>
                <w:szCs w:val="21"/>
              </w:rPr>
              <w:t>双击</w:t>
            </w:r>
            <w:r>
              <w:rPr>
                <w:rFonts w:ascii="宋体" w:hAnsi="宋体" w:hint="eastAsia"/>
                <w:szCs w:val="21"/>
              </w:rPr>
              <w:t>：</w:t>
            </w:r>
            <w:r>
              <w:rPr>
                <w:rFonts w:ascii="宋体" w:hAnsi="宋体"/>
                <w:szCs w:val="21"/>
              </w:rPr>
              <w:t>操作动作</w:t>
            </w:r>
            <w:r>
              <w:rPr>
                <w:rFonts w:ascii="宋体" w:hAnsi="宋体" w:hint="eastAsia"/>
                <w:szCs w:val="21"/>
              </w:rPr>
              <w:t>，对模板记录操作后弹出模板编辑页面</w:t>
            </w:r>
          </w:p>
          <w:p w14:paraId="1CE2D5A7" w14:textId="20DC42AB" w:rsidR="005872F0" w:rsidRPr="00861A22" w:rsidRDefault="00984C09" w:rsidP="008926FC">
            <w:pPr>
              <w:rPr>
                <w:rFonts w:ascii="宋体" w:hAnsi="宋体"/>
                <w:szCs w:val="21"/>
              </w:rPr>
            </w:pPr>
            <w:r>
              <w:rPr>
                <w:rFonts w:ascii="宋体" w:hAnsi="宋体"/>
                <w:szCs w:val="21"/>
              </w:rPr>
              <w:t>翻页</w:t>
            </w:r>
            <w:r>
              <w:rPr>
                <w:rFonts w:ascii="宋体" w:hAnsi="宋体" w:hint="eastAsia"/>
                <w:szCs w:val="21"/>
              </w:rPr>
              <w:t>：</w:t>
            </w:r>
            <w:r w:rsidR="00A121B7" w:rsidRPr="00A121B7">
              <w:rPr>
                <w:rFonts w:ascii="宋体" w:hAnsi="宋体" w:hint="eastAsia"/>
                <w:szCs w:val="21"/>
              </w:rPr>
              <w:t>链接按钮，可根据查询结果记录数显示页数，每页</w:t>
            </w:r>
            <w:r w:rsidR="00AE15FC">
              <w:rPr>
                <w:rFonts w:ascii="宋体" w:hAnsi="宋体" w:hint="eastAsia"/>
                <w:szCs w:val="21"/>
              </w:rPr>
              <w:t>最多</w:t>
            </w:r>
            <w:r w:rsidR="00A121B7" w:rsidRPr="00A121B7">
              <w:rPr>
                <w:rFonts w:ascii="宋体" w:hAnsi="宋体" w:hint="eastAsia"/>
                <w:szCs w:val="21"/>
              </w:rPr>
              <w:t>显示20条记录</w:t>
            </w:r>
          </w:p>
        </w:tc>
      </w:tr>
      <w:tr w:rsidR="000C4C43" w:rsidRPr="00C630D1" w14:paraId="02E988C3" w14:textId="77777777" w:rsidTr="008926FC">
        <w:trPr>
          <w:jc w:val="center"/>
        </w:trPr>
        <w:tc>
          <w:tcPr>
            <w:tcW w:w="1548" w:type="dxa"/>
            <w:shd w:val="clear" w:color="auto" w:fill="A6A6A6"/>
          </w:tcPr>
          <w:p w14:paraId="250D25F7" w14:textId="77777777" w:rsidR="000C4C43" w:rsidRPr="00C630D1" w:rsidRDefault="000C4C43" w:rsidP="008926FC">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45A91724" w14:textId="5F856E57" w:rsidR="000C4C43" w:rsidRPr="00C630D1" w:rsidRDefault="003F19A9" w:rsidP="003F19A9">
            <w:pPr>
              <w:spacing w:line="400" w:lineRule="exact"/>
              <w:rPr>
                <w:rFonts w:ascii="宋体" w:hAnsi="宋体"/>
                <w:szCs w:val="21"/>
              </w:rPr>
            </w:pPr>
            <w:r>
              <w:rPr>
                <w:rFonts w:ascii="宋体" w:hAnsi="宋体" w:hint="eastAsia"/>
                <w:szCs w:val="21"/>
              </w:rPr>
              <w:t>模板名称</w:t>
            </w:r>
          </w:p>
        </w:tc>
      </w:tr>
      <w:tr w:rsidR="000C4C43" w:rsidRPr="00C630D1" w14:paraId="526A2DC2" w14:textId="77777777" w:rsidTr="008926FC">
        <w:trPr>
          <w:jc w:val="center"/>
        </w:trPr>
        <w:tc>
          <w:tcPr>
            <w:tcW w:w="1548" w:type="dxa"/>
            <w:shd w:val="clear" w:color="auto" w:fill="A6A6A6"/>
          </w:tcPr>
          <w:p w14:paraId="54305BA8" w14:textId="77777777" w:rsidR="000C4C43" w:rsidRPr="00C630D1" w:rsidRDefault="000C4C43" w:rsidP="008926FC">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5E392C6D" w14:textId="15F4D902" w:rsidR="000C4C43" w:rsidRPr="000A3B83" w:rsidRDefault="004355DC" w:rsidP="004355DC">
            <w:pPr>
              <w:spacing w:line="400" w:lineRule="exact"/>
              <w:rPr>
                <w:rFonts w:ascii="宋体" w:hAnsi="宋体"/>
                <w:szCs w:val="21"/>
              </w:rPr>
            </w:pPr>
            <w:r>
              <w:rPr>
                <w:rFonts w:ascii="宋体" w:hAnsi="宋体"/>
                <w:szCs w:val="21"/>
              </w:rPr>
              <w:t>无</w:t>
            </w:r>
          </w:p>
        </w:tc>
      </w:tr>
      <w:tr w:rsidR="000C4C43" w:rsidRPr="00C630D1" w14:paraId="57BD4B13" w14:textId="77777777" w:rsidTr="008926FC">
        <w:trPr>
          <w:jc w:val="center"/>
        </w:trPr>
        <w:tc>
          <w:tcPr>
            <w:tcW w:w="1548" w:type="dxa"/>
            <w:shd w:val="clear" w:color="auto" w:fill="A6A6A6"/>
          </w:tcPr>
          <w:p w14:paraId="4E6A555A" w14:textId="77777777" w:rsidR="000C4C43" w:rsidRPr="00C630D1" w:rsidRDefault="000C4C43" w:rsidP="008926FC">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60592A6C" w14:textId="00781EF8" w:rsidR="000C4C43" w:rsidRPr="00C630D1" w:rsidRDefault="00361A1A" w:rsidP="008926FC">
            <w:pPr>
              <w:spacing w:line="400" w:lineRule="atLeast"/>
              <w:rPr>
                <w:rFonts w:ascii="宋体" w:hAnsi="宋体"/>
                <w:szCs w:val="21"/>
              </w:rPr>
            </w:pPr>
            <w:r>
              <w:rPr>
                <w:rFonts w:ascii="宋体" w:hAnsi="宋体"/>
                <w:szCs w:val="21"/>
              </w:rPr>
              <w:t>无</w:t>
            </w:r>
          </w:p>
        </w:tc>
      </w:tr>
      <w:tr w:rsidR="000C4C43" w:rsidRPr="00C630D1" w14:paraId="342F8AF9" w14:textId="77777777" w:rsidTr="008926FC">
        <w:trPr>
          <w:jc w:val="center"/>
        </w:trPr>
        <w:tc>
          <w:tcPr>
            <w:tcW w:w="1548" w:type="dxa"/>
            <w:shd w:val="clear" w:color="auto" w:fill="A6A6A6"/>
          </w:tcPr>
          <w:p w14:paraId="13F5E994" w14:textId="77777777" w:rsidR="000C4C43" w:rsidRPr="00C630D1" w:rsidRDefault="000C4C43" w:rsidP="008926FC">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5C0E85CA" w14:textId="77777777" w:rsidR="000C4C43" w:rsidRPr="00C630D1" w:rsidRDefault="000C4C43" w:rsidP="008926FC">
            <w:pPr>
              <w:spacing w:line="400" w:lineRule="exact"/>
              <w:rPr>
                <w:rFonts w:ascii="宋体" w:hAnsi="宋体"/>
                <w:szCs w:val="21"/>
              </w:rPr>
            </w:pPr>
            <w:r>
              <w:rPr>
                <w:rFonts w:ascii="宋体" w:hAnsi="宋体" w:hint="eastAsia"/>
                <w:szCs w:val="21"/>
              </w:rPr>
              <w:t>无</w:t>
            </w:r>
          </w:p>
        </w:tc>
      </w:tr>
    </w:tbl>
    <w:p w14:paraId="6B1E3C00" w14:textId="2CF7BFCE" w:rsidR="000C4C43" w:rsidRDefault="00674A89" w:rsidP="00B8496D">
      <w:pPr>
        <w:pStyle w:val="5"/>
      </w:pPr>
      <w:r>
        <w:t>模板编辑</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50408F" w:rsidRPr="00C630D1" w14:paraId="5DBAFF76" w14:textId="77777777" w:rsidTr="008926FC">
        <w:trPr>
          <w:jc w:val="center"/>
        </w:trPr>
        <w:tc>
          <w:tcPr>
            <w:tcW w:w="1548" w:type="dxa"/>
            <w:shd w:val="clear" w:color="auto" w:fill="A6A6A6"/>
          </w:tcPr>
          <w:p w14:paraId="546623D3" w14:textId="77777777" w:rsidR="0050408F" w:rsidRPr="00C630D1" w:rsidRDefault="0050408F" w:rsidP="008926FC">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6D793389" w14:textId="77777777" w:rsidR="0050408F" w:rsidRPr="00C630D1" w:rsidRDefault="0050408F" w:rsidP="008926FC">
            <w:pPr>
              <w:spacing w:line="400" w:lineRule="exact"/>
              <w:rPr>
                <w:rFonts w:ascii="宋体" w:hAnsi="宋体"/>
                <w:szCs w:val="21"/>
              </w:rPr>
            </w:pPr>
          </w:p>
        </w:tc>
      </w:tr>
      <w:tr w:rsidR="0050408F" w:rsidRPr="00C630D1" w14:paraId="270D347E" w14:textId="77777777" w:rsidTr="008926FC">
        <w:trPr>
          <w:jc w:val="center"/>
        </w:trPr>
        <w:tc>
          <w:tcPr>
            <w:tcW w:w="1548" w:type="dxa"/>
            <w:shd w:val="clear" w:color="auto" w:fill="A6A6A6"/>
          </w:tcPr>
          <w:p w14:paraId="69E732E6" w14:textId="77777777" w:rsidR="0050408F" w:rsidRPr="00C630D1" w:rsidRDefault="0050408F" w:rsidP="008926FC">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65988402" w14:textId="2CF503A3" w:rsidR="0050408F" w:rsidRPr="00C630D1" w:rsidRDefault="0050408F" w:rsidP="008926FC">
            <w:pPr>
              <w:spacing w:line="400" w:lineRule="exact"/>
              <w:rPr>
                <w:rFonts w:ascii="宋体" w:hAnsi="宋体"/>
                <w:szCs w:val="21"/>
              </w:rPr>
            </w:pPr>
            <w:r>
              <w:rPr>
                <w:rFonts w:ascii="宋体" w:hAnsi="宋体"/>
                <w:szCs w:val="21"/>
              </w:rPr>
              <w:t>模板</w:t>
            </w:r>
            <w:r w:rsidR="00674A89">
              <w:rPr>
                <w:rFonts w:ascii="宋体" w:hAnsi="宋体"/>
                <w:szCs w:val="21"/>
              </w:rPr>
              <w:t>编辑</w:t>
            </w:r>
          </w:p>
        </w:tc>
      </w:tr>
      <w:tr w:rsidR="0050408F" w:rsidRPr="00C630D1" w14:paraId="5DC476F2" w14:textId="77777777" w:rsidTr="008926FC">
        <w:trPr>
          <w:jc w:val="center"/>
        </w:trPr>
        <w:tc>
          <w:tcPr>
            <w:tcW w:w="1548" w:type="dxa"/>
            <w:shd w:val="clear" w:color="auto" w:fill="A6A6A6"/>
          </w:tcPr>
          <w:p w14:paraId="40A3919A" w14:textId="77777777" w:rsidR="0050408F" w:rsidRPr="00C630D1" w:rsidRDefault="0050408F" w:rsidP="008926FC">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5E1593E4" w14:textId="77777777" w:rsidR="0050408F" w:rsidRPr="00C630D1" w:rsidRDefault="0050408F" w:rsidP="008926FC">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7CD76E96" w14:textId="77777777" w:rsidR="0050408F" w:rsidRPr="00C630D1" w:rsidRDefault="0050408F" w:rsidP="008926FC">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6FBA6BBF" w14:textId="77777777" w:rsidR="0050408F" w:rsidRPr="00C630D1" w:rsidRDefault="0050408F" w:rsidP="008926FC">
            <w:pPr>
              <w:spacing w:line="400" w:lineRule="exact"/>
              <w:rPr>
                <w:rFonts w:ascii="宋体" w:hAnsi="宋体"/>
                <w:szCs w:val="21"/>
              </w:rPr>
            </w:pPr>
            <w:r w:rsidRPr="00C630D1">
              <w:rPr>
                <w:rFonts w:ascii="宋体" w:hAnsi="宋体"/>
                <w:szCs w:val="21"/>
              </w:rPr>
              <w:t>20</w:t>
            </w:r>
            <w:r>
              <w:rPr>
                <w:rFonts w:ascii="宋体" w:hAnsi="宋体" w:hint="eastAsia"/>
                <w:szCs w:val="21"/>
              </w:rPr>
              <w:t>17-8-8</w:t>
            </w:r>
          </w:p>
        </w:tc>
      </w:tr>
      <w:tr w:rsidR="0050408F" w:rsidRPr="00C630D1" w14:paraId="363D21C2" w14:textId="77777777" w:rsidTr="008926FC">
        <w:trPr>
          <w:jc w:val="center"/>
        </w:trPr>
        <w:tc>
          <w:tcPr>
            <w:tcW w:w="1548" w:type="dxa"/>
            <w:shd w:val="clear" w:color="auto" w:fill="A6A6A6"/>
          </w:tcPr>
          <w:p w14:paraId="551405CB" w14:textId="77777777" w:rsidR="0050408F" w:rsidRPr="00C630D1" w:rsidRDefault="0050408F" w:rsidP="008926FC">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7C2F1B74" w14:textId="77777777" w:rsidR="0050408F" w:rsidRPr="00C630D1" w:rsidRDefault="0050408F" w:rsidP="008926FC">
            <w:pPr>
              <w:spacing w:line="400" w:lineRule="exact"/>
              <w:rPr>
                <w:rFonts w:ascii="宋体" w:hAnsi="宋体"/>
                <w:szCs w:val="21"/>
              </w:rPr>
            </w:pPr>
            <w:r>
              <w:rPr>
                <w:rFonts w:ascii="宋体" w:hAnsi="宋体"/>
                <w:szCs w:val="21"/>
              </w:rPr>
              <w:t>对录入手续费率模板进行管理</w:t>
            </w:r>
            <w:r>
              <w:rPr>
                <w:rFonts w:ascii="宋体" w:hAnsi="宋体" w:hint="eastAsia"/>
                <w:szCs w:val="21"/>
              </w:rPr>
              <w:t>，</w:t>
            </w:r>
            <w:r>
              <w:rPr>
                <w:rFonts w:ascii="宋体" w:hAnsi="宋体"/>
                <w:szCs w:val="21"/>
              </w:rPr>
              <w:t>主要为删</w:t>
            </w:r>
            <w:r>
              <w:rPr>
                <w:rFonts w:ascii="宋体" w:hAnsi="宋体" w:hint="eastAsia"/>
                <w:szCs w:val="21"/>
              </w:rPr>
              <w:t>改查，</w:t>
            </w:r>
            <w:r>
              <w:rPr>
                <w:rFonts w:ascii="宋体" w:hAnsi="宋体"/>
                <w:szCs w:val="21"/>
              </w:rPr>
              <w:t>提高手续费率录入效率</w:t>
            </w:r>
          </w:p>
        </w:tc>
      </w:tr>
      <w:tr w:rsidR="0050408F" w:rsidRPr="00C630D1" w14:paraId="3FB93209" w14:textId="77777777" w:rsidTr="008926FC">
        <w:trPr>
          <w:jc w:val="center"/>
        </w:trPr>
        <w:tc>
          <w:tcPr>
            <w:tcW w:w="1548" w:type="dxa"/>
            <w:shd w:val="clear" w:color="auto" w:fill="A6A6A6"/>
          </w:tcPr>
          <w:p w14:paraId="6244E99D" w14:textId="77777777" w:rsidR="0050408F" w:rsidRPr="00C630D1" w:rsidRDefault="0050408F" w:rsidP="008926FC">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08C31996" w14:textId="77777777" w:rsidR="0050408F" w:rsidRPr="00C630D1" w:rsidRDefault="0050408F" w:rsidP="008926FC">
            <w:pPr>
              <w:spacing w:line="400" w:lineRule="exact"/>
              <w:rPr>
                <w:rFonts w:ascii="宋体" w:hAnsi="宋体"/>
                <w:szCs w:val="21"/>
              </w:rPr>
            </w:pPr>
            <w:r>
              <w:rPr>
                <w:rFonts w:ascii="宋体" w:hAnsi="宋体" w:hint="eastAsia"/>
                <w:szCs w:val="21"/>
              </w:rPr>
              <w:t>无</w:t>
            </w:r>
          </w:p>
        </w:tc>
      </w:tr>
      <w:tr w:rsidR="0050408F" w:rsidRPr="00C630D1" w14:paraId="3A267C9F" w14:textId="77777777" w:rsidTr="008926FC">
        <w:trPr>
          <w:jc w:val="center"/>
        </w:trPr>
        <w:tc>
          <w:tcPr>
            <w:tcW w:w="1548" w:type="dxa"/>
            <w:shd w:val="clear" w:color="auto" w:fill="A6A6A6"/>
          </w:tcPr>
          <w:p w14:paraId="3EC152FE" w14:textId="77777777" w:rsidR="0050408F" w:rsidRPr="00C630D1" w:rsidRDefault="0050408F" w:rsidP="008926FC">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1999BE4E" w14:textId="77777777" w:rsidR="0050408F" w:rsidRPr="00C630D1" w:rsidRDefault="0050408F" w:rsidP="008926FC">
            <w:pPr>
              <w:spacing w:line="400" w:lineRule="exact"/>
              <w:rPr>
                <w:rFonts w:ascii="宋体" w:hAnsi="宋体"/>
                <w:szCs w:val="21"/>
              </w:rPr>
            </w:pPr>
            <w:r>
              <w:rPr>
                <w:rFonts w:ascii="宋体" w:hAnsi="宋体" w:hint="eastAsia"/>
                <w:szCs w:val="21"/>
              </w:rPr>
              <w:t>无</w:t>
            </w:r>
          </w:p>
        </w:tc>
      </w:tr>
      <w:tr w:rsidR="0050408F" w:rsidRPr="00C630D1" w14:paraId="2FF68B34" w14:textId="77777777" w:rsidTr="008926FC">
        <w:trPr>
          <w:jc w:val="center"/>
        </w:trPr>
        <w:tc>
          <w:tcPr>
            <w:tcW w:w="1548" w:type="dxa"/>
            <w:shd w:val="clear" w:color="auto" w:fill="A6A6A6"/>
          </w:tcPr>
          <w:p w14:paraId="7187A1C5" w14:textId="77777777" w:rsidR="0050408F" w:rsidRPr="00C630D1" w:rsidRDefault="0050408F" w:rsidP="008926FC">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7B5603BD" w14:textId="77777777" w:rsidR="0050408F" w:rsidRDefault="0050408F" w:rsidP="008926FC">
            <w:pPr>
              <w:spacing w:before="60" w:after="60" w:line="400" w:lineRule="exact"/>
              <w:jc w:val="left"/>
              <w:rPr>
                <w:rFonts w:ascii="宋体" w:hAnsi="宋体"/>
                <w:b/>
                <w:szCs w:val="21"/>
              </w:rPr>
            </w:pPr>
            <w:r>
              <w:rPr>
                <w:rFonts w:ascii="宋体" w:hAnsi="宋体" w:hint="eastAsia"/>
                <w:b/>
                <w:szCs w:val="21"/>
              </w:rPr>
              <w:t>【设置要素】</w:t>
            </w:r>
          </w:p>
          <w:p w14:paraId="0F78BEB5" w14:textId="77777777" w:rsidR="00B42910" w:rsidRPr="001E71F6" w:rsidRDefault="00B42910" w:rsidP="00B42910">
            <w:pPr>
              <w:spacing w:before="60" w:after="60" w:line="400" w:lineRule="exact"/>
              <w:jc w:val="left"/>
              <w:rPr>
                <w:rFonts w:ascii="宋体" w:hAnsi="宋体"/>
                <w:szCs w:val="21"/>
              </w:rPr>
            </w:pPr>
            <w:r>
              <w:rPr>
                <w:rFonts w:ascii="宋体" w:hAnsi="宋体"/>
                <w:szCs w:val="21"/>
              </w:rPr>
              <w:t>开平按手数</w:t>
            </w:r>
            <w:r>
              <w:rPr>
                <w:rFonts w:ascii="宋体" w:hAnsi="宋体" w:hint="eastAsia"/>
                <w:szCs w:val="21"/>
              </w:rPr>
              <w:t>：</w:t>
            </w:r>
            <w:r>
              <w:rPr>
                <w:rFonts w:ascii="宋体" w:hAnsi="宋体"/>
                <w:szCs w:val="21"/>
              </w:rPr>
              <w:t>输入框</w:t>
            </w:r>
            <w:r>
              <w:rPr>
                <w:rFonts w:ascii="宋体" w:hAnsi="宋体" w:hint="eastAsia"/>
                <w:szCs w:val="21"/>
              </w:rPr>
              <w:t>，INT型长度16位，</w:t>
            </w:r>
            <w:r w:rsidRPr="001E71F6">
              <w:rPr>
                <w:rFonts w:ascii="宋体" w:hAnsi="宋体" w:hint="eastAsia"/>
                <w:szCs w:val="21"/>
              </w:rPr>
              <w:t>结果保留两位小数</w:t>
            </w:r>
          </w:p>
          <w:p w14:paraId="2638E093" w14:textId="77777777" w:rsidR="00B42910" w:rsidRPr="001E71F6" w:rsidRDefault="00B42910" w:rsidP="00B42910">
            <w:pPr>
              <w:spacing w:before="60" w:after="60" w:line="400" w:lineRule="exact"/>
              <w:jc w:val="left"/>
              <w:rPr>
                <w:rFonts w:ascii="宋体" w:hAnsi="宋体"/>
                <w:szCs w:val="21"/>
              </w:rPr>
            </w:pPr>
            <w:r>
              <w:rPr>
                <w:rFonts w:ascii="宋体" w:hAnsi="宋体"/>
                <w:szCs w:val="21"/>
              </w:rPr>
              <w:t>开平按金额</w:t>
            </w:r>
            <w:r>
              <w:rPr>
                <w:rFonts w:ascii="宋体" w:hAnsi="宋体" w:hint="eastAsia"/>
                <w:szCs w:val="21"/>
              </w:rPr>
              <w:t>：</w:t>
            </w:r>
            <w:r>
              <w:rPr>
                <w:rFonts w:ascii="宋体" w:hAnsi="宋体"/>
                <w:szCs w:val="21"/>
              </w:rPr>
              <w:t>输入框</w:t>
            </w:r>
            <w:r>
              <w:rPr>
                <w:rFonts w:ascii="宋体" w:hAnsi="宋体" w:hint="eastAsia"/>
                <w:szCs w:val="21"/>
              </w:rPr>
              <w:t>，浮点型，</w:t>
            </w:r>
            <w:r w:rsidRPr="001E71F6">
              <w:rPr>
                <w:rFonts w:ascii="宋体" w:hAnsi="宋体" w:hint="eastAsia"/>
                <w:szCs w:val="21"/>
              </w:rPr>
              <w:t>结果保留8位小数</w:t>
            </w:r>
          </w:p>
          <w:p w14:paraId="6F0C316E" w14:textId="77777777" w:rsidR="00B42910" w:rsidRDefault="00B42910" w:rsidP="00B42910">
            <w:pPr>
              <w:spacing w:before="60" w:after="60" w:line="400" w:lineRule="exact"/>
              <w:jc w:val="left"/>
              <w:rPr>
                <w:rFonts w:ascii="宋体" w:hAnsi="宋体"/>
                <w:szCs w:val="21"/>
              </w:rPr>
            </w:pPr>
            <w:r>
              <w:rPr>
                <w:rFonts w:ascii="宋体" w:hAnsi="宋体"/>
                <w:szCs w:val="21"/>
              </w:rPr>
              <w:t>平今按手数</w:t>
            </w:r>
            <w:r>
              <w:rPr>
                <w:rFonts w:ascii="宋体" w:hAnsi="宋体" w:hint="eastAsia"/>
                <w:szCs w:val="21"/>
              </w:rPr>
              <w:t>：</w:t>
            </w:r>
            <w:r>
              <w:rPr>
                <w:rFonts w:ascii="宋体" w:hAnsi="宋体"/>
                <w:szCs w:val="21"/>
              </w:rPr>
              <w:t>输入框</w:t>
            </w:r>
            <w:r>
              <w:rPr>
                <w:rFonts w:ascii="宋体" w:hAnsi="宋体" w:hint="eastAsia"/>
                <w:szCs w:val="21"/>
              </w:rPr>
              <w:t>，INT型长度16位，</w:t>
            </w:r>
            <w:r w:rsidRPr="001E71F6">
              <w:rPr>
                <w:rFonts w:ascii="宋体" w:hAnsi="宋体" w:hint="eastAsia"/>
                <w:szCs w:val="21"/>
              </w:rPr>
              <w:t>结果保留两位小数</w:t>
            </w:r>
          </w:p>
          <w:p w14:paraId="2DDA6F8F" w14:textId="142812E7" w:rsidR="006B360C" w:rsidRPr="003D22E5" w:rsidRDefault="00B42910" w:rsidP="003D22E5">
            <w:pPr>
              <w:spacing w:before="60" w:after="60" w:line="400" w:lineRule="exact"/>
              <w:jc w:val="left"/>
              <w:rPr>
                <w:rFonts w:ascii="宋体" w:hAnsi="宋体"/>
                <w:szCs w:val="21"/>
              </w:rPr>
            </w:pPr>
            <w:r>
              <w:rPr>
                <w:rFonts w:ascii="宋体" w:hAnsi="宋体"/>
                <w:szCs w:val="21"/>
              </w:rPr>
              <w:t>平今按金额</w:t>
            </w:r>
            <w:r>
              <w:rPr>
                <w:rFonts w:ascii="宋体" w:hAnsi="宋体" w:hint="eastAsia"/>
                <w:szCs w:val="21"/>
              </w:rPr>
              <w:t>：</w:t>
            </w:r>
            <w:r>
              <w:rPr>
                <w:rFonts w:ascii="宋体" w:hAnsi="宋体"/>
                <w:szCs w:val="21"/>
              </w:rPr>
              <w:t>输入框</w:t>
            </w:r>
            <w:r>
              <w:rPr>
                <w:rFonts w:ascii="宋体" w:hAnsi="宋体" w:hint="eastAsia"/>
                <w:szCs w:val="21"/>
              </w:rPr>
              <w:t>，浮点型，</w:t>
            </w:r>
            <w:r w:rsidRPr="001E71F6">
              <w:rPr>
                <w:rFonts w:ascii="宋体" w:hAnsi="宋体" w:hint="eastAsia"/>
                <w:szCs w:val="21"/>
              </w:rPr>
              <w:t>结果保留8位小数</w:t>
            </w:r>
          </w:p>
        </w:tc>
      </w:tr>
      <w:tr w:rsidR="0050408F" w:rsidRPr="00C630D1" w14:paraId="4C80F6DC" w14:textId="77777777" w:rsidTr="008926FC">
        <w:trPr>
          <w:jc w:val="center"/>
        </w:trPr>
        <w:tc>
          <w:tcPr>
            <w:tcW w:w="1548" w:type="dxa"/>
            <w:shd w:val="clear" w:color="auto" w:fill="A6A6A6"/>
          </w:tcPr>
          <w:p w14:paraId="204723F5" w14:textId="77777777" w:rsidR="0050408F" w:rsidRPr="00C630D1" w:rsidRDefault="0050408F" w:rsidP="008926FC">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643B2E37" w14:textId="77777777" w:rsidR="0050408F" w:rsidRDefault="0050408F" w:rsidP="008926FC">
            <w:pPr>
              <w:rPr>
                <w:rFonts w:ascii="宋体" w:hAnsi="宋体"/>
                <w:b/>
                <w:szCs w:val="21"/>
              </w:rPr>
            </w:pPr>
            <w:r w:rsidRPr="00946BE4">
              <w:rPr>
                <w:rFonts w:ascii="宋体" w:hAnsi="宋体" w:hint="eastAsia"/>
                <w:b/>
                <w:szCs w:val="21"/>
              </w:rPr>
              <w:t>【功能操作要求】</w:t>
            </w:r>
          </w:p>
          <w:p w14:paraId="22F8774B" w14:textId="2F5EFA23" w:rsidR="006726E4" w:rsidRDefault="006726E4" w:rsidP="006726E4">
            <w:pPr>
              <w:pStyle w:val="a8"/>
              <w:spacing w:line="360" w:lineRule="auto"/>
              <w:ind w:firstLineChars="0" w:firstLine="0"/>
              <w:rPr>
                <w:rFonts w:ascii="宋体" w:hAnsi="宋体"/>
                <w:szCs w:val="21"/>
              </w:rPr>
            </w:pPr>
            <w:r>
              <w:rPr>
                <w:rFonts w:ascii="宋体" w:hAnsi="宋体"/>
                <w:szCs w:val="21"/>
              </w:rPr>
              <w:t>模板名称</w:t>
            </w:r>
            <w:r>
              <w:rPr>
                <w:rFonts w:ascii="宋体" w:hAnsi="宋体" w:hint="eastAsia"/>
                <w:szCs w:val="21"/>
              </w:rPr>
              <w:t>：</w:t>
            </w:r>
            <w:r>
              <w:rPr>
                <w:rFonts w:ascii="宋体" w:hAnsi="宋体"/>
                <w:szCs w:val="21"/>
              </w:rPr>
              <w:t>输入框</w:t>
            </w:r>
            <w:r>
              <w:rPr>
                <w:rFonts w:ascii="宋体" w:hAnsi="宋体" w:hint="eastAsia"/>
                <w:szCs w:val="21"/>
              </w:rPr>
              <w:t>，</w:t>
            </w:r>
            <w:r>
              <w:rPr>
                <w:rFonts w:ascii="宋体" w:hAnsi="宋体"/>
                <w:szCs w:val="21"/>
              </w:rPr>
              <w:t>输入后</w:t>
            </w:r>
            <w:r w:rsidR="00EC47EF">
              <w:rPr>
                <w:rFonts w:ascii="宋体" w:hAnsi="宋体"/>
                <w:szCs w:val="21"/>
              </w:rPr>
              <w:t>与模板列表校验</w:t>
            </w:r>
            <w:r w:rsidR="00EC47EF">
              <w:rPr>
                <w:rFonts w:ascii="宋体" w:hAnsi="宋体" w:hint="eastAsia"/>
                <w:szCs w:val="21"/>
              </w:rPr>
              <w:t>，</w:t>
            </w:r>
            <w:r w:rsidR="00EC47EF">
              <w:rPr>
                <w:rFonts w:ascii="宋体" w:hAnsi="宋体"/>
                <w:szCs w:val="21"/>
              </w:rPr>
              <w:t>立即</w:t>
            </w:r>
            <w:r>
              <w:rPr>
                <w:rFonts w:ascii="宋体" w:hAnsi="宋体"/>
                <w:szCs w:val="21"/>
              </w:rPr>
              <w:t>更新</w:t>
            </w:r>
          </w:p>
          <w:p w14:paraId="59BDE68A" w14:textId="77777777" w:rsidR="00DA4C66" w:rsidRDefault="00DA4C66" w:rsidP="00DA4C66">
            <w:pPr>
              <w:pStyle w:val="a8"/>
              <w:spacing w:line="360" w:lineRule="auto"/>
              <w:ind w:firstLineChars="0" w:firstLine="0"/>
              <w:rPr>
                <w:rFonts w:ascii="宋体" w:hAnsi="宋体"/>
                <w:szCs w:val="21"/>
              </w:rPr>
            </w:pPr>
            <w:r>
              <w:rPr>
                <w:rFonts w:ascii="宋体" w:hAnsi="宋体"/>
                <w:szCs w:val="21"/>
              </w:rPr>
              <w:t>批量操作</w:t>
            </w:r>
            <w:r>
              <w:rPr>
                <w:rFonts w:ascii="宋体" w:hAnsi="宋体" w:hint="eastAsia"/>
                <w:szCs w:val="21"/>
              </w:rPr>
              <w:t>：包含乘和加各种运算，输入数字后立刻进行数值同步</w:t>
            </w:r>
          </w:p>
          <w:p w14:paraId="65421FEF" w14:textId="0E4FC8B4" w:rsidR="00DA4C66" w:rsidRDefault="00DA4C66" w:rsidP="00263F28">
            <w:pPr>
              <w:pStyle w:val="a8"/>
              <w:numPr>
                <w:ilvl w:val="0"/>
                <w:numId w:val="9"/>
              </w:numPr>
              <w:spacing w:line="360" w:lineRule="auto"/>
              <w:ind w:firstLineChars="0"/>
              <w:rPr>
                <w:rFonts w:ascii="宋体" w:hAnsi="宋体"/>
                <w:szCs w:val="21"/>
              </w:rPr>
            </w:pPr>
            <w:r>
              <w:rPr>
                <w:rFonts w:ascii="宋体" w:hAnsi="宋体" w:hint="eastAsia"/>
                <w:szCs w:val="21"/>
              </w:rPr>
              <w:t>乘（</w:t>
            </w:r>
            <w:r w:rsidR="00532C19">
              <w:rPr>
                <w:rFonts w:ascii="宋体" w:hAnsi="宋体" w:hint="eastAsia"/>
                <w:szCs w:val="21"/>
              </w:rPr>
              <w:t>×</w:t>
            </w:r>
            <w:r>
              <w:rPr>
                <w:rFonts w:ascii="宋体" w:hAnsi="宋体" w:hint="eastAsia"/>
                <w:szCs w:val="21"/>
              </w:rPr>
              <w:t>）：输入框，取值范围为1-</w:t>
            </w:r>
            <w:r>
              <w:rPr>
                <w:rFonts w:ascii="宋体" w:hAnsi="宋体"/>
                <w:szCs w:val="21"/>
              </w:rPr>
              <w:t>100</w:t>
            </w:r>
            <w:r>
              <w:rPr>
                <w:rFonts w:ascii="宋体" w:hAnsi="宋体" w:hint="eastAsia"/>
                <w:szCs w:val="21"/>
              </w:rPr>
              <w:t>，输入数字后，该列手续费率均乘以该数字，默认为1</w:t>
            </w:r>
          </w:p>
          <w:p w14:paraId="34D011EE" w14:textId="3A3FF9BB" w:rsidR="00DA4C66" w:rsidRDefault="00DA4C66" w:rsidP="00263F28">
            <w:pPr>
              <w:pStyle w:val="a8"/>
              <w:numPr>
                <w:ilvl w:val="0"/>
                <w:numId w:val="9"/>
              </w:numPr>
              <w:spacing w:line="360" w:lineRule="auto"/>
              <w:ind w:firstLineChars="0"/>
              <w:rPr>
                <w:rFonts w:ascii="宋体" w:hAnsi="宋体"/>
                <w:szCs w:val="21"/>
              </w:rPr>
            </w:pPr>
            <w:r>
              <w:rPr>
                <w:rFonts w:ascii="宋体" w:hAnsi="宋体"/>
                <w:szCs w:val="21"/>
              </w:rPr>
              <w:lastRenderedPageBreak/>
              <w:t>加</w:t>
            </w:r>
            <w:r>
              <w:rPr>
                <w:rFonts w:ascii="宋体" w:hAnsi="宋体" w:hint="eastAsia"/>
                <w:szCs w:val="21"/>
              </w:rPr>
              <w:t>（</w:t>
            </w:r>
            <w:r w:rsidR="00532C19">
              <w:rPr>
                <w:rFonts w:ascii="宋体" w:hAnsi="宋体" w:hint="eastAsia"/>
                <w:szCs w:val="21"/>
              </w:rPr>
              <w:t>＋</w:t>
            </w:r>
            <w:r>
              <w:rPr>
                <w:rFonts w:ascii="宋体" w:hAnsi="宋体" w:hint="eastAsia"/>
                <w:szCs w:val="21"/>
              </w:rPr>
              <w:t>）：输入框，输入数字后，该列手续费率均加上该数字，优先级低于乘法，默认为0</w:t>
            </w:r>
          </w:p>
          <w:p w14:paraId="5FA0259C" w14:textId="77777777" w:rsidR="00263F28" w:rsidRDefault="00263F28" w:rsidP="00263F28">
            <w:pPr>
              <w:pStyle w:val="a8"/>
              <w:numPr>
                <w:ilvl w:val="0"/>
                <w:numId w:val="9"/>
              </w:numPr>
              <w:spacing w:line="360" w:lineRule="auto"/>
              <w:ind w:firstLineChars="0"/>
              <w:rPr>
                <w:rFonts w:ascii="宋体" w:hAnsi="宋体"/>
                <w:szCs w:val="21"/>
              </w:rPr>
            </w:pPr>
            <w:r w:rsidRPr="00AF7F3F">
              <w:rPr>
                <w:rFonts w:ascii="宋体" w:hAnsi="宋体" w:hint="eastAsia"/>
                <w:szCs w:val="21"/>
              </w:rPr>
              <w:t>＋：功能按钮，点击后跳转添加种类页面</w:t>
            </w:r>
          </w:p>
          <w:p w14:paraId="4D68E75F" w14:textId="1DCFC451" w:rsidR="0050408F" w:rsidRPr="00263F28" w:rsidRDefault="00263F28" w:rsidP="00263F28">
            <w:pPr>
              <w:pStyle w:val="a8"/>
              <w:numPr>
                <w:ilvl w:val="0"/>
                <w:numId w:val="9"/>
              </w:numPr>
              <w:spacing w:line="360" w:lineRule="auto"/>
              <w:ind w:firstLineChars="0"/>
              <w:rPr>
                <w:rFonts w:ascii="宋体" w:hAnsi="宋体"/>
                <w:szCs w:val="21"/>
              </w:rPr>
            </w:pPr>
            <w:r w:rsidRPr="00263F28">
              <w:rPr>
                <w:rFonts w:ascii="宋体" w:hAnsi="宋体"/>
                <w:szCs w:val="21"/>
              </w:rPr>
              <w:t>×</w:t>
            </w:r>
            <w:r w:rsidRPr="00263F28">
              <w:rPr>
                <w:rFonts w:ascii="宋体" w:hAnsi="宋体" w:hint="eastAsia"/>
                <w:szCs w:val="21"/>
              </w:rPr>
              <w:t>：</w:t>
            </w:r>
            <w:r w:rsidRPr="00263F28">
              <w:rPr>
                <w:rFonts w:ascii="宋体" w:hAnsi="宋体"/>
                <w:szCs w:val="21"/>
              </w:rPr>
              <w:t>功能按钮</w:t>
            </w:r>
            <w:r w:rsidRPr="00263F28">
              <w:rPr>
                <w:rFonts w:ascii="宋体" w:hAnsi="宋体" w:hint="eastAsia"/>
                <w:szCs w:val="21"/>
              </w:rPr>
              <w:t>，</w:t>
            </w:r>
            <w:r w:rsidRPr="00263F28">
              <w:rPr>
                <w:rFonts w:ascii="宋体" w:hAnsi="宋体"/>
                <w:szCs w:val="21"/>
              </w:rPr>
              <w:t>逻辑删除该品种手续费</w:t>
            </w:r>
            <w:proofErr w:type="gramStart"/>
            <w:r w:rsidRPr="00263F28">
              <w:rPr>
                <w:rFonts w:ascii="宋体" w:hAnsi="宋体"/>
                <w:szCs w:val="21"/>
              </w:rPr>
              <w:t>率记录</w:t>
            </w:r>
            <w:proofErr w:type="gramEnd"/>
          </w:p>
        </w:tc>
      </w:tr>
      <w:tr w:rsidR="0050408F" w:rsidRPr="00C630D1" w14:paraId="257BD784" w14:textId="77777777" w:rsidTr="008926FC">
        <w:trPr>
          <w:jc w:val="center"/>
        </w:trPr>
        <w:tc>
          <w:tcPr>
            <w:tcW w:w="1548" w:type="dxa"/>
            <w:shd w:val="clear" w:color="auto" w:fill="A6A6A6"/>
          </w:tcPr>
          <w:p w14:paraId="0A8B3D7A" w14:textId="77777777" w:rsidR="0050408F" w:rsidRPr="00C630D1" w:rsidRDefault="0050408F" w:rsidP="008926FC">
            <w:pPr>
              <w:spacing w:line="400" w:lineRule="exact"/>
              <w:rPr>
                <w:rFonts w:ascii="宋体" w:hAnsi="宋体"/>
                <w:color w:val="000000"/>
                <w:szCs w:val="21"/>
              </w:rPr>
            </w:pPr>
            <w:r w:rsidRPr="00C630D1">
              <w:rPr>
                <w:rFonts w:ascii="宋体" w:hAnsi="宋体" w:hint="eastAsia"/>
                <w:color w:val="000000"/>
                <w:szCs w:val="21"/>
              </w:rPr>
              <w:lastRenderedPageBreak/>
              <w:t>输出</w:t>
            </w:r>
          </w:p>
        </w:tc>
        <w:tc>
          <w:tcPr>
            <w:tcW w:w="9714" w:type="dxa"/>
            <w:gridSpan w:val="3"/>
          </w:tcPr>
          <w:p w14:paraId="2532B5F9" w14:textId="382CABE9" w:rsidR="0050408F" w:rsidRPr="004B02D9" w:rsidRDefault="004B02D9" w:rsidP="004B02D9">
            <w:pPr>
              <w:spacing w:line="400" w:lineRule="exact"/>
              <w:rPr>
                <w:rFonts w:ascii="宋体" w:hAnsi="宋体"/>
                <w:szCs w:val="21"/>
              </w:rPr>
            </w:pPr>
            <w:r>
              <w:rPr>
                <w:rFonts w:ascii="宋体" w:hAnsi="宋体" w:hint="eastAsia"/>
                <w:szCs w:val="21"/>
              </w:rPr>
              <w:t>模板名称、客户号、交易所、品种、交割期、开平按手数、开平按金额、平今按手数、平今按金额</w:t>
            </w:r>
          </w:p>
        </w:tc>
      </w:tr>
      <w:tr w:rsidR="0050408F" w:rsidRPr="00C630D1" w14:paraId="7A5D7E8D" w14:textId="77777777" w:rsidTr="008926FC">
        <w:trPr>
          <w:jc w:val="center"/>
        </w:trPr>
        <w:tc>
          <w:tcPr>
            <w:tcW w:w="1548" w:type="dxa"/>
            <w:shd w:val="clear" w:color="auto" w:fill="A6A6A6"/>
          </w:tcPr>
          <w:p w14:paraId="1B07B66D" w14:textId="77777777" w:rsidR="0050408F" w:rsidRPr="00C630D1" w:rsidRDefault="0050408F" w:rsidP="008926FC">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11EE346A" w14:textId="7FE8B421" w:rsidR="0050408F" w:rsidRPr="000A3B83" w:rsidRDefault="00F95617" w:rsidP="008926FC">
            <w:pPr>
              <w:spacing w:line="400" w:lineRule="exact"/>
              <w:rPr>
                <w:rFonts w:ascii="宋体" w:hAnsi="宋体"/>
                <w:szCs w:val="21"/>
              </w:rPr>
            </w:pPr>
            <w:r>
              <w:rPr>
                <w:rFonts w:ascii="宋体" w:hAnsi="宋体"/>
                <w:szCs w:val="21"/>
              </w:rPr>
              <w:t>无</w:t>
            </w:r>
          </w:p>
        </w:tc>
      </w:tr>
      <w:tr w:rsidR="0050408F" w:rsidRPr="00C630D1" w14:paraId="653379D6" w14:textId="77777777" w:rsidTr="008926FC">
        <w:trPr>
          <w:jc w:val="center"/>
        </w:trPr>
        <w:tc>
          <w:tcPr>
            <w:tcW w:w="1548" w:type="dxa"/>
            <w:shd w:val="clear" w:color="auto" w:fill="A6A6A6"/>
          </w:tcPr>
          <w:p w14:paraId="6FCCE254" w14:textId="77777777" w:rsidR="0050408F" w:rsidRPr="00C630D1" w:rsidRDefault="0050408F" w:rsidP="008926FC">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22139B24" w14:textId="406E8C5F" w:rsidR="0050408F" w:rsidRPr="00C630D1" w:rsidRDefault="00C61A9D" w:rsidP="008926FC">
            <w:pPr>
              <w:spacing w:line="400" w:lineRule="atLeast"/>
              <w:rPr>
                <w:rFonts w:ascii="宋体" w:hAnsi="宋体"/>
                <w:szCs w:val="21"/>
              </w:rPr>
            </w:pPr>
            <w:r>
              <w:rPr>
                <w:rFonts w:ascii="宋体" w:hAnsi="宋体"/>
                <w:szCs w:val="21"/>
              </w:rPr>
              <w:t>更新后的模板名称与模板列表中的模板名称同步</w:t>
            </w:r>
          </w:p>
        </w:tc>
      </w:tr>
      <w:tr w:rsidR="0050408F" w:rsidRPr="00C630D1" w14:paraId="1FDBA2DA" w14:textId="77777777" w:rsidTr="008926FC">
        <w:trPr>
          <w:jc w:val="center"/>
        </w:trPr>
        <w:tc>
          <w:tcPr>
            <w:tcW w:w="1548" w:type="dxa"/>
            <w:shd w:val="clear" w:color="auto" w:fill="A6A6A6"/>
          </w:tcPr>
          <w:p w14:paraId="02D5E4B5" w14:textId="77777777" w:rsidR="0050408F" w:rsidRPr="00C630D1" w:rsidRDefault="0050408F" w:rsidP="008926FC">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62B39EB0" w14:textId="77777777" w:rsidR="0050408F" w:rsidRPr="00C630D1" w:rsidRDefault="0050408F" w:rsidP="008926FC">
            <w:pPr>
              <w:spacing w:line="400" w:lineRule="exact"/>
              <w:rPr>
                <w:rFonts w:ascii="宋体" w:hAnsi="宋体"/>
                <w:szCs w:val="21"/>
              </w:rPr>
            </w:pPr>
            <w:r>
              <w:rPr>
                <w:rFonts w:ascii="宋体" w:hAnsi="宋体" w:hint="eastAsia"/>
                <w:szCs w:val="21"/>
              </w:rPr>
              <w:t>无</w:t>
            </w:r>
          </w:p>
        </w:tc>
      </w:tr>
    </w:tbl>
    <w:p w14:paraId="6CC4C3A3" w14:textId="6C66DD1C" w:rsidR="00B8496D" w:rsidRDefault="002F6ECD" w:rsidP="002F6ECD">
      <w:pPr>
        <w:pStyle w:val="6"/>
      </w:pPr>
      <w:r>
        <w:rPr>
          <w:rFonts w:hint="eastAsia"/>
        </w:rPr>
        <w:t xml:space="preserve"> </w:t>
      </w:r>
      <w:r>
        <w:rPr>
          <w:rFonts w:hint="eastAsia"/>
        </w:rPr>
        <w:t>添加种类</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6E1EBB" w:rsidRPr="00C630D1" w14:paraId="1E196257" w14:textId="77777777" w:rsidTr="008926FC">
        <w:trPr>
          <w:jc w:val="center"/>
        </w:trPr>
        <w:tc>
          <w:tcPr>
            <w:tcW w:w="1548" w:type="dxa"/>
            <w:shd w:val="clear" w:color="auto" w:fill="A6A6A6"/>
          </w:tcPr>
          <w:p w14:paraId="1369668C" w14:textId="77777777" w:rsidR="006E1EBB" w:rsidRPr="00C630D1" w:rsidRDefault="006E1EBB" w:rsidP="008926FC">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4D8FBB83" w14:textId="77777777" w:rsidR="006E1EBB" w:rsidRPr="00C630D1" w:rsidRDefault="006E1EBB" w:rsidP="008926FC">
            <w:pPr>
              <w:spacing w:line="400" w:lineRule="exact"/>
              <w:rPr>
                <w:rFonts w:ascii="宋体" w:hAnsi="宋体"/>
                <w:szCs w:val="21"/>
              </w:rPr>
            </w:pPr>
          </w:p>
        </w:tc>
      </w:tr>
      <w:tr w:rsidR="006E1EBB" w:rsidRPr="00C630D1" w14:paraId="444A69DA" w14:textId="77777777" w:rsidTr="008926FC">
        <w:trPr>
          <w:jc w:val="center"/>
        </w:trPr>
        <w:tc>
          <w:tcPr>
            <w:tcW w:w="1548" w:type="dxa"/>
            <w:shd w:val="clear" w:color="auto" w:fill="A6A6A6"/>
          </w:tcPr>
          <w:p w14:paraId="4EDE5D99" w14:textId="77777777" w:rsidR="006E1EBB" w:rsidRPr="00C630D1" w:rsidRDefault="006E1EBB" w:rsidP="008926FC">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43B9A70D" w14:textId="71799CE7" w:rsidR="006E1EBB" w:rsidRPr="00C630D1" w:rsidRDefault="00045E1B" w:rsidP="008926FC">
            <w:pPr>
              <w:spacing w:line="400" w:lineRule="exact"/>
              <w:rPr>
                <w:rFonts w:ascii="宋体" w:hAnsi="宋体"/>
                <w:szCs w:val="21"/>
              </w:rPr>
            </w:pPr>
            <w:r>
              <w:rPr>
                <w:rFonts w:ascii="宋体" w:hAnsi="宋体"/>
                <w:szCs w:val="21"/>
              </w:rPr>
              <w:t>添加种类</w:t>
            </w:r>
          </w:p>
        </w:tc>
      </w:tr>
      <w:tr w:rsidR="006E1EBB" w:rsidRPr="00C630D1" w14:paraId="356D6539" w14:textId="77777777" w:rsidTr="008926FC">
        <w:trPr>
          <w:jc w:val="center"/>
        </w:trPr>
        <w:tc>
          <w:tcPr>
            <w:tcW w:w="1548" w:type="dxa"/>
            <w:shd w:val="clear" w:color="auto" w:fill="A6A6A6"/>
          </w:tcPr>
          <w:p w14:paraId="75CB98A6" w14:textId="77777777" w:rsidR="006E1EBB" w:rsidRPr="00C630D1" w:rsidRDefault="006E1EBB" w:rsidP="008926FC">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1EAC0AF3" w14:textId="77777777" w:rsidR="006E1EBB" w:rsidRPr="00C630D1" w:rsidRDefault="006E1EBB" w:rsidP="008926FC">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492CBC75" w14:textId="77777777" w:rsidR="006E1EBB" w:rsidRPr="00C630D1" w:rsidRDefault="006E1EBB" w:rsidP="008926FC">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5446A679" w14:textId="77777777" w:rsidR="006E1EBB" w:rsidRPr="00C630D1" w:rsidRDefault="006E1EBB" w:rsidP="008926FC">
            <w:pPr>
              <w:spacing w:line="400" w:lineRule="exact"/>
              <w:rPr>
                <w:rFonts w:ascii="宋体" w:hAnsi="宋体"/>
                <w:szCs w:val="21"/>
              </w:rPr>
            </w:pPr>
            <w:r w:rsidRPr="00C630D1">
              <w:rPr>
                <w:rFonts w:ascii="宋体" w:hAnsi="宋体"/>
                <w:szCs w:val="21"/>
              </w:rPr>
              <w:t>20</w:t>
            </w:r>
            <w:r>
              <w:rPr>
                <w:rFonts w:ascii="宋体" w:hAnsi="宋体" w:hint="eastAsia"/>
                <w:szCs w:val="21"/>
              </w:rPr>
              <w:t>17-8-7</w:t>
            </w:r>
          </w:p>
        </w:tc>
      </w:tr>
      <w:tr w:rsidR="006E1EBB" w:rsidRPr="00C630D1" w14:paraId="5D35B6CC" w14:textId="77777777" w:rsidTr="008926FC">
        <w:trPr>
          <w:jc w:val="center"/>
        </w:trPr>
        <w:tc>
          <w:tcPr>
            <w:tcW w:w="1548" w:type="dxa"/>
            <w:shd w:val="clear" w:color="auto" w:fill="A6A6A6"/>
          </w:tcPr>
          <w:p w14:paraId="40D0F973" w14:textId="77777777" w:rsidR="006E1EBB" w:rsidRPr="00C630D1" w:rsidRDefault="006E1EBB" w:rsidP="008926FC">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2BFE7E08" w14:textId="7122951B" w:rsidR="006E1EBB" w:rsidRPr="00C630D1" w:rsidRDefault="00255220" w:rsidP="008926FC">
            <w:pPr>
              <w:spacing w:line="400" w:lineRule="exact"/>
              <w:rPr>
                <w:rFonts w:ascii="宋体" w:hAnsi="宋体"/>
                <w:szCs w:val="21"/>
              </w:rPr>
            </w:pPr>
            <w:r>
              <w:rPr>
                <w:rFonts w:ascii="宋体" w:hAnsi="宋体"/>
                <w:szCs w:val="21"/>
              </w:rPr>
              <w:t>添加新的品种手续费率</w:t>
            </w:r>
          </w:p>
        </w:tc>
      </w:tr>
      <w:tr w:rsidR="006E1EBB" w:rsidRPr="00C630D1" w14:paraId="0E1BB5B4" w14:textId="77777777" w:rsidTr="008926FC">
        <w:trPr>
          <w:jc w:val="center"/>
        </w:trPr>
        <w:tc>
          <w:tcPr>
            <w:tcW w:w="1548" w:type="dxa"/>
            <w:shd w:val="clear" w:color="auto" w:fill="A6A6A6"/>
          </w:tcPr>
          <w:p w14:paraId="70B28B4B" w14:textId="77777777" w:rsidR="006E1EBB" w:rsidRPr="00C630D1" w:rsidRDefault="006E1EBB" w:rsidP="008926FC">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0C96BEA0" w14:textId="77777777" w:rsidR="006E1EBB" w:rsidRPr="00C630D1" w:rsidRDefault="006E1EBB" w:rsidP="008926FC">
            <w:pPr>
              <w:spacing w:line="400" w:lineRule="exact"/>
              <w:rPr>
                <w:rFonts w:ascii="宋体" w:hAnsi="宋体"/>
                <w:szCs w:val="21"/>
              </w:rPr>
            </w:pPr>
            <w:r>
              <w:rPr>
                <w:rFonts w:ascii="宋体" w:hAnsi="宋体" w:hint="eastAsia"/>
                <w:szCs w:val="21"/>
              </w:rPr>
              <w:t>无</w:t>
            </w:r>
          </w:p>
        </w:tc>
      </w:tr>
      <w:tr w:rsidR="006E1EBB" w:rsidRPr="00C630D1" w14:paraId="5D4ED349" w14:textId="77777777" w:rsidTr="008926FC">
        <w:trPr>
          <w:jc w:val="center"/>
        </w:trPr>
        <w:tc>
          <w:tcPr>
            <w:tcW w:w="1548" w:type="dxa"/>
            <w:shd w:val="clear" w:color="auto" w:fill="A6A6A6"/>
          </w:tcPr>
          <w:p w14:paraId="581668FF" w14:textId="77777777" w:rsidR="006E1EBB" w:rsidRPr="00C630D1" w:rsidRDefault="006E1EBB" w:rsidP="008926FC">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6EC6D7B9" w14:textId="77777777" w:rsidR="006E1EBB" w:rsidRPr="00C630D1" w:rsidRDefault="006E1EBB" w:rsidP="008926FC">
            <w:pPr>
              <w:spacing w:line="400" w:lineRule="exact"/>
              <w:rPr>
                <w:rFonts w:ascii="宋体" w:hAnsi="宋体"/>
                <w:szCs w:val="21"/>
              </w:rPr>
            </w:pPr>
            <w:r>
              <w:rPr>
                <w:rFonts w:ascii="宋体" w:hAnsi="宋体" w:hint="eastAsia"/>
                <w:szCs w:val="21"/>
              </w:rPr>
              <w:t>无</w:t>
            </w:r>
          </w:p>
        </w:tc>
      </w:tr>
      <w:tr w:rsidR="006E1EBB" w:rsidRPr="00C630D1" w14:paraId="3B5958E3" w14:textId="77777777" w:rsidTr="008926FC">
        <w:trPr>
          <w:jc w:val="center"/>
        </w:trPr>
        <w:tc>
          <w:tcPr>
            <w:tcW w:w="1548" w:type="dxa"/>
            <w:shd w:val="clear" w:color="auto" w:fill="A6A6A6"/>
          </w:tcPr>
          <w:p w14:paraId="340C73C2" w14:textId="77777777" w:rsidR="006E1EBB" w:rsidRPr="00C630D1" w:rsidRDefault="006E1EBB" w:rsidP="008926FC">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5CC1A3F4" w14:textId="77777777" w:rsidR="006E1EBB" w:rsidRDefault="006E1EBB" w:rsidP="008926FC">
            <w:pPr>
              <w:spacing w:before="60" w:after="60" w:line="400" w:lineRule="exact"/>
              <w:jc w:val="left"/>
              <w:rPr>
                <w:rFonts w:ascii="宋体" w:hAnsi="宋体"/>
                <w:b/>
                <w:szCs w:val="21"/>
              </w:rPr>
            </w:pPr>
            <w:r>
              <w:rPr>
                <w:rFonts w:ascii="宋体" w:hAnsi="宋体" w:hint="eastAsia"/>
                <w:b/>
                <w:szCs w:val="21"/>
              </w:rPr>
              <w:t>【设置要素】</w:t>
            </w:r>
          </w:p>
          <w:p w14:paraId="0BBBB69D" w14:textId="7C93BBD6" w:rsidR="006E1EBB" w:rsidRPr="00DC1BF5" w:rsidRDefault="00255220" w:rsidP="008926FC">
            <w:pPr>
              <w:spacing w:before="60" w:after="60" w:line="400" w:lineRule="exact"/>
              <w:jc w:val="left"/>
              <w:rPr>
                <w:rFonts w:ascii="宋体" w:hAnsi="宋体"/>
                <w:szCs w:val="21"/>
              </w:rPr>
            </w:pPr>
            <w:r>
              <w:rPr>
                <w:rFonts w:ascii="宋体" w:hAnsi="宋体"/>
                <w:szCs w:val="21"/>
              </w:rPr>
              <w:t>品种</w:t>
            </w:r>
            <w:r>
              <w:rPr>
                <w:rFonts w:ascii="宋体" w:hAnsi="宋体" w:hint="eastAsia"/>
                <w:szCs w:val="21"/>
              </w:rPr>
              <w:t>：</w:t>
            </w:r>
            <w:r>
              <w:rPr>
                <w:rFonts w:ascii="宋体" w:hAnsi="宋体"/>
                <w:szCs w:val="21"/>
              </w:rPr>
              <w:t>带筛选功能的输入框</w:t>
            </w:r>
            <w:r>
              <w:rPr>
                <w:rFonts w:ascii="宋体" w:hAnsi="宋体" w:hint="eastAsia"/>
                <w:szCs w:val="21"/>
              </w:rPr>
              <w:t>，</w:t>
            </w:r>
            <w:r>
              <w:rPr>
                <w:rFonts w:ascii="宋体" w:hAnsi="宋体"/>
                <w:szCs w:val="21"/>
              </w:rPr>
              <w:t>支持模糊查询</w:t>
            </w:r>
            <w:r>
              <w:rPr>
                <w:rFonts w:ascii="宋体" w:hAnsi="宋体" w:hint="eastAsia"/>
                <w:szCs w:val="21"/>
              </w:rPr>
              <w:t>，提示文字“品种名称”</w:t>
            </w:r>
          </w:p>
        </w:tc>
      </w:tr>
      <w:tr w:rsidR="006E1EBB" w:rsidRPr="00C630D1" w14:paraId="41EC3B3C" w14:textId="77777777" w:rsidTr="008926FC">
        <w:trPr>
          <w:jc w:val="center"/>
        </w:trPr>
        <w:tc>
          <w:tcPr>
            <w:tcW w:w="1548" w:type="dxa"/>
            <w:shd w:val="clear" w:color="auto" w:fill="A6A6A6"/>
          </w:tcPr>
          <w:p w14:paraId="6DB3CA9D" w14:textId="77777777" w:rsidR="006E1EBB" w:rsidRPr="00C630D1" w:rsidRDefault="006E1EBB" w:rsidP="008926FC">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2570D42F" w14:textId="77777777" w:rsidR="006E1EBB" w:rsidRDefault="006E1EBB" w:rsidP="008926FC">
            <w:pPr>
              <w:rPr>
                <w:rFonts w:ascii="宋体" w:hAnsi="宋体"/>
                <w:b/>
                <w:szCs w:val="21"/>
              </w:rPr>
            </w:pPr>
            <w:r w:rsidRPr="00946BE4">
              <w:rPr>
                <w:rFonts w:ascii="宋体" w:hAnsi="宋体" w:hint="eastAsia"/>
                <w:b/>
                <w:szCs w:val="21"/>
              </w:rPr>
              <w:t>【功能操作要求】</w:t>
            </w:r>
          </w:p>
          <w:p w14:paraId="6649C001" w14:textId="77777777" w:rsidR="006E1EBB" w:rsidRDefault="00255220" w:rsidP="008926FC">
            <w:pPr>
              <w:rPr>
                <w:rFonts w:ascii="宋体" w:hAnsi="宋体"/>
                <w:szCs w:val="21"/>
              </w:rPr>
            </w:pPr>
            <w:r w:rsidRPr="00BC33DC">
              <w:rPr>
                <w:rFonts w:ascii="宋体" w:hAnsi="宋体"/>
                <w:szCs w:val="21"/>
              </w:rPr>
              <w:t>全选</w:t>
            </w:r>
            <w:r w:rsidRPr="00BC33DC">
              <w:rPr>
                <w:rFonts w:ascii="宋体" w:hAnsi="宋体" w:hint="eastAsia"/>
                <w:szCs w:val="21"/>
              </w:rPr>
              <w:t>：复选框，</w:t>
            </w:r>
            <w:r w:rsidRPr="00BC33DC">
              <w:rPr>
                <w:rFonts w:ascii="宋体" w:hAnsi="宋体"/>
                <w:szCs w:val="21"/>
              </w:rPr>
              <w:t>Check</w:t>
            </w:r>
            <w:r>
              <w:rPr>
                <w:rFonts w:ascii="宋体" w:hAnsi="宋体"/>
                <w:szCs w:val="21"/>
              </w:rPr>
              <w:t>list</w:t>
            </w:r>
            <w:r>
              <w:rPr>
                <w:rFonts w:ascii="宋体" w:hAnsi="宋体" w:hint="eastAsia"/>
                <w:szCs w:val="21"/>
              </w:rPr>
              <w:t>，</w:t>
            </w:r>
            <w:r>
              <w:rPr>
                <w:rFonts w:ascii="宋体" w:hAnsi="宋体"/>
                <w:szCs w:val="21"/>
              </w:rPr>
              <w:t>点击后选中全部品种</w:t>
            </w:r>
          </w:p>
          <w:p w14:paraId="0BD4D883" w14:textId="77777777" w:rsidR="009D346E" w:rsidRDefault="009D346E" w:rsidP="008926FC">
            <w:pPr>
              <w:rPr>
                <w:rFonts w:ascii="宋体" w:hAnsi="宋体"/>
                <w:szCs w:val="21"/>
              </w:rPr>
            </w:pPr>
            <w:r>
              <w:rPr>
                <w:rFonts w:ascii="宋体" w:hAnsi="宋体"/>
                <w:szCs w:val="21"/>
              </w:rPr>
              <w:t>添加</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点击后在手续费</w:t>
            </w:r>
            <w:proofErr w:type="gramStart"/>
            <w:r>
              <w:rPr>
                <w:rFonts w:ascii="宋体" w:hAnsi="宋体"/>
                <w:szCs w:val="21"/>
              </w:rPr>
              <w:t>率记录</w:t>
            </w:r>
            <w:proofErr w:type="gramEnd"/>
            <w:r>
              <w:rPr>
                <w:rFonts w:ascii="宋体" w:hAnsi="宋体"/>
                <w:szCs w:val="21"/>
              </w:rPr>
              <w:t>中添加新品种的手续费率</w:t>
            </w:r>
          </w:p>
          <w:p w14:paraId="7488DF52" w14:textId="186BB3B5" w:rsidR="009D346E" w:rsidRPr="009D346E" w:rsidRDefault="009D346E" w:rsidP="008926FC">
            <w:pPr>
              <w:rPr>
                <w:rFonts w:ascii="宋体" w:hAnsi="宋体"/>
                <w:szCs w:val="21"/>
              </w:rPr>
            </w:pPr>
            <w:r>
              <w:rPr>
                <w:rFonts w:ascii="宋体" w:hAnsi="宋体"/>
                <w:szCs w:val="21"/>
              </w:rPr>
              <w:t>关闭</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点击后关闭当前页面</w:t>
            </w:r>
          </w:p>
        </w:tc>
      </w:tr>
      <w:tr w:rsidR="006E1EBB" w:rsidRPr="00C630D1" w14:paraId="57AA9A04" w14:textId="77777777" w:rsidTr="008926FC">
        <w:trPr>
          <w:jc w:val="center"/>
        </w:trPr>
        <w:tc>
          <w:tcPr>
            <w:tcW w:w="1548" w:type="dxa"/>
            <w:shd w:val="clear" w:color="auto" w:fill="A6A6A6"/>
          </w:tcPr>
          <w:p w14:paraId="1EA93CBF" w14:textId="77777777" w:rsidR="006E1EBB" w:rsidRPr="00C630D1" w:rsidRDefault="006E1EBB" w:rsidP="008926FC">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6831C049" w14:textId="11C970CA" w:rsidR="006E1EBB" w:rsidRPr="000C2ED6" w:rsidRDefault="000C2ED6" w:rsidP="000C2ED6">
            <w:pPr>
              <w:spacing w:line="400" w:lineRule="exact"/>
              <w:rPr>
                <w:rFonts w:ascii="宋体" w:hAnsi="宋体"/>
                <w:szCs w:val="21"/>
              </w:rPr>
            </w:pPr>
            <w:r>
              <w:rPr>
                <w:rFonts w:ascii="宋体" w:hAnsi="宋体" w:hint="eastAsia"/>
                <w:szCs w:val="21"/>
              </w:rPr>
              <w:t>所选品种（客户号、交易所、品种、交割期、开平按手数、开平按金额、平今按手数、平今按金额、操作）</w:t>
            </w:r>
          </w:p>
        </w:tc>
      </w:tr>
      <w:tr w:rsidR="006E1EBB" w:rsidRPr="00C630D1" w14:paraId="53BB49C6" w14:textId="77777777" w:rsidTr="008926FC">
        <w:trPr>
          <w:jc w:val="center"/>
        </w:trPr>
        <w:tc>
          <w:tcPr>
            <w:tcW w:w="1548" w:type="dxa"/>
            <w:shd w:val="clear" w:color="auto" w:fill="A6A6A6"/>
          </w:tcPr>
          <w:p w14:paraId="46E38211" w14:textId="77777777" w:rsidR="006E1EBB" w:rsidRPr="00C630D1" w:rsidRDefault="006E1EBB" w:rsidP="008926FC">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21018E42" w14:textId="08F33036" w:rsidR="006E1EBB" w:rsidRPr="000A3B83" w:rsidRDefault="003D31D6" w:rsidP="008926FC">
            <w:pPr>
              <w:spacing w:line="400" w:lineRule="exact"/>
              <w:rPr>
                <w:rFonts w:ascii="宋体" w:hAnsi="宋体"/>
                <w:szCs w:val="21"/>
              </w:rPr>
            </w:pPr>
            <w:r>
              <w:rPr>
                <w:rFonts w:ascii="宋体" w:hAnsi="宋体"/>
                <w:szCs w:val="21"/>
              </w:rPr>
              <w:t>无</w:t>
            </w:r>
          </w:p>
        </w:tc>
      </w:tr>
      <w:tr w:rsidR="006E1EBB" w:rsidRPr="00C630D1" w14:paraId="79A22B82" w14:textId="77777777" w:rsidTr="008926FC">
        <w:trPr>
          <w:jc w:val="center"/>
        </w:trPr>
        <w:tc>
          <w:tcPr>
            <w:tcW w:w="1548" w:type="dxa"/>
            <w:shd w:val="clear" w:color="auto" w:fill="A6A6A6"/>
          </w:tcPr>
          <w:p w14:paraId="530A1BED" w14:textId="77777777" w:rsidR="006E1EBB" w:rsidRPr="00C630D1" w:rsidRDefault="006E1EBB" w:rsidP="008926FC">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45DE3B9F" w14:textId="748D2D14" w:rsidR="006E1EBB" w:rsidRPr="00C630D1" w:rsidRDefault="003D31D6" w:rsidP="008926FC">
            <w:pPr>
              <w:spacing w:line="400" w:lineRule="atLeast"/>
              <w:rPr>
                <w:rFonts w:ascii="宋体" w:hAnsi="宋体"/>
                <w:szCs w:val="21"/>
              </w:rPr>
            </w:pPr>
            <w:r>
              <w:rPr>
                <w:rFonts w:ascii="宋体" w:hAnsi="宋体"/>
                <w:szCs w:val="21"/>
              </w:rPr>
              <w:t>无</w:t>
            </w:r>
          </w:p>
        </w:tc>
      </w:tr>
      <w:tr w:rsidR="006E1EBB" w:rsidRPr="00C630D1" w14:paraId="37F352D4" w14:textId="77777777" w:rsidTr="008926FC">
        <w:trPr>
          <w:jc w:val="center"/>
        </w:trPr>
        <w:tc>
          <w:tcPr>
            <w:tcW w:w="1548" w:type="dxa"/>
            <w:shd w:val="clear" w:color="auto" w:fill="A6A6A6"/>
          </w:tcPr>
          <w:p w14:paraId="5D6C17E1" w14:textId="77777777" w:rsidR="006E1EBB" w:rsidRPr="00C630D1" w:rsidRDefault="006E1EBB" w:rsidP="008926FC">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16DD041C" w14:textId="77777777" w:rsidR="006E1EBB" w:rsidRPr="00C630D1" w:rsidRDefault="006E1EBB" w:rsidP="008926FC">
            <w:pPr>
              <w:spacing w:line="400" w:lineRule="exact"/>
              <w:rPr>
                <w:rFonts w:ascii="宋体" w:hAnsi="宋体"/>
                <w:szCs w:val="21"/>
              </w:rPr>
            </w:pPr>
            <w:r>
              <w:rPr>
                <w:rFonts w:ascii="宋体" w:hAnsi="宋体" w:hint="eastAsia"/>
                <w:szCs w:val="21"/>
              </w:rPr>
              <w:t>无</w:t>
            </w:r>
          </w:p>
        </w:tc>
      </w:tr>
    </w:tbl>
    <w:p w14:paraId="6FA8817B" w14:textId="77777777" w:rsidR="00851EB6" w:rsidRPr="00851EB6" w:rsidRDefault="00851EB6" w:rsidP="00851EB6"/>
    <w:p w14:paraId="43C6B68B" w14:textId="77777777" w:rsidR="00F22F60" w:rsidRDefault="00F22F60" w:rsidP="00786169">
      <w:pPr>
        <w:pStyle w:val="3"/>
      </w:pPr>
      <w:r>
        <w:rPr>
          <w:rFonts w:hint="eastAsia"/>
        </w:rPr>
        <w:t>基础数据</w:t>
      </w:r>
    </w:p>
    <w:p w14:paraId="3955C225" w14:textId="77777777" w:rsidR="00F22F60" w:rsidRDefault="00F22F60" w:rsidP="00786169">
      <w:pPr>
        <w:pStyle w:val="4"/>
      </w:pPr>
      <w:r>
        <w:t>同步数据</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E776AE" w:rsidRPr="00C630D1" w14:paraId="542D7539" w14:textId="77777777" w:rsidTr="008926FC">
        <w:trPr>
          <w:jc w:val="center"/>
        </w:trPr>
        <w:tc>
          <w:tcPr>
            <w:tcW w:w="1548" w:type="dxa"/>
            <w:shd w:val="clear" w:color="auto" w:fill="A6A6A6"/>
          </w:tcPr>
          <w:p w14:paraId="7DFB6610" w14:textId="77777777" w:rsidR="00E776AE" w:rsidRPr="00C630D1" w:rsidRDefault="00E776AE" w:rsidP="008926FC">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30875DFD" w14:textId="77777777" w:rsidR="00E776AE" w:rsidRPr="00C630D1" w:rsidRDefault="00E776AE" w:rsidP="008926FC">
            <w:pPr>
              <w:spacing w:line="400" w:lineRule="exact"/>
              <w:rPr>
                <w:rFonts w:ascii="宋体" w:hAnsi="宋体"/>
                <w:szCs w:val="21"/>
              </w:rPr>
            </w:pPr>
          </w:p>
        </w:tc>
      </w:tr>
      <w:tr w:rsidR="00E776AE" w:rsidRPr="00C630D1" w14:paraId="07AC9BC3" w14:textId="77777777" w:rsidTr="008926FC">
        <w:trPr>
          <w:jc w:val="center"/>
        </w:trPr>
        <w:tc>
          <w:tcPr>
            <w:tcW w:w="1548" w:type="dxa"/>
            <w:shd w:val="clear" w:color="auto" w:fill="A6A6A6"/>
          </w:tcPr>
          <w:p w14:paraId="6EF6DC07" w14:textId="77777777" w:rsidR="00E776AE" w:rsidRPr="00C630D1" w:rsidRDefault="00E776AE" w:rsidP="008926FC">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0F63EDF5" w14:textId="5ACC739C" w:rsidR="00E776AE" w:rsidRPr="00C630D1" w:rsidRDefault="00DC36D9" w:rsidP="008926FC">
            <w:pPr>
              <w:spacing w:line="400" w:lineRule="exact"/>
              <w:rPr>
                <w:rFonts w:ascii="宋体" w:hAnsi="宋体"/>
                <w:szCs w:val="21"/>
              </w:rPr>
            </w:pPr>
            <w:r>
              <w:rPr>
                <w:rFonts w:ascii="宋体" w:hAnsi="宋体"/>
                <w:szCs w:val="21"/>
              </w:rPr>
              <w:t>同步数据</w:t>
            </w:r>
          </w:p>
        </w:tc>
      </w:tr>
      <w:tr w:rsidR="00E776AE" w:rsidRPr="00C630D1" w14:paraId="62A6AF90" w14:textId="77777777" w:rsidTr="008926FC">
        <w:trPr>
          <w:jc w:val="center"/>
        </w:trPr>
        <w:tc>
          <w:tcPr>
            <w:tcW w:w="1548" w:type="dxa"/>
            <w:shd w:val="clear" w:color="auto" w:fill="A6A6A6"/>
          </w:tcPr>
          <w:p w14:paraId="03E02D75" w14:textId="77777777" w:rsidR="00E776AE" w:rsidRPr="00C630D1" w:rsidRDefault="00E776AE" w:rsidP="008926FC">
            <w:pPr>
              <w:spacing w:line="400" w:lineRule="exact"/>
              <w:rPr>
                <w:rFonts w:ascii="宋体" w:hAnsi="宋体"/>
                <w:color w:val="000000"/>
                <w:szCs w:val="21"/>
              </w:rPr>
            </w:pPr>
            <w:r w:rsidRPr="00C630D1">
              <w:rPr>
                <w:rFonts w:ascii="宋体" w:hAnsi="宋体" w:hint="eastAsia"/>
                <w:color w:val="000000"/>
                <w:szCs w:val="21"/>
              </w:rPr>
              <w:lastRenderedPageBreak/>
              <w:t>需求编写人</w:t>
            </w:r>
          </w:p>
        </w:tc>
        <w:tc>
          <w:tcPr>
            <w:tcW w:w="2495" w:type="dxa"/>
            <w:tcBorders>
              <w:right w:val="single" w:sz="4" w:space="0" w:color="auto"/>
            </w:tcBorders>
          </w:tcPr>
          <w:p w14:paraId="4A3C9C06" w14:textId="77777777" w:rsidR="00E776AE" w:rsidRPr="00C630D1" w:rsidRDefault="00E776AE" w:rsidP="008926FC">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123A66B4" w14:textId="77777777" w:rsidR="00E776AE" w:rsidRPr="00C630D1" w:rsidRDefault="00E776AE" w:rsidP="008926FC">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6582B6AB" w14:textId="3EFC6863" w:rsidR="00E776AE" w:rsidRPr="00C630D1" w:rsidRDefault="00E776AE" w:rsidP="008926FC">
            <w:pPr>
              <w:spacing w:line="400" w:lineRule="exact"/>
              <w:rPr>
                <w:rFonts w:ascii="宋体" w:hAnsi="宋体"/>
                <w:szCs w:val="21"/>
              </w:rPr>
            </w:pPr>
            <w:r w:rsidRPr="00C630D1">
              <w:rPr>
                <w:rFonts w:ascii="宋体" w:hAnsi="宋体"/>
                <w:szCs w:val="21"/>
              </w:rPr>
              <w:t>20</w:t>
            </w:r>
            <w:r w:rsidR="00A039D5">
              <w:rPr>
                <w:rFonts w:ascii="宋体" w:hAnsi="宋体" w:hint="eastAsia"/>
                <w:szCs w:val="21"/>
              </w:rPr>
              <w:t>17-8-8</w:t>
            </w:r>
          </w:p>
        </w:tc>
      </w:tr>
      <w:tr w:rsidR="00E776AE" w:rsidRPr="00C630D1" w14:paraId="40CF1347" w14:textId="77777777" w:rsidTr="008926FC">
        <w:trPr>
          <w:jc w:val="center"/>
        </w:trPr>
        <w:tc>
          <w:tcPr>
            <w:tcW w:w="1548" w:type="dxa"/>
            <w:shd w:val="clear" w:color="auto" w:fill="A6A6A6"/>
          </w:tcPr>
          <w:p w14:paraId="2FAA014D" w14:textId="77777777" w:rsidR="00E776AE" w:rsidRPr="00C630D1" w:rsidRDefault="00E776AE" w:rsidP="008926FC">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2800C695" w14:textId="77777777" w:rsidR="00E776AE" w:rsidRPr="00C630D1" w:rsidRDefault="00E776AE" w:rsidP="008926FC">
            <w:pPr>
              <w:spacing w:line="400" w:lineRule="exact"/>
              <w:rPr>
                <w:rFonts w:ascii="宋体" w:hAnsi="宋体"/>
                <w:szCs w:val="21"/>
              </w:rPr>
            </w:pPr>
          </w:p>
        </w:tc>
      </w:tr>
      <w:tr w:rsidR="00E776AE" w:rsidRPr="00C630D1" w14:paraId="16E62FED" w14:textId="77777777" w:rsidTr="008926FC">
        <w:trPr>
          <w:jc w:val="center"/>
        </w:trPr>
        <w:tc>
          <w:tcPr>
            <w:tcW w:w="1548" w:type="dxa"/>
            <w:shd w:val="clear" w:color="auto" w:fill="A6A6A6"/>
          </w:tcPr>
          <w:p w14:paraId="632359C4" w14:textId="77777777" w:rsidR="00E776AE" w:rsidRPr="00C630D1" w:rsidRDefault="00E776AE" w:rsidP="008926FC">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5E379F46" w14:textId="77777777" w:rsidR="00E776AE" w:rsidRPr="00C630D1" w:rsidRDefault="00E776AE" w:rsidP="008926FC">
            <w:pPr>
              <w:spacing w:line="400" w:lineRule="exact"/>
              <w:rPr>
                <w:rFonts w:ascii="宋体" w:hAnsi="宋体"/>
                <w:szCs w:val="21"/>
              </w:rPr>
            </w:pPr>
            <w:r>
              <w:rPr>
                <w:rFonts w:ascii="宋体" w:hAnsi="宋体" w:hint="eastAsia"/>
                <w:szCs w:val="21"/>
              </w:rPr>
              <w:t>无</w:t>
            </w:r>
          </w:p>
        </w:tc>
      </w:tr>
      <w:tr w:rsidR="00E776AE" w:rsidRPr="00C630D1" w14:paraId="2937318D" w14:textId="77777777" w:rsidTr="008926FC">
        <w:trPr>
          <w:jc w:val="center"/>
        </w:trPr>
        <w:tc>
          <w:tcPr>
            <w:tcW w:w="1548" w:type="dxa"/>
            <w:shd w:val="clear" w:color="auto" w:fill="A6A6A6"/>
          </w:tcPr>
          <w:p w14:paraId="17C9555E" w14:textId="77777777" w:rsidR="00E776AE" w:rsidRPr="00C630D1" w:rsidRDefault="00E776AE" w:rsidP="008926FC">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21DCA874" w14:textId="77777777" w:rsidR="00E776AE" w:rsidRPr="00C630D1" w:rsidRDefault="00E776AE" w:rsidP="008926FC">
            <w:pPr>
              <w:spacing w:line="400" w:lineRule="exact"/>
              <w:rPr>
                <w:rFonts w:ascii="宋体" w:hAnsi="宋体"/>
                <w:szCs w:val="21"/>
              </w:rPr>
            </w:pPr>
            <w:r>
              <w:rPr>
                <w:rFonts w:ascii="宋体" w:hAnsi="宋体" w:hint="eastAsia"/>
                <w:szCs w:val="21"/>
              </w:rPr>
              <w:t>无</w:t>
            </w:r>
          </w:p>
        </w:tc>
      </w:tr>
      <w:tr w:rsidR="00E776AE" w:rsidRPr="00C630D1" w14:paraId="291DD6D8" w14:textId="77777777" w:rsidTr="008926FC">
        <w:trPr>
          <w:jc w:val="center"/>
        </w:trPr>
        <w:tc>
          <w:tcPr>
            <w:tcW w:w="1548" w:type="dxa"/>
            <w:shd w:val="clear" w:color="auto" w:fill="A6A6A6"/>
          </w:tcPr>
          <w:p w14:paraId="4574A5AB" w14:textId="77777777" w:rsidR="00E776AE" w:rsidRPr="00C630D1" w:rsidRDefault="00E776AE" w:rsidP="008926FC">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71E9959F" w14:textId="3B932161" w:rsidR="00E776AE" w:rsidRPr="0015187A" w:rsidRDefault="0015187A" w:rsidP="0015187A">
            <w:pPr>
              <w:spacing w:before="60" w:after="60" w:line="400" w:lineRule="exact"/>
              <w:jc w:val="left"/>
              <w:rPr>
                <w:rFonts w:ascii="宋体" w:hAnsi="宋体"/>
                <w:szCs w:val="21"/>
              </w:rPr>
            </w:pPr>
            <w:r>
              <w:rPr>
                <w:rFonts w:ascii="宋体" w:hAnsi="宋体" w:hint="eastAsia"/>
                <w:szCs w:val="21"/>
              </w:rPr>
              <w:t>无</w:t>
            </w:r>
          </w:p>
        </w:tc>
      </w:tr>
      <w:tr w:rsidR="00E776AE" w:rsidRPr="00C630D1" w14:paraId="1C72CB38" w14:textId="77777777" w:rsidTr="008926FC">
        <w:trPr>
          <w:jc w:val="center"/>
        </w:trPr>
        <w:tc>
          <w:tcPr>
            <w:tcW w:w="1548" w:type="dxa"/>
            <w:shd w:val="clear" w:color="auto" w:fill="A6A6A6"/>
          </w:tcPr>
          <w:p w14:paraId="78C7ED77" w14:textId="77777777" w:rsidR="00E776AE" w:rsidRPr="00C630D1" w:rsidRDefault="00E776AE" w:rsidP="008926FC">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28EDD5A2" w14:textId="77777777" w:rsidR="00E776AE" w:rsidRDefault="00E776AE" w:rsidP="008926FC">
            <w:pPr>
              <w:rPr>
                <w:rFonts w:ascii="宋体" w:hAnsi="宋体"/>
                <w:b/>
                <w:szCs w:val="21"/>
              </w:rPr>
            </w:pPr>
            <w:r w:rsidRPr="00946BE4">
              <w:rPr>
                <w:rFonts w:ascii="宋体" w:hAnsi="宋体" w:hint="eastAsia"/>
                <w:b/>
                <w:szCs w:val="21"/>
              </w:rPr>
              <w:t>【功能操作要求】</w:t>
            </w:r>
          </w:p>
          <w:p w14:paraId="60B9E970" w14:textId="573D473A" w:rsidR="007A363C" w:rsidRDefault="0015187A" w:rsidP="008926FC">
            <w:pPr>
              <w:rPr>
                <w:rFonts w:ascii="宋体" w:hAnsi="宋体"/>
                <w:szCs w:val="21"/>
              </w:rPr>
            </w:pPr>
            <w:r>
              <w:rPr>
                <w:rFonts w:ascii="宋体" w:hAnsi="宋体"/>
                <w:szCs w:val="21"/>
              </w:rPr>
              <w:t>修改</w:t>
            </w:r>
            <w:r>
              <w:rPr>
                <w:rFonts w:ascii="宋体" w:hAnsi="宋体" w:hint="eastAsia"/>
                <w:szCs w:val="21"/>
              </w:rPr>
              <w:t>：</w:t>
            </w:r>
            <w:r w:rsidR="00673AE8">
              <w:rPr>
                <w:rFonts w:ascii="宋体" w:hAnsi="宋体" w:hint="eastAsia"/>
                <w:szCs w:val="21"/>
              </w:rPr>
              <w:t>功能按钮，点击后</w:t>
            </w:r>
            <w:r w:rsidR="001D59DA">
              <w:rPr>
                <w:rFonts w:ascii="宋体" w:hAnsi="宋体" w:hint="eastAsia"/>
                <w:szCs w:val="21"/>
              </w:rPr>
              <w:t>弹出品种管理</w:t>
            </w:r>
            <w:r w:rsidR="007A363C">
              <w:rPr>
                <w:rFonts w:ascii="宋体" w:hAnsi="宋体" w:hint="eastAsia"/>
                <w:szCs w:val="21"/>
              </w:rPr>
              <w:t>页面</w:t>
            </w:r>
          </w:p>
          <w:p w14:paraId="244BE89E" w14:textId="77777777" w:rsidR="00D53D4B" w:rsidRDefault="0015187A" w:rsidP="008926FC">
            <w:pPr>
              <w:rPr>
                <w:rFonts w:ascii="宋体" w:hAnsi="宋体"/>
                <w:szCs w:val="21"/>
              </w:rPr>
            </w:pPr>
            <w:r>
              <w:rPr>
                <w:rFonts w:ascii="宋体" w:hAnsi="宋体"/>
                <w:szCs w:val="21"/>
              </w:rPr>
              <w:t>同步</w:t>
            </w:r>
            <w:r>
              <w:rPr>
                <w:rFonts w:ascii="宋体" w:hAnsi="宋体" w:hint="eastAsia"/>
                <w:szCs w:val="21"/>
              </w:rPr>
              <w:t>：</w:t>
            </w:r>
            <w:r w:rsidR="001959A3">
              <w:rPr>
                <w:rFonts w:ascii="宋体" w:hAnsi="宋体" w:hint="eastAsia"/>
                <w:szCs w:val="21"/>
              </w:rPr>
              <w:t>功能按钮，点击后把结算系统中的交易所信息</w:t>
            </w:r>
            <w:r w:rsidR="00D53D4B">
              <w:rPr>
                <w:rFonts w:ascii="宋体" w:hAnsi="宋体" w:hint="eastAsia"/>
                <w:szCs w:val="21"/>
              </w:rPr>
              <w:t>、</w:t>
            </w:r>
            <w:r w:rsidR="001959A3">
              <w:rPr>
                <w:rFonts w:ascii="宋体" w:hAnsi="宋体" w:hint="eastAsia"/>
                <w:szCs w:val="21"/>
              </w:rPr>
              <w:t>席位费率</w:t>
            </w:r>
            <w:r w:rsidR="00D53D4B">
              <w:rPr>
                <w:rFonts w:ascii="宋体" w:hAnsi="宋体" w:hint="eastAsia"/>
                <w:szCs w:val="21"/>
              </w:rPr>
              <w:t>、</w:t>
            </w:r>
            <w:r w:rsidR="001959A3">
              <w:rPr>
                <w:rFonts w:ascii="宋体" w:hAnsi="宋体" w:hint="eastAsia"/>
                <w:szCs w:val="21"/>
              </w:rPr>
              <w:t>品种</w:t>
            </w:r>
            <w:r w:rsidR="00D53D4B">
              <w:rPr>
                <w:rFonts w:ascii="宋体" w:hAnsi="宋体" w:hint="eastAsia"/>
                <w:szCs w:val="21"/>
              </w:rPr>
              <w:t>名称、品种代码、交易所</w:t>
            </w:r>
            <w:r w:rsidR="001959A3">
              <w:rPr>
                <w:rFonts w:ascii="宋体" w:hAnsi="宋体" w:hint="eastAsia"/>
                <w:szCs w:val="21"/>
              </w:rPr>
              <w:t>同步到本</w:t>
            </w:r>
          </w:p>
          <w:p w14:paraId="472974CE" w14:textId="0F27B218" w:rsidR="0015187A" w:rsidRPr="00861A22" w:rsidRDefault="001959A3" w:rsidP="00D53D4B">
            <w:pPr>
              <w:ind w:firstLineChars="300" w:firstLine="630"/>
              <w:rPr>
                <w:rFonts w:ascii="宋体" w:hAnsi="宋体"/>
                <w:szCs w:val="21"/>
              </w:rPr>
            </w:pPr>
            <w:r>
              <w:rPr>
                <w:rFonts w:ascii="宋体" w:hAnsi="宋体" w:hint="eastAsia"/>
                <w:szCs w:val="21"/>
              </w:rPr>
              <w:t>系统</w:t>
            </w:r>
          </w:p>
        </w:tc>
      </w:tr>
      <w:tr w:rsidR="00E776AE" w:rsidRPr="00C630D1" w14:paraId="2CA00DF6" w14:textId="77777777" w:rsidTr="008926FC">
        <w:trPr>
          <w:jc w:val="center"/>
        </w:trPr>
        <w:tc>
          <w:tcPr>
            <w:tcW w:w="1548" w:type="dxa"/>
            <w:shd w:val="clear" w:color="auto" w:fill="A6A6A6"/>
          </w:tcPr>
          <w:p w14:paraId="7AEAE8A6" w14:textId="77777777" w:rsidR="00E776AE" w:rsidRPr="00C630D1" w:rsidRDefault="00E776AE" w:rsidP="008926FC">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1EF4B3BD" w14:textId="318C14C0" w:rsidR="00E776AE" w:rsidRPr="00C36ACF" w:rsidRDefault="00C36ACF" w:rsidP="00C36ACF">
            <w:pPr>
              <w:spacing w:line="400" w:lineRule="exact"/>
              <w:rPr>
                <w:rFonts w:ascii="宋体" w:hAnsi="宋体"/>
                <w:szCs w:val="21"/>
              </w:rPr>
            </w:pPr>
            <w:r>
              <w:rPr>
                <w:rFonts w:ascii="宋体" w:hAnsi="宋体" w:hint="eastAsia"/>
                <w:szCs w:val="21"/>
              </w:rPr>
              <w:t>序号、同步项目、操作</w:t>
            </w:r>
          </w:p>
        </w:tc>
      </w:tr>
      <w:tr w:rsidR="00E776AE" w:rsidRPr="00C630D1" w14:paraId="5BB14783" w14:textId="77777777" w:rsidTr="008926FC">
        <w:trPr>
          <w:jc w:val="center"/>
        </w:trPr>
        <w:tc>
          <w:tcPr>
            <w:tcW w:w="1548" w:type="dxa"/>
            <w:shd w:val="clear" w:color="auto" w:fill="A6A6A6"/>
          </w:tcPr>
          <w:p w14:paraId="134467F8" w14:textId="77777777" w:rsidR="00E776AE" w:rsidRPr="00C630D1" w:rsidRDefault="00E776AE" w:rsidP="008926FC">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374E708B" w14:textId="77777777" w:rsidR="00E776AE" w:rsidRDefault="00712813" w:rsidP="008926FC">
            <w:pPr>
              <w:spacing w:line="400" w:lineRule="exact"/>
              <w:rPr>
                <w:rFonts w:ascii="宋体" w:hAnsi="宋体"/>
                <w:szCs w:val="21"/>
              </w:rPr>
            </w:pPr>
            <w:r>
              <w:rPr>
                <w:rFonts w:ascii="宋体" w:hAnsi="宋体"/>
                <w:szCs w:val="21"/>
              </w:rPr>
              <w:t>操作员具有</w:t>
            </w:r>
            <w:r>
              <w:rPr>
                <w:rFonts w:ascii="宋体" w:hAnsi="宋体" w:hint="eastAsia"/>
                <w:szCs w:val="21"/>
              </w:rPr>
              <w:t>【同步数据】菜单权限</w:t>
            </w:r>
          </w:p>
          <w:p w14:paraId="42554127" w14:textId="6FA7CF81" w:rsidR="00DB4BCA" w:rsidRPr="00DB4BCA" w:rsidRDefault="00DB4BCA" w:rsidP="008926FC">
            <w:pPr>
              <w:spacing w:line="400" w:lineRule="exact"/>
              <w:rPr>
                <w:rFonts w:ascii="宋体" w:hAnsi="宋体"/>
                <w:szCs w:val="21"/>
              </w:rPr>
            </w:pPr>
            <w:r>
              <w:rPr>
                <w:rFonts w:ascii="宋体" w:hAnsi="宋体"/>
                <w:szCs w:val="21"/>
              </w:rPr>
              <w:t>操作员具有</w:t>
            </w:r>
            <w:r>
              <w:rPr>
                <w:rFonts w:ascii="宋体" w:hAnsi="宋体" w:hint="eastAsia"/>
                <w:szCs w:val="21"/>
              </w:rPr>
              <w:t>【同步数据】功能权限</w:t>
            </w:r>
          </w:p>
        </w:tc>
      </w:tr>
      <w:tr w:rsidR="00E776AE" w:rsidRPr="00C630D1" w14:paraId="1334025E" w14:textId="77777777" w:rsidTr="008926FC">
        <w:trPr>
          <w:jc w:val="center"/>
        </w:trPr>
        <w:tc>
          <w:tcPr>
            <w:tcW w:w="1548" w:type="dxa"/>
            <w:shd w:val="clear" w:color="auto" w:fill="A6A6A6"/>
          </w:tcPr>
          <w:p w14:paraId="3B115E55" w14:textId="77777777" w:rsidR="00E776AE" w:rsidRPr="00C630D1" w:rsidRDefault="00E776AE" w:rsidP="008926FC">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245CB261" w14:textId="1D54D29D" w:rsidR="00E776AE" w:rsidRPr="00C630D1" w:rsidRDefault="00DA624F" w:rsidP="008926FC">
            <w:pPr>
              <w:spacing w:line="400" w:lineRule="atLeast"/>
              <w:rPr>
                <w:rFonts w:ascii="宋体" w:hAnsi="宋体"/>
                <w:szCs w:val="21"/>
              </w:rPr>
            </w:pPr>
            <w:r>
              <w:rPr>
                <w:rFonts w:ascii="宋体" w:hAnsi="宋体" w:hint="eastAsia"/>
                <w:szCs w:val="21"/>
              </w:rPr>
              <w:t>无</w:t>
            </w:r>
          </w:p>
        </w:tc>
      </w:tr>
      <w:tr w:rsidR="00E776AE" w:rsidRPr="00C630D1" w14:paraId="40444FFF" w14:textId="77777777" w:rsidTr="008926FC">
        <w:trPr>
          <w:jc w:val="center"/>
        </w:trPr>
        <w:tc>
          <w:tcPr>
            <w:tcW w:w="1548" w:type="dxa"/>
            <w:shd w:val="clear" w:color="auto" w:fill="A6A6A6"/>
          </w:tcPr>
          <w:p w14:paraId="4D4B7C6E" w14:textId="77777777" w:rsidR="00E776AE" w:rsidRPr="00C630D1" w:rsidRDefault="00E776AE" w:rsidP="008926FC">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63F16F36" w14:textId="77777777" w:rsidR="00E776AE" w:rsidRPr="00C630D1" w:rsidRDefault="00E776AE" w:rsidP="008926FC">
            <w:pPr>
              <w:spacing w:line="400" w:lineRule="exact"/>
              <w:rPr>
                <w:rFonts w:ascii="宋体" w:hAnsi="宋体"/>
                <w:szCs w:val="21"/>
              </w:rPr>
            </w:pPr>
            <w:r>
              <w:rPr>
                <w:rFonts w:ascii="宋体" w:hAnsi="宋体" w:hint="eastAsia"/>
                <w:szCs w:val="21"/>
              </w:rPr>
              <w:t>无</w:t>
            </w:r>
          </w:p>
        </w:tc>
      </w:tr>
    </w:tbl>
    <w:p w14:paraId="410528CF" w14:textId="4D7CD40B" w:rsidR="00E776AE" w:rsidRDefault="00E776AE" w:rsidP="00E776AE">
      <w:pPr>
        <w:pStyle w:val="5"/>
      </w:pPr>
      <w:r>
        <w:rPr>
          <w:rFonts w:hint="eastAsia"/>
        </w:rPr>
        <w:t>品种管理</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861865" w:rsidRPr="00C630D1" w14:paraId="7EE91216" w14:textId="77777777" w:rsidTr="008926FC">
        <w:trPr>
          <w:jc w:val="center"/>
        </w:trPr>
        <w:tc>
          <w:tcPr>
            <w:tcW w:w="1548" w:type="dxa"/>
            <w:shd w:val="clear" w:color="auto" w:fill="A6A6A6"/>
          </w:tcPr>
          <w:p w14:paraId="546D3283" w14:textId="77777777" w:rsidR="00861865" w:rsidRPr="00C630D1" w:rsidRDefault="00861865" w:rsidP="008926FC">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7C37ACB2" w14:textId="77777777" w:rsidR="00861865" w:rsidRPr="00C630D1" w:rsidRDefault="00861865" w:rsidP="008926FC">
            <w:pPr>
              <w:spacing w:line="400" w:lineRule="exact"/>
              <w:rPr>
                <w:rFonts w:ascii="宋体" w:hAnsi="宋体"/>
                <w:szCs w:val="21"/>
              </w:rPr>
            </w:pPr>
          </w:p>
        </w:tc>
      </w:tr>
      <w:tr w:rsidR="00861865" w:rsidRPr="00C630D1" w14:paraId="134C840F" w14:textId="77777777" w:rsidTr="008926FC">
        <w:trPr>
          <w:jc w:val="center"/>
        </w:trPr>
        <w:tc>
          <w:tcPr>
            <w:tcW w:w="1548" w:type="dxa"/>
            <w:shd w:val="clear" w:color="auto" w:fill="A6A6A6"/>
          </w:tcPr>
          <w:p w14:paraId="4E67C5B6" w14:textId="77777777" w:rsidR="00861865" w:rsidRPr="00C630D1" w:rsidRDefault="00861865" w:rsidP="008926FC">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7E18AA5C" w14:textId="33CBFBC9" w:rsidR="00861865" w:rsidRPr="00C630D1" w:rsidRDefault="00917578" w:rsidP="008926FC">
            <w:pPr>
              <w:spacing w:line="400" w:lineRule="exact"/>
              <w:rPr>
                <w:rFonts w:ascii="宋体" w:hAnsi="宋体"/>
                <w:szCs w:val="21"/>
              </w:rPr>
            </w:pPr>
            <w:r>
              <w:rPr>
                <w:rFonts w:ascii="宋体" w:hAnsi="宋体"/>
                <w:szCs w:val="21"/>
              </w:rPr>
              <w:t>品种管理</w:t>
            </w:r>
          </w:p>
        </w:tc>
      </w:tr>
      <w:tr w:rsidR="00861865" w:rsidRPr="00C630D1" w14:paraId="51F8D519" w14:textId="77777777" w:rsidTr="008926FC">
        <w:trPr>
          <w:jc w:val="center"/>
        </w:trPr>
        <w:tc>
          <w:tcPr>
            <w:tcW w:w="1548" w:type="dxa"/>
            <w:shd w:val="clear" w:color="auto" w:fill="A6A6A6"/>
          </w:tcPr>
          <w:p w14:paraId="7972F801" w14:textId="77777777" w:rsidR="00861865" w:rsidRPr="00C630D1" w:rsidRDefault="00861865" w:rsidP="008926FC">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4AA14648" w14:textId="77777777" w:rsidR="00861865" w:rsidRPr="00C630D1" w:rsidRDefault="00861865" w:rsidP="008926FC">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2812252E" w14:textId="77777777" w:rsidR="00861865" w:rsidRPr="00C630D1" w:rsidRDefault="00861865" w:rsidP="008926FC">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5B291433" w14:textId="6AF59849" w:rsidR="00861865" w:rsidRPr="00C630D1" w:rsidRDefault="00861865" w:rsidP="008926FC">
            <w:pPr>
              <w:spacing w:line="400" w:lineRule="exact"/>
              <w:rPr>
                <w:rFonts w:ascii="宋体" w:hAnsi="宋体"/>
                <w:szCs w:val="21"/>
              </w:rPr>
            </w:pPr>
            <w:r w:rsidRPr="00C630D1">
              <w:rPr>
                <w:rFonts w:ascii="宋体" w:hAnsi="宋体"/>
                <w:szCs w:val="21"/>
              </w:rPr>
              <w:t>20</w:t>
            </w:r>
            <w:r w:rsidR="00595783">
              <w:rPr>
                <w:rFonts w:ascii="宋体" w:hAnsi="宋体" w:hint="eastAsia"/>
                <w:szCs w:val="21"/>
              </w:rPr>
              <w:t>17-8-8</w:t>
            </w:r>
          </w:p>
        </w:tc>
      </w:tr>
      <w:tr w:rsidR="00861865" w:rsidRPr="00C630D1" w14:paraId="1BE2CA21" w14:textId="77777777" w:rsidTr="008926FC">
        <w:trPr>
          <w:jc w:val="center"/>
        </w:trPr>
        <w:tc>
          <w:tcPr>
            <w:tcW w:w="1548" w:type="dxa"/>
            <w:shd w:val="clear" w:color="auto" w:fill="A6A6A6"/>
          </w:tcPr>
          <w:p w14:paraId="5214017D" w14:textId="77777777" w:rsidR="00861865" w:rsidRPr="00C630D1" w:rsidRDefault="00861865" w:rsidP="008926FC">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6489F758" w14:textId="04922567" w:rsidR="00861865" w:rsidRPr="00C630D1" w:rsidRDefault="00333986" w:rsidP="008926FC">
            <w:pPr>
              <w:spacing w:line="400" w:lineRule="exact"/>
              <w:rPr>
                <w:rFonts w:ascii="宋体" w:hAnsi="宋体"/>
                <w:szCs w:val="21"/>
              </w:rPr>
            </w:pPr>
            <w:r>
              <w:rPr>
                <w:rFonts w:ascii="宋体" w:hAnsi="宋体"/>
                <w:szCs w:val="21"/>
              </w:rPr>
              <w:t>对品种的简写</w:t>
            </w:r>
            <w:r>
              <w:rPr>
                <w:rFonts w:ascii="宋体" w:hAnsi="宋体" w:hint="eastAsia"/>
                <w:szCs w:val="21"/>
              </w:rPr>
              <w:t>、</w:t>
            </w:r>
            <w:r>
              <w:rPr>
                <w:rFonts w:ascii="宋体" w:hAnsi="宋体"/>
                <w:szCs w:val="21"/>
              </w:rPr>
              <w:t>手续费收取方式</w:t>
            </w:r>
            <w:r>
              <w:rPr>
                <w:rFonts w:ascii="宋体" w:hAnsi="宋体" w:hint="eastAsia"/>
                <w:szCs w:val="21"/>
              </w:rPr>
              <w:t>、品种上市状态</w:t>
            </w:r>
            <w:r>
              <w:rPr>
                <w:rFonts w:ascii="宋体" w:hAnsi="宋体"/>
                <w:szCs w:val="21"/>
              </w:rPr>
              <w:t>的编辑</w:t>
            </w:r>
          </w:p>
        </w:tc>
      </w:tr>
      <w:tr w:rsidR="00861865" w:rsidRPr="00C630D1" w14:paraId="60240A0A" w14:textId="77777777" w:rsidTr="008926FC">
        <w:trPr>
          <w:jc w:val="center"/>
        </w:trPr>
        <w:tc>
          <w:tcPr>
            <w:tcW w:w="1548" w:type="dxa"/>
            <w:shd w:val="clear" w:color="auto" w:fill="A6A6A6"/>
          </w:tcPr>
          <w:p w14:paraId="667121B0" w14:textId="77777777" w:rsidR="00861865" w:rsidRPr="00C630D1" w:rsidRDefault="00861865" w:rsidP="008926FC">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1D2644A4" w14:textId="77777777" w:rsidR="00861865" w:rsidRPr="00C630D1" w:rsidRDefault="00861865" w:rsidP="008926FC">
            <w:pPr>
              <w:spacing w:line="400" w:lineRule="exact"/>
              <w:rPr>
                <w:rFonts w:ascii="宋体" w:hAnsi="宋体"/>
                <w:szCs w:val="21"/>
              </w:rPr>
            </w:pPr>
            <w:r>
              <w:rPr>
                <w:rFonts w:ascii="宋体" w:hAnsi="宋体" w:hint="eastAsia"/>
                <w:szCs w:val="21"/>
              </w:rPr>
              <w:t>无</w:t>
            </w:r>
          </w:p>
        </w:tc>
      </w:tr>
      <w:tr w:rsidR="00861865" w:rsidRPr="00C630D1" w14:paraId="7B2CBB6C" w14:textId="77777777" w:rsidTr="008926FC">
        <w:trPr>
          <w:jc w:val="center"/>
        </w:trPr>
        <w:tc>
          <w:tcPr>
            <w:tcW w:w="1548" w:type="dxa"/>
            <w:shd w:val="clear" w:color="auto" w:fill="A6A6A6"/>
          </w:tcPr>
          <w:p w14:paraId="61A1FFE4" w14:textId="77777777" w:rsidR="00861865" w:rsidRPr="00C630D1" w:rsidRDefault="00861865" w:rsidP="008926FC">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1EE2BB00" w14:textId="77777777" w:rsidR="00861865" w:rsidRPr="00C630D1" w:rsidRDefault="00861865" w:rsidP="008926FC">
            <w:pPr>
              <w:spacing w:line="400" w:lineRule="exact"/>
              <w:rPr>
                <w:rFonts w:ascii="宋体" w:hAnsi="宋体"/>
                <w:szCs w:val="21"/>
              </w:rPr>
            </w:pPr>
            <w:r>
              <w:rPr>
                <w:rFonts w:ascii="宋体" w:hAnsi="宋体" w:hint="eastAsia"/>
                <w:szCs w:val="21"/>
              </w:rPr>
              <w:t>无</w:t>
            </w:r>
          </w:p>
        </w:tc>
      </w:tr>
      <w:tr w:rsidR="00861865" w:rsidRPr="00C630D1" w14:paraId="2EE579F0" w14:textId="77777777" w:rsidTr="008926FC">
        <w:trPr>
          <w:jc w:val="center"/>
        </w:trPr>
        <w:tc>
          <w:tcPr>
            <w:tcW w:w="1548" w:type="dxa"/>
            <w:shd w:val="clear" w:color="auto" w:fill="A6A6A6"/>
          </w:tcPr>
          <w:p w14:paraId="7E1F28EC" w14:textId="77777777" w:rsidR="00861865" w:rsidRPr="00C630D1" w:rsidRDefault="00861865" w:rsidP="008926FC">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0C71EE55" w14:textId="77777777" w:rsidR="00861865" w:rsidRDefault="00861865" w:rsidP="008926FC">
            <w:pPr>
              <w:spacing w:before="60" w:after="60" w:line="400" w:lineRule="exact"/>
              <w:jc w:val="left"/>
              <w:rPr>
                <w:rFonts w:ascii="宋体" w:hAnsi="宋体"/>
                <w:b/>
                <w:szCs w:val="21"/>
              </w:rPr>
            </w:pPr>
            <w:r>
              <w:rPr>
                <w:rFonts w:ascii="宋体" w:hAnsi="宋体" w:hint="eastAsia"/>
                <w:b/>
                <w:szCs w:val="21"/>
              </w:rPr>
              <w:t>【设置要素】</w:t>
            </w:r>
          </w:p>
          <w:p w14:paraId="04BCDD32" w14:textId="77777777" w:rsidR="00D22BC5" w:rsidRDefault="00D22BC5" w:rsidP="008926FC">
            <w:pPr>
              <w:spacing w:before="60" w:after="60" w:line="400" w:lineRule="exact"/>
              <w:jc w:val="left"/>
              <w:rPr>
                <w:rFonts w:ascii="宋体" w:hAnsi="宋体"/>
                <w:szCs w:val="21"/>
              </w:rPr>
            </w:pPr>
            <w:r w:rsidRPr="00D22BC5">
              <w:rPr>
                <w:rFonts w:ascii="宋体" w:hAnsi="宋体" w:hint="eastAsia"/>
                <w:szCs w:val="21"/>
              </w:rPr>
              <w:t>品种：带筛选功能的输入框，支持模糊查询，提示文字“品种名称”</w:t>
            </w:r>
          </w:p>
          <w:p w14:paraId="1F3857C2" w14:textId="5C7E6E20" w:rsidR="00861865" w:rsidRDefault="008926FC" w:rsidP="008926FC">
            <w:pPr>
              <w:spacing w:before="60" w:after="60" w:line="400" w:lineRule="exact"/>
              <w:jc w:val="left"/>
              <w:rPr>
                <w:rFonts w:ascii="宋体" w:hAnsi="宋体"/>
                <w:szCs w:val="21"/>
              </w:rPr>
            </w:pPr>
            <w:r>
              <w:rPr>
                <w:rFonts w:ascii="宋体" w:hAnsi="宋体"/>
                <w:szCs w:val="21"/>
              </w:rPr>
              <w:t>品种简写</w:t>
            </w:r>
            <w:r>
              <w:rPr>
                <w:rFonts w:ascii="宋体" w:hAnsi="宋体" w:hint="eastAsia"/>
                <w:szCs w:val="21"/>
              </w:rPr>
              <w:t>：</w:t>
            </w:r>
            <w:r>
              <w:rPr>
                <w:rFonts w:ascii="宋体" w:hAnsi="宋体"/>
                <w:szCs w:val="21"/>
              </w:rPr>
              <w:t>输入框</w:t>
            </w:r>
          </w:p>
          <w:p w14:paraId="681A3AE0" w14:textId="233890B3" w:rsidR="003E6DDC" w:rsidRDefault="003E6DDC" w:rsidP="008926FC">
            <w:pPr>
              <w:spacing w:before="60" w:after="60" w:line="400" w:lineRule="exact"/>
              <w:jc w:val="left"/>
              <w:rPr>
                <w:rFonts w:ascii="宋体" w:hAnsi="宋体"/>
                <w:szCs w:val="21"/>
              </w:rPr>
            </w:pPr>
            <w:r>
              <w:rPr>
                <w:rFonts w:ascii="宋体" w:hAnsi="宋体"/>
                <w:szCs w:val="21"/>
              </w:rPr>
              <w:t>检测类型</w:t>
            </w:r>
            <w:r>
              <w:rPr>
                <w:rFonts w:ascii="宋体" w:hAnsi="宋体" w:hint="eastAsia"/>
                <w:szCs w:val="21"/>
              </w:rPr>
              <w:t>：</w:t>
            </w:r>
          </w:p>
          <w:p w14:paraId="1ED007B9" w14:textId="4EF3EE5E" w:rsidR="003E6DDC" w:rsidRDefault="003E6DDC" w:rsidP="008926FC">
            <w:pPr>
              <w:pStyle w:val="a8"/>
              <w:numPr>
                <w:ilvl w:val="0"/>
                <w:numId w:val="28"/>
              </w:numPr>
              <w:spacing w:before="60" w:after="60" w:line="400" w:lineRule="exact"/>
              <w:ind w:firstLineChars="0"/>
              <w:jc w:val="left"/>
              <w:rPr>
                <w:rFonts w:ascii="宋体" w:hAnsi="宋体"/>
                <w:szCs w:val="21"/>
              </w:rPr>
            </w:pPr>
            <w:r w:rsidRPr="003E6DDC">
              <w:rPr>
                <w:rFonts w:ascii="宋体" w:hAnsi="宋体" w:hint="eastAsia"/>
                <w:szCs w:val="21"/>
              </w:rPr>
              <w:t>按金额</w:t>
            </w:r>
            <w:r w:rsidR="0042068E">
              <w:rPr>
                <w:rFonts w:ascii="宋体" w:hAnsi="宋体" w:hint="eastAsia"/>
                <w:szCs w:val="21"/>
              </w:rPr>
              <w:t>：</w:t>
            </w:r>
            <w:r w:rsidR="00C423D5">
              <w:rPr>
                <w:rFonts w:ascii="宋体" w:hAnsi="宋体" w:hint="eastAsia"/>
                <w:szCs w:val="21"/>
              </w:rPr>
              <w:t>复选框，</w:t>
            </w:r>
            <w:r w:rsidR="00D946AD">
              <w:rPr>
                <w:rFonts w:ascii="宋体" w:hAnsi="宋体" w:hint="eastAsia"/>
                <w:szCs w:val="21"/>
              </w:rPr>
              <w:t>勾选后选中按金额</w:t>
            </w:r>
            <w:r w:rsidR="00206EFA">
              <w:rPr>
                <w:rFonts w:ascii="宋体" w:hAnsi="宋体" w:hint="eastAsia"/>
                <w:szCs w:val="21"/>
              </w:rPr>
              <w:t>，字体颜色#</w:t>
            </w:r>
            <w:r w:rsidR="000F4AE6">
              <w:rPr>
                <w:rFonts w:ascii="宋体" w:hAnsi="宋体"/>
                <w:szCs w:val="21"/>
              </w:rPr>
              <w:t>dd4b39</w:t>
            </w:r>
          </w:p>
          <w:p w14:paraId="57F56F33" w14:textId="5BF9F7BC" w:rsidR="003E6DDC" w:rsidRPr="003E6DDC" w:rsidRDefault="003E6DDC" w:rsidP="008926FC">
            <w:pPr>
              <w:pStyle w:val="a8"/>
              <w:numPr>
                <w:ilvl w:val="0"/>
                <w:numId w:val="28"/>
              </w:numPr>
              <w:spacing w:before="60" w:after="60" w:line="400" w:lineRule="exact"/>
              <w:ind w:firstLineChars="0"/>
              <w:jc w:val="left"/>
              <w:rPr>
                <w:rFonts w:ascii="宋体" w:hAnsi="宋体"/>
                <w:szCs w:val="21"/>
              </w:rPr>
            </w:pPr>
            <w:r w:rsidRPr="003E6DDC">
              <w:rPr>
                <w:rFonts w:ascii="宋体" w:hAnsi="宋体"/>
                <w:szCs w:val="21"/>
              </w:rPr>
              <w:t>按手数</w:t>
            </w:r>
            <w:r w:rsidR="0042068E">
              <w:rPr>
                <w:rFonts w:ascii="宋体" w:hAnsi="宋体" w:hint="eastAsia"/>
                <w:szCs w:val="21"/>
              </w:rPr>
              <w:t>：</w:t>
            </w:r>
            <w:r w:rsidR="00D946AD">
              <w:rPr>
                <w:rFonts w:ascii="宋体" w:hAnsi="宋体" w:hint="eastAsia"/>
                <w:szCs w:val="21"/>
              </w:rPr>
              <w:t>复选框，勾选后选中按手数</w:t>
            </w:r>
            <w:r w:rsidR="00206EFA">
              <w:rPr>
                <w:rFonts w:ascii="宋体" w:hAnsi="宋体" w:hint="eastAsia"/>
                <w:szCs w:val="21"/>
              </w:rPr>
              <w:t>，字体颜色</w:t>
            </w:r>
            <w:r w:rsidR="000F4AE6">
              <w:rPr>
                <w:rFonts w:ascii="宋体" w:hAnsi="宋体" w:hint="eastAsia"/>
                <w:szCs w:val="21"/>
              </w:rPr>
              <w:t>#</w:t>
            </w:r>
            <w:r w:rsidR="00974754">
              <w:rPr>
                <w:rFonts w:ascii="宋体" w:hAnsi="宋体"/>
                <w:szCs w:val="21"/>
              </w:rPr>
              <w:t>0073b7</w:t>
            </w:r>
          </w:p>
          <w:p w14:paraId="4EEAFC00" w14:textId="36E3A537" w:rsidR="00206EFA" w:rsidRDefault="0042068E" w:rsidP="008926FC">
            <w:pPr>
              <w:spacing w:before="60" w:after="60" w:line="400" w:lineRule="exact"/>
              <w:jc w:val="left"/>
              <w:rPr>
                <w:rFonts w:ascii="宋体" w:hAnsi="宋体"/>
                <w:szCs w:val="21"/>
              </w:rPr>
            </w:pPr>
            <w:r>
              <w:rPr>
                <w:rFonts w:ascii="宋体" w:hAnsi="宋体" w:hint="eastAsia"/>
                <w:szCs w:val="21"/>
              </w:rPr>
              <w:t>平今为0不收：</w:t>
            </w:r>
          </w:p>
          <w:p w14:paraId="7BD11709" w14:textId="3ACAB3AE" w:rsidR="003E6DDC" w:rsidRPr="0042068E" w:rsidRDefault="003E6DDC" w:rsidP="0042068E">
            <w:pPr>
              <w:pStyle w:val="a8"/>
              <w:numPr>
                <w:ilvl w:val="0"/>
                <w:numId w:val="29"/>
              </w:numPr>
              <w:spacing w:before="60" w:after="60" w:line="400" w:lineRule="exact"/>
              <w:ind w:firstLineChars="0"/>
              <w:jc w:val="left"/>
              <w:rPr>
                <w:rFonts w:ascii="宋体" w:hAnsi="宋体"/>
                <w:szCs w:val="21"/>
              </w:rPr>
            </w:pPr>
            <w:r w:rsidRPr="0042068E">
              <w:rPr>
                <w:rFonts w:ascii="宋体" w:hAnsi="宋体"/>
                <w:szCs w:val="21"/>
              </w:rPr>
              <w:t>按手数</w:t>
            </w:r>
            <w:r w:rsidR="0042068E" w:rsidRPr="0042068E">
              <w:rPr>
                <w:rFonts w:ascii="宋体" w:hAnsi="宋体" w:hint="eastAsia"/>
                <w:szCs w:val="21"/>
              </w:rPr>
              <w:t>：</w:t>
            </w:r>
            <w:r w:rsidR="0042068E">
              <w:rPr>
                <w:rFonts w:ascii="宋体" w:hAnsi="宋体" w:hint="eastAsia"/>
                <w:szCs w:val="21"/>
              </w:rPr>
              <w:t>复选框，勾选后选中按金额</w:t>
            </w:r>
          </w:p>
          <w:p w14:paraId="09D0EB74" w14:textId="49DE0249" w:rsidR="0042068E" w:rsidRPr="0042068E" w:rsidRDefault="0042068E" w:rsidP="0042068E">
            <w:pPr>
              <w:pStyle w:val="a8"/>
              <w:numPr>
                <w:ilvl w:val="0"/>
                <w:numId w:val="29"/>
              </w:numPr>
              <w:spacing w:before="60" w:after="60" w:line="400" w:lineRule="exact"/>
              <w:ind w:firstLineChars="0"/>
              <w:jc w:val="left"/>
              <w:rPr>
                <w:rFonts w:ascii="宋体" w:hAnsi="宋体"/>
                <w:szCs w:val="21"/>
              </w:rPr>
            </w:pPr>
            <w:r w:rsidRPr="0042068E">
              <w:rPr>
                <w:rFonts w:ascii="宋体" w:hAnsi="宋体" w:hint="eastAsia"/>
                <w:szCs w:val="21"/>
              </w:rPr>
              <w:t>按金额</w:t>
            </w:r>
            <w:r>
              <w:rPr>
                <w:rFonts w:ascii="宋体" w:hAnsi="宋体" w:hint="eastAsia"/>
                <w:szCs w:val="21"/>
              </w:rPr>
              <w:t>：复选框，勾选后选中按金额</w:t>
            </w:r>
          </w:p>
        </w:tc>
      </w:tr>
      <w:tr w:rsidR="00861865" w:rsidRPr="00C630D1" w14:paraId="44EFD0E4" w14:textId="77777777" w:rsidTr="008926FC">
        <w:trPr>
          <w:jc w:val="center"/>
        </w:trPr>
        <w:tc>
          <w:tcPr>
            <w:tcW w:w="1548" w:type="dxa"/>
            <w:shd w:val="clear" w:color="auto" w:fill="A6A6A6"/>
          </w:tcPr>
          <w:p w14:paraId="3483B9E4" w14:textId="77777777" w:rsidR="00861865" w:rsidRPr="00C630D1" w:rsidRDefault="00861865" w:rsidP="008926FC">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3C7F212B" w14:textId="77777777" w:rsidR="00861865" w:rsidRDefault="00861865" w:rsidP="008926FC">
            <w:pPr>
              <w:rPr>
                <w:rFonts w:ascii="宋体" w:hAnsi="宋体"/>
                <w:b/>
                <w:szCs w:val="21"/>
              </w:rPr>
            </w:pPr>
            <w:r w:rsidRPr="00946BE4">
              <w:rPr>
                <w:rFonts w:ascii="宋体" w:hAnsi="宋体" w:hint="eastAsia"/>
                <w:b/>
                <w:szCs w:val="21"/>
              </w:rPr>
              <w:t>【功能操作要求】</w:t>
            </w:r>
          </w:p>
          <w:p w14:paraId="41B5ADE2" w14:textId="461E2D94" w:rsidR="00861865" w:rsidRDefault="00121B97" w:rsidP="008926FC">
            <w:pPr>
              <w:rPr>
                <w:rFonts w:ascii="宋体" w:hAnsi="宋体"/>
                <w:szCs w:val="21"/>
              </w:rPr>
            </w:pPr>
            <w:r>
              <w:rPr>
                <w:rFonts w:ascii="宋体" w:hAnsi="宋体"/>
                <w:szCs w:val="21"/>
              </w:rPr>
              <w:lastRenderedPageBreak/>
              <w:t>操作</w:t>
            </w:r>
            <w:r>
              <w:rPr>
                <w:rFonts w:ascii="宋体" w:hAnsi="宋体" w:hint="eastAsia"/>
                <w:szCs w:val="21"/>
              </w:rPr>
              <w:t>：</w:t>
            </w:r>
            <w:r w:rsidR="003E516F">
              <w:rPr>
                <w:rFonts w:ascii="宋体" w:hAnsi="宋体" w:hint="eastAsia"/>
                <w:szCs w:val="21"/>
              </w:rPr>
              <w:t>下拉框，下拉</w:t>
            </w:r>
            <w:proofErr w:type="gramStart"/>
            <w:r w:rsidR="003E516F">
              <w:rPr>
                <w:rFonts w:ascii="宋体" w:hAnsi="宋体" w:hint="eastAsia"/>
                <w:szCs w:val="21"/>
              </w:rPr>
              <w:t>框内容</w:t>
            </w:r>
            <w:proofErr w:type="gramEnd"/>
            <w:r w:rsidR="003E516F">
              <w:rPr>
                <w:rFonts w:ascii="宋体" w:hAnsi="宋体" w:hint="eastAsia"/>
                <w:szCs w:val="21"/>
              </w:rPr>
              <w:t>如下</w:t>
            </w:r>
          </w:p>
          <w:p w14:paraId="655196AD" w14:textId="1F3974A4" w:rsidR="00121B97" w:rsidRDefault="003E516F" w:rsidP="00121B97">
            <w:pPr>
              <w:pStyle w:val="a8"/>
              <w:numPr>
                <w:ilvl w:val="0"/>
                <w:numId w:val="30"/>
              </w:numPr>
              <w:ind w:firstLineChars="0"/>
              <w:rPr>
                <w:rFonts w:ascii="宋体" w:hAnsi="宋体"/>
                <w:szCs w:val="21"/>
              </w:rPr>
            </w:pPr>
            <w:r>
              <w:rPr>
                <w:rFonts w:ascii="宋体" w:hAnsi="宋体" w:hint="eastAsia"/>
                <w:szCs w:val="21"/>
              </w:rPr>
              <w:t>上市：</w:t>
            </w:r>
            <w:r w:rsidR="003E7CBA">
              <w:rPr>
                <w:rFonts w:ascii="宋体" w:hAnsi="宋体" w:hint="eastAsia"/>
                <w:szCs w:val="21"/>
              </w:rPr>
              <w:t>字体</w:t>
            </w:r>
            <w:proofErr w:type="gramStart"/>
            <w:r w:rsidR="003E7CBA">
              <w:rPr>
                <w:rFonts w:ascii="宋体" w:hAnsi="宋体" w:hint="eastAsia"/>
                <w:szCs w:val="21"/>
              </w:rPr>
              <w:t>微软雅黑</w:t>
            </w:r>
            <w:proofErr w:type="gramEnd"/>
            <w:r w:rsidR="003E7CBA">
              <w:rPr>
                <w:rFonts w:ascii="宋体" w:hAnsi="宋体" w:hint="eastAsia"/>
                <w:szCs w:val="21"/>
              </w:rPr>
              <w:t>#</w:t>
            </w:r>
            <w:r w:rsidR="003B5268">
              <w:rPr>
                <w:rFonts w:ascii="宋体" w:hAnsi="宋体"/>
                <w:szCs w:val="21"/>
              </w:rPr>
              <w:t>fff</w:t>
            </w:r>
            <w:r w:rsidR="003B5268">
              <w:rPr>
                <w:rFonts w:ascii="宋体" w:hAnsi="宋体" w:hint="eastAsia"/>
                <w:szCs w:val="21"/>
              </w:rPr>
              <w:t>，</w:t>
            </w:r>
            <w:r w:rsidR="003B5268">
              <w:rPr>
                <w:rFonts w:ascii="宋体" w:hAnsi="宋体"/>
                <w:szCs w:val="21"/>
              </w:rPr>
              <w:t>背景填充</w:t>
            </w:r>
            <w:r w:rsidR="003B5268">
              <w:rPr>
                <w:rFonts w:ascii="宋体" w:hAnsi="宋体" w:hint="eastAsia"/>
                <w:szCs w:val="21"/>
              </w:rPr>
              <w:t>#0a65a，鼠标移入时#008d4c</w:t>
            </w:r>
          </w:p>
          <w:p w14:paraId="74283114" w14:textId="3A36B159" w:rsidR="003E516F" w:rsidRPr="00121B97" w:rsidRDefault="003E516F" w:rsidP="00121B97">
            <w:pPr>
              <w:pStyle w:val="a8"/>
              <w:numPr>
                <w:ilvl w:val="0"/>
                <w:numId w:val="30"/>
              </w:numPr>
              <w:ind w:firstLineChars="0"/>
              <w:rPr>
                <w:rFonts w:ascii="宋体" w:hAnsi="宋体"/>
                <w:szCs w:val="21"/>
              </w:rPr>
            </w:pPr>
            <w:r>
              <w:rPr>
                <w:rFonts w:ascii="宋体" w:hAnsi="宋体"/>
                <w:szCs w:val="21"/>
              </w:rPr>
              <w:t>未上市</w:t>
            </w:r>
            <w:r>
              <w:rPr>
                <w:rFonts w:ascii="宋体" w:hAnsi="宋体" w:hint="eastAsia"/>
                <w:szCs w:val="21"/>
              </w:rPr>
              <w:t>：</w:t>
            </w:r>
            <w:r w:rsidR="003B5268">
              <w:rPr>
                <w:rFonts w:ascii="宋体" w:hAnsi="宋体" w:hint="eastAsia"/>
                <w:szCs w:val="21"/>
              </w:rPr>
              <w:t>字体</w:t>
            </w:r>
            <w:proofErr w:type="gramStart"/>
            <w:r w:rsidR="003B5268">
              <w:rPr>
                <w:rFonts w:ascii="宋体" w:hAnsi="宋体" w:hint="eastAsia"/>
                <w:szCs w:val="21"/>
              </w:rPr>
              <w:t>微软雅黑</w:t>
            </w:r>
            <w:proofErr w:type="gramEnd"/>
            <w:r w:rsidR="003B5268">
              <w:rPr>
                <w:rFonts w:ascii="宋体" w:hAnsi="宋体" w:hint="eastAsia"/>
                <w:szCs w:val="21"/>
              </w:rPr>
              <w:t>#</w:t>
            </w:r>
            <w:r w:rsidR="003B5268">
              <w:rPr>
                <w:rFonts w:ascii="宋体" w:hAnsi="宋体"/>
                <w:szCs w:val="21"/>
              </w:rPr>
              <w:t>fff</w:t>
            </w:r>
            <w:r w:rsidR="003B5268">
              <w:rPr>
                <w:rFonts w:ascii="宋体" w:hAnsi="宋体" w:hint="eastAsia"/>
                <w:szCs w:val="21"/>
              </w:rPr>
              <w:t>，</w:t>
            </w:r>
            <w:r w:rsidR="003B5268">
              <w:rPr>
                <w:rFonts w:ascii="宋体" w:hAnsi="宋体"/>
                <w:szCs w:val="21"/>
              </w:rPr>
              <w:t>背景填充</w:t>
            </w:r>
            <w:r w:rsidR="003B5268">
              <w:rPr>
                <w:rFonts w:ascii="宋体" w:hAnsi="宋体" w:hint="eastAsia"/>
                <w:szCs w:val="21"/>
              </w:rPr>
              <w:t>#dd4b39，鼠标移入时#d73925</w:t>
            </w:r>
          </w:p>
        </w:tc>
      </w:tr>
      <w:tr w:rsidR="00861865" w:rsidRPr="00C630D1" w14:paraId="7C08C7D7" w14:textId="77777777" w:rsidTr="008926FC">
        <w:trPr>
          <w:jc w:val="center"/>
        </w:trPr>
        <w:tc>
          <w:tcPr>
            <w:tcW w:w="1548" w:type="dxa"/>
            <w:shd w:val="clear" w:color="auto" w:fill="A6A6A6"/>
          </w:tcPr>
          <w:p w14:paraId="3F2D81C9" w14:textId="77777777" w:rsidR="00861865" w:rsidRPr="00C630D1" w:rsidRDefault="00861865" w:rsidP="008926FC">
            <w:pPr>
              <w:spacing w:line="400" w:lineRule="exact"/>
              <w:rPr>
                <w:rFonts w:ascii="宋体" w:hAnsi="宋体"/>
                <w:color w:val="000000"/>
                <w:szCs w:val="21"/>
              </w:rPr>
            </w:pPr>
            <w:r w:rsidRPr="00C630D1">
              <w:rPr>
                <w:rFonts w:ascii="宋体" w:hAnsi="宋体" w:hint="eastAsia"/>
                <w:color w:val="000000"/>
                <w:szCs w:val="21"/>
              </w:rPr>
              <w:lastRenderedPageBreak/>
              <w:t>输出</w:t>
            </w:r>
          </w:p>
        </w:tc>
        <w:tc>
          <w:tcPr>
            <w:tcW w:w="9714" w:type="dxa"/>
            <w:gridSpan w:val="3"/>
          </w:tcPr>
          <w:p w14:paraId="4CA549B0" w14:textId="594DBAE0" w:rsidR="00861865" w:rsidRPr="00170123" w:rsidRDefault="00170123" w:rsidP="00170123">
            <w:pPr>
              <w:spacing w:line="400" w:lineRule="exact"/>
              <w:rPr>
                <w:rFonts w:ascii="宋体" w:hAnsi="宋体"/>
                <w:szCs w:val="21"/>
              </w:rPr>
            </w:pPr>
            <w:r>
              <w:rPr>
                <w:rFonts w:ascii="宋体" w:hAnsi="宋体" w:hint="eastAsia"/>
                <w:szCs w:val="21"/>
              </w:rPr>
              <w:t>无</w:t>
            </w:r>
          </w:p>
        </w:tc>
      </w:tr>
      <w:tr w:rsidR="00861865" w:rsidRPr="00C630D1" w14:paraId="387E35F8" w14:textId="77777777" w:rsidTr="008926FC">
        <w:trPr>
          <w:jc w:val="center"/>
        </w:trPr>
        <w:tc>
          <w:tcPr>
            <w:tcW w:w="1548" w:type="dxa"/>
            <w:shd w:val="clear" w:color="auto" w:fill="A6A6A6"/>
          </w:tcPr>
          <w:p w14:paraId="77E77A50" w14:textId="77777777" w:rsidR="00861865" w:rsidRPr="00C630D1" w:rsidRDefault="00861865" w:rsidP="008926FC">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630DED5C" w14:textId="6F4E5C5C" w:rsidR="00861865" w:rsidRDefault="0066684A" w:rsidP="008926FC">
            <w:pPr>
              <w:spacing w:line="400" w:lineRule="exact"/>
              <w:rPr>
                <w:rFonts w:ascii="宋体" w:hAnsi="宋体"/>
                <w:szCs w:val="21"/>
              </w:rPr>
            </w:pPr>
            <w:r>
              <w:rPr>
                <w:rFonts w:ascii="宋体" w:hAnsi="宋体"/>
                <w:szCs w:val="21"/>
              </w:rPr>
              <w:t>操作员具有</w:t>
            </w:r>
            <w:r>
              <w:rPr>
                <w:rFonts w:ascii="宋体" w:hAnsi="宋体" w:hint="eastAsia"/>
                <w:szCs w:val="21"/>
              </w:rPr>
              <w:t>【同步数据】菜单权限</w:t>
            </w:r>
          </w:p>
          <w:p w14:paraId="064C4EF8" w14:textId="7248D633" w:rsidR="0066684A" w:rsidRPr="000A3B83" w:rsidRDefault="0066684A" w:rsidP="008926FC">
            <w:pPr>
              <w:spacing w:line="400" w:lineRule="exact"/>
              <w:rPr>
                <w:rFonts w:ascii="宋体" w:hAnsi="宋体"/>
                <w:szCs w:val="21"/>
              </w:rPr>
            </w:pPr>
            <w:r>
              <w:rPr>
                <w:rFonts w:ascii="宋体" w:hAnsi="宋体"/>
                <w:szCs w:val="21"/>
              </w:rPr>
              <w:t>操作员具有</w:t>
            </w:r>
            <w:r>
              <w:rPr>
                <w:rFonts w:ascii="宋体" w:hAnsi="宋体" w:hint="eastAsia"/>
                <w:szCs w:val="21"/>
              </w:rPr>
              <w:t>【品种管理】功能权限</w:t>
            </w:r>
          </w:p>
        </w:tc>
      </w:tr>
      <w:tr w:rsidR="00861865" w:rsidRPr="00C630D1" w14:paraId="4BCE53F1" w14:textId="77777777" w:rsidTr="008926FC">
        <w:trPr>
          <w:jc w:val="center"/>
        </w:trPr>
        <w:tc>
          <w:tcPr>
            <w:tcW w:w="1548" w:type="dxa"/>
            <w:shd w:val="clear" w:color="auto" w:fill="A6A6A6"/>
          </w:tcPr>
          <w:p w14:paraId="5CE93592" w14:textId="77777777" w:rsidR="00861865" w:rsidRPr="00C630D1" w:rsidRDefault="00861865" w:rsidP="008926FC">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79B91101" w14:textId="660D4C84" w:rsidR="00861865" w:rsidRPr="00C630D1" w:rsidRDefault="00FA5FA1" w:rsidP="008926FC">
            <w:pPr>
              <w:spacing w:line="400" w:lineRule="atLeast"/>
              <w:rPr>
                <w:rFonts w:ascii="宋体" w:hAnsi="宋体"/>
                <w:szCs w:val="21"/>
              </w:rPr>
            </w:pPr>
            <w:r>
              <w:rPr>
                <w:rFonts w:ascii="宋体" w:hAnsi="宋体"/>
                <w:szCs w:val="21"/>
              </w:rPr>
              <w:t>无</w:t>
            </w:r>
          </w:p>
        </w:tc>
      </w:tr>
      <w:tr w:rsidR="00861865" w:rsidRPr="00C630D1" w14:paraId="3F7EB672" w14:textId="77777777" w:rsidTr="008926FC">
        <w:trPr>
          <w:jc w:val="center"/>
        </w:trPr>
        <w:tc>
          <w:tcPr>
            <w:tcW w:w="1548" w:type="dxa"/>
            <w:shd w:val="clear" w:color="auto" w:fill="A6A6A6"/>
          </w:tcPr>
          <w:p w14:paraId="457712B3" w14:textId="77777777" w:rsidR="00861865" w:rsidRPr="00C630D1" w:rsidRDefault="00861865" w:rsidP="008926FC">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0415482E" w14:textId="77777777" w:rsidR="00861865" w:rsidRPr="00C630D1" w:rsidRDefault="00861865" w:rsidP="008926FC">
            <w:pPr>
              <w:spacing w:line="400" w:lineRule="exact"/>
              <w:rPr>
                <w:rFonts w:ascii="宋体" w:hAnsi="宋体"/>
                <w:szCs w:val="21"/>
              </w:rPr>
            </w:pPr>
            <w:r>
              <w:rPr>
                <w:rFonts w:ascii="宋体" w:hAnsi="宋体" w:hint="eastAsia"/>
                <w:szCs w:val="21"/>
              </w:rPr>
              <w:t>无</w:t>
            </w:r>
          </w:p>
        </w:tc>
      </w:tr>
    </w:tbl>
    <w:p w14:paraId="14AD38EA" w14:textId="77777777" w:rsidR="00861865" w:rsidRPr="00861865" w:rsidRDefault="00861865" w:rsidP="00861865"/>
    <w:p w14:paraId="2A05E281" w14:textId="77777777" w:rsidR="00F22F60" w:rsidRDefault="00F22F60" w:rsidP="00786169">
      <w:pPr>
        <w:pStyle w:val="4"/>
      </w:pPr>
      <w:r>
        <w:t>参数设置</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9344F7" w:rsidRPr="00C630D1" w14:paraId="089452E4" w14:textId="77777777" w:rsidTr="004F1939">
        <w:trPr>
          <w:jc w:val="center"/>
        </w:trPr>
        <w:tc>
          <w:tcPr>
            <w:tcW w:w="1548" w:type="dxa"/>
            <w:shd w:val="clear" w:color="auto" w:fill="A6A6A6"/>
          </w:tcPr>
          <w:p w14:paraId="0F43ED7B" w14:textId="77777777" w:rsidR="009344F7" w:rsidRPr="00C630D1" w:rsidRDefault="009344F7" w:rsidP="004F1939">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3BFA3371" w14:textId="77777777" w:rsidR="009344F7" w:rsidRPr="00C630D1" w:rsidRDefault="009344F7" w:rsidP="004F1939">
            <w:pPr>
              <w:spacing w:line="400" w:lineRule="exact"/>
              <w:rPr>
                <w:rFonts w:ascii="宋体" w:hAnsi="宋体"/>
                <w:szCs w:val="21"/>
              </w:rPr>
            </w:pPr>
          </w:p>
        </w:tc>
      </w:tr>
      <w:tr w:rsidR="009344F7" w:rsidRPr="00C630D1" w14:paraId="6C557329" w14:textId="77777777" w:rsidTr="004F1939">
        <w:trPr>
          <w:jc w:val="center"/>
        </w:trPr>
        <w:tc>
          <w:tcPr>
            <w:tcW w:w="1548" w:type="dxa"/>
            <w:shd w:val="clear" w:color="auto" w:fill="A6A6A6"/>
          </w:tcPr>
          <w:p w14:paraId="3D3CAA54" w14:textId="77777777" w:rsidR="009344F7" w:rsidRPr="00C630D1" w:rsidRDefault="009344F7" w:rsidP="004F1939">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5B5F2684" w14:textId="4C3DC983" w:rsidR="009344F7" w:rsidRPr="00C630D1" w:rsidRDefault="00DB7521" w:rsidP="004F1939">
            <w:pPr>
              <w:spacing w:line="400" w:lineRule="exact"/>
              <w:rPr>
                <w:rFonts w:ascii="宋体" w:hAnsi="宋体"/>
                <w:szCs w:val="21"/>
              </w:rPr>
            </w:pPr>
            <w:r>
              <w:rPr>
                <w:rFonts w:ascii="宋体" w:hAnsi="宋体"/>
                <w:szCs w:val="21"/>
              </w:rPr>
              <w:t>参数设置</w:t>
            </w:r>
          </w:p>
        </w:tc>
      </w:tr>
      <w:tr w:rsidR="009344F7" w:rsidRPr="00C630D1" w14:paraId="2ACD9B02" w14:textId="77777777" w:rsidTr="004F1939">
        <w:trPr>
          <w:jc w:val="center"/>
        </w:trPr>
        <w:tc>
          <w:tcPr>
            <w:tcW w:w="1548" w:type="dxa"/>
            <w:shd w:val="clear" w:color="auto" w:fill="A6A6A6"/>
          </w:tcPr>
          <w:p w14:paraId="252FEA9A" w14:textId="77777777" w:rsidR="009344F7" w:rsidRPr="00C630D1" w:rsidRDefault="009344F7" w:rsidP="004F1939">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3A47CF6A" w14:textId="77777777" w:rsidR="009344F7" w:rsidRPr="00C630D1" w:rsidRDefault="009344F7" w:rsidP="004F1939">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6FECFB8F" w14:textId="77777777" w:rsidR="009344F7" w:rsidRPr="00C630D1" w:rsidRDefault="009344F7" w:rsidP="004F1939">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717B85EC" w14:textId="4B6C1E2C" w:rsidR="009344F7" w:rsidRPr="00C630D1" w:rsidRDefault="009344F7" w:rsidP="004F1939">
            <w:pPr>
              <w:spacing w:line="400" w:lineRule="exact"/>
              <w:rPr>
                <w:rFonts w:ascii="宋体" w:hAnsi="宋体"/>
                <w:szCs w:val="21"/>
              </w:rPr>
            </w:pPr>
            <w:r w:rsidRPr="00C630D1">
              <w:rPr>
                <w:rFonts w:ascii="宋体" w:hAnsi="宋体"/>
                <w:szCs w:val="21"/>
              </w:rPr>
              <w:t>20</w:t>
            </w:r>
            <w:r w:rsidR="00D31576">
              <w:rPr>
                <w:rFonts w:ascii="宋体" w:hAnsi="宋体" w:hint="eastAsia"/>
                <w:szCs w:val="21"/>
              </w:rPr>
              <w:t>17-8-8</w:t>
            </w:r>
          </w:p>
        </w:tc>
      </w:tr>
      <w:tr w:rsidR="009344F7" w:rsidRPr="00C630D1" w14:paraId="4DA83A3E" w14:textId="77777777" w:rsidTr="004F1939">
        <w:trPr>
          <w:jc w:val="center"/>
        </w:trPr>
        <w:tc>
          <w:tcPr>
            <w:tcW w:w="1548" w:type="dxa"/>
            <w:shd w:val="clear" w:color="auto" w:fill="A6A6A6"/>
          </w:tcPr>
          <w:p w14:paraId="2CC06156" w14:textId="77777777" w:rsidR="009344F7" w:rsidRPr="00C630D1" w:rsidRDefault="009344F7" w:rsidP="004F1939">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6B62F043" w14:textId="6F4730C9" w:rsidR="009344F7" w:rsidRPr="00C630D1" w:rsidRDefault="00BD2C5E" w:rsidP="004F1939">
            <w:pPr>
              <w:spacing w:line="400" w:lineRule="exact"/>
              <w:rPr>
                <w:rFonts w:ascii="宋体" w:hAnsi="宋体"/>
                <w:szCs w:val="21"/>
              </w:rPr>
            </w:pPr>
            <w:r>
              <w:rPr>
                <w:rFonts w:ascii="宋体" w:hAnsi="宋体"/>
                <w:szCs w:val="21"/>
              </w:rPr>
              <w:t>参数设置</w:t>
            </w:r>
          </w:p>
        </w:tc>
      </w:tr>
      <w:tr w:rsidR="009344F7" w:rsidRPr="00C630D1" w14:paraId="6DD92164" w14:textId="77777777" w:rsidTr="004F1939">
        <w:trPr>
          <w:jc w:val="center"/>
        </w:trPr>
        <w:tc>
          <w:tcPr>
            <w:tcW w:w="1548" w:type="dxa"/>
            <w:shd w:val="clear" w:color="auto" w:fill="A6A6A6"/>
          </w:tcPr>
          <w:p w14:paraId="49CF38C3" w14:textId="77777777" w:rsidR="009344F7" w:rsidRPr="00C630D1" w:rsidRDefault="009344F7" w:rsidP="004F1939">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2DC15B52" w14:textId="77777777" w:rsidR="009344F7" w:rsidRPr="00C630D1" w:rsidRDefault="009344F7" w:rsidP="004F1939">
            <w:pPr>
              <w:spacing w:line="400" w:lineRule="exact"/>
              <w:rPr>
                <w:rFonts w:ascii="宋体" w:hAnsi="宋体"/>
                <w:szCs w:val="21"/>
              </w:rPr>
            </w:pPr>
            <w:r>
              <w:rPr>
                <w:rFonts w:ascii="宋体" w:hAnsi="宋体" w:hint="eastAsia"/>
                <w:szCs w:val="21"/>
              </w:rPr>
              <w:t>无</w:t>
            </w:r>
          </w:p>
        </w:tc>
      </w:tr>
      <w:tr w:rsidR="009344F7" w:rsidRPr="00C630D1" w14:paraId="7B1BF21B" w14:textId="77777777" w:rsidTr="004F1939">
        <w:trPr>
          <w:jc w:val="center"/>
        </w:trPr>
        <w:tc>
          <w:tcPr>
            <w:tcW w:w="1548" w:type="dxa"/>
            <w:shd w:val="clear" w:color="auto" w:fill="A6A6A6"/>
          </w:tcPr>
          <w:p w14:paraId="3DE2F9E8" w14:textId="77777777" w:rsidR="009344F7" w:rsidRPr="00C630D1" w:rsidRDefault="009344F7" w:rsidP="004F1939">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479A076E" w14:textId="77777777" w:rsidR="009344F7" w:rsidRPr="00C630D1" w:rsidRDefault="009344F7" w:rsidP="004F1939">
            <w:pPr>
              <w:spacing w:line="400" w:lineRule="exact"/>
              <w:rPr>
                <w:rFonts w:ascii="宋体" w:hAnsi="宋体"/>
                <w:szCs w:val="21"/>
              </w:rPr>
            </w:pPr>
            <w:r>
              <w:rPr>
                <w:rFonts w:ascii="宋体" w:hAnsi="宋体" w:hint="eastAsia"/>
                <w:szCs w:val="21"/>
              </w:rPr>
              <w:t>无</w:t>
            </w:r>
          </w:p>
        </w:tc>
      </w:tr>
      <w:tr w:rsidR="009344F7" w:rsidRPr="00C630D1" w14:paraId="7B14F10F" w14:textId="77777777" w:rsidTr="004F1939">
        <w:trPr>
          <w:jc w:val="center"/>
        </w:trPr>
        <w:tc>
          <w:tcPr>
            <w:tcW w:w="1548" w:type="dxa"/>
            <w:shd w:val="clear" w:color="auto" w:fill="A6A6A6"/>
          </w:tcPr>
          <w:p w14:paraId="7A23EC44" w14:textId="77777777" w:rsidR="009344F7" w:rsidRPr="00C630D1" w:rsidRDefault="009344F7" w:rsidP="004F1939">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4F2BF3A6" w14:textId="77777777" w:rsidR="009344F7" w:rsidRDefault="009344F7" w:rsidP="004F1939">
            <w:pPr>
              <w:spacing w:before="60" w:after="60" w:line="400" w:lineRule="exact"/>
              <w:jc w:val="left"/>
              <w:rPr>
                <w:rFonts w:ascii="宋体" w:hAnsi="宋体"/>
                <w:b/>
                <w:szCs w:val="21"/>
              </w:rPr>
            </w:pPr>
            <w:r>
              <w:rPr>
                <w:rFonts w:ascii="宋体" w:hAnsi="宋体" w:hint="eastAsia"/>
                <w:b/>
                <w:szCs w:val="21"/>
              </w:rPr>
              <w:t>【设置要素】</w:t>
            </w:r>
          </w:p>
          <w:p w14:paraId="642F0663" w14:textId="3588505C" w:rsidR="009344F7" w:rsidRPr="00DC1BF5" w:rsidRDefault="00087EDA" w:rsidP="004F1939">
            <w:pPr>
              <w:spacing w:before="60" w:after="60" w:line="400" w:lineRule="exact"/>
              <w:jc w:val="left"/>
              <w:rPr>
                <w:rFonts w:ascii="宋体" w:hAnsi="宋体"/>
                <w:szCs w:val="21"/>
              </w:rPr>
            </w:pPr>
            <w:r>
              <w:rPr>
                <w:rFonts w:ascii="宋体" w:hAnsi="宋体"/>
                <w:szCs w:val="21"/>
              </w:rPr>
              <w:t>投资者保障基金</w:t>
            </w:r>
            <w:r>
              <w:rPr>
                <w:rFonts w:ascii="宋体" w:hAnsi="宋体" w:hint="eastAsia"/>
                <w:szCs w:val="21"/>
              </w:rPr>
              <w:t>：输入框，浮点型，小数点后</w:t>
            </w:r>
            <w:r w:rsidR="00930706">
              <w:rPr>
                <w:rFonts w:ascii="宋体" w:hAnsi="宋体" w:hint="eastAsia"/>
                <w:szCs w:val="21"/>
              </w:rPr>
              <w:t>保留8位</w:t>
            </w:r>
          </w:p>
        </w:tc>
      </w:tr>
      <w:tr w:rsidR="009344F7" w:rsidRPr="00C630D1" w14:paraId="081CC579" w14:textId="77777777" w:rsidTr="004F1939">
        <w:trPr>
          <w:jc w:val="center"/>
        </w:trPr>
        <w:tc>
          <w:tcPr>
            <w:tcW w:w="1548" w:type="dxa"/>
            <w:shd w:val="clear" w:color="auto" w:fill="A6A6A6"/>
          </w:tcPr>
          <w:p w14:paraId="6D70B845" w14:textId="77777777" w:rsidR="009344F7" w:rsidRPr="00C630D1" w:rsidRDefault="009344F7" w:rsidP="004F1939">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185A1798" w14:textId="77777777" w:rsidR="009344F7" w:rsidRDefault="009344F7" w:rsidP="004F1939">
            <w:pPr>
              <w:rPr>
                <w:rFonts w:ascii="宋体" w:hAnsi="宋体"/>
                <w:b/>
                <w:szCs w:val="21"/>
              </w:rPr>
            </w:pPr>
            <w:r w:rsidRPr="00946BE4">
              <w:rPr>
                <w:rFonts w:ascii="宋体" w:hAnsi="宋体" w:hint="eastAsia"/>
                <w:b/>
                <w:szCs w:val="21"/>
              </w:rPr>
              <w:t>【功能操作要求】</w:t>
            </w:r>
          </w:p>
          <w:p w14:paraId="67EC8D67" w14:textId="71C4C566" w:rsidR="009344F7" w:rsidRDefault="009F06FA" w:rsidP="004F1939">
            <w:pPr>
              <w:rPr>
                <w:rFonts w:ascii="宋体" w:hAnsi="宋体"/>
                <w:szCs w:val="21"/>
              </w:rPr>
            </w:pPr>
            <w:r>
              <w:rPr>
                <w:rFonts w:ascii="宋体" w:hAnsi="宋体"/>
                <w:szCs w:val="21"/>
              </w:rPr>
              <w:t>设置</w:t>
            </w:r>
            <w:r>
              <w:rPr>
                <w:rFonts w:ascii="宋体" w:hAnsi="宋体" w:hint="eastAsia"/>
                <w:szCs w:val="21"/>
              </w:rPr>
              <w:t>：功能按钮，点击后将已设置的参数更新</w:t>
            </w:r>
          </w:p>
          <w:p w14:paraId="5347E4AE" w14:textId="0E6FE847" w:rsidR="009F06FA" w:rsidRPr="00861A22" w:rsidRDefault="009F06FA" w:rsidP="004F1939">
            <w:pPr>
              <w:rPr>
                <w:rFonts w:ascii="宋体" w:hAnsi="宋体"/>
                <w:szCs w:val="21"/>
              </w:rPr>
            </w:pPr>
            <w:r>
              <w:rPr>
                <w:rFonts w:ascii="宋体" w:hAnsi="宋体"/>
                <w:szCs w:val="21"/>
              </w:rPr>
              <w:t>刷新</w:t>
            </w:r>
            <w:r>
              <w:rPr>
                <w:rFonts w:ascii="宋体" w:hAnsi="宋体" w:hint="eastAsia"/>
                <w:szCs w:val="21"/>
              </w:rPr>
              <w:t>：功能按钮，重载本页面</w:t>
            </w:r>
          </w:p>
        </w:tc>
      </w:tr>
      <w:tr w:rsidR="009344F7" w:rsidRPr="00C630D1" w14:paraId="38ABC815" w14:textId="77777777" w:rsidTr="004F1939">
        <w:trPr>
          <w:jc w:val="center"/>
        </w:trPr>
        <w:tc>
          <w:tcPr>
            <w:tcW w:w="1548" w:type="dxa"/>
            <w:shd w:val="clear" w:color="auto" w:fill="A6A6A6"/>
          </w:tcPr>
          <w:p w14:paraId="52D079C3" w14:textId="77777777" w:rsidR="009344F7" w:rsidRPr="00C630D1" w:rsidRDefault="009344F7" w:rsidP="004F1939">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71DCA4D1" w14:textId="56C31691" w:rsidR="009344F7" w:rsidRPr="00C630D1" w:rsidRDefault="008520EB" w:rsidP="004F1939">
            <w:pPr>
              <w:spacing w:line="400" w:lineRule="exact"/>
              <w:rPr>
                <w:rFonts w:ascii="宋体" w:hAnsi="宋体"/>
                <w:szCs w:val="21"/>
              </w:rPr>
            </w:pPr>
            <w:r>
              <w:rPr>
                <w:rFonts w:ascii="宋体" w:hAnsi="宋体"/>
                <w:szCs w:val="21"/>
              </w:rPr>
              <w:t>无</w:t>
            </w:r>
          </w:p>
        </w:tc>
      </w:tr>
      <w:tr w:rsidR="009344F7" w:rsidRPr="00C630D1" w14:paraId="2888B4B8" w14:textId="77777777" w:rsidTr="004F1939">
        <w:trPr>
          <w:jc w:val="center"/>
        </w:trPr>
        <w:tc>
          <w:tcPr>
            <w:tcW w:w="1548" w:type="dxa"/>
            <w:shd w:val="clear" w:color="auto" w:fill="A6A6A6"/>
          </w:tcPr>
          <w:p w14:paraId="3127A5AC" w14:textId="77777777" w:rsidR="009344F7" w:rsidRPr="00C630D1" w:rsidRDefault="009344F7" w:rsidP="004F1939">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1A1857C0" w14:textId="25EE074F" w:rsidR="009344F7" w:rsidRDefault="0094471C" w:rsidP="004F1939">
            <w:pPr>
              <w:spacing w:line="400" w:lineRule="exact"/>
              <w:rPr>
                <w:rFonts w:ascii="宋体" w:hAnsi="宋体"/>
                <w:szCs w:val="21"/>
              </w:rPr>
            </w:pPr>
            <w:r>
              <w:rPr>
                <w:rFonts w:ascii="宋体" w:hAnsi="宋体"/>
                <w:szCs w:val="21"/>
              </w:rPr>
              <w:t>操作员具有</w:t>
            </w:r>
            <w:r>
              <w:rPr>
                <w:rFonts w:ascii="宋体" w:hAnsi="宋体" w:hint="eastAsia"/>
                <w:szCs w:val="21"/>
              </w:rPr>
              <w:t>【参数设置】菜单权限</w:t>
            </w:r>
          </w:p>
          <w:p w14:paraId="590B7B5E" w14:textId="4CCBCDC0" w:rsidR="0094471C" w:rsidRPr="000A3B83" w:rsidRDefault="0094471C" w:rsidP="004F1939">
            <w:pPr>
              <w:spacing w:line="400" w:lineRule="exact"/>
              <w:rPr>
                <w:rFonts w:ascii="宋体" w:hAnsi="宋体"/>
                <w:szCs w:val="21"/>
              </w:rPr>
            </w:pPr>
            <w:r>
              <w:rPr>
                <w:rFonts w:ascii="宋体" w:hAnsi="宋体"/>
                <w:szCs w:val="21"/>
              </w:rPr>
              <w:t>操作员具有</w:t>
            </w:r>
            <w:r>
              <w:rPr>
                <w:rFonts w:ascii="宋体" w:hAnsi="宋体" w:hint="eastAsia"/>
                <w:szCs w:val="21"/>
              </w:rPr>
              <w:t>【更新参数设置】、【获取参数设置数据】功能权限</w:t>
            </w:r>
          </w:p>
        </w:tc>
      </w:tr>
      <w:tr w:rsidR="009344F7" w:rsidRPr="00C630D1" w14:paraId="0007D959" w14:textId="77777777" w:rsidTr="004F1939">
        <w:trPr>
          <w:jc w:val="center"/>
        </w:trPr>
        <w:tc>
          <w:tcPr>
            <w:tcW w:w="1548" w:type="dxa"/>
            <w:shd w:val="clear" w:color="auto" w:fill="A6A6A6"/>
          </w:tcPr>
          <w:p w14:paraId="1F89BC14" w14:textId="77777777" w:rsidR="009344F7" w:rsidRPr="00C630D1" w:rsidRDefault="009344F7" w:rsidP="004F1939">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02011ED1" w14:textId="00884812" w:rsidR="009344F7" w:rsidRPr="00C630D1" w:rsidRDefault="00D323C7" w:rsidP="004F1939">
            <w:pPr>
              <w:spacing w:line="400" w:lineRule="atLeast"/>
              <w:rPr>
                <w:rFonts w:ascii="宋体" w:hAnsi="宋体"/>
                <w:szCs w:val="21"/>
              </w:rPr>
            </w:pPr>
            <w:r>
              <w:rPr>
                <w:rFonts w:ascii="宋体" w:hAnsi="宋体"/>
                <w:szCs w:val="21"/>
              </w:rPr>
              <w:t>无</w:t>
            </w:r>
          </w:p>
        </w:tc>
      </w:tr>
      <w:tr w:rsidR="009344F7" w:rsidRPr="00C630D1" w14:paraId="48BD0CBF" w14:textId="77777777" w:rsidTr="004F1939">
        <w:trPr>
          <w:jc w:val="center"/>
        </w:trPr>
        <w:tc>
          <w:tcPr>
            <w:tcW w:w="1548" w:type="dxa"/>
            <w:shd w:val="clear" w:color="auto" w:fill="A6A6A6"/>
          </w:tcPr>
          <w:p w14:paraId="4829DF42" w14:textId="77777777" w:rsidR="009344F7" w:rsidRPr="00C630D1" w:rsidRDefault="009344F7" w:rsidP="004F1939">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0966D319" w14:textId="77777777" w:rsidR="009344F7" w:rsidRPr="00C630D1" w:rsidRDefault="009344F7" w:rsidP="004F1939">
            <w:pPr>
              <w:spacing w:line="400" w:lineRule="exact"/>
              <w:rPr>
                <w:rFonts w:ascii="宋体" w:hAnsi="宋体"/>
                <w:szCs w:val="21"/>
              </w:rPr>
            </w:pPr>
            <w:r>
              <w:rPr>
                <w:rFonts w:ascii="宋体" w:hAnsi="宋体" w:hint="eastAsia"/>
                <w:szCs w:val="21"/>
              </w:rPr>
              <w:t>无</w:t>
            </w:r>
          </w:p>
        </w:tc>
      </w:tr>
    </w:tbl>
    <w:p w14:paraId="32E82799" w14:textId="77777777" w:rsidR="009344F7" w:rsidRPr="009344F7" w:rsidRDefault="009344F7" w:rsidP="009344F7">
      <w:pPr>
        <w:pStyle w:val="a0"/>
      </w:pPr>
    </w:p>
    <w:p w14:paraId="3ECF3944" w14:textId="77777777" w:rsidR="00F22F60" w:rsidRDefault="00F22F60" w:rsidP="00786169">
      <w:pPr>
        <w:pStyle w:val="4"/>
      </w:pPr>
      <w:r>
        <w:t>拒绝原因设置</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244CD6" w:rsidRPr="00C630D1" w14:paraId="0A37670C" w14:textId="77777777" w:rsidTr="004F1939">
        <w:trPr>
          <w:jc w:val="center"/>
        </w:trPr>
        <w:tc>
          <w:tcPr>
            <w:tcW w:w="1548" w:type="dxa"/>
            <w:shd w:val="clear" w:color="auto" w:fill="A6A6A6"/>
          </w:tcPr>
          <w:p w14:paraId="72A8B588" w14:textId="77777777" w:rsidR="00244CD6" w:rsidRPr="00C630D1" w:rsidRDefault="00244CD6" w:rsidP="004F1939">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4D4925AE" w14:textId="77777777" w:rsidR="00244CD6" w:rsidRPr="00C630D1" w:rsidRDefault="00244CD6" w:rsidP="004F1939">
            <w:pPr>
              <w:spacing w:line="400" w:lineRule="exact"/>
              <w:rPr>
                <w:rFonts w:ascii="宋体" w:hAnsi="宋体"/>
                <w:szCs w:val="21"/>
              </w:rPr>
            </w:pPr>
          </w:p>
        </w:tc>
      </w:tr>
      <w:tr w:rsidR="00244CD6" w:rsidRPr="00C630D1" w14:paraId="7738D22F" w14:textId="77777777" w:rsidTr="004F1939">
        <w:trPr>
          <w:jc w:val="center"/>
        </w:trPr>
        <w:tc>
          <w:tcPr>
            <w:tcW w:w="1548" w:type="dxa"/>
            <w:shd w:val="clear" w:color="auto" w:fill="A6A6A6"/>
          </w:tcPr>
          <w:p w14:paraId="0A78DAE1" w14:textId="77777777" w:rsidR="00244CD6" w:rsidRPr="00C630D1" w:rsidRDefault="00244CD6" w:rsidP="004F1939">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5971A0F6" w14:textId="63D56107" w:rsidR="00244CD6" w:rsidRPr="00C630D1" w:rsidRDefault="00907873" w:rsidP="004F1939">
            <w:pPr>
              <w:spacing w:line="400" w:lineRule="exact"/>
              <w:rPr>
                <w:rFonts w:ascii="宋体" w:hAnsi="宋体"/>
                <w:szCs w:val="21"/>
              </w:rPr>
            </w:pPr>
            <w:r>
              <w:rPr>
                <w:rFonts w:ascii="宋体" w:hAnsi="宋体"/>
                <w:szCs w:val="21"/>
              </w:rPr>
              <w:t>拒绝原因设置</w:t>
            </w:r>
          </w:p>
        </w:tc>
      </w:tr>
      <w:tr w:rsidR="00244CD6" w:rsidRPr="00C630D1" w14:paraId="4694EA8B" w14:textId="77777777" w:rsidTr="004F1939">
        <w:trPr>
          <w:jc w:val="center"/>
        </w:trPr>
        <w:tc>
          <w:tcPr>
            <w:tcW w:w="1548" w:type="dxa"/>
            <w:shd w:val="clear" w:color="auto" w:fill="A6A6A6"/>
          </w:tcPr>
          <w:p w14:paraId="59E44697" w14:textId="77777777" w:rsidR="00244CD6" w:rsidRPr="00C630D1" w:rsidRDefault="00244CD6" w:rsidP="004F1939">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2574EFE4" w14:textId="77777777" w:rsidR="00244CD6" w:rsidRPr="00C630D1" w:rsidRDefault="00244CD6" w:rsidP="004F1939">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1223B9EC" w14:textId="77777777" w:rsidR="00244CD6" w:rsidRPr="00C630D1" w:rsidRDefault="00244CD6" w:rsidP="004F1939">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7FA06022" w14:textId="1334E11D" w:rsidR="00244CD6" w:rsidRPr="00C630D1" w:rsidRDefault="00244CD6" w:rsidP="004F1939">
            <w:pPr>
              <w:spacing w:line="400" w:lineRule="exact"/>
              <w:rPr>
                <w:rFonts w:ascii="宋体" w:hAnsi="宋体"/>
                <w:szCs w:val="21"/>
              </w:rPr>
            </w:pPr>
            <w:r w:rsidRPr="00C630D1">
              <w:rPr>
                <w:rFonts w:ascii="宋体" w:hAnsi="宋体"/>
                <w:szCs w:val="21"/>
              </w:rPr>
              <w:t>20</w:t>
            </w:r>
            <w:r>
              <w:rPr>
                <w:rFonts w:ascii="宋体" w:hAnsi="宋体" w:hint="eastAsia"/>
                <w:szCs w:val="21"/>
              </w:rPr>
              <w:t>17-8-8</w:t>
            </w:r>
          </w:p>
        </w:tc>
      </w:tr>
      <w:tr w:rsidR="00244CD6" w:rsidRPr="00C630D1" w14:paraId="35907075" w14:textId="77777777" w:rsidTr="004F1939">
        <w:trPr>
          <w:jc w:val="center"/>
        </w:trPr>
        <w:tc>
          <w:tcPr>
            <w:tcW w:w="1548" w:type="dxa"/>
            <w:shd w:val="clear" w:color="auto" w:fill="A6A6A6"/>
          </w:tcPr>
          <w:p w14:paraId="59F6A971" w14:textId="77777777" w:rsidR="00244CD6" w:rsidRPr="00C630D1" w:rsidRDefault="00244CD6" w:rsidP="004F1939">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66CF30CF" w14:textId="1A72AEAF" w:rsidR="00244CD6" w:rsidRPr="00C630D1" w:rsidRDefault="00907873" w:rsidP="004F1939">
            <w:pPr>
              <w:spacing w:line="400" w:lineRule="exact"/>
              <w:rPr>
                <w:rFonts w:ascii="宋体" w:hAnsi="宋体"/>
                <w:szCs w:val="21"/>
              </w:rPr>
            </w:pPr>
            <w:r>
              <w:rPr>
                <w:rFonts w:ascii="宋体" w:hAnsi="宋体"/>
                <w:szCs w:val="21"/>
              </w:rPr>
              <w:t>为手续费率的审核提供拒绝原因的设置</w:t>
            </w:r>
          </w:p>
        </w:tc>
      </w:tr>
      <w:tr w:rsidR="00244CD6" w:rsidRPr="00C630D1" w14:paraId="7BF0513A" w14:textId="77777777" w:rsidTr="004F1939">
        <w:trPr>
          <w:jc w:val="center"/>
        </w:trPr>
        <w:tc>
          <w:tcPr>
            <w:tcW w:w="1548" w:type="dxa"/>
            <w:shd w:val="clear" w:color="auto" w:fill="A6A6A6"/>
          </w:tcPr>
          <w:p w14:paraId="01370AA1" w14:textId="77777777" w:rsidR="00244CD6" w:rsidRPr="00C630D1" w:rsidRDefault="00244CD6" w:rsidP="004F1939">
            <w:pPr>
              <w:spacing w:line="400" w:lineRule="exact"/>
              <w:rPr>
                <w:rFonts w:ascii="宋体" w:hAnsi="宋体"/>
                <w:color w:val="000000"/>
                <w:szCs w:val="21"/>
              </w:rPr>
            </w:pPr>
            <w:r w:rsidRPr="00C630D1">
              <w:rPr>
                <w:rFonts w:ascii="宋体" w:hAnsi="宋体" w:hint="eastAsia"/>
                <w:color w:val="000000"/>
                <w:szCs w:val="21"/>
              </w:rPr>
              <w:lastRenderedPageBreak/>
              <w:t>非功能需求</w:t>
            </w:r>
          </w:p>
        </w:tc>
        <w:tc>
          <w:tcPr>
            <w:tcW w:w="9714" w:type="dxa"/>
            <w:gridSpan w:val="3"/>
          </w:tcPr>
          <w:p w14:paraId="379F78F6" w14:textId="77777777" w:rsidR="00244CD6" w:rsidRPr="00C630D1" w:rsidRDefault="00244CD6" w:rsidP="004F1939">
            <w:pPr>
              <w:spacing w:line="400" w:lineRule="exact"/>
              <w:rPr>
                <w:rFonts w:ascii="宋体" w:hAnsi="宋体"/>
                <w:szCs w:val="21"/>
              </w:rPr>
            </w:pPr>
            <w:r>
              <w:rPr>
                <w:rFonts w:ascii="宋体" w:hAnsi="宋体" w:hint="eastAsia"/>
                <w:szCs w:val="21"/>
              </w:rPr>
              <w:t>无</w:t>
            </w:r>
          </w:p>
        </w:tc>
      </w:tr>
      <w:tr w:rsidR="00244CD6" w:rsidRPr="00C630D1" w14:paraId="0596AE20" w14:textId="77777777" w:rsidTr="004F1939">
        <w:trPr>
          <w:jc w:val="center"/>
        </w:trPr>
        <w:tc>
          <w:tcPr>
            <w:tcW w:w="1548" w:type="dxa"/>
            <w:shd w:val="clear" w:color="auto" w:fill="A6A6A6"/>
          </w:tcPr>
          <w:p w14:paraId="4D691DE6" w14:textId="77777777" w:rsidR="00244CD6" w:rsidRPr="00C630D1" w:rsidRDefault="00244CD6" w:rsidP="004F1939">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54ACD5E6" w14:textId="77777777" w:rsidR="00244CD6" w:rsidRPr="00C630D1" w:rsidRDefault="00244CD6" w:rsidP="004F1939">
            <w:pPr>
              <w:spacing w:line="400" w:lineRule="exact"/>
              <w:rPr>
                <w:rFonts w:ascii="宋体" w:hAnsi="宋体"/>
                <w:szCs w:val="21"/>
              </w:rPr>
            </w:pPr>
            <w:r>
              <w:rPr>
                <w:rFonts w:ascii="宋体" w:hAnsi="宋体" w:hint="eastAsia"/>
                <w:szCs w:val="21"/>
              </w:rPr>
              <w:t>无</w:t>
            </w:r>
          </w:p>
        </w:tc>
      </w:tr>
      <w:tr w:rsidR="00244CD6" w:rsidRPr="00C630D1" w14:paraId="4F72ADBC" w14:textId="77777777" w:rsidTr="004F1939">
        <w:trPr>
          <w:jc w:val="center"/>
        </w:trPr>
        <w:tc>
          <w:tcPr>
            <w:tcW w:w="1548" w:type="dxa"/>
            <w:shd w:val="clear" w:color="auto" w:fill="A6A6A6"/>
          </w:tcPr>
          <w:p w14:paraId="00A2C5BD" w14:textId="77777777" w:rsidR="00244CD6" w:rsidRPr="00C630D1" w:rsidRDefault="00244CD6" w:rsidP="004F1939">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36BEC404" w14:textId="0F11ABB5" w:rsidR="00244CD6" w:rsidRPr="00FD0860" w:rsidRDefault="00FD0860" w:rsidP="00FD0860">
            <w:pPr>
              <w:spacing w:before="60" w:after="60" w:line="400" w:lineRule="exact"/>
              <w:jc w:val="left"/>
              <w:rPr>
                <w:rFonts w:ascii="宋体" w:hAnsi="宋体"/>
                <w:szCs w:val="21"/>
              </w:rPr>
            </w:pPr>
            <w:r>
              <w:rPr>
                <w:rFonts w:ascii="宋体" w:hAnsi="宋体" w:hint="eastAsia"/>
                <w:szCs w:val="21"/>
              </w:rPr>
              <w:t>无</w:t>
            </w:r>
          </w:p>
        </w:tc>
      </w:tr>
      <w:tr w:rsidR="00244CD6" w:rsidRPr="00C630D1" w14:paraId="6F294988" w14:textId="77777777" w:rsidTr="004F1939">
        <w:trPr>
          <w:jc w:val="center"/>
        </w:trPr>
        <w:tc>
          <w:tcPr>
            <w:tcW w:w="1548" w:type="dxa"/>
            <w:shd w:val="clear" w:color="auto" w:fill="A6A6A6"/>
          </w:tcPr>
          <w:p w14:paraId="7D7FEECB" w14:textId="77777777" w:rsidR="00244CD6" w:rsidRPr="00C630D1" w:rsidRDefault="00244CD6" w:rsidP="004F1939">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2FF8D85C" w14:textId="77777777" w:rsidR="00244CD6" w:rsidRDefault="00244CD6" w:rsidP="004F1939">
            <w:pPr>
              <w:rPr>
                <w:rFonts w:ascii="宋体" w:hAnsi="宋体"/>
                <w:b/>
                <w:szCs w:val="21"/>
              </w:rPr>
            </w:pPr>
            <w:r w:rsidRPr="00946BE4">
              <w:rPr>
                <w:rFonts w:ascii="宋体" w:hAnsi="宋体" w:hint="eastAsia"/>
                <w:b/>
                <w:szCs w:val="21"/>
              </w:rPr>
              <w:t>【功能操作要求】</w:t>
            </w:r>
          </w:p>
          <w:p w14:paraId="47F6547B" w14:textId="77777777" w:rsidR="00244CD6" w:rsidRDefault="00C2134E" w:rsidP="004F1939">
            <w:pPr>
              <w:rPr>
                <w:rFonts w:ascii="宋体" w:hAnsi="宋体"/>
                <w:szCs w:val="21"/>
              </w:rPr>
            </w:pPr>
            <w:r>
              <w:rPr>
                <w:rFonts w:ascii="宋体" w:hAnsi="宋体"/>
                <w:szCs w:val="21"/>
              </w:rPr>
              <w:t>全选</w:t>
            </w:r>
            <w:r>
              <w:rPr>
                <w:rFonts w:ascii="宋体" w:hAnsi="宋体" w:hint="eastAsia"/>
                <w:szCs w:val="21"/>
              </w:rPr>
              <w:t>：</w:t>
            </w:r>
            <w:r>
              <w:rPr>
                <w:rFonts w:ascii="宋体" w:hAnsi="宋体"/>
                <w:szCs w:val="21"/>
              </w:rPr>
              <w:t>复选框</w:t>
            </w:r>
            <w:r>
              <w:rPr>
                <w:rFonts w:ascii="宋体" w:hAnsi="宋体" w:hint="eastAsia"/>
                <w:szCs w:val="21"/>
              </w:rPr>
              <w:t>，</w:t>
            </w:r>
            <w:r>
              <w:rPr>
                <w:rFonts w:ascii="宋体" w:hAnsi="宋体"/>
                <w:szCs w:val="21"/>
              </w:rPr>
              <w:t>勾选后选中所有记录</w:t>
            </w:r>
          </w:p>
          <w:p w14:paraId="71EFDE03" w14:textId="568C5909" w:rsidR="00EB6720" w:rsidRDefault="00EB6720" w:rsidP="004F1939">
            <w:pPr>
              <w:rPr>
                <w:rFonts w:ascii="宋体" w:hAnsi="宋体"/>
                <w:szCs w:val="21"/>
              </w:rPr>
            </w:pPr>
            <w:r>
              <w:rPr>
                <w:rFonts w:ascii="宋体" w:hAnsi="宋体"/>
                <w:szCs w:val="21"/>
              </w:rPr>
              <w:t>双击</w:t>
            </w:r>
            <w:r>
              <w:rPr>
                <w:rFonts w:ascii="宋体" w:hAnsi="宋体" w:hint="eastAsia"/>
                <w:szCs w:val="21"/>
              </w:rPr>
              <w:t>：</w:t>
            </w:r>
            <w:r>
              <w:rPr>
                <w:rFonts w:ascii="宋体" w:hAnsi="宋体"/>
                <w:szCs w:val="21"/>
              </w:rPr>
              <w:t>操作动作</w:t>
            </w:r>
            <w:r w:rsidR="00FA1CD6">
              <w:rPr>
                <w:rFonts w:ascii="宋体" w:hAnsi="宋体" w:hint="eastAsia"/>
                <w:szCs w:val="21"/>
              </w:rPr>
              <w:t>，</w:t>
            </w:r>
            <w:r w:rsidR="00FA1CD6">
              <w:rPr>
                <w:rFonts w:ascii="宋体" w:hAnsi="宋体"/>
                <w:szCs w:val="21"/>
              </w:rPr>
              <w:t>操作后进入编辑拒绝原因界面</w:t>
            </w:r>
          </w:p>
          <w:p w14:paraId="188EE9E2" w14:textId="77777777" w:rsidR="00C2134E" w:rsidRDefault="00C2134E" w:rsidP="004F1939">
            <w:pPr>
              <w:rPr>
                <w:rFonts w:ascii="宋体" w:hAnsi="宋体"/>
                <w:szCs w:val="21"/>
              </w:rPr>
            </w:pPr>
            <w:r>
              <w:rPr>
                <w:rFonts w:ascii="宋体" w:hAnsi="宋体" w:hint="eastAsia"/>
                <w:szCs w:val="21"/>
              </w:rPr>
              <w:t>添加（＋）：功能按钮，点击后进入新建拒绝原因页面</w:t>
            </w:r>
          </w:p>
          <w:p w14:paraId="62C6D5F9" w14:textId="77777777" w:rsidR="00C2134E" w:rsidRDefault="0050714D" w:rsidP="004F1939">
            <w:pPr>
              <w:rPr>
                <w:rFonts w:ascii="宋体" w:hAnsi="宋体"/>
                <w:szCs w:val="21"/>
              </w:rPr>
            </w:pPr>
            <w:r>
              <w:rPr>
                <w:rFonts w:ascii="宋体" w:hAnsi="宋体"/>
                <w:szCs w:val="21"/>
              </w:rPr>
              <w:t>删除</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点击后逻辑删除选中记录</w:t>
            </w:r>
          </w:p>
          <w:p w14:paraId="3B0AD2AA" w14:textId="77777777" w:rsidR="0050714D" w:rsidRDefault="0050714D" w:rsidP="004F1939">
            <w:pPr>
              <w:rPr>
                <w:rFonts w:ascii="宋体" w:hAnsi="宋体"/>
                <w:szCs w:val="21"/>
              </w:rPr>
            </w:pPr>
            <w:r>
              <w:rPr>
                <w:rFonts w:ascii="宋体" w:hAnsi="宋体"/>
                <w:szCs w:val="21"/>
              </w:rPr>
              <w:t>刷新</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点击后刷新数据</w:t>
            </w:r>
          </w:p>
          <w:p w14:paraId="78910993" w14:textId="1363BB24" w:rsidR="0050714D" w:rsidRPr="00861A22" w:rsidRDefault="00673E72" w:rsidP="004F1939">
            <w:pPr>
              <w:rPr>
                <w:rFonts w:ascii="宋体" w:hAnsi="宋体"/>
                <w:szCs w:val="21"/>
              </w:rPr>
            </w:pPr>
            <w:r>
              <w:rPr>
                <w:rFonts w:ascii="宋体" w:hAnsi="宋体"/>
                <w:szCs w:val="21"/>
              </w:rPr>
              <w:t>翻页</w:t>
            </w:r>
            <w:r>
              <w:rPr>
                <w:rFonts w:ascii="宋体" w:hAnsi="宋体" w:hint="eastAsia"/>
                <w:szCs w:val="21"/>
              </w:rPr>
              <w:t>：</w:t>
            </w:r>
            <w:r>
              <w:rPr>
                <w:rFonts w:ascii="宋体" w:hAnsi="宋体"/>
                <w:szCs w:val="21"/>
              </w:rPr>
              <w:t>链接按钮</w:t>
            </w:r>
            <w:r>
              <w:rPr>
                <w:rFonts w:ascii="宋体" w:hAnsi="宋体" w:hint="eastAsia"/>
                <w:szCs w:val="21"/>
              </w:rPr>
              <w:t>，</w:t>
            </w:r>
            <w:r w:rsidR="00417436" w:rsidRPr="00713380">
              <w:rPr>
                <w:rFonts w:ascii="宋体" w:hAnsi="宋体" w:hint="eastAsia"/>
                <w:szCs w:val="21"/>
              </w:rPr>
              <w:t>可根据查询结果记录数显示页数，每页</w:t>
            </w:r>
            <w:r w:rsidR="00417436">
              <w:rPr>
                <w:rFonts w:ascii="宋体" w:hAnsi="宋体" w:hint="eastAsia"/>
                <w:szCs w:val="21"/>
              </w:rPr>
              <w:t>最多</w:t>
            </w:r>
            <w:r w:rsidR="00417436" w:rsidRPr="00713380">
              <w:rPr>
                <w:rFonts w:ascii="宋体" w:hAnsi="宋体" w:hint="eastAsia"/>
                <w:szCs w:val="21"/>
              </w:rPr>
              <w:t>显示20条记录</w:t>
            </w:r>
          </w:p>
        </w:tc>
      </w:tr>
      <w:tr w:rsidR="00244CD6" w:rsidRPr="00C630D1" w14:paraId="4CDAC268" w14:textId="77777777" w:rsidTr="004F1939">
        <w:trPr>
          <w:jc w:val="center"/>
        </w:trPr>
        <w:tc>
          <w:tcPr>
            <w:tcW w:w="1548" w:type="dxa"/>
            <w:shd w:val="clear" w:color="auto" w:fill="A6A6A6"/>
          </w:tcPr>
          <w:p w14:paraId="1DF6CD6F" w14:textId="77777777" w:rsidR="00244CD6" w:rsidRPr="00C630D1" w:rsidRDefault="00244CD6" w:rsidP="004F1939">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02ECADF8" w14:textId="139E444F" w:rsidR="00244CD6" w:rsidRPr="00C630D1" w:rsidRDefault="001B19DE" w:rsidP="004F1939">
            <w:pPr>
              <w:spacing w:line="400" w:lineRule="exact"/>
              <w:rPr>
                <w:rFonts w:ascii="宋体" w:hAnsi="宋体"/>
                <w:szCs w:val="21"/>
              </w:rPr>
            </w:pPr>
            <w:r>
              <w:rPr>
                <w:rFonts w:ascii="宋体" w:hAnsi="宋体"/>
                <w:szCs w:val="21"/>
              </w:rPr>
              <w:t>代码</w:t>
            </w:r>
            <w:r>
              <w:rPr>
                <w:rFonts w:ascii="宋体" w:hAnsi="宋体" w:hint="eastAsia"/>
                <w:szCs w:val="21"/>
              </w:rPr>
              <w:t>、</w:t>
            </w:r>
            <w:r>
              <w:rPr>
                <w:rFonts w:ascii="宋体" w:hAnsi="宋体"/>
                <w:szCs w:val="21"/>
              </w:rPr>
              <w:t>内容</w:t>
            </w:r>
          </w:p>
        </w:tc>
      </w:tr>
      <w:tr w:rsidR="00244CD6" w:rsidRPr="00C630D1" w14:paraId="13F6D4F0" w14:textId="77777777" w:rsidTr="004F1939">
        <w:trPr>
          <w:jc w:val="center"/>
        </w:trPr>
        <w:tc>
          <w:tcPr>
            <w:tcW w:w="1548" w:type="dxa"/>
            <w:shd w:val="clear" w:color="auto" w:fill="A6A6A6"/>
          </w:tcPr>
          <w:p w14:paraId="7F60FC47" w14:textId="77777777" w:rsidR="00244CD6" w:rsidRPr="00C630D1" w:rsidRDefault="00244CD6" w:rsidP="004F1939">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50B3C62D" w14:textId="775D5427" w:rsidR="006A3096" w:rsidRDefault="006A3096" w:rsidP="004F1939">
            <w:pPr>
              <w:spacing w:line="400" w:lineRule="exact"/>
              <w:rPr>
                <w:rFonts w:ascii="宋体" w:hAnsi="宋体"/>
                <w:szCs w:val="21"/>
              </w:rPr>
            </w:pPr>
            <w:r>
              <w:rPr>
                <w:rFonts w:ascii="宋体" w:hAnsi="宋体"/>
                <w:szCs w:val="21"/>
              </w:rPr>
              <w:t>操作员具有</w:t>
            </w:r>
            <w:r>
              <w:rPr>
                <w:rFonts w:ascii="宋体" w:hAnsi="宋体" w:hint="eastAsia"/>
                <w:szCs w:val="21"/>
              </w:rPr>
              <w:t>【手续费管理】【基础数据】菜单权限</w:t>
            </w:r>
          </w:p>
          <w:p w14:paraId="46BB213C" w14:textId="4B5D2DD3" w:rsidR="00244CD6" w:rsidRPr="000A3B83" w:rsidRDefault="005E1B4F" w:rsidP="004F1939">
            <w:pPr>
              <w:spacing w:line="400" w:lineRule="exact"/>
              <w:rPr>
                <w:rFonts w:ascii="宋体" w:hAnsi="宋体"/>
                <w:szCs w:val="21"/>
              </w:rPr>
            </w:pPr>
            <w:r>
              <w:rPr>
                <w:rFonts w:ascii="宋体" w:hAnsi="宋体"/>
                <w:szCs w:val="21"/>
              </w:rPr>
              <w:t>操作员具有</w:t>
            </w:r>
            <w:r>
              <w:rPr>
                <w:rFonts w:ascii="宋体" w:hAnsi="宋体" w:hint="eastAsia"/>
                <w:szCs w:val="21"/>
              </w:rPr>
              <w:t>【</w:t>
            </w:r>
            <w:r w:rsidR="006A3096">
              <w:rPr>
                <w:rFonts w:ascii="宋体" w:hAnsi="宋体" w:hint="eastAsia"/>
                <w:szCs w:val="21"/>
              </w:rPr>
              <w:t>拒绝原因设置</w:t>
            </w:r>
            <w:r>
              <w:rPr>
                <w:rFonts w:ascii="宋体" w:hAnsi="宋体" w:hint="eastAsia"/>
                <w:szCs w:val="21"/>
              </w:rPr>
              <w:t>】</w:t>
            </w:r>
            <w:r w:rsidR="006A3096">
              <w:rPr>
                <w:rFonts w:ascii="宋体" w:hAnsi="宋体" w:hint="eastAsia"/>
                <w:szCs w:val="21"/>
              </w:rPr>
              <w:t>功能权限</w:t>
            </w:r>
          </w:p>
        </w:tc>
      </w:tr>
      <w:tr w:rsidR="00244CD6" w:rsidRPr="00C630D1" w14:paraId="03A8FBAC" w14:textId="77777777" w:rsidTr="004F1939">
        <w:trPr>
          <w:jc w:val="center"/>
        </w:trPr>
        <w:tc>
          <w:tcPr>
            <w:tcW w:w="1548" w:type="dxa"/>
            <w:shd w:val="clear" w:color="auto" w:fill="A6A6A6"/>
          </w:tcPr>
          <w:p w14:paraId="7F53C25E" w14:textId="77777777" w:rsidR="00244CD6" w:rsidRPr="00C630D1" w:rsidRDefault="00244CD6" w:rsidP="004F1939">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4B547F6B" w14:textId="044FA417" w:rsidR="00244CD6" w:rsidRPr="00C630D1" w:rsidRDefault="00E4359A" w:rsidP="004F1939">
            <w:pPr>
              <w:spacing w:line="400" w:lineRule="atLeast"/>
              <w:rPr>
                <w:rFonts w:ascii="宋体" w:hAnsi="宋体"/>
                <w:szCs w:val="21"/>
              </w:rPr>
            </w:pPr>
            <w:r>
              <w:rPr>
                <w:rFonts w:ascii="宋体" w:hAnsi="宋体"/>
                <w:szCs w:val="21"/>
              </w:rPr>
              <w:t>无</w:t>
            </w:r>
          </w:p>
        </w:tc>
      </w:tr>
      <w:tr w:rsidR="00244CD6" w:rsidRPr="00C630D1" w14:paraId="78008CFB" w14:textId="77777777" w:rsidTr="004F1939">
        <w:trPr>
          <w:jc w:val="center"/>
        </w:trPr>
        <w:tc>
          <w:tcPr>
            <w:tcW w:w="1548" w:type="dxa"/>
            <w:shd w:val="clear" w:color="auto" w:fill="A6A6A6"/>
          </w:tcPr>
          <w:p w14:paraId="04CBBA1F" w14:textId="77777777" w:rsidR="00244CD6" w:rsidRPr="00C630D1" w:rsidRDefault="00244CD6" w:rsidP="004F1939">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16AFF96D" w14:textId="77777777" w:rsidR="00244CD6" w:rsidRPr="00C630D1" w:rsidRDefault="00244CD6" w:rsidP="004F1939">
            <w:pPr>
              <w:spacing w:line="400" w:lineRule="exact"/>
              <w:rPr>
                <w:rFonts w:ascii="宋体" w:hAnsi="宋体"/>
                <w:szCs w:val="21"/>
              </w:rPr>
            </w:pPr>
            <w:r>
              <w:rPr>
                <w:rFonts w:ascii="宋体" w:hAnsi="宋体" w:hint="eastAsia"/>
                <w:szCs w:val="21"/>
              </w:rPr>
              <w:t>无</w:t>
            </w:r>
          </w:p>
        </w:tc>
      </w:tr>
    </w:tbl>
    <w:p w14:paraId="66C6B67B" w14:textId="60C091AD" w:rsidR="00FE52C4" w:rsidRDefault="00BB4B15" w:rsidP="00BB4B15">
      <w:pPr>
        <w:pStyle w:val="5"/>
      </w:pPr>
      <w:r>
        <w:rPr>
          <w:rFonts w:hint="eastAsia"/>
        </w:rPr>
        <w:t>新建拒绝原因</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BB4B15" w:rsidRPr="00C630D1" w14:paraId="2DC503C6" w14:textId="77777777" w:rsidTr="004F1939">
        <w:trPr>
          <w:jc w:val="center"/>
        </w:trPr>
        <w:tc>
          <w:tcPr>
            <w:tcW w:w="1548" w:type="dxa"/>
            <w:shd w:val="clear" w:color="auto" w:fill="A6A6A6"/>
          </w:tcPr>
          <w:p w14:paraId="0DD9B657" w14:textId="77777777" w:rsidR="00BB4B15" w:rsidRPr="00C630D1" w:rsidRDefault="00BB4B15" w:rsidP="004F1939">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7434EF16" w14:textId="77777777" w:rsidR="00BB4B15" w:rsidRPr="00C630D1" w:rsidRDefault="00BB4B15" w:rsidP="004F1939">
            <w:pPr>
              <w:spacing w:line="400" w:lineRule="exact"/>
              <w:rPr>
                <w:rFonts w:ascii="宋体" w:hAnsi="宋体"/>
                <w:szCs w:val="21"/>
              </w:rPr>
            </w:pPr>
          </w:p>
        </w:tc>
      </w:tr>
      <w:tr w:rsidR="00BB4B15" w:rsidRPr="00C630D1" w14:paraId="00C7A742" w14:textId="77777777" w:rsidTr="004F1939">
        <w:trPr>
          <w:jc w:val="center"/>
        </w:trPr>
        <w:tc>
          <w:tcPr>
            <w:tcW w:w="1548" w:type="dxa"/>
            <w:shd w:val="clear" w:color="auto" w:fill="A6A6A6"/>
          </w:tcPr>
          <w:p w14:paraId="7A2E823E" w14:textId="77777777" w:rsidR="00BB4B15" w:rsidRPr="00C630D1" w:rsidRDefault="00BB4B15" w:rsidP="004F1939">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65477105" w14:textId="5DB0A736" w:rsidR="00BB4B15" w:rsidRPr="00C630D1" w:rsidRDefault="00C65B9C" w:rsidP="004F1939">
            <w:pPr>
              <w:spacing w:line="400" w:lineRule="exact"/>
              <w:rPr>
                <w:rFonts w:ascii="宋体" w:hAnsi="宋体"/>
                <w:szCs w:val="21"/>
              </w:rPr>
            </w:pPr>
            <w:r>
              <w:rPr>
                <w:rFonts w:ascii="宋体" w:hAnsi="宋体"/>
                <w:szCs w:val="21"/>
              </w:rPr>
              <w:t>新建拒绝原因</w:t>
            </w:r>
          </w:p>
        </w:tc>
      </w:tr>
      <w:tr w:rsidR="00BB4B15" w:rsidRPr="00C630D1" w14:paraId="7E4BB358" w14:textId="77777777" w:rsidTr="004F1939">
        <w:trPr>
          <w:jc w:val="center"/>
        </w:trPr>
        <w:tc>
          <w:tcPr>
            <w:tcW w:w="1548" w:type="dxa"/>
            <w:shd w:val="clear" w:color="auto" w:fill="A6A6A6"/>
          </w:tcPr>
          <w:p w14:paraId="06684BAC" w14:textId="77777777" w:rsidR="00BB4B15" w:rsidRPr="00C630D1" w:rsidRDefault="00BB4B15" w:rsidP="004F1939">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6A2BBDE8" w14:textId="77777777" w:rsidR="00BB4B15" w:rsidRPr="00C630D1" w:rsidRDefault="00BB4B15" w:rsidP="004F1939">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2B214A00" w14:textId="77777777" w:rsidR="00BB4B15" w:rsidRPr="00C630D1" w:rsidRDefault="00BB4B15" w:rsidP="004F1939">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3720BEFD" w14:textId="4A87F6FA" w:rsidR="00BB4B15" w:rsidRPr="00C630D1" w:rsidRDefault="00BB4B15" w:rsidP="004F1939">
            <w:pPr>
              <w:spacing w:line="400" w:lineRule="exact"/>
              <w:rPr>
                <w:rFonts w:ascii="宋体" w:hAnsi="宋体"/>
                <w:szCs w:val="21"/>
              </w:rPr>
            </w:pPr>
            <w:r w:rsidRPr="00C630D1">
              <w:rPr>
                <w:rFonts w:ascii="宋体" w:hAnsi="宋体"/>
                <w:szCs w:val="21"/>
              </w:rPr>
              <w:t>20</w:t>
            </w:r>
            <w:r>
              <w:rPr>
                <w:rFonts w:ascii="宋体" w:hAnsi="宋体" w:hint="eastAsia"/>
                <w:szCs w:val="21"/>
              </w:rPr>
              <w:t>17-8-8</w:t>
            </w:r>
          </w:p>
        </w:tc>
      </w:tr>
      <w:tr w:rsidR="00BB4B15" w:rsidRPr="00C630D1" w14:paraId="72675F97" w14:textId="77777777" w:rsidTr="004F1939">
        <w:trPr>
          <w:jc w:val="center"/>
        </w:trPr>
        <w:tc>
          <w:tcPr>
            <w:tcW w:w="1548" w:type="dxa"/>
            <w:shd w:val="clear" w:color="auto" w:fill="A6A6A6"/>
          </w:tcPr>
          <w:p w14:paraId="392C2317" w14:textId="77777777" w:rsidR="00BB4B15" w:rsidRPr="00C630D1" w:rsidRDefault="00BB4B15" w:rsidP="004F1939">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6D4B0763" w14:textId="21A362C4" w:rsidR="00BB4B15" w:rsidRPr="00C630D1" w:rsidRDefault="00C65B9C" w:rsidP="004F1939">
            <w:pPr>
              <w:spacing w:line="400" w:lineRule="exact"/>
              <w:rPr>
                <w:rFonts w:ascii="宋体" w:hAnsi="宋体"/>
                <w:szCs w:val="21"/>
              </w:rPr>
            </w:pPr>
            <w:r>
              <w:rPr>
                <w:rFonts w:ascii="宋体" w:hAnsi="宋体"/>
                <w:szCs w:val="21"/>
              </w:rPr>
              <w:t>新建拒绝原因</w:t>
            </w:r>
          </w:p>
        </w:tc>
      </w:tr>
      <w:tr w:rsidR="00BB4B15" w:rsidRPr="00C630D1" w14:paraId="07D9D8D7" w14:textId="77777777" w:rsidTr="004F1939">
        <w:trPr>
          <w:jc w:val="center"/>
        </w:trPr>
        <w:tc>
          <w:tcPr>
            <w:tcW w:w="1548" w:type="dxa"/>
            <w:shd w:val="clear" w:color="auto" w:fill="A6A6A6"/>
          </w:tcPr>
          <w:p w14:paraId="02CB232A" w14:textId="77777777" w:rsidR="00BB4B15" w:rsidRPr="00C630D1" w:rsidRDefault="00BB4B15" w:rsidP="004F1939">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4610A6BF" w14:textId="77777777" w:rsidR="00BB4B15" w:rsidRPr="00C630D1" w:rsidRDefault="00BB4B15" w:rsidP="004F1939">
            <w:pPr>
              <w:spacing w:line="400" w:lineRule="exact"/>
              <w:rPr>
                <w:rFonts w:ascii="宋体" w:hAnsi="宋体"/>
                <w:szCs w:val="21"/>
              </w:rPr>
            </w:pPr>
            <w:r>
              <w:rPr>
                <w:rFonts w:ascii="宋体" w:hAnsi="宋体" w:hint="eastAsia"/>
                <w:szCs w:val="21"/>
              </w:rPr>
              <w:t>无</w:t>
            </w:r>
          </w:p>
        </w:tc>
      </w:tr>
      <w:tr w:rsidR="00BB4B15" w:rsidRPr="00C630D1" w14:paraId="53600BD1" w14:textId="77777777" w:rsidTr="004F1939">
        <w:trPr>
          <w:jc w:val="center"/>
        </w:trPr>
        <w:tc>
          <w:tcPr>
            <w:tcW w:w="1548" w:type="dxa"/>
            <w:shd w:val="clear" w:color="auto" w:fill="A6A6A6"/>
          </w:tcPr>
          <w:p w14:paraId="4B60665A" w14:textId="77777777" w:rsidR="00BB4B15" w:rsidRPr="00C630D1" w:rsidRDefault="00BB4B15" w:rsidP="004F1939">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4C437804" w14:textId="77777777" w:rsidR="00BB4B15" w:rsidRPr="00C630D1" w:rsidRDefault="00BB4B15" w:rsidP="004F1939">
            <w:pPr>
              <w:spacing w:line="400" w:lineRule="exact"/>
              <w:rPr>
                <w:rFonts w:ascii="宋体" w:hAnsi="宋体"/>
                <w:szCs w:val="21"/>
              </w:rPr>
            </w:pPr>
            <w:r>
              <w:rPr>
                <w:rFonts w:ascii="宋体" w:hAnsi="宋体" w:hint="eastAsia"/>
                <w:szCs w:val="21"/>
              </w:rPr>
              <w:t>无</w:t>
            </w:r>
          </w:p>
        </w:tc>
      </w:tr>
      <w:tr w:rsidR="00BB4B15" w:rsidRPr="00C630D1" w14:paraId="1B8E9784" w14:textId="77777777" w:rsidTr="004F1939">
        <w:trPr>
          <w:jc w:val="center"/>
        </w:trPr>
        <w:tc>
          <w:tcPr>
            <w:tcW w:w="1548" w:type="dxa"/>
            <w:shd w:val="clear" w:color="auto" w:fill="A6A6A6"/>
          </w:tcPr>
          <w:p w14:paraId="26B22D04" w14:textId="77777777" w:rsidR="00BB4B15" w:rsidRPr="00C630D1" w:rsidRDefault="00BB4B15" w:rsidP="004F1939">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1C75AEFF" w14:textId="77777777" w:rsidR="00BB4B15" w:rsidRDefault="00BB4B15" w:rsidP="004F1939">
            <w:pPr>
              <w:spacing w:before="60" w:after="60" w:line="400" w:lineRule="exact"/>
              <w:jc w:val="left"/>
              <w:rPr>
                <w:rFonts w:ascii="宋体" w:hAnsi="宋体"/>
                <w:b/>
                <w:szCs w:val="21"/>
              </w:rPr>
            </w:pPr>
            <w:r>
              <w:rPr>
                <w:rFonts w:ascii="宋体" w:hAnsi="宋体" w:hint="eastAsia"/>
                <w:b/>
                <w:szCs w:val="21"/>
              </w:rPr>
              <w:t>【设置要素】</w:t>
            </w:r>
          </w:p>
          <w:p w14:paraId="1EB87C58" w14:textId="77777777" w:rsidR="00A857D5" w:rsidRDefault="00A857D5" w:rsidP="00A857D5">
            <w:pPr>
              <w:spacing w:before="60" w:after="60" w:line="400" w:lineRule="exact"/>
              <w:jc w:val="left"/>
              <w:rPr>
                <w:rFonts w:ascii="宋体" w:hAnsi="宋体"/>
                <w:szCs w:val="21"/>
              </w:rPr>
            </w:pPr>
            <w:r>
              <w:rPr>
                <w:rFonts w:ascii="宋体" w:hAnsi="宋体"/>
                <w:szCs w:val="21"/>
              </w:rPr>
              <w:t>代码</w:t>
            </w:r>
            <w:r>
              <w:rPr>
                <w:rFonts w:ascii="宋体" w:hAnsi="宋体" w:hint="eastAsia"/>
                <w:szCs w:val="21"/>
              </w:rPr>
              <w:t>：</w:t>
            </w:r>
            <w:r>
              <w:rPr>
                <w:rFonts w:ascii="宋体" w:hAnsi="宋体"/>
                <w:szCs w:val="21"/>
              </w:rPr>
              <w:t>输入框</w:t>
            </w:r>
            <w:r>
              <w:rPr>
                <w:rFonts w:ascii="宋体" w:hAnsi="宋体" w:hint="eastAsia"/>
                <w:szCs w:val="21"/>
              </w:rPr>
              <w:t>，需为整数</w:t>
            </w:r>
          </w:p>
          <w:p w14:paraId="69C73D7B" w14:textId="268702C7" w:rsidR="00BB4B15" w:rsidRPr="00DC1BF5" w:rsidRDefault="00A857D5" w:rsidP="00A857D5">
            <w:pPr>
              <w:spacing w:before="60" w:after="60" w:line="400" w:lineRule="exact"/>
              <w:jc w:val="left"/>
              <w:rPr>
                <w:rFonts w:ascii="宋体" w:hAnsi="宋体"/>
                <w:szCs w:val="21"/>
              </w:rPr>
            </w:pPr>
            <w:r>
              <w:rPr>
                <w:rFonts w:ascii="宋体" w:hAnsi="宋体"/>
                <w:szCs w:val="21"/>
              </w:rPr>
              <w:t>内容</w:t>
            </w:r>
            <w:r>
              <w:rPr>
                <w:rFonts w:ascii="宋体" w:hAnsi="宋体" w:hint="eastAsia"/>
                <w:szCs w:val="21"/>
              </w:rPr>
              <w:t>：</w:t>
            </w:r>
            <w:r>
              <w:rPr>
                <w:rFonts w:ascii="宋体" w:hAnsi="宋体"/>
                <w:szCs w:val="21"/>
              </w:rPr>
              <w:t>输入框</w:t>
            </w:r>
            <w:r>
              <w:rPr>
                <w:rFonts w:ascii="宋体" w:hAnsi="宋体" w:hint="eastAsia"/>
                <w:szCs w:val="21"/>
              </w:rPr>
              <w:t>，</w:t>
            </w:r>
            <w:r>
              <w:rPr>
                <w:rFonts w:ascii="宋体" w:hAnsi="宋体"/>
                <w:szCs w:val="21"/>
              </w:rPr>
              <w:t>字符型长度</w:t>
            </w:r>
            <w:r>
              <w:rPr>
                <w:rFonts w:ascii="宋体" w:hAnsi="宋体" w:hint="eastAsia"/>
                <w:szCs w:val="21"/>
              </w:rPr>
              <w:t>50位</w:t>
            </w:r>
          </w:p>
        </w:tc>
      </w:tr>
      <w:tr w:rsidR="00BB4B15" w:rsidRPr="00C630D1" w14:paraId="13966F2E" w14:textId="77777777" w:rsidTr="004F1939">
        <w:trPr>
          <w:jc w:val="center"/>
        </w:trPr>
        <w:tc>
          <w:tcPr>
            <w:tcW w:w="1548" w:type="dxa"/>
            <w:shd w:val="clear" w:color="auto" w:fill="A6A6A6"/>
          </w:tcPr>
          <w:p w14:paraId="485751C8" w14:textId="77777777" w:rsidR="00BB4B15" w:rsidRPr="00C630D1" w:rsidRDefault="00BB4B15" w:rsidP="004F1939">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58E953A6" w14:textId="77777777" w:rsidR="00BB4B15" w:rsidRDefault="00BB4B15" w:rsidP="004F1939">
            <w:pPr>
              <w:rPr>
                <w:rFonts w:ascii="宋体" w:hAnsi="宋体"/>
                <w:b/>
                <w:szCs w:val="21"/>
              </w:rPr>
            </w:pPr>
            <w:r w:rsidRPr="00946BE4">
              <w:rPr>
                <w:rFonts w:ascii="宋体" w:hAnsi="宋体" w:hint="eastAsia"/>
                <w:b/>
                <w:szCs w:val="21"/>
              </w:rPr>
              <w:t>【功能操作要求】</w:t>
            </w:r>
          </w:p>
          <w:p w14:paraId="48AAC768" w14:textId="6859A14B" w:rsidR="00A857D5" w:rsidRDefault="00A857D5" w:rsidP="00A857D5">
            <w:pPr>
              <w:rPr>
                <w:rFonts w:ascii="宋体" w:hAnsi="宋体"/>
                <w:szCs w:val="21"/>
              </w:rPr>
            </w:pPr>
            <w:r>
              <w:rPr>
                <w:rFonts w:ascii="宋体" w:hAnsi="宋体"/>
                <w:szCs w:val="21"/>
              </w:rPr>
              <w:t>创建</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点击后增加一条记录</w:t>
            </w:r>
          </w:p>
          <w:p w14:paraId="0A3AFA06" w14:textId="642DB5F8" w:rsidR="00BB4B15" w:rsidRPr="00861A22" w:rsidRDefault="00A857D5" w:rsidP="00A857D5">
            <w:pPr>
              <w:rPr>
                <w:rFonts w:ascii="宋体" w:hAnsi="宋体"/>
                <w:szCs w:val="21"/>
              </w:rPr>
            </w:pPr>
            <w:r>
              <w:rPr>
                <w:rFonts w:ascii="宋体" w:hAnsi="宋体"/>
                <w:szCs w:val="21"/>
              </w:rPr>
              <w:t>关闭</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关闭当前页面</w:t>
            </w:r>
          </w:p>
        </w:tc>
      </w:tr>
      <w:tr w:rsidR="00BB4B15" w:rsidRPr="00C630D1" w14:paraId="63FA5532" w14:textId="77777777" w:rsidTr="004F1939">
        <w:trPr>
          <w:jc w:val="center"/>
        </w:trPr>
        <w:tc>
          <w:tcPr>
            <w:tcW w:w="1548" w:type="dxa"/>
            <w:shd w:val="clear" w:color="auto" w:fill="A6A6A6"/>
          </w:tcPr>
          <w:p w14:paraId="0D33F7A1" w14:textId="77777777" w:rsidR="00BB4B15" w:rsidRPr="00C630D1" w:rsidRDefault="00BB4B15" w:rsidP="004F1939">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72B34F69" w14:textId="69A51CD8" w:rsidR="00BB4B15" w:rsidRPr="00265AB4" w:rsidRDefault="00265AB4" w:rsidP="00265AB4">
            <w:pPr>
              <w:spacing w:line="400" w:lineRule="exact"/>
              <w:rPr>
                <w:rFonts w:ascii="宋体" w:hAnsi="宋体"/>
                <w:szCs w:val="21"/>
              </w:rPr>
            </w:pPr>
            <w:r>
              <w:rPr>
                <w:rFonts w:ascii="宋体" w:hAnsi="宋体"/>
                <w:szCs w:val="21"/>
              </w:rPr>
              <w:t>代码</w:t>
            </w:r>
            <w:r>
              <w:rPr>
                <w:rFonts w:ascii="宋体" w:hAnsi="宋体" w:hint="eastAsia"/>
                <w:szCs w:val="21"/>
              </w:rPr>
              <w:t>、内容</w:t>
            </w:r>
          </w:p>
        </w:tc>
      </w:tr>
      <w:tr w:rsidR="00BB4B15" w:rsidRPr="00C630D1" w14:paraId="40ED6D5B" w14:textId="77777777" w:rsidTr="004F1939">
        <w:trPr>
          <w:jc w:val="center"/>
        </w:trPr>
        <w:tc>
          <w:tcPr>
            <w:tcW w:w="1548" w:type="dxa"/>
            <w:shd w:val="clear" w:color="auto" w:fill="A6A6A6"/>
          </w:tcPr>
          <w:p w14:paraId="15A3484B" w14:textId="77777777" w:rsidR="00BB4B15" w:rsidRPr="00C630D1" w:rsidRDefault="00BB4B15" w:rsidP="004F1939">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3424BF2B" w14:textId="77777777" w:rsidR="00BB4B15" w:rsidRDefault="00564E97" w:rsidP="004F1939">
            <w:pPr>
              <w:spacing w:line="400" w:lineRule="exact"/>
              <w:rPr>
                <w:rFonts w:ascii="宋体" w:hAnsi="宋体"/>
                <w:szCs w:val="21"/>
              </w:rPr>
            </w:pPr>
            <w:r>
              <w:rPr>
                <w:rFonts w:ascii="宋体" w:hAnsi="宋体"/>
                <w:szCs w:val="21"/>
              </w:rPr>
              <w:t>操作员具有</w:t>
            </w:r>
            <w:r>
              <w:rPr>
                <w:rFonts w:ascii="宋体" w:hAnsi="宋体" w:hint="eastAsia"/>
                <w:szCs w:val="21"/>
              </w:rPr>
              <w:t>【</w:t>
            </w:r>
            <w:r w:rsidR="009267CD">
              <w:rPr>
                <w:rFonts w:ascii="宋体" w:hAnsi="宋体" w:hint="eastAsia"/>
                <w:szCs w:val="21"/>
              </w:rPr>
              <w:t>拒绝代码设置</w:t>
            </w:r>
            <w:r>
              <w:rPr>
                <w:rFonts w:ascii="宋体" w:hAnsi="宋体" w:hint="eastAsia"/>
                <w:szCs w:val="21"/>
              </w:rPr>
              <w:t>】</w:t>
            </w:r>
            <w:r w:rsidR="009267CD">
              <w:rPr>
                <w:rFonts w:ascii="宋体" w:hAnsi="宋体" w:hint="eastAsia"/>
                <w:szCs w:val="21"/>
              </w:rPr>
              <w:t>菜单权限</w:t>
            </w:r>
          </w:p>
          <w:p w14:paraId="341912A7" w14:textId="75F3A451" w:rsidR="009267CD" w:rsidRPr="000A3B83" w:rsidRDefault="009267CD" w:rsidP="004F1939">
            <w:pPr>
              <w:spacing w:line="400" w:lineRule="exact"/>
              <w:rPr>
                <w:rFonts w:ascii="宋体" w:hAnsi="宋体"/>
                <w:szCs w:val="21"/>
              </w:rPr>
            </w:pPr>
            <w:r>
              <w:rPr>
                <w:rFonts w:ascii="宋体" w:hAnsi="宋体"/>
                <w:szCs w:val="21"/>
              </w:rPr>
              <w:t>操作员具有</w:t>
            </w:r>
            <w:r>
              <w:rPr>
                <w:rFonts w:ascii="宋体" w:hAnsi="宋体" w:hint="eastAsia"/>
                <w:szCs w:val="21"/>
              </w:rPr>
              <w:t>【增加拒绝代码】功能权限</w:t>
            </w:r>
          </w:p>
        </w:tc>
      </w:tr>
      <w:tr w:rsidR="00BB4B15" w:rsidRPr="00C630D1" w14:paraId="747FC7EB" w14:textId="77777777" w:rsidTr="004F1939">
        <w:trPr>
          <w:jc w:val="center"/>
        </w:trPr>
        <w:tc>
          <w:tcPr>
            <w:tcW w:w="1548" w:type="dxa"/>
            <w:shd w:val="clear" w:color="auto" w:fill="A6A6A6"/>
          </w:tcPr>
          <w:p w14:paraId="6F8909FB" w14:textId="77777777" w:rsidR="00BB4B15" w:rsidRPr="00C630D1" w:rsidRDefault="00BB4B15" w:rsidP="004F1939">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7750DEC9" w14:textId="149D6CC5" w:rsidR="00BB4B15" w:rsidRPr="00C630D1" w:rsidRDefault="00C20A78" w:rsidP="004F1939">
            <w:pPr>
              <w:spacing w:line="400" w:lineRule="atLeast"/>
              <w:rPr>
                <w:rFonts w:ascii="宋体" w:hAnsi="宋体"/>
                <w:szCs w:val="21"/>
              </w:rPr>
            </w:pPr>
            <w:r>
              <w:rPr>
                <w:rFonts w:ascii="宋体" w:hAnsi="宋体"/>
                <w:szCs w:val="21"/>
              </w:rPr>
              <w:t>新增代码和内容于拒绝原因设置页面</w:t>
            </w:r>
          </w:p>
        </w:tc>
      </w:tr>
      <w:tr w:rsidR="00BB4B15" w:rsidRPr="00C630D1" w14:paraId="0DC02EC7" w14:textId="77777777" w:rsidTr="004F1939">
        <w:trPr>
          <w:jc w:val="center"/>
        </w:trPr>
        <w:tc>
          <w:tcPr>
            <w:tcW w:w="1548" w:type="dxa"/>
            <w:shd w:val="clear" w:color="auto" w:fill="A6A6A6"/>
          </w:tcPr>
          <w:p w14:paraId="652568CC" w14:textId="77777777" w:rsidR="00BB4B15" w:rsidRPr="00C630D1" w:rsidRDefault="00BB4B15" w:rsidP="004F1939">
            <w:pPr>
              <w:spacing w:line="400" w:lineRule="exact"/>
              <w:rPr>
                <w:rFonts w:ascii="宋体" w:hAnsi="宋体"/>
                <w:color w:val="000000"/>
                <w:szCs w:val="21"/>
              </w:rPr>
            </w:pPr>
            <w:r w:rsidRPr="00C630D1">
              <w:rPr>
                <w:rFonts w:ascii="宋体" w:hAnsi="宋体" w:hint="eastAsia"/>
                <w:color w:val="000000"/>
                <w:szCs w:val="21"/>
              </w:rPr>
              <w:lastRenderedPageBreak/>
              <w:t>注释和问题</w:t>
            </w:r>
          </w:p>
        </w:tc>
        <w:tc>
          <w:tcPr>
            <w:tcW w:w="9714" w:type="dxa"/>
            <w:gridSpan w:val="3"/>
          </w:tcPr>
          <w:p w14:paraId="67323FA3" w14:textId="77777777" w:rsidR="00BB4B15" w:rsidRPr="00C630D1" w:rsidRDefault="00BB4B15" w:rsidP="004F1939">
            <w:pPr>
              <w:spacing w:line="400" w:lineRule="exact"/>
              <w:rPr>
                <w:rFonts w:ascii="宋体" w:hAnsi="宋体"/>
                <w:szCs w:val="21"/>
              </w:rPr>
            </w:pPr>
            <w:r>
              <w:rPr>
                <w:rFonts w:ascii="宋体" w:hAnsi="宋体" w:hint="eastAsia"/>
                <w:szCs w:val="21"/>
              </w:rPr>
              <w:t>无</w:t>
            </w:r>
          </w:p>
        </w:tc>
      </w:tr>
    </w:tbl>
    <w:p w14:paraId="56A1878B" w14:textId="2FFF5184" w:rsidR="00BB4B15" w:rsidRDefault="00193F92" w:rsidP="00193F92">
      <w:pPr>
        <w:pStyle w:val="5"/>
      </w:pPr>
      <w:r>
        <w:rPr>
          <w:rFonts w:hint="eastAsia"/>
        </w:rPr>
        <w:t>编辑拒绝原因</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331978" w:rsidRPr="00C630D1" w14:paraId="271025DA" w14:textId="77777777" w:rsidTr="004F1939">
        <w:trPr>
          <w:jc w:val="center"/>
        </w:trPr>
        <w:tc>
          <w:tcPr>
            <w:tcW w:w="1548" w:type="dxa"/>
            <w:shd w:val="clear" w:color="auto" w:fill="A6A6A6"/>
          </w:tcPr>
          <w:p w14:paraId="64883B65" w14:textId="77777777" w:rsidR="00331978" w:rsidRPr="00C630D1" w:rsidRDefault="00331978" w:rsidP="004F1939">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595B8528" w14:textId="77777777" w:rsidR="00331978" w:rsidRPr="00C630D1" w:rsidRDefault="00331978" w:rsidP="004F1939">
            <w:pPr>
              <w:spacing w:line="400" w:lineRule="exact"/>
              <w:rPr>
                <w:rFonts w:ascii="宋体" w:hAnsi="宋体"/>
                <w:szCs w:val="21"/>
              </w:rPr>
            </w:pPr>
          </w:p>
        </w:tc>
      </w:tr>
      <w:tr w:rsidR="00331978" w:rsidRPr="00C630D1" w14:paraId="2C1A88ED" w14:textId="77777777" w:rsidTr="004F1939">
        <w:trPr>
          <w:jc w:val="center"/>
        </w:trPr>
        <w:tc>
          <w:tcPr>
            <w:tcW w:w="1548" w:type="dxa"/>
            <w:shd w:val="clear" w:color="auto" w:fill="A6A6A6"/>
          </w:tcPr>
          <w:p w14:paraId="3188D943" w14:textId="77777777" w:rsidR="00331978" w:rsidRPr="00C630D1" w:rsidRDefault="00331978" w:rsidP="004F1939">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6A03BA9A" w14:textId="1EAA84D3" w:rsidR="00331978" w:rsidRPr="00C630D1" w:rsidRDefault="0095384F" w:rsidP="004F1939">
            <w:pPr>
              <w:spacing w:line="400" w:lineRule="exact"/>
              <w:rPr>
                <w:rFonts w:ascii="宋体" w:hAnsi="宋体"/>
                <w:szCs w:val="21"/>
              </w:rPr>
            </w:pPr>
            <w:r>
              <w:rPr>
                <w:rFonts w:ascii="宋体" w:hAnsi="宋体"/>
                <w:szCs w:val="21"/>
              </w:rPr>
              <w:t>编辑拒绝原因</w:t>
            </w:r>
          </w:p>
        </w:tc>
      </w:tr>
      <w:tr w:rsidR="00331978" w:rsidRPr="00C630D1" w14:paraId="0C15C0AD" w14:textId="77777777" w:rsidTr="004F1939">
        <w:trPr>
          <w:jc w:val="center"/>
        </w:trPr>
        <w:tc>
          <w:tcPr>
            <w:tcW w:w="1548" w:type="dxa"/>
            <w:shd w:val="clear" w:color="auto" w:fill="A6A6A6"/>
          </w:tcPr>
          <w:p w14:paraId="1103C3EB" w14:textId="77777777" w:rsidR="00331978" w:rsidRPr="00C630D1" w:rsidRDefault="00331978" w:rsidP="004F1939">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587FBD5A" w14:textId="77777777" w:rsidR="00331978" w:rsidRPr="00C630D1" w:rsidRDefault="00331978" w:rsidP="004F1939">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378FFB44" w14:textId="77777777" w:rsidR="00331978" w:rsidRPr="00C630D1" w:rsidRDefault="00331978" w:rsidP="004F1939">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29A723D1" w14:textId="77777777" w:rsidR="00331978" w:rsidRPr="00C630D1" w:rsidRDefault="00331978" w:rsidP="004F1939">
            <w:pPr>
              <w:spacing w:line="400" w:lineRule="exact"/>
              <w:rPr>
                <w:rFonts w:ascii="宋体" w:hAnsi="宋体"/>
                <w:szCs w:val="21"/>
              </w:rPr>
            </w:pPr>
            <w:r w:rsidRPr="00C630D1">
              <w:rPr>
                <w:rFonts w:ascii="宋体" w:hAnsi="宋体"/>
                <w:szCs w:val="21"/>
              </w:rPr>
              <w:t>20</w:t>
            </w:r>
            <w:r>
              <w:rPr>
                <w:rFonts w:ascii="宋体" w:hAnsi="宋体" w:hint="eastAsia"/>
                <w:szCs w:val="21"/>
              </w:rPr>
              <w:t>17-8-8</w:t>
            </w:r>
          </w:p>
        </w:tc>
      </w:tr>
      <w:tr w:rsidR="00331978" w:rsidRPr="00C630D1" w14:paraId="66AD3D2B" w14:textId="77777777" w:rsidTr="004F1939">
        <w:trPr>
          <w:jc w:val="center"/>
        </w:trPr>
        <w:tc>
          <w:tcPr>
            <w:tcW w:w="1548" w:type="dxa"/>
            <w:shd w:val="clear" w:color="auto" w:fill="A6A6A6"/>
          </w:tcPr>
          <w:p w14:paraId="398D65B8" w14:textId="77777777" w:rsidR="00331978" w:rsidRPr="00C630D1" w:rsidRDefault="00331978" w:rsidP="004F1939">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00841884" w14:textId="6D7D5BD0" w:rsidR="00331978" w:rsidRPr="00C630D1" w:rsidRDefault="0095384F" w:rsidP="004F1939">
            <w:pPr>
              <w:spacing w:line="400" w:lineRule="exact"/>
              <w:rPr>
                <w:rFonts w:ascii="宋体" w:hAnsi="宋体"/>
                <w:szCs w:val="21"/>
              </w:rPr>
            </w:pPr>
            <w:r>
              <w:rPr>
                <w:rFonts w:ascii="宋体" w:hAnsi="宋体"/>
                <w:szCs w:val="21"/>
              </w:rPr>
              <w:t>编辑拒绝原因</w:t>
            </w:r>
          </w:p>
        </w:tc>
      </w:tr>
      <w:tr w:rsidR="00331978" w:rsidRPr="00C630D1" w14:paraId="61DFB352" w14:textId="77777777" w:rsidTr="004F1939">
        <w:trPr>
          <w:jc w:val="center"/>
        </w:trPr>
        <w:tc>
          <w:tcPr>
            <w:tcW w:w="1548" w:type="dxa"/>
            <w:shd w:val="clear" w:color="auto" w:fill="A6A6A6"/>
          </w:tcPr>
          <w:p w14:paraId="1F1083D3" w14:textId="77777777" w:rsidR="00331978" w:rsidRPr="00C630D1" w:rsidRDefault="00331978" w:rsidP="004F1939">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579DF57D" w14:textId="77777777" w:rsidR="00331978" w:rsidRPr="00C630D1" w:rsidRDefault="00331978" w:rsidP="004F1939">
            <w:pPr>
              <w:spacing w:line="400" w:lineRule="exact"/>
              <w:rPr>
                <w:rFonts w:ascii="宋体" w:hAnsi="宋体"/>
                <w:szCs w:val="21"/>
              </w:rPr>
            </w:pPr>
            <w:r>
              <w:rPr>
                <w:rFonts w:ascii="宋体" w:hAnsi="宋体" w:hint="eastAsia"/>
                <w:szCs w:val="21"/>
              </w:rPr>
              <w:t>无</w:t>
            </w:r>
          </w:p>
        </w:tc>
      </w:tr>
      <w:tr w:rsidR="00331978" w:rsidRPr="00C630D1" w14:paraId="4356B986" w14:textId="77777777" w:rsidTr="004F1939">
        <w:trPr>
          <w:jc w:val="center"/>
        </w:trPr>
        <w:tc>
          <w:tcPr>
            <w:tcW w:w="1548" w:type="dxa"/>
            <w:shd w:val="clear" w:color="auto" w:fill="A6A6A6"/>
          </w:tcPr>
          <w:p w14:paraId="5DEF34BE" w14:textId="77777777" w:rsidR="00331978" w:rsidRPr="00C630D1" w:rsidRDefault="00331978" w:rsidP="004F1939">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3CC742B4" w14:textId="77777777" w:rsidR="00331978" w:rsidRPr="00C630D1" w:rsidRDefault="00331978" w:rsidP="004F1939">
            <w:pPr>
              <w:spacing w:line="400" w:lineRule="exact"/>
              <w:rPr>
                <w:rFonts w:ascii="宋体" w:hAnsi="宋体"/>
                <w:szCs w:val="21"/>
              </w:rPr>
            </w:pPr>
            <w:r>
              <w:rPr>
                <w:rFonts w:ascii="宋体" w:hAnsi="宋体" w:hint="eastAsia"/>
                <w:szCs w:val="21"/>
              </w:rPr>
              <w:t>无</w:t>
            </w:r>
          </w:p>
        </w:tc>
      </w:tr>
      <w:tr w:rsidR="00331978" w:rsidRPr="00C630D1" w14:paraId="046D1691" w14:textId="77777777" w:rsidTr="004F1939">
        <w:trPr>
          <w:jc w:val="center"/>
        </w:trPr>
        <w:tc>
          <w:tcPr>
            <w:tcW w:w="1548" w:type="dxa"/>
            <w:shd w:val="clear" w:color="auto" w:fill="A6A6A6"/>
          </w:tcPr>
          <w:p w14:paraId="7118241E" w14:textId="77777777" w:rsidR="00331978" w:rsidRPr="00C630D1" w:rsidRDefault="00331978" w:rsidP="004F1939">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462E75F4" w14:textId="77777777" w:rsidR="00331978" w:rsidRDefault="00331978" w:rsidP="004F1939">
            <w:pPr>
              <w:spacing w:before="60" w:after="60" w:line="400" w:lineRule="exact"/>
              <w:jc w:val="left"/>
              <w:rPr>
                <w:rFonts w:ascii="宋体" w:hAnsi="宋体"/>
                <w:b/>
                <w:szCs w:val="21"/>
              </w:rPr>
            </w:pPr>
            <w:r>
              <w:rPr>
                <w:rFonts w:ascii="宋体" w:hAnsi="宋体" w:hint="eastAsia"/>
                <w:b/>
                <w:szCs w:val="21"/>
              </w:rPr>
              <w:t>【设置要素】</w:t>
            </w:r>
          </w:p>
          <w:p w14:paraId="1E5E8F6D" w14:textId="77777777" w:rsidR="00331978" w:rsidRDefault="00F005B7" w:rsidP="004F1939">
            <w:pPr>
              <w:spacing w:before="60" w:after="60" w:line="400" w:lineRule="exact"/>
              <w:jc w:val="left"/>
              <w:rPr>
                <w:rFonts w:ascii="宋体" w:hAnsi="宋体"/>
                <w:szCs w:val="21"/>
              </w:rPr>
            </w:pPr>
            <w:r>
              <w:rPr>
                <w:rFonts w:ascii="宋体" w:hAnsi="宋体"/>
                <w:szCs w:val="21"/>
              </w:rPr>
              <w:t>代码</w:t>
            </w:r>
            <w:r>
              <w:rPr>
                <w:rFonts w:ascii="宋体" w:hAnsi="宋体" w:hint="eastAsia"/>
                <w:szCs w:val="21"/>
              </w:rPr>
              <w:t>：</w:t>
            </w:r>
            <w:r>
              <w:rPr>
                <w:rFonts w:ascii="宋体" w:hAnsi="宋体"/>
                <w:szCs w:val="21"/>
              </w:rPr>
              <w:t>输入框</w:t>
            </w:r>
            <w:r>
              <w:rPr>
                <w:rFonts w:ascii="宋体" w:hAnsi="宋体" w:hint="eastAsia"/>
                <w:szCs w:val="21"/>
              </w:rPr>
              <w:t>，需为整数</w:t>
            </w:r>
          </w:p>
          <w:p w14:paraId="7F6FF092" w14:textId="5E984FA2" w:rsidR="00F005B7" w:rsidRPr="00DC1BF5" w:rsidRDefault="00F005B7" w:rsidP="004F1939">
            <w:pPr>
              <w:spacing w:before="60" w:after="60" w:line="400" w:lineRule="exact"/>
              <w:jc w:val="left"/>
              <w:rPr>
                <w:rFonts w:ascii="宋体" w:hAnsi="宋体"/>
                <w:szCs w:val="21"/>
              </w:rPr>
            </w:pPr>
            <w:r>
              <w:rPr>
                <w:rFonts w:ascii="宋体" w:hAnsi="宋体"/>
                <w:szCs w:val="21"/>
              </w:rPr>
              <w:t>内容</w:t>
            </w:r>
            <w:r>
              <w:rPr>
                <w:rFonts w:ascii="宋体" w:hAnsi="宋体" w:hint="eastAsia"/>
                <w:szCs w:val="21"/>
              </w:rPr>
              <w:t>：</w:t>
            </w:r>
            <w:r>
              <w:rPr>
                <w:rFonts w:ascii="宋体" w:hAnsi="宋体"/>
                <w:szCs w:val="21"/>
              </w:rPr>
              <w:t>输入框</w:t>
            </w:r>
            <w:r>
              <w:rPr>
                <w:rFonts w:ascii="宋体" w:hAnsi="宋体" w:hint="eastAsia"/>
                <w:szCs w:val="21"/>
              </w:rPr>
              <w:t>，</w:t>
            </w:r>
            <w:r>
              <w:rPr>
                <w:rFonts w:ascii="宋体" w:hAnsi="宋体"/>
                <w:szCs w:val="21"/>
              </w:rPr>
              <w:t>字符型长度</w:t>
            </w:r>
            <w:r>
              <w:rPr>
                <w:rFonts w:ascii="宋体" w:hAnsi="宋体" w:hint="eastAsia"/>
                <w:szCs w:val="21"/>
              </w:rPr>
              <w:t>50位</w:t>
            </w:r>
          </w:p>
        </w:tc>
      </w:tr>
      <w:tr w:rsidR="00331978" w:rsidRPr="00C630D1" w14:paraId="1343AFFF" w14:textId="77777777" w:rsidTr="004F1939">
        <w:trPr>
          <w:jc w:val="center"/>
        </w:trPr>
        <w:tc>
          <w:tcPr>
            <w:tcW w:w="1548" w:type="dxa"/>
            <w:shd w:val="clear" w:color="auto" w:fill="A6A6A6"/>
          </w:tcPr>
          <w:p w14:paraId="68076029" w14:textId="77777777" w:rsidR="00331978" w:rsidRPr="00C630D1" w:rsidRDefault="00331978" w:rsidP="004F1939">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7E00FA87" w14:textId="77777777" w:rsidR="00331978" w:rsidRDefault="00331978" w:rsidP="004F1939">
            <w:pPr>
              <w:rPr>
                <w:rFonts w:ascii="宋体" w:hAnsi="宋体"/>
                <w:b/>
                <w:szCs w:val="21"/>
              </w:rPr>
            </w:pPr>
            <w:r w:rsidRPr="00946BE4">
              <w:rPr>
                <w:rFonts w:ascii="宋体" w:hAnsi="宋体" w:hint="eastAsia"/>
                <w:b/>
                <w:szCs w:val="21"/>
              </w:rPr>
              <w:t>【功能操作要求】</w:t>
            </w:r>
          </w:p>
          <w:p w14:paraId="069813FE" w14:textId="0FFC6A3C" w:rsidR="00331978" w:rsidRPr="00861A22" w:rsidRDefault="005D0E96" w:rsidP="004F1939">
            <w:pPr>
              <w:rPr>
                <w:rFonts w:ascii="宋体" w:hAnsi="宋体"/>
                <w:szCs w:val="21"/>
              </w:rPr>
            </w:pPr>
            <w:r>
              <w:rPr>
                <w:rFonts w:ascii="宋体" w:hAnsi="宋体"/>
                <w:szCs w:val="21"/>
              </w:rPr>
              <w:t>关闭</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关闭当前页面</w:t>
            </w:r>
          </w:p>
        </w:tc>
      </w:tr>
      <w:tr w:rsidR="00331978" w:rsidRPr="00C630D1" w14:paraId="1C40D948" w14:textId="77777777" w:rsidTr="004F1939">
        <w:trPr>
          <w:jc w:val="center"/>
        </w:trPr>
        <w:tc>
          <w:tcPr>
            <w:tcW w:w="1548" w:type="dxa"/>
            <w:shd w:val="clear" w:color="auto" w:fill="A6A6A6"/>
          </w:tcPr>
          <w:p w14:paraId="26C3905F" w14:textId="77777777" w:rsidR="00331978" w:rsidRPr="00C630D1" w:rsidRDefault="00331978" w:rsidP="004F1939">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37037F8B" w14:textId="5B1AC39F" w:rsidR="00331978" w:rsidRPr="00F729ED" w:rsidRDefault="00F729ED" w:rsidP="004F1939">
            <w:pPr>
              <w:spacing w:line="400" w:lineRule="exact"/>
              <w:rPr>
                <w:rFonts w:ascii="宋体" w:hAnsi="宋体"/>
                <w:szCs w:val="21"/>
              </w:rPr>
            </w:pPr>
            <w:r>
              <w:rPr>
                <w:rFonts w:ascii="宋体" w:hAnsi="宋体" w:hint="eastAsia"/>
                <w:szCs w:val="21"/>
              </w:rPr>
              <w:t>无</w:t>
            </w:r>
          </w:p>
        </w:tc>
      </w:tr>
      <w:tr w:rsidR="00331978" w:rsidRPr="00C630D1" w14:paraId="7677B7D8" w14:textId="77777777" w:rsidTr="004F1939">
        <w:trPr>
          <w:jc w:val="center"/>
        </w:trPr>
        <w:tc>
          <w:tcPr>
            <w:tcW w:w="1548" w:type="dxa"/>
            <w:shd w:val="clear" w:color="auto" w:fill="A6A6A6"/>
          </w:tcPr>
          <w:p w14:paraId="7EDC5434" w14:textId="77777777" w:rsidR="00331978" w:rsidRPr="00C630D1" w:rsidRDefault="00331978" w:rsidP="004F1939">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6082B42E" w14:textId="77777777" w:rsidR="00331978" w:rsidRDefault="00367212" w:rsidP="004F1939">
            <w:pPr>
              <w:spacing w:line="400" w:lineRule="exact"/>
              <w:rPr>
                <w:rFonts w:ascii="宋体" w:hAnsi="宋体"/>
                <w:szCs w:val="21"/>
              </w:rPr>
            </w:pPr>
            <w:r>
              <w:rPr>
                <w:rFonts w:ascii="宋体" w:hAnsi="宋体"/>
                <w:szCs w:val="21"/>
              </w:rPr>
              <w:t>操作员具有</w:t>
            </w:r>
            <w:r>
              <w:rPr>
                <w:rFonts w:ascii="宋体" w:hAnsi="宋体" w:hint="eastAsia"/>
                <w:szCs w:val="21"/>
              </w:rPr>
              <w:t>【拒绝代码设置】菜单权限</w:t>
            </w:r>
          </w:p>
          <w:p w14:paraId="65973FCE" w14:textId="494C47B8" w:rsidR="00367212" w:rsidRPr="000A3B83" w:rsidRDefault="00367212" w:rsidP="004F1939">
            <w:pPr>
              <w:spacing w:line="400" w:lineRule="exact"/>
              <w:rPr>
                <w:rFonts w:ascii="宋体" w:hAnsi="宋体"/>
                <w:szCs w:val="21"/>
              </w:rPr>
            </w:pPr>
            <w:r>
              <w:rPr>
                <w:rFonts w:ascii="宋体" w:hAnsi="宋体"/>
                <w:szCs w:val="21"/>
              </w:rPr>
              <w:t>操作员具有</w:t>
            </w:r>
            <w:r>
              <w:rPr>
                <w:rFonts w:ascii="宋体" w:hAnsi="宋体" w:hint="eastAsia"/>
                <w:szCs w:val="21"/>
              </w:rPr>
              <w:t>【更新拒绝代码】功能权限</w:t>
            </w:r>
          </w:p>
        </w:tc>
      </w:tr>
      <w:tr w:rsidR="00331978" w:rsidRPr="00C630D1" w14:paraId="5BD4F9F6" w14:textId="77777777" w:rsidTr="004F1939">
        <w:trPr>
          <w:jc w:val="center"/>
        </w:trPr>
        <w:tc>
          <w:tcPr>
            <w:tcW w:w="1548" w:type="dxa"/>
            <w:shd w:val="clear" w:color="auto" w:fill="A6A6A6"/>
          </w:tcPr>
          <w:p w14:paraId="69D4DCE4" w14:textId="77777777" w:rsidR="00331978" w:rsidRPr="00C630D1" w:rsidRDefault="00331978" w:rsidP="004F1939">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262B07BF" w14:textId="77777777" w:rsidR="00331978" w:rsidRPr="00C630D1" w:rsidRDefault="00331978" w:rsidP="004F1939">
            <w:pPr>
              <w:spacing w:line="400" w:lineRule="atLeast"/>
              <w:rPr>
                <w:rFonts w:ascii="宋体" w:hAnsi="宋体"/>
                <w:szCs w:val="21"/>
              </w:rPr>
            </w:pPr>
          </w:p>
        </w:tc>
      </w:tr>
      <w:tr w:rsidR="00331978" w:rsidRPr="00C630D1" w14:paraId="7C9AB4F3" w14:textId="77777777" w:rsidTr="004F1939">
        <w:trPr>
          <w:jc w:val="center"/>
        </w:trPr>
        <w:tc>
          <w:tcPr>
            <w:tcW w:w="1548" w:type="dxa"/>
            <w:shd w:val="clear" w:color="auto" w:fill="A6A6A6"/>
          </w:tcPr>
          <w:p w14:paraId="14862876" w14:textId="77777777" w:rsidR="00331978" w:rsidRPr="00C630D1" w:rsidRDefault="00331978" w:rsidP="004F1939">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79CB0564" w14:textId="77777777" w:rsidR="00331978" w:rsidRPr="00C630D1" w:rsidRDefault="00331978" w:rsidP="004F1939">
            <w:pPr>
              <w:spacing w:line="400" w:lineRule="exact"/>
              <w:rPr>
                <w:rFonts w:ascii="宋体" w:hAnsi="宋体"/>
                <w:szCs w:val="21"/>
              </w:rPr>
            </w:pPr>
            <w:r>
              <w:rPr>
                <w:rFonts w:ascii="宋体" w:hAnsi="宋体" w:hint="eastAsia"/>
                <w:szCs w:val="21"/>
              </w:rPr>
              <w:t>无</w:t>
            </w:r>
          </w:p>
        </w:tc>
      </w:tr>
    </w:tbl>
    <w:p w14:paraId="70E714EF" w14:textId="77777777" w:rsidR="00193F92" w:rsidRPr="00193F92" w:rsidRDefault="00193F92" w:rsidP="00193F92"/>
    <w:p w14:paraId="2ED4CDB4" w14:textId="77777777" w:rsidR="00F22F60" w:rsidRDefault="00F22F60" w:rsidP="00786169">
      <w:pPr>
        <w:pStyle w:val="2"/>
      </w:pPr>
      <w:r>
        <w:rPr>
          <w:rFonts w:hint="eastAsia"/>
        </w:rPr>
        <w:t>日均保证金数据跟踪</w:t>
      </w:r>
    </w:p>
    <w:p w14:paraId="34E450BA" w14:textId="77777777" w:rsidR="00F22F60" w:rsidRDefault="00F22F60" w:rsidP="00786169">
      <w:pPr>
        <w:pStyle w:val="3"/>
      </w:pPr>
      <w:r>
        <w:rPr>
          <w:rFonts w:hint="eastAsia"/>
        </w:rPr>
        <w:t>逻辑数据</w:t>
      </w:r>
    </w:p>
    <w:p w14:paraId="35F9BD59" w14:textId="77777777" w:rsidR="00F22F60" w:rsidRDefault="00F22F60" w:rsidP="00786169">
      <w:pPr>
        <w:pStyle w:val="4"/>
      </w:pPr>
      <w:r>
        <w:t>逻辑分公司管理</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FA56D7" w:rsidRPr="00C630D1" w14:paraId="1C36F13F" w14:textId="77777777" w:rsidTr="004F1939">
        <w:trPr>
          <w:jc w:val="center"/>
        </w:trPr>
        <w:tc>
          <w:tcPr>
            <w:tcW w:w="1548" w:type="dxa"/>
            <w:shd w:val="clear" w:color="auto" w:fill="A6A6A6"/>
          </w:tcPr>
          <w:p w14:paraId="745B1558" w14:textId="77777777" w:rsidR="00FA56D7" w:rsidRPr="00C630D1" w:rsidRDefault="00FA56D7" w:rsidP="004F1939">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654ED464" w14:textId="77777777" w:rsidR="00FA56D7" w:rsidRPr="00C630D1" w:rsidRDefault="00FA56D7" w:rsidP="004F1939">
            <w:pPr>
              <w:spacing w:line="400" w:lineRule="exact"/>
              <w:rPr>
                <w:rFonts w:ascii="宋体" w:hAnsi="宋体"/>
                <w:szCs w:val="21"/>
              </w:rPr>
            </w:pPr>
          </w:p>
        </w:tc>
      </w:tr>
      <w:tr w:rsidR="00FA56D7" w:rsidRPr="00C630D1" w14:paraId="0AF294E6" w14:textId="77777777" w:rsidTr="004F1939">
        <w:trPr>
          <w:jc w:val="center"/>
        </w:trPr>
        <w:tc>
          <w:tcPr>
            <w:tcW w:w="1548" w:type="dxa"/>
            <w:shd w:val="clear" w:color="auto" w:fill="A6A6A6"/>
          </w:tcPr>
          <w:p w14:paraId="02D1CD77" w14:textId="77777777" w:rsidR="00FA56D7" w:rsidRPr="00C630D1" w:rsidRDefault="00FA56D7" w:rsidP="004F1939">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45C3FDF6" w14:textId="339001B6" w:rsidR="00FA56D7" w:rsidRPr="00C630D1" w:rsidRDefault="00AB6A90" w:rsidP="004F1939">
            <w:pPr>
              <w:spacing w:line="400" w:lineRule="exact"/>
              <w:rPr>
                <w:rFonts w:ascii="宋体" w:hAnsi="宋体"/>
                <w:szCs w:val="21"/>
              </w:rPr>
            </w:pPr>
            <w:r>
              <w:rPr>
                <w:rFonts w:ascii="宋体" w:hAnsi="宋体"/>
                <w:szCs w:val="21"/>
              </w:rPr>
              <w:t>逻辑分公司管理</w:t>
            </w:r>
          </w:p>
        </w:tc>
      </w:tr>
      <w:tr w:rsidR="00FA56D7" w:rsidRPr="00C630D1" w14:paraId="4538018E" w14:textId="77777777" w:rsidTr="004F1939">
        <w:trPr>
          <w:jc w:val="center"/>
        </w:trPr>
        <w:tc>
          <w:tcPr>
            <w:tcW w:w="1548" w:type="dxa"/>
            <w:shd w:val="clear" w:color="auto" w:fill="A6A6A6"/>
          </w:tcPr>
          <w:p w14:paraId="1746ED76" w14:textId="77777777" w:rsidR="00FA56D7" w:rsidRPr="00C630D1" w:rsidRDefault="00FA56D7" w:rsidP="004F1939">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17107A4C" w14:textId="77777777" w:rsidR="00FA56D7" w:rsidRPr="00C630D1" w:rsidRDefault="00FA56D7" w:rsidP="004F1939">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6E307273" w14:textId="77777777" w:rsidR="00FA56D7" w:rsidRPr="00C630D1" w:rsidRDefault="00FA56D7" w:rsidP="004F1939">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53A3927F" w14:textId="08CB4ACC" w:rsidR="00FA56D7" w:rsidRPr="00C630D1" w:rsidRDefault="00FA56D7" w:rsidP="004F1939">
            <w:pPr>
              <w:spacing w:line="400" w:lineRule="exact"/>
              <w:rPr>
                <w:rFonts w:ascii="宋体" w:hAnsi="宋体"/>
                <w:szCs w:val="21"/>
              </w:rPr>
            </w:pPr>
            <w:r w:rsidRPr="00C630D1">
              <w:rPr>
                <w:rFonts w:ascii="宋体" w:hAnsi="宋体"/>
                <w:szCs w:val="21"/>
              </w:rPr>
              <w:t>20</w:t>
            </w:r>
            <w:r w:rsidR="00BF0DD2">
              <w:rPr>
                <w:rFonts w:ascii="宋体" w:hAnsi="宋体" w:hint="eastAsia"/>
                <w:szCs w:val="21"/>
              </w:rPr>
              <w:t>17-8-15</w:t>
            </w:r>
          </w:p>
        </w:tc>
      </w:tr>
      <w:tr w:rsidR="00FA56D7" w:rsidRPr="00C630D1" w14:paraId="4D8861E1" w14:textId="77777777" w:rsidTr="004F1939">
        <w:trPr>
          <w:jc w:val="center"/>
        </w:trPr>
        <w:tc>
          <w:tcPr>
            <w:tcW w:w="1548" w:type="dxa"/>
            <w:shd w:val="clear" w:color="auto" w:fill="A6A6A6"/>
          </w:tcPr>
          <w:p w14:paraId="10A08240" w14:textId="77777777" w:rsidR="00FA56D7" w:rsidRPr="00C630D1" w:rsidRDefault="00FA56D7" w:rsidP="004F1939">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78B186AC" w14:textId="0D876742" w:rsidR="00FA56D7" w:rsidRPr="00C630D1" w:rsidRDefault="00D550E5" w:rsidP="004F1939">
            <w:pPr>
              <w:spacing w:line="400" w:lineRule="exact"/>
              <w:rPr>
                <w:rFonts w:ascii="宋体" w:hAnsi="宋体"/>
                <w:szCs w:val="21"/>
              </w:rPr>
            </w:pPr>
            <w:r>
              <w:rPr>
                <w:rFonts w:ascii="宋体" w:hAnsi="宋体"/>
                <w:szCs w:val="21"/>
              </w:rPr>
              <w:t>分公司级别逻辑对象的</w:t>
            </w:r>
            <w:r w:rsidR="001F5545">
              <w:rPr>
                <w:rFonts w:ascii="宋体" w:hAnsi="宋体" w:hint="eastAsia"/>
                <w:szCs w:val="21"/>
              </w:rPr>
              <w:t>管理</w:t>
            </w:r>
          </w:p>
        </w:tc>
      </w:tr>
      <w:tr w:rsidR="00FA56D7" w:rsidRPr="00C630D1" w14:paraId="263E6025" w14:textId="77777777" w:rsidTr="004F1939">
        <w:trPr>
          <w:jc w:val="center"/>
        </w:trPr>
        <w:tc>
          <w:tcPr>
            <w:tcW w:w="1548" w:type="dxa"/>
            <w:shd w:val="clear" w:color="auto" w:fill="A6A6A6"/>
          </w:tcPr>
          <w:p w14:paraId="041FD613" w14:textId="77777777" w:rsidR="00FA56D7" w:rsidRPr="00C630D1" w:rsidRDefault="00FA56D7" w:rsidP="004F1939">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54644881" w14:textId="77777777" w:rsidR="00FA56D7" w:rsidRPr="00C630D1" w:rsidRDefault="00FA56D7" w:rsidP="004F1939">
            <w:pPr>
              <w:spacing w:line="400" w:lineRule="exact"/>
              <w:rPr>
                <w:rFonts w:ascii="宋体" w:hAnsi="宋体"/>
                <w:szCs w:val="21"/>
              </w:rPr>
            </w:pPr>
            <w:r>
              <w:rPr>
                <w:rFonts w:ascii="宋体" w:hAnsi="宋体" w:hint="eastAsia"/>
                <w:szCs w:val="21"/>
              </w:rPr>
              <w:t>无</w:t>
            </w:r>
          </w:p>
        </w:tc>
      </w:tr>
      <w:tr w:rsidR="00FA56D7" w:rsidRPr="00C630D1" w14:paraId="4F0D06AA" w14:textId="77777777" w:rsidTr="004F1939">
        <w:trPr>
          <w:jc w:val="center"/>
        </w:trPr>
        <w:tc>
          <w:tcPr>
            <w:tcW w:w="1548" w:type="dxa"/>
            <w:shd w:val="clear" w:color="auto" w:fill="A6A6A6"/>
          </w:tcPr>
          <w:p w14:paraId="41FB38C5" w14:textId="77777777" w:rsidR="00FA56D7" w:rsidRPr="00C630D1" w:rsidRDefault="00FA56D7" w:rsidP="004F1939">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5DBDA26D" w14:textId="77777777" w:rsidR="00FA56D7" w:rsidRPr="00C630D1" w:rsidRDefault="00FA56D7" w:rsidP="004F1939">
            <w:pPr>
              <w:spacing w:line="400" w:lineRule="exact"/>
              <w:rPr>
                <w:rFonts w:ascii="宋体" w:hAnsi="宋体"/>
                <w:szCs w:val="21"/>
              </w:rPr>
            </w:pPr>
            <w:r>
              <w:rPr>
                <w:rFonts w:ascii="宋体" w:hAnsi="宋体" w:hint="eastAsia"/>
                <w:szCs w:val="21"/>
              </w:rPr>
              <w:t>无</w:t>
            </w:r>
          </w:p>
        </w:tc>
      </w:tr>
      <w:tr w:rsidR="00FA56D7" w:rsidRPr="00C630D1" w14:paraId="5985F27B" w14:textId="77777777" w:rsidTr="004F1939">
        <w:trPr>
          <w:jc w:val="center"/>
        </w:trPr>
        <w:tc>
          <w:tcPr>
            <w:tcW w:w="1548" w:type="dxa"/>
            <w:shd w:val="clear" w:color="auto" w:fill="A6A6A6"/>
          </w:tcPr>
          <w:p w14:paraId="41C58425" w14:textId="77777777" w:rsidR="00FA56D7" w:rsidRPr="00C630D1" w:rsidRDefault="00FA56D7" w:rsidP="004F1939">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1E16534A" w14:textId="21E8B9CF" w:rsidR="00FA56D7" w:rsidRPr="001F5545" w:rsidRDefault="001F5545" w:rsidP="004F1939">
            <w:pPr>
              <w:spacing w:before="60" w:after="60" w:line="400" w:lineRule="exact"/>
              <w:jc w:val="left"/>
              <w:rPr>
                <w:rFonts w:ascii="宋体" w:hAnsi="宋体"/>
                <w:szCs w:val="21"/>
              </w:rPr>
            </w:pPr>
            <w:r>
              <w:rPr>
                <w:rFonts w:ascii="宋体" w:hAnsi="宋体" w:hint="eastAsia"/>
                <w:szCs w:val="21"/>
              </w:rPr>
              <w:t>无</w:t>
            </w:r>
          </w:p>
        </w:tc>
      </w:tr>
      <w:tr w:rsidR="00FA56D7" w:rsidRPr="00C630D1" w14:paraId="77B71458" w14:textId="77777777" w:rsidTr="004F1939">
        <w:trPr>
          <w:jc w:val="center"/>
        </w:trPr>
        <w:tc>
          <w:tcPr>
            <w:tcW w:w="1548" w:type="dxa"/>
            <w:shd w:val="clear" w:color="auto" w:fill="A6A6A6"/>
          </w:tcPr>
          <w:p w14:paraId="02B44628" w14:textId="77777777" w:rsidR="00FA56D7" w:rsidRPr="00C630D1" w:rsidRDefault="00FA56D7" w:rsidP="004F1939">
            <w:pPr>
              <w:spacing w:line="400" w:lineRule="exact"/>
              <w:rPr>
                <w:rFonts w:ascii="宋体" w:hAnsi="宋体"/>
                <w:color w:val="000000"/>
                <w:szCs w:val="21"/>
              </w:rPr>
            </w:pPr>
            <w:r w:rsidRPr="00C630D1">
              <w:rPr>
                <w:rFonts w:ascii="宋体" w:hAnsi="宋体" w:hint="eastAsia"/>
                <w:color w:val="000000"/>
                <w:szCs w:val="21"/>
              </w:rPr>
              <w:lastRenderedPageBreak/>
              <w:t>业务逻辑</w:t>
            </w:r>
          </w:p>
        </w:tc>
        <w:tc>
          <w:tcPr>
            <w:tcW w:w="9714" w:type="dxa"/>
            <w:gridSpan w:val="3"/>
          </w:tcPr>
          <w:p w14:paraId="58F42E78" w14:textId="77777777" w:rsidR="00FA56D7" w:rsidRDefault="00FA56D7" w:rsidP="004F1939">
            <w:pPr>
              <w:rPr>
                <w:rFonts w:ascii="宋体" w:hAnsi="宋体"/>
                <w:b/>
                <w:szCs w:val="21"/>
              </w:rPr>
            </w:pPr>
            <w:r w:rsidRPr="00946BE4">
              <w:rPr>
                <w:rFonts w:ascii="宋体" w:hAnsi="宋体" w:hint="eastAsia"/>
                <w:b/>
                <w:szCs w:val="21"/>
              </w:rPr>
              <w:t>【功能操作要求】</w:t>
            </w:r>
          </w:p>
          <w:p w14:paraId="4FFCE209" w14:textId="77777777" w:rsidR="00FA56D7" w:rsidRDefault="004F1939" w:rsidP="004F1939">
            <w:pPr>
              <w:rPr>
                <w:rFonts w:ascii="宋体" w:hAnsi="宋体"/>
                <w:szCs w:val="21"/>
              </w:rPr>
            </w:pPr>
            <w:r>
              <w:rPr>
                <w:rFonts w:ascii="宋体" w:hAnsi="宋体"/>
                <w:szCs w:val="21"/>
              </w:rPr>
              <w:t>添加</w:t>
            </w:r>
            <w:r>
              <w:rPr>
                <w:rFonts w:ascii="宋体" w:hAnsi="宋体" w:hint="eastAsia"/>
                <w:szCs w:val="21"/>
              </w:rPr>
              <w:t>（＋）：</w:t>
            </w:r>
            <w:r w:rsidR="00DD1BBE">
              <w:rPr>
                <w:rFonts w:ascii="宋体" w:hAnsi="宋体" w:hint="eastAsia"/>
                <w:szCs w:val="21"/>
              </w:rPr>
              <w:t>功能按钮，点击后弹出新增逻辑分公司页面</w:t>
            </w:r>
          </w:p>
          <w:p w14:paraId="1A952240" w14:textId="464AFB3C" w:rsidR="00283E7A" w:rsidRDefault="005A5019" w:rsidP="004F1939">
            <w:pPr>
              <w:rPr>
                <w:rFonts w:ascii="宋体" w:hAnsi="宋体"/>
                <w:szCs w:val="21"/>
              </w:rPr>
            </w:pPr>
            <w:r>
              <w:rPr>
                <w:rFonts w:ascii="宋体" w:hAnsi="宋体"/>
                <w:szCs w:val="21"/>
              </w:rPr>
              <w:t>编辑</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点击后弹出编辑逻辑分公司页面</w:t>
            </w:r>
          </w:p>
          <w:p w14:paraId="617C4BE4" w14:textId="029DCB10" w:rsidR="00DA1AAC" w:rsidRDefault="00DA1AAC" w:rsidP="004F1939">
            <w:pPr>
              <w:rPr>
                <w:rFonts w:ascii="宋体" w:hAnsi="宋体"/>
                <w:szCs w:val="21"/>
              </w:rPr>
            </w:pPr>
            <w:r>
              <w:rPr>
                <w:rFonts w:ascii="宋体" w:hAnsi="宋体"/>
                <w:szCs w:val="21"/>
              </w:rPr>
              <w:t>删除</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点击后逻辑删除该条记录</w:t>
            </w:r>
          </w:p>
          <w:p w14:paraId="200FC944" w14:textId="2760F263" w:rsidR="00615C78" w:rsidRDefault="00615C78" w:rsidP="004F1939">
            <w:pPr>
              <w:rPr>
                <w:rFonts w:ascii="宋体" w:hAnsi="宋体"/>
                <w:szCs w:val="21"/>
              </w:rPr>
            </w:pPr>
            <w:r>
              <w:rPr>
                <w:rFonts w:ascii="宋体" w:hAnsi="宋体"/>
                <w:szCs w:val="21"/>
              </w:rPr>
              <w:t>刷新</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点击后刷新当前页面</w:t>
            </w:r>
          </w:p>
          <w:p w14:paraId="2AA78571" w14:textId="3C2CB7D4" w:rsidR="00DD1BBE" w:rsidRPr="00861A22" w:rsidRDefault="00DD1BBE" w:rsidP="004F1939">
            <w:pPr>
              <w:rPr>
                <w:rFonts w:ascii="宋体" w:hAnsi="宋体"/>
                <w:szCs w:val="21"/>
              </w:rPr>
            </w:pPr>
            <w:r>
              <w:rPr>
                <w:rFonts w:ascii="宋体" w:hAnsi="宋体"/>
                <w:szCs w:val="21"/>
              </w:rPr>
              <w:t>翻页</w:t>
            </w:r>
            <w:r>
              <w:rPr>
                <w:rFonts w:ascii="宋体" w:hAnsi="宋体" w:hint="eastAsia"/>
                <w:szCs w:val="21"/>
              </w:rPr>
              <w:t>：</w:t>
            </w:r>
            <w:r>
              <w:rPr>
                <w:rFonts w:ascii="宋体" w:hAnsi="宋体"/>
                <w:szCs w:val="21"/>
              </w:rPr>
              <w:t>链接按钮</w:t>
            </w:r>
            <w:r>
              <w:rPr>
                <w:rFonts w:ascii="宋体" w:hAnsi="宋体" w:hint="eastAsia"/>
                <w:szCs w:val="21"/>
              </w:rPr>
              <w:t>，</w:t>
            </w:r>
            <w:r w:rsidR="00283E7A">
              <w:rPr>
                <w:rFonts w:ascii="宋体" w:hAnsi="宋体" w:hint="eastAsia"/>
                <w:szCs w:val="21"/>
              </w:rPr>
              <w:t>可</w:t>
            </w:r>
            <w:r>
              <w:rPr>
                <w:rFonts w:ascii="宋体" w:hAnsi="宋体"/>
                <w:szCs w:val="21"/>
              </w:rPr>
              <w:t>根据</w:t>
            </w:r>
            <w:r w:rsidR="00283E7A">
              <w:rPr>
                <w:rFonts w:ascii="宋体" w:hAnsi="宋体"/>
                <w:szCs w:val="21"/>
              </w:rPr>
              <w:t>记录数</w:t>
            </w:r>
            <w:r>
              <w:rPr>
                <w:rFonts w:ascii="宋体" w:hAnsi="宋体"/>
                <w:szCs w:val="21"/>
              </w:rPr>
              <w:t>显示</w:t>
            </w:r>
            <w:r>
              <w:rPr>
                <w:rFonts w:ascii="宋体" w:hAnsi="宋体" w:hint="eastAsia"/>
                <w:szCs w:val="21"/>
              </w:rPr>
              <w:t>，</w:t>
            </w:r>
            <w:r>
              <w:rPr>
                <w:rFonts w:ascii="宋体" w:hAnsi="宋体"/>
                <w:szCs w:val="21"/>
              </w:rPr>
              <w:t>每页最多</w:t>
            </w:r>
            <w:r>
              <w:rPr>
                <w:rFonts w:ascii="宋体" w:hAnsi="宋体" w:hint="eastAsia"/>
                <w:szCs w:val="21"/>
              </w:rPr>
              <w:t>20条</w:t>
            </w:r>
          </w:p>
        </w:tc>
      </w:tr>
      <w:tr w:rsidR="00FA56D7" w:rsidRPr="00C630D1" w14:paraId="2C3CEC89" w14:textId="77777777" w:rsidTr="004F1939">
        <w:trPr>
          <w:jc w:val="center"/>
        </w:trPr>
        <w:tc>
          <w:tcPr>
            <w:tcW w:w="1548" w:type="dxa"/>
            <w:shd w:val="clear" w:color="auto" w:fill="A6A6A6"/>
          </w:tcPr>
          <w:p w14:paraId="45945B12" w14:textId="77777777" w:rsidR="00FA56D7" w:rsidRPr="00C630D1" w:rsidRDefault="00FA56D7" w:rsidP="004F1939">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4BD7AE0C" w14:textId="6DA74394" w:rsidR="00FA56D7" w:rsidRPr="00796FF9" w:rsidRDefault="00796FF9" w:rsidP="004F1939">
            <w:pPr>
              <w:spacing w:line="400" w:lineRule="exact"/>
              <w:rPr>
                <w:rFonts w:ascii="宋体" w:hAnsi="宋体"/>
                <w:szCs w:val="21"/>
              </w:rPr>
            </w:pPr>
            <w:r>
              <w:rPr>
                <w:rFonts w:ascii="宋体" w:hAnsi="宋体" w:hint="eastAsia"/>
                <w:szCs w:val="21"/>
              </w:rPr>
              <w:t>公司名称、操作</w:t>
            </w:r>
          </w:p>
        </w:tc>
      </w:tr>
      <w:tr w:rsidR="00FA56D7" w:rsidRPr="00C630D1" w14:paraId="706AACCC" w14:textId="77777777" w:rsidTr="004F1939">
        <w:trPr>
          <w:jc w:val="center"/>
        </w:trPr>
        <w:tc>
          <w:tcPr>
            <w:tcW w:w="1548" w:type="dxa"/>
            <w:shd w:val="clear" w:color="auto" w:fill="A6A6A6"/>
          </w:tcPr>
          <w:p w14:paraId="384B0602" w14:textId="77777777" w:rsidR="00FA56D7" w:rsidRPr="00C630D1" w:rsidRDefault="00FA56D7" w:rsidP="004F1939">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28E669BF" w14:textId="77777777" w:rsidR="00FA56D7" w:rsidRDefault="00F54B4B" w:rsidP="004F1939">
            <w:pPr>
              <w:spacing w:line="400" w:lineRule="exact"/>
              <w:rPr>
                <w:rFonts w:ascii="宋体" w:hAnsi="宋体"/>
                <w:szCs w:val="21"/>
              </w:rPr>
            </w:pPr>
            <w:r>
              <w:rPr>
                <w:rFonts w:ascii="宋体" w:hAnsi="宋体"/>
                <w:szCs w:val="21"/>
              </w:rPr>
              <w:t>操作员具有</w:t>
            </w:r>
            <w:r>
              <w:rPr>
                <w:rFonts w:ascii="宋体" w:hAnsi="宋体" w:hint="eastAsia"/>
                <w:szCs w:val="21"/>
              </w:rPr>
              <w:t>【日均保证金数据】菜单权限</w:t>
            </w:r>
          </w:p>
          <w:p w14:paraId="31324415" w14:textId="100E9305" w:rsidR="00F54B4B" w:rsidRPr="000A3B83" w:rsidRDefault="00F54B4B" w:rsidP="004F1939">
            <w:pPr>
              <w:spacing w:line="400" w:lineRule="exact"/>
              <w:rPr>
                <w:rFonts w:ascii="宋体" w:hAnsi="宋体"/>
                <w:szCs w:val="21"/>
              </w:rPr>
            </w:pPr>
            <w:r>
              <w:rPr>
                <w:rFonts w:ascii="宋体" w:hAnsi="宋体"/>
                <w:szCs w:val="21"/>
              </w:rPr>
              <w:t>操作员具有</w:t>
            </w:r>
            <w:r>
              <w:rPr>
                <w:rFonts w:ascii="宋体" w:hAnsi="宋体" w:hint="eastAsia"/>
                <w:szCs w:val="21"/>
              </w:rPr>
              <w:t>【逻辑数据】功能权限</w:t>
            </w:r>
          </w:p>
        </w:tc>
      </w:tr>
      <w:tr w:rsidR="00FA56D7" w:rsidRPr="00C630D1" w14:paraId="4ADB7AC5" w14:textId="77777777" w:rsidTr="004F1939">
        <w:trPr>
          <w:jc w:val="center"/>
        </w:trPr>
        <w:tc>
          <w:tcPr>
            <w:tcW w:w="1548" w:type="dxa"/>
            <w:shd w:val="clear" w:color="auto" w:fill="A6A6A6"/>
          </w:tcPr>
          <w:p w14:paraId="4773FFC7" w14:textId="77777777" w:rsidR="00FA56D7" w:rsidRPr="00C630D1" w:rsidRDefault="00FA56D7" w:rsidP="004F1939">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48283DE6" w14:textId="1A2AEDDA" w:rsidR="00FA56D7" w:rsidRPr="00C630D1" w:rsidRDefault="00F54B4B" w:rsidP="004F1939">
            <w:pPr>
              <w:spacing w:line="400" w:lineRule="atLeast"/>
              <w:rPr>
                <w:rFonts w:ascii="宋体" w:hAnsi="宋体"/>
                <w:szCs w:val="21"/>
              </w:rPr>
            </w:pPr>
            <w:r>
              <w:rPr>
                <w:rFonts w:ascii="宋体" w:hAnsi="宋体"/>
                <w:szCs w:val="21"/>
              </w:rPr>
              <w:t>无</w:t>
            </w:r>
          </w:p>
        </w:tc>
      </w:tr>
      <w:tr w:rsidR="00FA56D7" w:rsidRPr="00C630D1" w14:paraId="71D21895" w14:textId="77777777" w:rsidTr="004F1939">
        <w:trPr>
          <w:jc w:val="center"/>
        </w:trPr>
        <w:tc>
          <w:tcPr>
            <w:tcW w:w="1548" w:type="dxa"/>
            <w:shd w:val="clear" w:color="auto" w:fill="A6A6A6"/>
          </w:tcPr>
          <w:p w14:paraId="6101A5B7" w14:textId="77777777" w:rsidR="00FA56D7" w:rsidRPr="00C630D1" w:rsidRDefault="00FA56D7" w:rsidP="004F1939">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173F48A1" w14:textId="77777777" w:rsidR="00FA56D7" w:rsidRPr="00C630D1" w:rsidRDefault="00FA56D7" w:rsidP="004F1939">
            <w:pPr>
              <w:spacing w:line="400" w:lineRule="exact"/>
              <w:rPr>
                <w:rFonts w:ascii="宋体" w:hAnsi="宋体"/>
                <w:szCs w:val="21"/>
              </w:rPr>
            </w:pPr>
            <w:r>
              <w:rPr>
                <w:rFonts w:ascii="宋体" w:hAnsi="宋体" w:hint="eastAsia"/>
                <w:szCs w:val="21"/>
              </w:rPr>
              <w:t>无</w:t>
            </w:r>
          </w:p>
        </w:tc>
      </w:tr>
    </w:tbl>
    <w:p w14:paraId="743D0C23" w14:textId="08225759" w:rsidR="00BF32F9" w:rsidRDefault="00D550E5" w:rsidP="00D550E5">
      <w:pPr>
        <w:pStyle w:val="5"/>
      </w:pPr>
      <w:r>
        <w:t>新建逻辑分公司</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D550E5" w:rsidRPr="00C630D1" w14:paraId="36DE688E" w14:textId="77777777" w:rsidTr="004F1939">
        <w:trPr>
          <w:jc w:val="center"/>
        </w:trPr>
        <w:tc>
          <w:tcPr>
            <w:tcW w:w="1548" w:type="dxa"/>
            <w:shd w:val="clear" w:color="auto" w:fill="A6A6A6"/>
          </w:tcPr>
          <w:p w14:paraId="058407D9" w14:textId="77777777" w:rsidR="00D550E5" w:rsidRPr="00C630D1" w:rsidRDefault="00D550E5" w:rsidP="004F1939">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352DBDFD" w14:textId="77777777" w:rsidR="00D550E5" w:rsidRPr="00C630D1" w:rsidRDefault="00D550E5" w:rsidP="004F1939">
            <w:pPr>
              <w:spacing w:line="400" w:lineRule="exact"/>
              <w:rPr>
                <w:rFonts w:ascii="宋体" w:hAnsi="宋体"/>
                <w:szCs w:val="21"/>
              </w:rPr>
            </w:pPr>
          </w:p>
        </w:tc>
      </w:tr>
      <w:tr w:rsidR="00D550E5" w:rsidRPr="00C630D1" w14:paraId="1709CFFF" w14:textId="77777777" w:rsidTr="004F1939">
        <w:trPr>
          <w:jc w:val="center"/>
        </w:trPr>
        <w:tc>
          <w:tcPr>
            <w:tcW w:w="1548" w:type="dxa"/>
            <w:shd w:val="clear" w:color="auto" w:fill="A6A6A6"/>
          </w:tcPr>
          <w:p w14:paraId="0D5DDAAB" w14:textId="77777777" w:rsidR="00D550E5" w:rsidRPr="00C630D1" w:rsidRDefault="00D550E5" w:rsidP="004F1939">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649A85BF" w14:textId="11E65AA9" w:rsidR="00D550E5" w:rsidRPr="00C630D1" w:rsidRDefault="00550555" w:rsidP="004F1939">
            <w:pPr>
              <w:spacing w:line="400" w:lineRule="exact"/>
              <w:rPr>
                <w:rFonts w:ascii="宋体" w:hAnsi="宋体"/>
                <w:szCs w:val="21"/>
              </w:rPr>
            </w:pPr>
            <w:r>
              <w:rPr>
                <w:rFonts w:ascii="宋体" w:hAnsi="宋体"/>
                <w:szCs w:val="21"/>
              </w:rPr>
              <w:t>新建逻辑分公司</w:t>
            </w:r>
          </w:p>
        </w:tc>
      </w:tr>
      <w:tr w:rsidR="00D550E5" w:rsidRPr="00C630D1" w14:paraId="32A9B847" w14:textId="77777777" w:rsidTr="004F1939">
        <w:trPr>
          <w:jc w:val="center"/>
        </w:trPr>
        <w:tc>
          <w:tcPr>
            <w:tcW w:w="1548" w:type="dxa"/>
            <w:shd w:val="clear" w:color="auto" w:fill="A6A6A6"/>
          </w:tcPr>
          <w:p w14:paraId="6E7D3AC8" w14:textId="77777777" w:rsidR="00D550E5" w:rsidRPr="00C630D1" w:rsidRDefault="00D550E5" w:rsidP="004F1939">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5544FFFE" w14:textId="77777777" w:rsidR="00D550E5" w:rsidRPr="00C630D1" w:rsidRDefault="00D550E5" w:rsidP="004F1939">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531D9E7F" w14:textId="77777777" w:rsidR="00D550E5" w:rsidRPr="00C630D1" w:rsidRDefault="00D550E5" w:rsidP="004F1939">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32564534" w14:textId="17C32967" w:rsidR="00D550E5" w:rsidRPr="00C630D1" w:rsidRDefault="00D550E5" w:rsidP="004F1939">
            <w:pPr>
              <w:spacing w:line="400" w:lineRule="exact"/>
              <w:rPr>
                <w:rFonts w:ascii="宋体" w:hAnsi="宋体"/>
                <w:szCs w:val="21"/>
              </w:rPr>
            </w:pPr>
            <w:r w:rsidRPr="00C630D1">
              <w:rPr>
                <w:rFonts w:ascii="宋体" w:hAnsi="宋体"/>
                <w:szCs w:val="21"/>
              </w:rPr>
              <w:t>20</w:t>
            </w:r>
            <w:r w:rsidR="00BF0DD2">
              <w:rPr>
                <w:rFonts w:ascii="宋体" w:hAnsi="宋体" w:hint="eastAsia"/>
                <w:szCs w:val="21"/>
              </w:rPr>
              <w:t>17-8-15</w:t>
            </w:r>
          </w:p>
        </w:tc>
      </w:tr>
      <w:tr w:rsidR="00D550E5" w:rsidRPr="00C630D1" w14:paraId="66BB8725" w14:textId="77777777" w:rsidTr="004F1939">
        <w:trPr>
          <w:jc w:val="center"/>
        </w:trPr>
        <w:tc>
          <w:tcPr>
            <w:tcW w:w="1548" w:type="dxa"/>
            <w:shd w:val="clear" w:color="auto" w:fill="A6A6A6"/>
          </w:tcPr>
          <w:p w14:paraId="340F5436" w14:textId="77777777" w:rsidR="00D550E5" w:rsidRPr="00C630D1" w:rsidRDefault="00D550E5" w:rsidP="004F1939">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4B1E5BFB" w14:textId="104FC03A" w:rsidR="00D550E5" w:rsidRPr="00C630D1" w:rsidRDefault="001F5545" w:rsidP="004F1939">
            <w:pPr>
              <w:spacing w:line="400" w:lineRule="exact"/>
              <w:rPr>
                <w:rFonts w:ascii="宋体" w:hAnsi="宋体"/>
                <w:szCs w:val="21"/>
              </w:rPr>
            </w:pPr>
            <w:r>
              <w:rPr>
                <w:rFonts w:ascii="宋体" w:hAnsi="宋体"/>
                <w:szCs w:val="21"/>
              </w:rPr>
              <w:t>新建逻辑分公司</w:t>
            </w:r>
          </w:p>
        </w:tc>
      </w:tr>
      <w:tr w:rsidR="00D550E5" w:rsidRPr="00C630D1" w14:paraId="48F63CC2" w14:textId="77777777" w:rsidTr="004F1939">
        <w:trPr>
          <w:jc w:val="center"/>
        </w:trPr>
        <w:tc>
          <w:tcPr>
            <w:tcW w:w="1548" w:type="dxa"/>
            <w:shd w:val="clear" w:color="auto" w:fill="A6A6A6"/>
          </w:tcPr>
          <w:p w14:paraId="433C83E9" w14:textId="77777777" w:rsidR="00D550E5" w:rsidRPr="00C630D1" w:rsidRDefault="00D550E5" w:rsidP="004F1939">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039D69F3" w14:textId="77777777" w:rsidR="00D550E5" w:rsidRPr="00C630D1" w:rsidRDefault="00D550E5" w:rsidP="004F1939">
            <w:pPr>
              <w:spacing w:line="400" w:lineRule="exact"/>
              <w:rPr>
                <w:rFonts w:ascii="宋体" w:hAnsi="宋体"/>
                <w:szCs w:val="21"/>
              </w:rPr>
            </w:pPr>
            <w:r>
              <w:rPr>
                <w:rFonts w:ascii="宋体" w:hAnsi="宋体" w:hint="eastAsia"/>
                <w:szCs w:val="21"/>
              </w:rPr>
              <w:t>无</w:t>
            </w:r>
          </w:p>
        </w:tc>
      </w:tr>
      <w:tr w:rsidR="00D550E5" w:rsidRPr="00C630D1" w14:paraId="305D4126" w14:textId="77777777" w:rsidTr="004F1939">
        <w:trPr>
          <w:jc w:val="center"/>
        </w:trPr>
        <w:tc>
          <w:tcPr>
            <w:tcW w:w="1548" w:type="dxa"/>
            <w:shd w:val="clear" w:color="auto" w:fill="A6A6A6"/>
          </w:tcPr>
          <w:p w14:paraId="2985C222" w14:textId="77777777" w:rsidR="00D550E5" w:rsidRPr="00C630D1" w:rsidRDefault="00D550E5" w:rsidP="004F1939">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0B755C29" w14:textId="77777777" w:rsidR="00D550E5" w:rsidRPr="00C630D1" w:rsidRDefault="00D550E5" w:rsidP="004F1939">
            <w:pPr>
              <w:spacing w:line="400" w:lineRule="exact"/>
              <w:rPr>
                <w:rFonts w:ascii="宋体" w:hAnsi="宋体"/>
                <w:szCs w:val="21"/>
              </w:rPr>
            </w:pPr>
            <w:r>
              <w:rPr>
                <w:rFonts w:ascii="宋体" w:hAnsi="宋体" w:hint="eastAsia"/>
                <w:szCs w:val="21"/>
              </w:rPr>
              <w:t>无</w:t>
            </w:r>
          </w:p>
        </w:tc>
      </w:tr>
      <w:tr w:rsidR="00D550E5" w:rsidRPr="00C630D1" w14:paraId="29572C65" w14:textId="77777777" w:rsidTr="004F1939">
        <w:trPr>
          <w:jc w:val="center"/>
        </w:trPr>
        <w:tc>
          <w:tcPr>
            <w:tcW w:w="1548" w:type="dxa"/>
            <w:shd w:val="clear" w:color="auto" w:fill="A6A6A6"/>
          </w:tcPr>
          <w:p w14:paraId="049927C0" w14:textId="77777777" w:rsidR="00D550E5" w:rsidRPr="00C630D1" w:rsidRDefault="00D550E5" w:rsidP="004F1939">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0296952B" w14:textId="77777777" w:rsidR="00D550E5" w:rsidRDefault="00D550E5" w:rsidP="004F1939">
            <w:pPr>
              <w:spacing w:before="60" w:after="60" w:line="400" w:lineRule="exact"/>
              <w:jc w:val="left"/>
              <w:rPr>
                <w:rFonts w:ascii="宋体" w:hAnsi="宋体"/>
                <w:b/>
                <w:szCs w:val="21"/>
              </w:rPr>
            </w:pPr>
            <w:r>
              <w:rPr>
                <w:rFonts w:ascii="宋体" w:hAnsi="宋体" w:hint="eastAsia"/>
                <w:b/>
                <w:szCs w:val="21"/>
              </w:rPr>
              <w:t>【设置要素】</w:t>
            </w:r>
          </w:p>
          <w:p w14:paraId="65E550BC" w14:textId="3042E419" w:rsidR="00D550E5" w:rsidRPr="00DC1BF5" w:rsidRDefault="001A7563" w:rsidP="004F1939">
            <w:pPr>
              <w:spacing w:before="60" w:after="60" w:line="400" w:lineRule="exact"/>
              <w:jc w:val="left"/>
              <w:rPr>
                <w:rFonts w:ascii="宋体" w:hAnsi="宋体"/>
                <w:szCs w:val="21"/>
              </w:rPr>
            </w:pPr>
            <w:r>
              <w:rPr>
                <w:rFonts w:ascii="宋体" w:hAnsi="宋体"/>
                <w:szCs w:val="21"/>
              </w:rPr>
              <w:t>分公司名称</w:t>
            </w:r>
            <w:r>
              <w:rPr>
                <w:rFonts w:ascii="宋体" w:hAnsi="宋体" w:hint="eastAsia"/>
                <w:szCs w:val="21"/>
              </w:rPr>
              <w:t>：</w:t>
            </w:r>
            <w:r>
              <w:rPr>
                <w:rFonts w:ascii="宋体" w:hAnsi="宋体"/>
                <w:szCs w:val="21"/>
              </w:rPr>
              <w:t>输入框</w:t>
            </w:r>
            <w:r>
              <w:rPr>
                <w:rFonts w:ascii="宋体" w:hAnsi="宋体" w:hint="eastAsia"/>
                <w:szCs w:val="21"/>
              </w:rPr>
              <w:t>，</w:t>
            </w:r>
            <w:r>
              <w:rPr>
                <w:rFonts w:ascii="宋体" w:hAnsi="宋体"/>
                <w:szCs w:val="21"/>
              </w:rPr>
              <w:t>每行一个名称</w:t>
            </w:r>
            <w:r>
              <w:rPr>
                <w:rFonts w:ascii="宋体" w:hAnsi="宋体" w:hint="eastAsia"/>
                <w:szCs w:val="21"/>
              </w:rPr>
              <w:t>，</w:t>
            </w:r>
            <w:r>
              <w:rPr>
                <w:rFonts w:ascii="宋体" w:hAnsi="宋体"/>
                <w:szCs w:val="21"/>
              </w:rPr>
              <w:t>按行数显示创建的记录数</w:t>
            </w:r>
          </w:p>
        </w:tc>
      </w:tr>
      <w:tr w:rsidR="00D550E5" w:rsidRPr="00C630D1" w14:paraId="2D53811D" w14:textId="77777777" w:rsidTr="004F1939">
        <w:trPr>
          <w:jc w:val="center"/>
        </w:trPr>
        <w:tc>
          <w:tcPr>
            <w:tcW w:w="1548" w:type="dxa"/>
            <w:shd w:val="clear" w:color="auto" w:fill="A6A6A6"/>
          </w:tcPr>
          <w:p w14:paraId="104EDEFC" w14:textId="77777777" w:rsidR="00D550E5" w:rsidRPr="00C630D1" w:rsidRDefault="00D550E5" w:rsidP="004F1939">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3CCD172E" w14:textId="77777777" w:rsidR="00D550E5" w:rsidRDefault="00D550E5" w:rsidP="004F1939">
            <w:pPr>
              <w:rPr>
                <w:rFonts w:ascii="宋体" w:hAnsi="宋体"/>
                <w:b/>
                <w:szCs w:val="21"/>
              </w:rPr>
            </w:pPr>
            <w:r w:rsidRPr="00946BE4">
              <w:rPr>
                <w:rFonts w:ascii="宋体" w:hAnsi="宋体" w:hint="eastAsia"/>
                <w:b/>
                <w:szCs w:val="21"/>
              </w:rPr>
              <w:t>【功能操作要求】</w:t>
            </w:r>
          </w:p>
          <w:p w14:paraId="4C0DD905" w14:textId="77777777" w:rsidR="00D550E5" w:rsidRDefault="0022338B" w:rsidP="004F1939">
            <w:pPr>
              <w:rPr>
                <w:rFonts w:ascii="宋体" w:hAnsi="宋体"/>
                <w:szCs w:val="21"/>
              </w:rPr>
            </w:pPr>
            <w:r>
              <w:rPr>
                <w:rFonts w:ascii="宋体" w:hAnsi="宋体"/>
                <w:szCs w:val="21"/>
              </w:rPr>
              <w:t>创建</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点击后输入</w:t>
            </w:r>
            <w:proofErr w:type="gramStart"/>
            <w:r>
              <w:rPr>
                <w:rFonts w:ascii="宋体" w:hAnsi="宋体"/>
                <w:szCs w:val="21"/>
              </w:rPr>
              <w:t>框内容</w:t>
            </w:r>
            <w:proofErr w:type="gramEnd"/>
            <w:r>
              <w:rPr>
                <w:rFonts w:ascii="宋体" w:hAnsi="宋体"/>
                <w:szCs w:val="21"/>
              </w:rPr>
              <w:t>按行数分别创建记录条目</w:t>
            </w:r>
          </w:p>
          <w:p w14:paraId="22FF0AF1" w14:textId="15A91038" w:rsidR="0022338B" w:rsidRPr="0022338B" w:rsidRDefault="0022338B" w:rsidP="004F1939">
            <w:pPr>
              <w:rPr>
                <w:rFonts w:ascii="宋体" w:hAnsi="宋体"/>
                <w:szCs w:val="21"/>
              </w:rPr>
            </w:pPr>
            <w:r>
              <w:rPr>
                <w:rFonts w:ascii="宋体" w:hAnsi="宋体"/>
                <w:szCs w:val="21"/>
              </w:rPr>
              <w:t>关闭</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点击后关闭当前页面</w:t>
            </w:r>
          </w:p>
        </w:tc>
      </w:tr>
      <w:tr w:rsidR="00D550E5" w:rsidRPr="00C630D1" w14:paraId="1F3E11BB" w14:textId="77777777" w:rsidTr="004F1939">
        <w:trPr>
          <w:jc w:val="center"/>
        </w:trPr>
        <w:tc>
          <w:tcPr>
            <w:tcW w:w="1548" w:type="dxa"/>
            <w:shd w:val="clear" w:color="auto" w:fill="A6A6A6"/>
          </w:tcPr>
          <w:p w14:paraId="778D0CE6" w14:textId="77777777" w:rsidR="00D550E5" w:rsidRPr="00C630D1" w:rsidRDefault="00D550E5" w:rsidP="004F1939">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797BD8EE" w14:textId="69013320" w:rsidR="00D550E5" w:rsidRPr="0022338B" w:rsidRDefault="0022338B" w:rsidP="0022338B">
            <w:pPr>
              <w:spacing w:line="400" w:lineRule="exact"/>
              <w:rPr>
                <w:rFonts w:ascii="宋体" w:hAnsi="宋体"/>
                <w:szCs w:val="21"/>
              </w:rPr>
            </w:pPr>
            <w:r>
              <w:rPr>
                <w:rFonts w:ascii="宋体" w:hAnsi="宋体" w:hint="eastAsia"/>
                <w:szCs w:val="21"/>
              </w:rPr>
              <w:t>公司名称、操作</w:t>
            </w:r>
          </w:p>
        </w:tc>
      </w:tr>
      <w:tr w:rsidR="00D550E5" w:rsidRPr="00C630D1" w14:paraId="0C7E54FD" w14:textId="77777777" w:rsidTr="004F1939">
        <w:trPr>
          <w:jc w:val="center"/>
        </w:trPr>
        <w:tc>
          <w:tcPr>
            <w:tcW w:w="1548" w:type="dxa"/>
            <w:shd w:val="clear" w:color="auto" w:fill="A6A6A6"/>
          </w:tcPr>
          <w:p w14:paraId="2B3B02BC" w14:textId="77777777" w:rsidR="00D550E5" w:rsidRPr="00C630D1" w:rsidRDefault="00D550E5" w:rsidP="004F1939">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11E4AAEF" w14:textId="6E13312F" w:rsidR="00D550E5" w:rsidRPr="000A3B83" w:rsidRDefault="0022338B" w:rsidP="004F1939">
            <w:pPr>
              <w:spacing w:line="400" w:lineRule="exact"/>
              <w:rPr>
                <w:rFonts w:ascii="宋体" w:hAnsi="宋体"/>
                <w:szCs w:val="21"/>
              </w:rPr>
            </w:pPr>
            <w:r>
              <w:rPr>
                <w:rFonts w:ascii="宋体" w:hAnsi="宋体"/>
                <w:szCs w:val="21"/>
              </w:rPr>
              <w:t>无</w:t>
            </w:r>
          </w:p>
        </w:tc>
      </w:tr>
      <w:tr w:rsidR="00D550E5" w:rsidRPr="00C630D1" w14:paraId="4F752AD8" w14:textId="77777777" w:rsidTr="004F1939">
        <w:trPr>
          <w:jc w:val="center"/>
        </w:trPr>
        <w:tc>
          <w:tcPr>
            <w:tcW w:w="1548" w:type="dxa"/>
            <w:shd w:val="clear" w:color="auto" w:fill="A6A6A6"/>
          </w:tcPr>
          <w:p w14:paraId="658F304B" w14:textId="77777777" w:rsidR="00D550E5" w:rsidRPr="00C630D1" w:rsidRDefault="00D550E5" w:rsidP="004F1939">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413CAAE7" w14:textId="7152BAC1" w:rsidR="00D550E5" w:rsidRPr="00C630D1" w:rsidRDefault="0022338B" w:rsidP="004F1939">
            <w:pPr>
              <w:spacing w:line="400" w:lineRule="atLeast"/>
              <w:rPr>
                <w:rFonts w:ascii="宋体" w:hAnsi="宋体"/>
                <w:szCs w:val="21"/>
              </w:rPr>
            </w:pPr>
            <w:r>
              <w:rPr>
                <w:rFonts w:ascii="宋体" w:hAnsi="宋体"/>
                <w:szCs w:val="21"/>
              </w:rPr>
              <w:t>无</w:t>
            </w:r>
          </w:p>
        </w:tc>
      </w:tr>
      <w:tr w:rsidR="00D550E5" w:rsidRPr="00C630D1" w14:paraId="1B2A940B" w14:textId="77777777" w:rsidTr="004F1939">
        <w:trPr>
          <w:jc w:val="center"/>
        </w:trPr>
        <w:tc>
          <w:tcPr>
            <w:tcW w:w="1548" w:type="dxa"/>
            <w:shd w:val="clear" w:color="auto" w:fill="A6A6A6"/>
          </w:tcPr>
          <w:p w14:paraId="5CF992E2" w14:textId="77777777" w:rsidR="00D550E5" w:rsidRPr="00C630D1" w:rsidRDefault="00D550E5" w:rsidP="004F1939">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6D84CFF3" w14:textId="77777777" w:rsidR="00D550E5" w:rsidRPr="00C630D1" w:rsidRDefault="00D550E5" w:rsidP="004F1939">
            <w:pPr>
              <w:spacing w:line="400" w:lineRule="exact"/>
              <w:rPr>
                <w:rFonts w:ascii="宋体" w:hAnsi="宋体"/>
                <w:szCs w:val="21"/>
              </w:rPr>
            </w:pPr>
            <w:r>
              <w:rPr>
                <w:rFonts w:ascii="宋体" w:hAnsi="宋体" w:hint="eastAsia"/>
                <w:szCs w:val="21"/>
              </w:rPr>
              <w:t>无</w:t>
            </w:r>
          </w:p>
        </w:tc>
      </w:tr>
    </w:tbl>
    <w:p w14:paraId="40E0A76E" w14:textId="419F54EA" w:rsidR="00D550E5" w:rsidRDefault="00CD734D" w:rsidP="00CD734D">
      <w:pPr>
        <w:pStyle w:val="5"/>
      </w:pPr>
      <w:r>
        <w:rPr>
          <w:rFonts w:hint="eastAsia"/>
        </w:rPr>
        <w:t>编辑逻辑分公司</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D07B6A" w:rsidRPr="00C630D1" w14:paraId="02ECC65D" w14:textId="77777777" w:rsidTr="008A66A0">
        <w:trPr>
          <w:jc w:val="center"/>
        </w:trPr>
        <w:tc>
          <w:tcPr>
            <w:tcW w:w="1548" w:type="dxa"/>
            <w:shd w:val="clear" w:color="auto" w:fill="A6A6A6"/>
          </w:tcPr>
          <w:p w14:paraId="62888C18" w14:textId="77777777" w:rsidR="00D07B6A" w:rsidRPr="00C630D1" w:rsidRDefault="00D07B6A" w:rsidP="008A66A0">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2B735767" w14:textId="77777777" w:rsidR="00D07B6A" w:rsidRPr="00C630D1" w:rsidRDefault="00D07B6A" w:rsidP="008A66A0">
            <w:pPr>
              <w:spacing w:line="400" w:lineRule="exact"/>
              <w:rPr>
                <w:rFonts w:ascii="宋体" w:hAnsi="宋体"/>
                <w:szCs w:val="21"/>
              </w:rPr>
            </w:pPr>
          </w:p>
        </w:tc>
      </w:tr>
      <w:tr w:rsidR="00D07B6A" w:rsidRPr="00C630D1" w14:paraId="0D9656FE" w14:textId="77777777" w:rsidTr="008A66A0">
        <w:trPr>
          <w:jc w:val="center"/>
        </w:trPr>
        <w:tc>
          <w:tcPr>
            <w:tcW w:w="1548" w:type="dxa"/>
            <w:shd w:val="clear" w:color="auto" w:fill="A6A6A6"/>
          </w:tcPr>
          <w:p w14:paraId="50829D40" w14:textId="77777777" w:rsidR="00D07B6A" w:rsidRPr="00C630D1" w:rsidRDefault="00D07B6A" w:rsidP="008A66A0">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3DD77453" w14:textId="3F808316" w:rsidR="00D07B6A" w:rsidRPr="00C630D1" w:rsidRDefault="00D07B6A" w:rsidP="008A66A0">
            <w:pPr>
              <w:spacing w:line="400" w:lineRule="exact"/>
              <w:rPr>
                <w:rFonts w:ascii="宋体" w:hAnsi="宋体"/>
                <w:szCs w:val="21"/>
              </w:rPr>
            </w:pPr>
            <w:r>
              <w:rPr>
                <w:rFonts w:ascii="宋体" w:hAnsi="宋体"/>
                <w:szCs w:val="21"/>
              </w:rPr>
              <w:t>编辑逻辑分公司</w:t>
            </w:r>
          </w:p>
        </w:tc>
      </w:tr>
      <w:tr w:rsidR="00D07B6A" w:rsidRPr="00C630D1" w14:paraId="586814E0" w14:textId="77777777" w:rsidTr="008A66A0">
        <w:trPr>
          <w:jc w:val="center"/>
        </w:trPr>
        <w:tc>
          <w:tcPr>
            <w:tcW w:w="1548" w:type="dxa"/>
            <w:shd w:val="clear" w:color="auto" w:fill="A6A6A6"/>
          </w:tcPr>
          <w:p w14:paraId="5B9402A6" w14:textId="77777777" w:rsidR="00D07B6A" w:rsidRPr="00C630D1" w:rsidRDefault="00D07B6A" w:rsidP="008A66A0">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583672DE" w14:textId="77777777" w:rsidR="00D07B6A" w:rsidRPr="00C630D1" w:rsidRDefault="00D07B6A" w:rsidP="008A66A0">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3BE1A350" w14:textId="77777777" w:rsidR="00D07B6A" w:rsidRPr="00C630D1" w:rsidRDefault="00D07B6A" w:rsidP="008A66A0">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5A4306C8" w14:textId="76BCE4CF" w:rsidR="00D07B6A" w:rsidRPr="00C630D1" w:rsidRDefault="00D07B6A" w:rsidP="008A66A0">
            <w:pPr>
              <w:spacing w:line="400" w:lineRule="exact"/>
              <w:rPr>
                <w:rFonts w:ascii="宋体" w:hAnsi="宋体"/>
                <w:szCs w:val="21"/>
              </w:rPr>
            </w:pPr>
            <w:r w:rsidRPr="00C630D1">
              <w:rPr>
                <w:rFonts w:ascii="宋体" w:hAnsi="宋体"/>
                <w:szCs w:val="21"/>
              </w:rPr>
              <w:t>20</w:t>
            </w:r>
            <w:r w:rsidR="00BF0DD2">
              <w:rPr>
                <w:rFonts w:ascii="宋体" w:hAnsi="宋体" w:hint="eastAsia"/>
                <w:szCs w:val="21"/>
              </w:rPr>
              <w:t>17-8-15</w:t>
            </w:r>
          </w:p>
        </w:tc>
      </w:tr>
      <w:tr w:rsidR="00D07B6A" w:rsidRPr="00C630D1" w14:paraId="2E5AAD3C" w14:textId="77777777" w:rsidTr="008A66A0">
        <w:trPr>
          <w:jc w:val="center"/>
        </w:trPr>
        <w:tc>
          <w:tcPr>
            <w:tcW w:w="1548" w:type="dxa"/>
            <w:shd w:val="clear" w:color="auto" w:fill="A6A6A6"/>
          </w:tcPr>
          <w:p w14:paraId="2BF5B6A2" w14:textId="77777777" w:rsidR="00D07B6A" w:rsidRPr="00C630D1" w:rsidRDefault="00D07B6A" w:rsidP="008A66A0">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0C6C35DA" w14:textId="3E7C661A" w:rsidR="00D07B6A" w:rsidRPr="00C630D1" w:rsidRDefault="00775F19" w:rsidP="008A66A0">
            <w:pPr>
              <w:spacing w:line="400" w:lineRule="exact"/>
              <w:rPr>
                <w:rFonts w:ascii="宋体" w:hAnsi="宋体"/>
                <w:szCs w:val="21"/>
              </w:rPr>
            </w:pPr>
            <w:r>
              <w:rPr>
                <w:rFonts w:ascii="宋体" w:hAnsi="宋体"/>
                <w:szCs w:val="21"/>
              </w:rPr>
              <w:t>编辑逻辑分公司</w:t>
            </w:r>
          </w:p>
        </w:tc>
      </w:tr>
      <w:tr w:rsidR="00D07B6A" w:rsidRPr="00C630D1" w14:paraId="0A696EAA" w14:textId="77777777" w:rsidTr="008A66A0">
        <w:trPr>
          <w:jc w:val="center"/>
        </w:trPr>
        <w:tc>
          <w:tcPr>
            <w:tcW w:w="1548" w:type="dxa"/>
            <w:shd w:val="clear" w:color="auto" w:fill="A6A6A6"/>
          </w:tcPr>
          <w:p w14:paraId="67B4A3BF" w14:textId="77777777" w:rsidR="00D07B6A" w:rsidRPr="00C630D1" w:rsidRDefault="00D07B6A" w:rsidP="008A66A0">
            <w:pPr>
              <w:spacing w:line="400" w:lineRule="exact"/>
              <w:rPr>
                <w:rFonts w:ascii="宋体" w:hAnsi="宋体"/>
                <w:color w:val="000000"/>
                <w:szCs w:val="21"/>
              </w:rPr>
            </w:pPr>
            <w:r w:rsidRPr="00C630D1">
              <w:rPr>
                <w:rFonts w:ascii="宋体" w:hAnsi="宋体" w:hint="eastAsia"/>
                <w:color w:val="000000"/>
                <w:szCs w:val="21"/>
              </w:rPr>
              <w:lastRenderedPageBreak/>
              <w:t>非功能需求</w:t>
            </w:r>
          </w:p>
        </w:tc>
        <w:tc>
          <w:tcPr>
            <w:tcW w:w="9714" w:type="dxa"/>
            <w:gridSpan w:val="3"/>
          </w:tcPr>
          <w:p w14:paraId="17FAC522" w14:textId="77777777" w:rsidR="00D07B6A" w:rsidRPr="00C630D1" w:rsidRDefault="00D07B6A" w:rsidP="008A66A0">
            <w:pPr>
              <w:spacing w:line="400" w:lineRule="exact"/>
              <w:rPr>
                <w:rFonts w:ascii="宋体" w:hAnsi="宋体"/>
                <w:szCs w:val="21"/>
              </w:rPr>
            </w:pPr>
            <w:r>
              <w:rPr>
                <w:rFonts w:ascii="宋体" w:hAnsi="宋体" w:hint="eastAsia"/>
                <w:szCs w:val="21"/>
              </w:rPr>
              <w:t>无</w:t>
            </w:r>
          </w:p>
        </w:tc>
      </w:tr>
      <w:tr w:rsidR="00D07B6A" w:rsidRPr="00C630D1" w14:paraId="5E703BFF" w14:textId="77777777" w:rsidTr="008A66A0">
        <w:trPr>
          <w:jc w:val="center"/>
        </w:trPr>
        <w:tc>
          <w:tcPr>
            <w:tcW w:w="1548" w:type="dxa"/>
            <w:shd w:val="clear" w:color="auto" w:fill="A6A6A6"/>
          </w:tcPr>
          <w:p w14:paraId="09C723E9" w14:textId="77777777" w:rsidR="00D07B6A" w:rsidRPr="00C630D1" w:rsidRDefault="00D07B6A" w:rsidP="008A66A0">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37B9654E" w14:textId="77777777" w:rsidR="00D07B6A" w:rsidRPr="00C630D1" w:rsidRDefault="00D07B6A" w:rsidP="008A66A0">
            <w:pPr>
              <w:spacing w:line="400" w:lineRule="exact"/>
              <w:rPr>
                <w:rFonts w:ascii="宋体" w:hAnsi="宋体"/>
                <w:szCs w:val="21"/>
              </w:rPr>
            </w:pPr>
            <w:r>
              <w:rPr>
                <w:rFonts w:ascii="宋体" w:hAnsi="宋体" w:hint="eastAsia"/>
                <w:szCs w:val="21"/>
              </w:rPr>
              <w:t>无</w:t>
            </w:r>
          </w:p>
        </w:tc>
      </w:tr>
      <w:tr w:rsidR="00D07B6A" w:rsidRPr="00C630D1" w14:paraId="5ECCFA7E" w14:textId="77777777" w:rsidTr="008A66A0">
        <w:trPr>
          <w:jc w:val="center"/>
        </w:trPr>
        <w:tc>
          <w:tcPr>
            <w:tcW w:w="1548" w:type="dxa"/>
            <w:shd w:val="clear" w:color="auto" w:fill="A6A6A6"/>
          </w:tcPr>
          <w:p w14:paraId="12BA9D9A" w14:textId="77777777" w:rsidR="00D07B6A" w:rsidRPr="00C630D1" w:rsidRDefault="00D07B6A" w:rsidP="008A66A0">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1C3CC901" w14:textId="77777777" w:rsidR="00D07B6A" w:rsidRDefault="00D07B6A" w:rsidP="008A66A0">
            <w:pPr>
              <w:spacing w:before="60" w:after="60" w:line="400" w:lineRule="exact"/>
              <w:jc w:val="left"/>
              <w:rPr>
                <w:rFonts w:ascii="宋体" w:hAnsi="宋体"/>
                <w:b/>
                <w:szCs w:val="21"/>
              </w:rPr>
            </w:pPr>
            <w:r>
              <w:rPr>
                <w:rFonts w:ascii="宋体" w:hAnsi="宋体" w:hint="eastAsia"/>
                <w:b/>
                <w:szCs w:val="21"/>
              </w:rPr>
              <w:t>【设置要素】</w:t>
            </w:r>
          </w:p>
          <w:p w14:paraId="62F7FDB5" w14:textId="267BE83A" w:rsidR="00D07B6A" w:rsidRPr="00DC1BF5" w:rsidRDefault="0044071D" w:rsidP="000B0BBC">
            <w:pPr>
              <w:spacing w:before="60" w:after="60" w:line="400" w:lineRule="exact"/>
              <w:jc w:val="left"/>
              <w:rPr>
                <w:rFonts w:ascii="宋体" w:hAnsi="宋体"/>
                <w:szCs w:val="21"/>
              </w:rPr>
            </w:pPr>
            <w:r>
              <w:rPr>
                <w:rFonts w:ascii="宋体" w:hAnsi="宋体"/>
                <w:szCs w:val="21"/>
              </w:rPr>
              <w:t>分公司名称</w:t>
            </w:r>
            <w:r>
              <w:rPr>
                <w:rFonts w:ascii="宋体" w:hAnsi="宋体" w:hint="eastAsia"/>
                <w:szCs w:val="21"/>
              </w:rPr>
              <w:t>：</w:t>
            </w:r>
            <w:r>
              <w:rPr>
                <w:rFonts w:ascii="宋体" w:hAnsi="宋体"/>
                <w:szCs w:val="21"/>
              </w:rPr>
              <w:t>输入框</w:t>
            </w:r>
            <w:r w:rsidR="000B0BBC" w:rsidRPr="00DC1BF5">
              <w:rPr>
                <w:rFonts w:ascii="宋体" w:hAnsi="宋体"/>
                <w:szCs w:val="21"/>
              </w:rPr>
              <w:t xml:space="preserve"> </w:t>
            </w:r>
          </w:p>
        </w:tc>
      </w:tr>
      <w:tr w:rsidR="00D07B6A" w:rsidRPr="00C630D1" w14:paraId="1630D394" w14:textId="77777777" w:rsidTr="008A66A0">
        <w:trPr>
          <w:jc w:val="center"/>
        </w:trPr>
        <w:tc>
          <w:tcPr>
            <w:tcW w:w="1548" w:type="dxa"/>
            <w:shd w:val="clear" w:color="auto" w:fill="A6A6A6"/>
          </w:tcPr>
          <w:p w14:paraId="78B2A9A2" w14:textId="77777777" w:rsidR="00D07B6A" w:rsidRPr="00C630D1" w:rsidRDefault="00D07B6A" w:rsidP="008A66A0">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7922A156" w14:textId="77777777" w:rsidR="00D07B6A" w:rsidRDefault="00D07B6A" w:rsidP="008A66A0">
            <w:pPr>
              <w:rPr>
                <w:rFonts w:ascii="宋体" w:hAnsi="宋体"/>
                <w:b/>
                <w:szCs w:val="21"/>
              </w:rPr>
            </w:pPr>
            <w:r w:rsidRPr="00946BE4">
              <w:rPr>
                <w:rFonts w:ascii="宋体" w:hAnsi="宋体" w:hint="eastAsia"/>
                <w:b/>
                <w:szCs w:val="21"/>
              </w:rPr>
              <w:t>【功能操作要求】</w:t>
            </w:r>
          </w:p>
          <w:p w14:paraId="40945940" w14:textId="0066906E" w:rsidR="00D07B6A" w:rsidRPr="00861A22" w:rsidRDefault="00FA6B4F" w:rsidP="008A66A0">
            <w:pPr>
              <w:rPr>
                <w:rFonts w:ascii="宋体" w:hAnsi="宋体"/>
                <w:szCs w:val="21"/>
              </w:rPr>
            </w:pPr>
            <w:r>
              <w:rPr>
                <w:rFonts w:ascii="宋体" w:hAnsi="宋体"/>
                <w:szCs w:val="21"/>
              </w:rPr>
              <w:t>更新</w:t>
            </w:r>
            <w:r>
              <w:rPr>
                <w:rFonts w:ascii="宋体" w:hAnsi="宋体" w:hint="eastAsia"/>
                <w:szCs w:val="21"/>
              </w:rPr>
              <w:t>：</w:t>
            </w:r>
            <w:r>
              <w:rPr>
                <w:rFonts w:ascii="宋体" w:hAnsi="宋体"/>
                <w:szCs w:val="21"/>
              </w:rPr>
              <w:t>功能按钮</w:t>
            </w:r>
            <w:r>
              <w:rPr>
                <w:rFonts w:ascii="宋体" w:hAnsi="宋体" w:hint="eastAsia"/>
                <w:szCs w:val="21"/>
              </w:rPr>
              <w:t>，</w:t>
            </w:r>
            <w:r w:rsidR="00F14D3D">
              <w:rPr>
                <w:rFonts w:ascii="宋体" w:hAnsi="宋体" w:hint="eastAsia"/>
                <w:szCs w:val="21"/>
              </w:rPr>
              <w:t>点击后</w:t>
            </w:r>
            <w:r w:rsidR="00F14D3D">
              <w:rPr>
                <w:rFonts w:ascii="宋体" w:hAnsi="宋体"/>
                <w:szCs w:val="21"/>
              </w:rPr>
              <w:t>同步输入</w:t>
            </w:r>
            <w:proofErr w:type="gramStart"/>
            <w:r w:rsidR="00F14D3D">
              <w:rPr>
                <w:rFonts w:ascii="宋体" w:hAnsi="宋体"/>
                <w:szCs w:val="21"/>
              </w:rPr>
              <w:t>框内容</w:t>
            </w:r>
            <w:proofErr w:type="gramEnd"/>
          </w:p>
        </w:tc>
      </w:tr>
      <w:tr w:rsidR="00D07B6A" w:rsidRPr="00C630D1" w14:paraId="7D50B6E4" w14:textId="77777777" w:rsidTr="008A66A0">
        <w:trPr>
          <w:jc w:val="center"/>
        </w:trPr>
        <w:tc>
          <w:tcPr>
            <w:tcW w:w="1548" w:type="dxa"/>
            <w:shd w:val="clear" w:color="auto" w:fill="A6A6A6"/>
          </w:tcPr>
          <w:p w14:paraId="6A319ABF" w14:textId="77777777" w:rsidR="00D07B6A" w:rsidRPr="00C630D1" w:rsidRDefault="00D07B6A" w:rsidP="008A66A0">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0A80768D" w14:textId="6DC39A75" w:rsidR="00D07B6A" w:rsidRPr="00B163AB" w:rsidRDefault="00B163AB" w:rsidP="00B163AB">
            <w:pPr>
              <w:spacing w:line="400" w:lineRule="exact"/>
              <w:rPr>
                <w:rFonts w:ascii="宋体" w:hAnsi="宋体"/>
                <w:szCs w:val="21"/>
              </w:rPr>
            </w:pPr>
            <w:r>
              <w:rPr>
                <w:rFonts w:ascii="宋体" w:hAnsi="宋体" w:hint="eastAsia"/>
                <w:szCs w:val="21"/>
              </w:rPr>
              <w:t>公司名称</w:t>
            </w:r>
          </w:p>
        </w:tc>
      </w:tr>
      <w:tr w:rsidR="00D07B6A" w:rsidRPr="00C630D1" w14:paraId="3A9CDC31" w14:textId="77777777" w:rsidTr="008A66A0">
        <w:trPr>
          <w:jc w:val="center"/>
        </w:trPr>
        <w:tc>
          <w:tcPr>
            <w:tcW w:w="1548" w:type="dxa"/>
            <w:shd w:val="clear" w:color="auto" w:fill="A6A6A6"/>
          </w:tcPr>
          <w:p w14:paraId="1C854776" w14:textId="77777777" w:rsidR="00D07B6A" w:rsidRPr="00C630D1" w:rsidRDefault="00D07B6A" w:rsidP="008A66A0">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40132C72" w14:textId="60CC7388" w:rsidR="00D07B6A" w:rsidRPr="000A3B83" w:rsidRDefault="00DD644E" w:rsidP="008A66A0">
            <w:pPr>
              <w:spacing w:line="400" w:lineRule="exact"/>
              <w:rPr>
                <w:rFonts w:ascii="宋体" w:hAnsi="宋体"/>
                <w:szCs w:val="21"/>
              </w:rPr>
            </w:pPr>
            <w:r>
              <w:rPr>
                <w:rFonts w:ascii="宋体" w:hAnsi="宋体"/>
                <w:szCs w:val="21"/>
              </w:rPr>
              <w:t>无</w:t>
            </w:r>
          </w:p>
        </w:tc>
      </w:tr>
      <w:tr w:rsidR="00D07B6A" w:rsidRPr="00C630D1" w14:paraId="6EB0A31C" w14:textId="77777777" w:rsidTr="008A66A0">
        <w:trPr>
          <w:jc w:val="center"/>
        </w:trPr>
        <w:tc>
          <w:tcPr>
            <w:tcW w:w="1548" w:type="dxa"/>
            <w:shd w:val="clear" w:color="auto" w:fill="A6A6A6"/>
          </w:tcPr>
          <w:p w14:paraId="2EB82848" w14:textId="77777777" w:rsidR="00D07B6A" w:rsidRPr="00C630D1" w:rsidRDefault="00D07B6A" w:rsidP="008A66A0">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69EE1BE2" w14:textId="1E790ADD" w:rsidR="00D07B6A" w:rsidRPr="00C630D1" w:rsidRDefault="00DD644E" w:rsidP="008A66A0">
            <w:pPr>
              <w:spacing w:line="400" w:lineRule="atLeast"/>
              <w:rPr>
                <w:rFonts w:ascii="宋体" w:hAnsi="宋体"/>
                <w:szCs w:val="21"/>
              </w:rPr>
            </w:pPr>
            <w:r>
              <w:rPr>
                <w:rFonts w:ascii="宋体" w:hAnsi="宋体"/>
                <w:szCs w:val="21"/>
              </w:rPr>
              <w:t>无</w:t>
            </w:r>
          </w:p>
        </w:tc>
      </w:tr>
      <w:tr w:rsidR="00D07B6A" w:rsidRPr="00C630D1" w14:paraId="45CAB24A" w14:textId="77777777" w:rsidTr="008A66A0">
        <w:trPr>
          <w:jc w:val="center"/>
        </w:trPr>
        <w:tc>
          <w:tcPr>
            <w:tcW w:w="1548" w:type="dxa"/>
            <w:shd w:val="clear" w:color="auto" w:fill="A6A6A6"/>
          </w:tcPr>
          <w:p w14:paraId="096E6C9A" w14:textId="77777777" w:rsidR="00D07B6A" w:rsidRPr="00C630D1" w:rsidRDefault="00D07B6A" w:rsidP="008A66A0">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6C48F422" w14:textId="77777777" w:rsidR="00D07B6A" w:rsidRPr="00C630D1" w:rsidRDefault="00D07B6A" w:rsidP="008A66A0">
            <w:pPr>
              <w:spacing w:line="400" w:lineRule="exact"/>
              <w:rPr>
                <w:rFonts w:ascii="宋体" w:hAnsi="宋体"/>
                <w:szCs w:val="21"/>
              </w:rPr>
            </w:pPr>
            <w:r>
              <w:rPr>
                <w:rFonts w:ascii="宋体" w:hAnsi="宋体" w:hint="eastAsia"/>
                <w:szCs w:val="21"/>
              </w:rPr>
              <w:t>无</w:t>
            </w:r>
          </w:p>
        </w:tc>
      </w:tr>
    </w:tbl>
    <w:p w14:paraId="1587CFAE" w14:textId="77777777" w:rsidR="00205524" w:rsidRPr="00205524" w:rsidRDefault="00205524" w:rsidP="00205524"/>
    <w:p w14:paraId="48E1C7A3" w14:textId="77777777" w:rsidR="00F22F60" w:rsidRDefault="00F22F60" w:rsidP="00786169">
      <w:pPr>
        <w:pStyle w:val="4"/>
      </w:pPr>
      <w:r>
        <w:t>逻辑部门管理</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4B4FF6" w:rsidRPr="00C630D1" w14:paraId="01B6DB9B" w14:textId="77777777" w:rsidTr="008F7B72">
        <w:trPr>
          <w:jc w:val="center"/>
        </w:trPr>
        <w:tc>
          <w:tcPr>
            <w:tcW w:w="1548" w:type="dxa"/>
            <w:shd w:val="clear" w:color="auto" w:fill="A6A6A6"/>
          </w:tcPr>
          <w:p w14:paraId="0D51ABAC"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11338D0D" w14:textId="77777777" w:rsidR="004B4FF6" w:rsidRPr="00C630D1" w:rsidRDefault="004B4FF6" w:rsidP="008F7B72">
            <w:pPr>
              <w:spacing w:line="400" w:lineRule="exact"/>
              <w:rPr>
                <w:rFonts w:ascii="宋体" w:hAnsi="宋体"/>
                <w:szCs w:val="21"/>
              </w:rPr>
            </w:pPr>
          </w:p>
        </w:tc>
      </w:tr>
      <w:tr w:rsidR="004B4FF6" w:rsidRPr="00C630D1" w14:paraId="79D97CDD" w14:textId="77777777" w:rsidTr="008F7B72">
        <w:trPr>
          <w:jc w:val="center"/>
        </w:trPr>
        <w:tc>
          <w:tcPr>
            <w:tcW w:w="1548" w:type="dxa"/>
            <w:shd w:val="clear" w:color="auto" w:fill="A6A6A6"/>
          </w:tcPr>
          <w:p w14:paraId="5F137F68"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0A0B982C" w14:textId="2D3E0763" w:rsidR="004B4FF6" w:rsidRPr="00C630D1" w:rsidRDefault="00085746" w:rsidP="008F7B72">
            <w:pPr>
              <w:spacing w:line="400" w:lineRule="exact"/>
              <w:rPr>
                <w:rFonts w:ascii="宋体" w:hAnsi="宋体"/>
                <w:szCs w:val="21"/>
              </w:rPr>
            </w:pPr>
            <w:r>
              <w:rPr>
                <w:rFonts w:ascii="宋体" w:hAnsi="宋体"/>
                <w:szCs w:val="21"/>
              </w:rPr>
              <w:t>逻辑部门管理</w:t>
            </w:r>
          </w:p>
        </w:tc>
      </w:tr>
      <w:tr w:rsidR="004B4FF6" w:rsidRPr="00C630D1" w14:paraId="5BEAF1E2" w14:textId="77777777" w:rsidTr="008F7B72">
        <w:trPr>
          <w:jc w:val="center"/>
        </w:trPr>
        <w:tc>
          <w:tcPr>
            <w:tcW w:w="1548" w:type="dxa"/>
            <w:shd w:val="clear" w:color="auto" w:fill="A6A6A6"/>
          </w:tcPr>
          <w:p w14:paraId="279822EC"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12807C4C" w14:textId="77777777" w:rsidR="004B4FF6" w:rsidRPr="00C630D1" w:rsidRDefault="004B4FF6"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662D2ACD" w14:textId="77777777" w:rsidR="004B4FF6" w:rsidRPr="00C630D1" w:rsidRDefault="004B4FF6"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6DCFE757" w14:textId="16DF875E" w:rsidR="004B4FF6" w:rsidRPr="00C630D1" w:rsidRDefault="004B4FF6" w:rsidP="008F7B72">
            <w:pPr>
              <w:spacing w:line="400" w:lineRule="exact"/>
              <w:rPr>
                <w:rFonts w:ascii="宋体" w:hAnsi="宋体"/>
                <w:szCs w:val="21"/>
              </w:rPr>
            </w:pPr>
            <w:r w:rsidRPr="00C630D1">
              <w:rPr>
                <w:rFonts w:ascii="宋体" w:hAnsi="宋体"/>
                <w:szCs w:val="21"/>
              </w:rPr>
              <w:t>20</w:t>
            </w:r>
            <w:r w:rsidR="00085746">
              <w:rPr>
                <w:rFonts w:ascii="宋体" w:hAnsi="宋体" w:hint="eastAsia"/>
                <w:szCs w:val="21"/>
              </w:rPr>
              <w:t>17-8-15</w:t>
            </w:r>
          </w:p>
        </w:tc>
      </w:tr>
      <w:tr w:rsidR="004B4FF6" w:rsidRPr="00C630D1" w14:paraId="2B0283BD" w14:textId="77777777" w:rsidTr="008F7B72">
        <w:trPr>
          <w:jc w:val="center"/>
        </w:trPr>
        <w:tc>
          <w:tcPr>
            <w:tcW w:w="1548" w:type="dxa"/>
            <w:shd w:val="clear" w:color="auto" w:fill="A6A6A6"/>
          </w:tcPr>
          <w:p w14:paraId="5F4E5FEA"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5CC274AA" w14:textId="39F8DE7E" w:rsidR="004B4FF6" w:rsidRPr="00C630D1" w:rsidRDefault="000F00D3" w:rsidP="008F7B72">
            <w:pPr>
              <w:spacing w:line="400" w:lineRule="exact"/>
              <w:rPr>
                <w:rFonts w:ascii="宋体" w:hAnsi="宋体"/>
                <w:szCs w:val="21"/>
              </w:rPr>
            </w:pPr>
            <w:r>
              <w:rPr>
                <w:rFonts w:ascii="宋体" w:hAnsi="宋体"/>
                <w:szCs w:val="21"/>
              </w:rPr>
              <w:t>逻辑部门管理</w:t>
            </w:r>
          </w:p>
        </w:tc>
      </w:tr>
      <w:tr w:rsidR="004B4FF6" w:rsidRPr="00C630D1" w14:paraId="700EDA6F" w14:textId="77777777" w:rsidTr="008F7B72">
        <w:trPr>
          <w:jc w:val="center"/>
        </w:trPr>
        <w:tc>
          <w:tcPr>
            <w:tcW w:w="1548" w:type="dxa"/>
            <w:shd w:val="clear" w:color="auto" w:fill="A6A6A6"/>
          </w:tcPr>
          <w:p w14:paraId="1A84A54E"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6DC66B4A"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r w:rsidR="004B4FF6" w:rsidRPr="00C630D1" w14:paraId="2E6B52DD" w14:textId="77777777" w:rsidTr="008F7B72">
        <w:trPr>
          <w:jc w:val="center"/>
        </w:trPr>
        <w:tc>
          <w:tcPr>
            <w:tcW w:w="1548" w:type="dxa"/>
            <w:shd w:val="clear" w:color="auto" w:fill="A6A6A6"/>
          </w:tcPr>
          <w:p w14:paraId="04DECB8A"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7233204E"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r w:rsidR="004B4FF6" w:rsidRPr="00694AA8" w14:paraId="4DAB4A35" w14:textId="77777777" w:rsidTr="008F7B72">
        <w:trPr>
          <w:jc w:val="center"/>
        </w:trPr>
        <w:tc>
          <w:tcPr>
            <w:tcW w:w="1548" w:type="dxa"/>
            <w:shd w:val="clear" w:color="auto" w:fill="A6A6A6"/>
          </w:tcPr>
          <w:p w14:paraId="6656ABF2"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260F3D94" w14:textId="77777777" w:rsidR="004B4FF6" w:rsidRDefault="004B4FF6" w:rsidP="008F7B72">
            <w:pPr>
              <w:spacing w:before="60" w:after="60" w:line="400" w:lineRule="exact"/>
              <w:jc w:val="left"/>
              <w:rPr>
                <w:rFonts w:ascii="宋体" w:hAnsi="宋体"/>
                <w:b/>
                <w:szCs w:val="21"/>
              </w:rPr>
            </w:pPr>
            <w:r>
              <w:rPr>
                <w:rFonts w:ascii="宋体" w:hAnsi="宋体" w:hint="eastAsia"/>
                <w:b/>
                <w:szCs w:val="21"/>
              </w:rPr>
              <w:t>【设置要素】</w:t>
            </w:r>
          </w:p>
          <w:p w14:paraId="4CA6B8DE" w14:textId="77777777" w:rsidR="004B4FF6" w:rsidRDefault="002C20A7" w:rsidP="008F7B72">
            <w:pPr>
              <w:spacing w:before="60" w:after="60" w:line="400" w:lineRule="exact"/>
              <w:jc w:val="left"/>
              <w:rPr>
                <w:rFonts w:ascii="宋体" w:hAnsi="宋体"/>
                <w:szCs w:val="21"/>
              </w:rPr>
            </w:pPr>
            <w:r>
              <w:rPr>
                <w:rFonts w:ascii="宋体" w:hAnsi="宋体"/>
                <w:szCs w:val="21"/>
              </w:rPr>
              <w:t>选择分公司</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sidR="00EB6DD3">
              <w:rPr>
                <w:rFonts w:ascii="宋体" w:hAnsi="宋体"/>
                <w:szCs w:val="21"/>
              </w:rPr>
              <w:t>为已新建分公司的枚举</w:t>
            </w:r>
          </w:p>
          <w:p w14:paraId="31BA285D" w14:textId="168308AD" w:rsidR="00694AA8" w:rsidRPr="00DC1BF5" w:rsidRDefault="00694AA8" w:rsidP="008F7B72">
            <w:pPr>
              <w:spacing w:before="60" w:after="60" w:line="400" w:lineRule="exact"/>
              <w:jc w:val="left"/>
              <w:rPr>
                <w:rFonts w:ascii="宋体" w:hAnsi="宋体"/>
                <w:szCs w:val="21"/>
              </w:rPr>
            </w:pPr>
            <w:r>
              <w:rPr>
                <w:rFonts w:ascii="宋体" w:hAnsi="宋体"/>
                <w:szCs w:val="21"/>
              </w:rPr>
              <w:t>营业部名称</w:t>
            </w:r>
            <w:r>
              <w:rPr>
                <w:rFonts w:ascii="宋体" w:hAnsi="宋体" w:hint="eastAsia"/>
                <w:szCs w:val="21"/>
              </w:rPr>
              <w:t>：</w:t>
            </w:r>
            <w:r>
              <w:rPr>
                <w:rFonts w:ascii="宋体" w:hAnsi="宋体"/>
                <w:szCs w:val="21"/>
              </w:rPr>
              <w:t>输入框</w:t>
            </w:r>
            <w:r>
              <w:rPr>
                <w:rFonts w:ascii="宋体" w:hAnsi="宋体" w:hint="eastAsia"/>
                <w:szCs w:val="21"/>
              </w:rPr>
              <w:t>，</w:t>
            </w:r>
            <w:r>
              <w:rPr>
                <w:rFonts w:ascii="宋体" w:hAnsi="宋体"/>
                <w:szCs w:val="21"/>
              </w:rPr>
              <w:t>默认提示文字</w:t>
            </w:r>
            <w:r>
              <w:rPr>
                <w:rFonts w:ascii="宋体" w:hAnsi="宋体" w:hint="eastAsia"/>
                <w:szCs w:val="21"/>
              </w:rPr>
              <w:t>“营业部名称”</w:t>
            </w:r>
          </w:p>
        </w:tc>
      </w:tr>
      <w:tr w:rsidR="004B4FF6" w:rsidRPr="00C630D1" w14:paraId="6AD608CA" w14:textId="77777777" w:rsidTr="008F7B72">
        <w:trPr>
          <w:jc w:val="center"/>
        </w:trPr>
        <w:tc>
          <w:tcPr>
            <w:tcW w:w="1548" w:type="dxa"/>
            <w:shd w:val="clear" w:color="auto" w:fill="A6A6A6"/>
          </w:tcPr>
          <w:p w14:paraId="3F4AA59A"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2DBFD053" w14:textId="77777777" w:rsidR="004B4FF6" w:rsidRDefault="004B4FF6" w:rsidP="008F7B72">
            <w:pPr>
              <w:rPr>
                <w:rFonts w:ascii="宋体" w:hAnsi="宋体"/>
                <w:b/>
                <w:szCs w:val="21"/>
              </w:rPr>
            </w:pPr>
            <w:r w:rsidRPr="00946BE4">
              <w:rPr>
                <w:rFonts w:ascii="宋体" w:hAnsi="宋体" w:hint="eastAsia"/>
                <w:b/>
                <w:szCs w:val="21"/>
              </w:rPr>
              <w:t>【功能操作要求】</w:t>
            </w:r>
          </w:p>
          <w:p w14:paraId="6ED972CF" w14:textId="3BF6C16F" w:rsidR="004B4FF6" w:rsidRDefault="00A83B7D" w:rsidP="008F7B72">
            <w:pPr>
              <w:rPr>
                <w:rFonts w:ascii="宋体" w:hAnsi="宋体"/>
                <w:szCs w:val="21"/>
              </w:rPr>
            </w:pPr>
            <w:r>
              <w:rPr>
                <w:rFonts w:ascii="宋体" w:hAnsi="宋体"/>
                <w:szCs w:val="21"/>
              </w:rPr>
              <w:t>搜索</w:t>
            </w:r>
            <w:r>
              <w:rPr>
                <w:rFonts w:ascii="宋体" w:hAnsi="宋体" w:hint="eastAsia"/>
                <w:szCs w:val="21"/>
              </w:rPr>
              <w:t>：</w:t>
            </w:r>
            <w:r>
              <w:rPr>
                <w:rFonts w:ascii="宋体" w:hAnsi="宋体"/>
                <w:szCs w:val="21"/>
              </w:rPr>
              <w:t>功能按钮</w:t>
            </w:r>
            <w:r>
              <w:rPr>
                <w:rFonts w:ascii="宋体" w:hAnsi="宋体" w:hint="eastAsia"/>
                <w:szCs w:val="21"/>
              </w:rPr>
              <w:t>，</w:t>
            </w:r>
            <w:r w:rsidR="003F42EF">
              <w:rPr>
                <w:rFonts w:ascii="宋体" w:hAnsi="宋体" w:hint="eastAsia"/>
                <w:szCs w:val="21"/>
              </w:rPr>
              <w:t>点击后</w:t>
            </w:r>
            <w:r>
              <w:rPr>
                <w:rFonts w:ascii="宋体" w:hAnsi="宋体"/>
                <w:szCs w:val="21"/>
              </w:rPr>
              <w:t>按照选择分公司和营业部名称进行筛选显示</w:t>
            </w:r>
          </w:p>
          <w:p w14:paraId="2687D55E" w14:textId="3BE1DFFC" w:rsidR="00311E9D" w:rsidRDefault="003F42EF" w:rsidP="008F7B72">
            <w:pPr>
              <w:rPr>
                <w:rFonts w:ascii="宋体" w:hAnsi="宋体"/>
                <w:szCs w:val="21"/>
              </w:rPr>
            </w:pPr>
            <w:r>
              <w:rPr>
                <w:rFonts w:ascii="宋体" w:hAnsi="宋体" w:hint="eastAsia"/>
                <w:szCs w:val="21"/>
              </w:rPr>
              <w:t>＋：功能按钮，点击后</w:t>
            </w:r>
            <w:r w:rsidR="006B1740">
              <w:rPr>
                <w:rFonts w:ascii="宋体" w:hAnsi="宋体" w:hint="eastAsia"/>
                <w:szCs w:val="21"/>
              </w:rPr>
              <w:t>跳转至</w:t>
            </w:r>
            <w:r>
              <w:rPr>
                <w:rFonts w:ascii="宋体" w:hAnsi="宋体" w:hint="eastAsia"/>
                <w:szCs w:val="21"/>
              </w:rPr>
              <w:t>新建部门</w:t>
            </w:r>
            <w:r w:rsidR="006B1740">
              <w:rPr>
                <w:rFonts w:ascii="宋体" w:hAnsi="宋体" w:hint="eastAsia"/>
                <w:szCs w:val="21"/>
              </w:rPr>
              <w:t>页面</w:t>
            </w:r>
          </w:p>
          <w:p w14:paraId="05942AE9" w14:textId="77777777" w:rsidR="008B41C8" w:rsidRDefault="008B41C8" w:rsidP="008F7B72">
            <w:pPr>
              <w:rPr>
                <w:rFonts w:ascii="宋体" w:hAnsi="宋体"/>
                <w:szCs w:val="21"/>
              </w:rPr>
            </w:pPr>
            <w:r>
              <w:rPr>
                <w:rFonts w:ascii="宋体" w:hAnsi="宋体"/>
                <w:szCs w:val="21"/>
              </w:rPr>
              <w:t>刷新</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点击后刷新本页面</w:t>
            </w:r>
          </w:p>
          <w:p w14:paraId="3632ABD4" w14:textId="2F1D4078" w:rsidR="00311E9D" w:rsidRDefault="00311E9D" w:rsidP="008F7B72">
            <w:pPr>
              <w:rPr>
                <w:rFonts w:ascii="宋体" w:hAnsi="宋体"/>
                <w:szCs w:val="21"/>
              </w:rPr>
            </w:pPr>
            <w:r>
              <w:rPr>
                <w:rFonts w:ascii="宋体" w:hAnsi="宋体" w:hint="eastAsia"/>
                <w:szCs w:val="21"/>
              </w:rPr>
              <w:t>编辑：功能按钮，点击后跳转至编辑页面</w:t>
            </w:r>
          </w:p>
          <w:p w14:paraId="103F0015" w14:textId="455B30BA" w:rsidR="00311E9D" w:rsidRDefault="00311E9D" w:rsidP="008F7B72">
            <w:pPr>
              <w:rPr>
                <w:rFonts w:ascii="宋体" w:hAnsi="宋体"/>
                <w:szCs w:val="21"/>
              </w:rPr>
            </w:pPr>
            <w:r>
              <w:rPr>
                <w:rFonts w:ascii="宋体" w:hAnsi="宋体"/>
                <w:szCs w:val="21"/>
              </w:rPr>
              <w:t>删除</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点击后逻辑删除该条记录</w:t>
            </w:r>
          </w:p>
          <w:p w14:paraId="32A7CFA7" w14:textId="2E46B04A" w:rsidR="008B41C8" w:rsidRPr="00861A22" w:rsidRDefault="00D839F8" w:rsidP="008F7B72">
            <w:pPr>
              <w:rPr>
                <w:rFonts w:ascii="宋体" w:hAnsi="宋体"/>
                <w:szCs w:val="21"/>
              </w:rPr>
            </w:pPr>
            <w:r>
              <w:rPr>
                <w:rFonts w:ascii="宋体" w:hAnsi="宋体"/>
                <w:szCs w:val="21"/>
              </w:rPr>
              <w:t>翻页</w:t>
            </w:r>
            <w:r>
              <w:rPr>
                <w:rFonts w:ascii="宋体" w:hAnsi="宋体" w:hint="eastAsia"/>
                <w:szCs w:val="21"/>
              </w:rPr>
              <w:t>：</w:t>
            </w:r>
            <w:r>
              <w:rPr>
                <w:rFonts w:ascii="宋体" w:hAnsi="宋体"/>
                <w:szCs w:val="21"/>
              </w:rPr>
              <w:t>链接按钮</w:t>
            </w:r>
            <w:r>
              <w:rPr>
                <w:rFonts w:ascii="宋体" w:hAnsi="宋体" w:hint="eastAsia"/>
                <w:szCs w:val="21"/>
              </w:rPr>
              <w:t>，</w:t>
            </w:r>
            <w:r>
              <w:rPr>
                <w:rFonts w:ascii="宋体" w:hAnsi="宋体"/>
                <w:szCs w:val="21"/>
              </w:rPr>
              <w:t>可根据记录显示页数</w:t>
            </w:r>
            <w:r>
              <w:rPr>
                <w:rFonts w:ascii="宋体" w:hAnsi="宋体" w:hint="eastAsia"/>
                <w:szCs w:val="21"/>
              </w:rPr>
              <w:t>，</w:t>
            </w:r>
            <w:r>
              <w:rPr>
                <w:rFonts w:ascii="宋体" w:hAnsi="宋体"/>
                <w:szCs w:val="21"/>
              </w:rPr>
              <w:t>每页最多</w:t>
            </w:r>
            <w:r>
              <w:rPr>
                <w:rFonts w:ascii="宋体" w:hAnsi="宋体" w:hint="eastAsia"/>
                <w:szCs w:val="21"/>
              </w:rPr>
              <w:t>20条</w:t>
            </w:r>
          </w:p>
        </w:tc>
      </w:tr>
      <w:tr w:rsidR="004B4FF6" w:rsidRPr="00C630D1" w14:paraId="16A1A5F5" w14:textId="77777777" w:rsidTr="008F7B72">
        <w:trPr>
          <w:jc w:val="center"/>
        </w:trPr>
        <w:tc>
          <w:tcPr>
            <w:tcW w:w="1548" w:type="dxa"/>
            <w:shd w:val="clear" w:color="auto" w:fill="A6A6A6"/>
          </w:tcPr>
          <w:p w14:paraId="301C2665"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42F9B1A8" w14:textId="77777777" w:rsidR="004B4FF6" w:rsidRPr="00E55CB4" w:rsidRDefault="004B4FF6" w:rsidP="008F7B72">
            <w:pPr>
              <w:spacing w:line="400" w:lineRule="exact"/>
              <w:rPr>
                <w:rFonts w:ascii="宋体" w:hAnsi="宋体"/>
                <w:b/>
                <w:szCs w:val="21"/>
              </w:rPr>
            </w:pPr>
            <w:r w:rsidRPr="00E55CB4">
              <w:rPr>
                <w:rFonts w:ascii="宋体" w:hAnsi="宋体" w:hint="eastAsia"/>
                <w:b/>
                <w:szCs w:val="21"/>
              </w:rPr>
              <w:t>【基础资料】</w:t>
            </w:r>
          </w:p>
          <w:p w14:paraId="00214005" w14:textId="1FE9227F" w:rsidR="00311E9D" w:rsidRPr="00311E9D" w:rsidRDefault="00311E9D" w:rsidP="008F7B72">
            <w:pPr>
              <w:spacing w:line="400" w:lineRule="exact"/>
              <w:rPr>
                <w:rFonts w:ascii="宋体" w:hAnsi="宋体"/>
                <w:szCs w:val="21"/>
              </w:rPr>
            </w:pPr>
            <w:r>
              <w:rPr>
                <w:rFonts w:ascii="宋体" w:hAnsi="宋体"/>
                <w:szCs w:val="21"/>
              </w:rPr>
              <w:t>部门名称</w:t>
            </w:r>
            <w:r>
              <w:rPr>
                <w:rFonts w:ascii="宋体" w:hAnsi="宋体" w:hint="eastAsia"/>
                <w:szCs w:val="21"/>
              </w:rPr>
              <w:t>、</w:t>
            </w:r>
            <w:r>
              <w:rPr>
                <w:rFonts w:ascii="宋体" w:hAnsi="宋体"/>
                <w:szCs w:val="21"/>
              </w:rPr>
              <w:t>分公司</w:t>
            </w:r>
          </w:p>
        </w:tc>
      </w:tr>
      <w:tr w:rsidR="004B4FF6" w:rsidRPr="00C630D1" w14:paraId="1D50BF32" w14:textId="77777777" w:rsidTr="008F7B72">
        <w:trPr>
          <w:jc w:val="center"/>
        </w:trPr>
        <w:tc>
          <w:tcPr>
            <w:tcW w:w="1548" w:type="dxa"/>
            <w:shd w:val="clear" w:color="auto" w:fill="A6A6A6"/>
          </w:tcPr>
          <w:p w14:paraId="52686CF0"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540BEBE1" w14:textId="77777777" w:rsidR="004B4FF6" w:rsidRDefault="007B2961" w:rsidP="008F7B72">
            <w:pPr>
              <w:spacing w:line="400" w:lineRule="exact"/>
              <w:rPr>
                <w:rFonts w:ascii="宋体" w:hAnsi="宋体"/>
                <w:szCs w:val="21"/>
              </w:rPr>
            </w:pPr>
            <w:r>
              <w:rPr>
                <w:rFonts w:ascii="宋体" w:hAnsi="宋体"/>
                <w:szCs w:val="21"/>
              </w:rPr>
              <w:t>操作员具有</w:t>
            </w:r>
            <w:r>
              <w:rPr>
                <w:rFonts w:ascii="宋体" w:hAnsi="宋体" w:hint="eastAsia"/>
                <w:szCs w:val="21"/>
              </w:rPr>
              <w:t>【逻辑数据】菜单权限</w:t>
            </w:r>
          </w:p>
          <w:p w14:paraId="0B281F98" w14:textId="1E2F6DFA" w:rsidR="007B2961" w:rsidRPr="000A3B83" w:rsidRDefault="007B2961" w:rsidP="008F7B72">
            <w:pPr>
              <w:spacing w:line="400" w:lineRule="exact"/>
              <w:rPr>
                <w:rFonts w:ascii="宋体" w:hAnsi="宋体"/>
                <w:szCs w:val="21"/>
              </w:rPr>
            </w:pPr>
            <w:r>
              <w:rPr>
                <w:rFonts w:ascii="宋体" w:hAnsi="宋体"/>
                <w:szCs w:val="21"/>
              </w:rPr>
              <w:t>操作员具有</w:t>
            </w:r>
            <w:r>
              <w:rPr>
                <w:rFonts w:ascii="宋体" w:hAnsi="宋体" w:hint="eastAsia"/>
                <w:szCs w:val="21"/>
              </w:rPr>
              <w:t>【逻辑部门管理】功能权限</w:t>
            </w:r>
          </w:p>
        </w:tc>
      </w:tr>
      <w:tr w:rsidR="004B4FF6" w:rsidRPr="00C630D1" w14:paraId="70A04421" w14:textId="77777777" w:rsidTr="008F7B72">
        <w:trPr>
          <w:jc w:val="center"/>
        </w:trPr>
        <w:tc>
          <w:tcPr>
            <w:tcW w:w="1548" w:type="dxa"/>
            <w:shd w:val="clear" w:color="auto" w:fill="A6A6A6"/>
          </w:tcPr>
          <w:p w14:paraId="3DC3A4C0"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lastRenderedPageBreak/>
              <w:t>后置条件</w:t>
            </w:r>
          </w:p>
        </w:tc>
        <w:tc>
          <w:tcPr>
            <w:tcW w:w="9714" w:type="dxa"/>
            <w:gridSpan w:val="3"/>
          </w:tcPr>
          <w:p w14:paraId="15942D73" w14:textId="1C9AE504" w:rsidR="004B4FF6" w:rsidRPr="00C630D1" w:rsidRDefault="007B2961" w:rsidP="008F7B72">
            <w:pPr>
              <w:spacing w:line="400" w:lineRule="atLeast"/>
              <w:rPr>
                <w:rFonts w:ascii="宋体" w:hAnsi="宋体"/>
                <w:szCs w:val="21"/>
              </w:rPr>
            </w:pPr>
            <w:r>
              <w:rPr>
                <w:rFonts w:ascii="宋体" w:hAnsi="宋体"/>
                <w:szCs w:val="21"/>
              </w:rPr>
              <w:t>无</w:t>
            </w:r>
          </w:p>
        </w:tc>
      </w:tr>
      <w:tr w:rsidR="004B4FF6" w:rsidRPr="00C630D1" w14:paraId="25F21197" w14:textId="77777777" w:rsidTr="008F7B72">
        <w:trPr>
          <w:jc w:val="center"/>
        </w:trPr>
        <w:tc>
          <w:tcPr>
            <w:tcW w:w="1548" w:type="dxa"/>
            <w:shd w:val="clear" w:color="auto" w:fill="A6A6A6"/>
          </w:tcPr>
          <w:p w14:paraId="4F629E66"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15638500"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bl>
    <w:p w14:paraId="4EC18E78" w14:textId="5005C50B" w:rsidR="003C5D70" w:rsidRDefault="00680EA7" w:rsidP="00680EA7">
      <w:pPr>
        <w:pStyle w:val="5"/>
      </w:pPr>
      <w:r>
        <w:rPr>
          <w:rFonts w:hint="eastAsia"/>
        </w:rPr>
        <w:t>新建部门页面</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680EA7" w:rsidRPr="00C630D1" w14:paraId="5997FF01" w14:textId="77777777" w:rsidTr="008F7B72">
        <w:trPr>
          <w:jc w:val="center"/>
        </w:trPr>
        <w:tc>
          <w:tcPr>
            <w:tcW w:w="1548" w:type="dxa"/>
            <w:shd w:val="clear" w:color="auto" w:fill="A6A6A6"/>
          </w:tcPr>
          <w:p w14:paraId="29FE5F80" w14:textId="77777777" w:rsidR="00680EA7" w:rsidRPr="00C630D1" w:rsidRDefault="00680EA7"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1EA27610" w14:textId="77777777" w:rsidR="00680EA7" w:rsidRPr="00C630D1" w:rsidRDefault="00680EA7" w:rsidP="008F7B72">
            <w:pPr>
              <w:spacing w:line="400" w:lineRule="exact"/>
              <w:rPr>
                <w:rFonts w:ascii="宋体" w:hAnsi="宋体"/>
                <w:szCs w:val="21"/>
              </w:rPr>
            </w:pPr>
          </w:p>
        </w:tc>
      </w:tr>
      <w:tr w:rsidR="00680EA7" w:rsidRPr="00C630D1" w14:paraId="6D0924EE" w14:textId="77777777" w:rsidTr="008F7B72">
        <w:trPr>
          <w:jc w:val="center"/>
        </w:trPr>
        <w:tc>
          <w:tcPr>
            <w:tcW w:w="1548" w:type="dxa"/>
            <w:shd w:val="clear" w:color="auto" w:fill="A6A6A6"/>
          </w:tcPr>
          <w:p w14:paraId="371EB63C" w14:textId="77777777" w:rsidR="00680EA7" w:rsidRPr="00C630D1" w:rsidRDefault="00680EA7"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3041F2B7" w14:textId="5A449884" w:rsidR="00680EA7" w:rsidRPr="00C630D1" w:rsidRDefault="00CD250D" w:rsidP="008F7B72">
            <w:pPr>
              <w:spacing w:line="400" w:lineRule="exact"/>
              <w:rPr>
                <w:rFonts w:ascii="宋体" w:hAnsi="宋体"/>
                <w:szCs w:val="21"/>
              </w:rPr>
            </w:pPr>
            <w:r>
              <w:rPr>
                <w:rFonts w:ascii="宋体" w:hAnsi="宋体"/>
                <w:szCs w:val="21"/>
              </w:rPr>
              <w:t>新建部门页面</w:t>
            </w:r>
          </w:p>
        </w:tc>
      </w:tr>
      <w:tr w:rsidR="00680EA7" w:rsidRPr="00C630D1" w14:paraId="41F6CF8C" w14:textId="77777777" w:rsidTr="008F7B72">
        <w:trPr>
          <w:jc w:val="center"/>
        </w:trPr>
        <w:tc>
          <w:tcPr>
            <w:tcW w:w="1548" w:type="dxa"/>
            <w:shd w:val="clear" w:color="auto" w:fill="A6A6A6"/>
          </w:tcPr>
          <w:p w14:paraId="12DA9F1F" w14:textId="77777777" w:rsidR="00680EA7" w:rsidRPr="00C630D1" w:rsidRDefault="00680EA7"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68172806" w14:textId="77777777" w:rsidR="00680EA7" w:rsidRPr="00C630D1" w:rsidRDefault="00680EA7"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5B675E1F" w14:textId="77777777" w:rsidR="00680EA7" w:rsidRPr="00C630D1" w:rsidRDefault="00680EA7"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2792B357" w14:textId="3A63ADE4" w:rsidR="00680EA7" w:rsidRPr="00C630D1" w:rsidRDefault="00680EA7" w:rsidP="00CD250D">
            <w:pPr>
              <w:spacing w:line="400" w:lineRule="exact"/>
              <w:rPr>
                <w:rFonts w:ascii="宋体" w:hAnsi="宋体"/>
                <w:szCs w:val="21"/>
              </w:rPr>
            </w:pPr>
            <w:r w:rsidRPr="00C630D1">
              <w:rPr>
                <w:rFonts w:ascii="宋体" w:hAnsi="宋体"/>
                <w:szCs w:val="21"/>
              </w:rPr>
              <w:t>20</w:t>
            </w:r>
            <w:r>
              <w:rPr>
                <w:rFonts w:ascii="宋体" w:hAnsi="宋体" w:hint="eastAsia"/>
                <w:szCs w:val="21"/>
              </w:rPr>
              <w:t>17-8-</w:t>
            </w:r>
            <w:r w:rsidR="00CD250D">
              <w:rPr>
                <w:rFonts w:ascii="宋体" w:hAnsi="宋体"/>
                <w:szCs w:val="21"/>
              </w:rPr>
              <w:t>15</w:t>
            </w:r>
          </w:p>
        </w:tc>
      </w:tr>
      <w:tr w:rsidR="00680EA7" w:rsidRPr="00C630D1" w14:paraId="7B1A6708" w14:textId="77777777" w:rsidTr="008F7B72">
        <w:trPr>
          <w:jc w:val="center"/>
        </w:trPr>
        <w:tc>
          <w:tcPr>
            <w:tcW w:w="1548" w:type="dxa"/>
            <w:shd w:val="clear" w:color="auto" w:fill="A6A6A6"/>
          </w:tcPr>
          <w:p w14:paraId="3484F784" w14:textId="77777777" w:rsidR="00680EA7" w:rsidRPr="00C630D1" w:rsidRDefault="00680EA7"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6C184BA2" w14:textId="6D0DB98C" w:rsidR="00680EA7" w:rsidRPr="00C630D1" w:rsidRDefault="00D92ED7" w:rsidP="008F7B72">
            <w:pPr>
              <w:spacing w:line="400" w:lineRule="exact"/>
              <w:rPr>
                <w:rFonts w:ascii="宋体" w:hAnsi="宋体"/>
                <w:szCs w:val="21"/>
              </w:rPr>
            </w:pPr>
            <w:r>
              <w:rPr>
                <w:rFonts w:ascii="宋体" w:hAnsi="宋体"/>
                <w:szCs w:val="21"/>
              </w:rPr>
              <w:t>新建部门页面</w:t>
            </w:r>
          </w:p>
        </w:tc>
      </w:tr>
      <w:tr w:rsidR="00680EA7" w:rsidRPr="00C630D1" w14:paraId="34D65FB1" w14:textId="77777777" w:rsidTr="008F7B72">
        <w:trPr>
          <w:jc w:val="center"/>
        </w:trPr>
        <w:tc>
          <w:tcPr>
            <w:tcW w:w="1548" w:type="dxa"/>
            <w:shd w:val="clear" w:color="auto" w:fill="A6A6A6"/>
          </w:tcPr>
          <w:p w14:paraId="3EEF8E60" w14:textId="77777777" w:rsidR="00680EA7" w:rsidRPr="00C630D1" w:rsidRDefault="00680EA7"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0735C515" w14:textId="77777777" w:rsidR="00680EA7" w:rsidRPr="00C630D1" w:rsidRDefault="00680EA7" w:rsidP="008F7B72">
            <w:pPr>
              <w:spacing w:line="400" w:lineRule="exact"/>
              <w:rPr>
                <w:rFonts w:ascii="宋体" w:hAnsi="宋体"/>
                <w:szCs w:val="21"/>
              </w:rPr>
            </w:pPr>
            <w:r>
              <w:rPr>
                <w:rFonts w:ascii="宋体" w:hAnsi="宋体" w:hint="eastAsia"/>
                <w:szCs w:val="21"/>
              </w:rPr>
              <w:t>无</w:t>
            </w:r>
          </w:p>
        </w:tc>
      </w:tr>
      <w:tr w:rsidR="00680EA7" w:rsidRPr="00C630D1" w14:paraId="4F13D9F1" w14:textId="77777777" w:rsidTr="008F7B72">
        <w:trPr>
          <w:jc w:val="center"/>
        </w:trPr>
        <w:tc>
          <w:tcPr>
            <w:tcW w:w="1548" w:type="dxa"/>
            <w:shd w:val="clear" w:color="auto" w:fill="A6A6A6"/>
          </w:tcPr>
          <w:p w14:paraId="1F21D176" w14:textId="77777777" w:rsidR="00680EA7" w:rsidRPr="00C630D1" w:rsidRDefault="00680EA7"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6F6D4C45" w14:textId="77777777" w:rsidR="00680EA7" w:rsidRPr="00C630D1" w:rsidRDefault="00680EA7" w:rsidP="008F7B72">
            <w:pPr>
              <w:spacing w:line="400" w:lineRule="exact"/>
              <w:rPr>
                <w:rFonts w:ascii="宋体" w:hAnsi="宋体"/>
                <w:szCs w:val="21"/>
              </w:rPr>
            </w:pPr>
            <w:r>
              <w:rPr>
                <w:rFonts w:ascii="宋体" w:hAnsi="宋体" w:hint="eastAsia"/>
                <w:szCs w:val="21"/>
              </w:rPr>
              <w:t>无</w:t>
            </w:r>
          </w:p>
        </w:tc>
      </w:tr>
      <w:tr w:rsidR="00680EA7" w:rsidRPr="00C630D1" w14:paraId="7C8EA282" w14:textId="77777777" w:rsidTr="008F7B72">
        <w:trPr>
          <w:jc w:val="center"/>
        </w:trPr>
        <w:tc>
          <w:tcPr>
            <w:tcW w:w="1548" w:type="dxa"/>
            <w:shd w:val="clear" w:color="auto" w:fill="A6A6A6"/>
          </w:tcPr>
          <w:p w14:paraId="479CDB86" w14:textId="77777777" w:rsidR="00680EA7" w:rsidRPr="00C630D1" w:rsidRDefault="00680EA7"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679E8FE0" w14:textId="77777777" w:rsidR="00680EA7" w:rsidRDefault="00680EA7" w:rsidP="008F7B72">
            <w:pPr>
              <w:spacing w:before="60" w:after="60" w:line="400" w:lineRule="exact"/>
              <w:jc w:val="left"/>
              <w:rPr>
                <w:rFonts w:ascii="宋体" w:hAnsi="宋体"/>
                <w:b/>
                <w:szCs w:val="21"/>
              </w:rPr>
            </w:pPr>
            <w:r>
              <w:rPr>
                <w:rFonts w:ascii="宋体" w:hAnsi="宋体" w:hint="eastAsia"/>
                <w:b/>
                <w:szCs w:val="21"/>
              </w:rPr>
              <w:t>【设置要素】</w:t>
            </w:r>
          </w:p>
          <w:p w14:paraId="3C41D036" w14:textId="08CB55B9" w:rsidR="00680EA7" w:rsidRDefault="00932FB0" w:rsidP="008F7B72">
            <w:pPr>
              <w:spacing w:before="60" w:after="60" w:line="400" w:lineRule="exact"/>
              <w:jc w:val="left"/>
              <w:rPr>
                <w:rFonts w:ascii="宋体" w:hAnsi="宋体"/>
                <w:szCs w:val="21"/>
              </w:rPr>
            </w:pPr>
            <w:r>
              <w:rPr>
                <w:rFonts w:ascii="宋体" w:hAnsi="宋体"/>
                <w:szCs w:val="21"/>
              </w:rPr>
              <w:t>分公司</w:t>
            </w:r>
            <w:r>
              <w:rPr>
                <w:rFonts w:ascii="宋体" w:hAnsi="宋体" w:hint="eastAsia"/>
                <w:szCs w:val="21"/>
              </w:rPr>
              <w:t>：</w:t>
            </w:r>
            <w:r>
              <w:rPr>
                <w:rFonts w:ascii="宋体" w:hAnsi="宋体"/>
                <w:szCs w:val="21"/>
              </w:rPr>
              <w:t>下拉框</w:t>
            </w:r>
            <w:r>
              <w:rPr>
                <w:rFonts w:ascii="宋体" w:hAnsi="宋体" w:hint="eastAsia"/>
                <w:szCs w:val="21"/>
              </w:rPr>
              <w:t>，</w:t>
            </w:r>
            <w:r w:rsidR="009A0B11">
              <w:rPr>
                <w:rFonts w:ascii="宋体" w:hAnsi="宋体"/>
                <w:szCs w:val="21"/>
              </w:rPr>
              <w:t>下拉</w:t>
            </w:r>
            <w:proofErr w:type="gramStart"/>
            <w:r w:rsidR="009A0B11">
              <w:rPr>
                <w:rFonts w:ascii="宋体" w:hAnsi="宋体"/>
                <w:szCs w:val="21"/>
              </w:rPr>
              <w:t>框内容</w:t>
            </w:r>
            <w:proofErr w:type="gramEnd"/>
            <w:r w:rsidR="009A0B11">
              <w:rPr>
                <w:rFonts w:ascii="宋体" w:hAnsi="宋体"/>
                <w:szCs w:val="21"/>
              </w:rPr>
              <w:t>为已新建的分公司</w:t>
            </w:r>
          </w:p>
          <w:p w14:paraId="4902694E" w14:textId="6D3E5174" w:rsidR="00932FB0" w:rsidRPr="00DC1BF5" w:rsidRDefault="00932FB0" w:rsidP="00DC2A69">
            <w:pPr>
              <w:spacing w:before="60" w:after="60" w:line="400" w:lineRule="exact"/>
              <w:jc w:val="left"/>
              <w:rPr>
                <w:rFonts w:ascii="宋体" w:hAnsi="宋体"/>
                <w:szCs w:val="21"/>
              </w:rPr>
            </w:pPr>
            <w:r>
              <w:rPr>
                <w:rFonts w:ascii="宋体" w:hAnsi="宋体"/>
                <w:szCs w:val="21"/>
              </w:rPr>
              <w:t>营业部名称</w:t>
            </w:r>
            <w:r>
              <w:rPr>
                <w:rFonts w:ascii="宋体" w:hAnsi="宋体" w:hint="eastAsia"/>
                <w:szCs w:val="21"/>
              </w:rPr>
              <w:t>：</w:t>
            </w:r>
            <w:r w:rsidR="00FC4DD0">
              <w:rPr>
                <w:rFonts w:ascii="宋体" w:hAnsi="宋体"/>
                <w:szCs w:val="21"/>
              </w:rPr>
              <w:t>输入框</w:t>
            </w:r>
            <w:r w:rsidR="00FC4DD0">
              <w:rPr>
                <w:rFonts w:ascii="宋体" w:hAnsi="宋体" w:hint="eastAsia"/>
                <w:szCs w:val="21"/>
              </w:rPr>
              <w:t>，</w:t>
            </w:r>
            <w:r w:rsidR="00F73338">
              <w:rPr>
                <w:rFonts w:ascii="宋体" w:hAnsi="宋体"/>
                <w:szCs w:val="21"/>
              </w:rPr>
              <w:t>每行一个名字</w:t>
            </w:r>
            <w:r w:rsidR="00DC2A69">
              <w:rPr>
                <w:rFonts w:ascii="宋体" w:hAnsi="宋体" w:hint="eastAsia"/>
                <w:szCs w:val="21"/>
              </w:rPr>
              <w:t>，可批量新建</w:t>
            </w:r>
          </w:p>
        </w:tc>
      </w:tr>
      <w:tr w:rsidR="00680EA7" w:rsidRPr="00C630D1" w14:paraId="7B84A9F7" w14:textId="77777777" w:rsidTr="008F7B72">
        <w:trPr>
          <w:jc w:val="center"/>
        </w:trPr>
        <w:tc>
          <w:tcPr>
            <w:tcW w:w="1548" w:type="dxa"/>
            <w:shd w:val="clear" w:color="auto" w:fill="A6A6A6"/>
          </w:tcPr>
          <w:p w14:paraId="06FD58E1" w14:textId="77777777" w:rsidR="00680EA7" w:rsidRPr="00C630D1" w:rsidRDefault="00680EA7"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404768C2" w14:textId="77777777" w:rsidR="00680EA7" w:rsidRDefault="00680EA7" w:rsidP="008F7B72">
            <w:pPr>
              <w:rPr>
                <w:rFonts w:ascii="宋体" w:hAnsi="宋体"/>
                <w:b/>
                <w:szCs w:val="21"/>
              </w:rPr>
            </w:pPr>
            <w:r w:rsidRPr="00946BE4">
              <w:rPr>
                <w:rFonts w:ascii="宋体" w:hAnsi="宋体" w:hint="eastAsia"/>
                <w:b/>
                <w:szCs w:val="21"/>
              </w:rPr>
              <w:t>【功能操作要求】</w:t>
            </w:r>
          </w:p>
          <w:p w14:paraId="0E8ABD16" w14:textId="243CCC2A" w:rsidR="00680EA7" w:rsidRPr="00861A22" w:rsidRDefault="008005AA" w:rsidP="008F7B72">
            <w:pPr>
              <w:rPr>
                <w:rFonts w:ascii="宋体" w:hAnsi="宋体"/>
                <w:szCs w:val="21"/>
              </w:rPr>
            </w:pPr>
            <w:r>
              <w:rPr>
                <w:rFonts w:ascii="宋体" w:hAnsi="宋体"/>
                <w:szCs w:val="21"/>
              </w:rPr>
              <w:t>创建</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点击后创建已输入的营业部记录</w:t>
            </w:r>
          </w:p>
        </w:tc>
      </w:tr>
      <w:tr w:rsidR="00680EA7" w:rsidRPr="00C630D1" w14:paraId="4387C7D4" w14:textId="77777777" w:rsidTr="008F7B72">
        <w:trPr>
          <w:jc w:val="center"/>
        </w:trPr>
        <w:tc>
          <w:tcPr>
            <w:tcW w:w="1548" w:type="dxa"/>
            <w:shd w:val="clear" w:color="auto" w:fill="A6A6A6"/>
          </w:tcPr>
          <w:p w14:paraId="2B7952AE" w14:textId="77777777" w:rsidR="00680EA7" w:rsidRPr="00C630D1" w:rsidRDefault="00680EA7"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6865B10E" w14:textId="77777777" w:rsidR="00680EA7" w:rsidRPr="00E55CB4" w:rsidRDefault="00680EA7" w:rsidP="008F7B72">
            <w:pPr>
              <w:spacing w:line="400" w:lineRule="exact"/>
              <w:rPr>
                <w:rFonts w:ascii="宋体" w:hAnsi="宋体"/>
                <w:b/>
                <w:szCs w:val="21"/>
              </w:rPr>
            </w:pPr>
            <w:r w:rsidRPr="00E55CB4">
              <w:rPr>
                <w:rFonts w:ascii="宋体" w:hAnsi="宋体" w:hint="eastAsia"/>
                <w:b/>
                <w:szCs w:val="21"/>
              </w:rPr>
              <w:t>【基础资料】</w:t>
            </w:r>
          </w:p>
          <w:p w14:paraId="204649BE" w14:textId="7517D649" w:rsidR="00680EA7" w:rsidRPr="00C630D1" w:rsidRDefault="006223CE" w:rsidP="008F7B72">
            <w:pPr>
              <w:spacing w:line="400" w:lineRule="exact"/>
              <w:rPr>
                <w:rFonts w:ascii="宋体" w:hAnsi="宋体"/>
                <w:szCs w:val="21"/>
              </w:rPr>
            </w:pPr>
            <w:r>
              <w:rPr>
                <w:rFonts w:ascii="宋体" w:hAnsi="宋体"/>
                <w:szCs w:val="21"/>
              </w:rPr>
              <w:t>部门名称</w:t>
            </w:r>
            <w:r>
              <w:rPr>
                <w:rFonts w:ascii="宋体" w:hAnsi="宋体" w:hint="eastAsia"/>
                <w:szCs w:val="21"/>
              </w:rPr>
              <w:t>、</w:t>
            </w:r>
            <w:r>
              <w:rPr>
                <w:rFonts w:ascii="宋体" w:hAnsi="宋体"/>
                <w:szCs w:val="21"/>
              </w:rPr>
              <w:t>分公司</w:t>
            </w:r>
          </w:p>
        </w:tc>
      </w:tr>
      <w:tr w:rsidR="00680EA7" w:rsidRPr="00C630D1" w14:paraId="4DD50F86" w14:textId="77777777" w:rsidTr="008F7B72">
        <w:trPr>
          <w:jc w:val="center"/>
        </w:trPr>
        <w:tc>
          <w:tcPr>
            <w:tcW w:w="1548" w:type="dxa"/>
            <w:shd w:val="clear" w:color="auto" w:fill="A6A6A6"/>
          </w:tcPr>
          <w:p w14:paraId="4B09E6A2" w14:textId="77777777" w:rsidR="00680EA7" w:rsidRPr="00C630D1" w:rsidRDefault="00680EA7"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3A449417" w14:textId="77777777" w:rsidR="00D474E7" w:rsidRDefault="00D474E7" w:rsidP="00D474E7">
            <w:pPr>
              <w:spacing w:line="400" w:lineRule="exact"/>
              <w:rPr>
                <w:rFonts w:ascii="宋体" w:hAnsi="宋体"/>
                <w:szCs w:val="21"/>
              </w:rPr>
            </w:pPr>
            <w:r>
              <w:rPr>
                <w:rFonts w:ascii="宋体" w:hAnsi="宋体"/>
                <w:szCs w:val="21"/>
              </w:rPr>
              <w:t>操作员具有</w:t>
            </w:r>
            <w:r>
              <w:rPr>
                <w:rFonts w:ascii="宋体" w:hAnsi="宋体" w:hint="eastAsia"/>
                <w:szCs w:val="21"/>
              </w:rPr>
              <w:t>【逻辑数据】菜单权限</w:t>
            </w:r>
          </w:p>
          <w:p w14:paraId="55E1ADCA" w14:textId="73F216C9" w:rsidR="00680EA7" w:rsidRPr="000A3B83" w:rsidRDefault="00D474E7" w:rsidP="00D474E7">
            <w:pPr>
              <w:spacing w:line="400" w:lineRule="exact"/>
              <w:rPr>
                <w:rFonts w:ascii="宋体" w:hAnsi="宋体"/>
                <w:szCs w:val="21"/>
              </w:rPr>
            </w:pPr>
            <w:r>
              <w:rPr>
                <w:rFonts w:ascii="宋体" w:hAnsi="宋体"/>
                <w:szCs w:val="21"/>
              </w:rPr>
              <w:t>操作员具有</w:t>
            </w:r>
            <w:r>
              <w:rPr>
                <w:rFonts w:ascii="宋体" w:hAnsi="宋体" w:hint="eastAsia"/>
                <w:szCs w:val="21"/>
              </w:rPr>
              <w:t>【逻辑部门管理】功能权限</w:t>
            </w:r>
          </w:p>
        </w:tc>
      </w:tr>
      <w:tr w:rsidR="00680EA7" w:rsidRPr="00C630D1" w14:paraId="01F30BC8" w14:textId="77777777" w:rsidTr="008F7B72">
        <w:trPr>
          <w:jc w:val="center"/>
        </w:trPr>
        <w:tc>
          <w:tcPr>
            <w:tcW w:w="1548" w:type="dxa"/>
            <w:shd w:val="clear" w:color="auto" w:fill="A6A6A6"/>
          </w:tcPr>
          <w:p w14:paraId="01C16C2A" w14:textId="77777777" w:rsidR="00680EA7" w:rsidRPr="00C630D1" w:rsidRDefault="00680EA7"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745F2A9F" w14:textId="3491EF56" w:rsidR="00680EA7" w:rsidRPr="00C630D1" w:rsidRDefault="00A86A38" w:rsidP="008F7B72">
            <w:pPr>
              <w:spacing w:line="400" w:lineRule="atLeast"/>
              <w:rPr>
                <w:rFonts w:ascii="宋体" w:hAnsi="宋体"/>
                <w:szCs w:val="21"/>
              </w:rPr>
            </w:pPr>
            <w:r>
              <w:rPr>
                <w:rFonts w:ascii="宋体" w:hAnsi="宋体"/>
                <w:szCs w:val="21"/>
              </w:rPr>
              <w:t>无</w:t>
            </w:r>
          </w:p>
        </w:tc>
      </w:tr>
      <w:tr w:rsidR="00680EA7" w:rsidRPr="00C630D1" w14:paraId="75911948" w14:textId="77777777" w:rsidTr="008F7B72">
        <w:trPr>
          <w:jc w:val="center"/>
        </w:trPr>
        <w:tc>
          <w:tcPr>
            <w:tcW w:w="1548" w:type="dxa"/>
            <w:shd w:val="clear" w:color="auto" w:fill="A6A6A6"/>
          </w:tcPr>
          <w:p w14:paraId="64179EFE" w14:textId="77777777" w:rsidR="00680EA7" w:rsidRPr="00C630D1" w:rsidRDefault="00680EA7"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793B5DF9" w14:textId="77777777" w:rsidR="00680EA7" w:rsidRPr="00C630D1" w:rsidRDefault="00680EA7" w:rsidP="008F7B72">
            <w:pPr>
              <w:spacing w:line="400" w:lineRule="exact"/>
              <w:rPr>
                <w:rFonts w:ascii="宋体" w:hAnsi="宋体"/>
                <w:szCs w:val="21"/>
              </w:rPr>
            </w:pPr>
            <w:r>
              <w:rPr>
                <w:rFonts w:ascii="宋体" w:hAnsi="宋体" w:hint="eastAsia"/>
                <w:szCs w:val="21"/>
              </w:rPr>
              <w:t>无</w:t>
            </w:r>
          </w:p>
        </w:tc>
      </w:tr>
    </w:tbl>
    <w:p w14:paraId="08651C61" w14:textId="77777777" w:rsidR="00680EA7" w:rsidRPr="00680EA7" w:rsidRDefault="00680EA7" w:rsidP="00680EA7"/>
    <w:p w14:paraId="18B49CEC" w14:textId="77777777" w:rsidR="00F22F60" w:rsidRDefault="00F22F60" w:rsidP="00786169">
      <w:pPr>
        <w:pStyle w:val="4"/>
      </w:pPr>
      <w:r>
        <w:t>分配部门</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4B4FF6" w:rsidRPr="00C630D1" w14:paraId="3EEA45E0" w14:textId="77777777" w:rsidTr="008F7B72">
        <w:trPr>
          <w:jc w:val="center"/>
        </w:trPr>
        <w:tc>
          <w:tcPr>
            <w:tcW w:w="1548" w:type="dxa"/>
            <w:shd w:val="clear" w:color="auto" w:fill="A6A6A6"/>
          </w:tcPr>
          <w:p w14:paraId="69508587"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511F7577" w14:textId="77777777" w:rsidR="004B4FF6" w:rsidRPr="00C630D1" w:rsidRDefault="004B4FF6" w:rsidP="008F7B72">
            <w:pPr>
              <w:spacing w:line="400" w:lineRule="exact"/>
              <w:rPr>
                <w:rFonts w:ascii="宋体" w:hAnsi="宋体"/>
                <w:szCs w:val="21"/>
              </w:rPr>
            </w:pPr>
          </w:p>
        </w:tc>
      </w:tr>
      <w:tr w:rsidR="004B4FF6" w:rsidRPr="00C630D1" w14:paraId="3CE366F5" w14:textId="77777777" w:rsidTr="008F7B72">
        <w:trPr>
          <w:jc w:val="center"/>
        </w:trPr>
        <w:tc>
          <w:tcPr>
            <w:tcW w:w="1548" w:type="dxa"/>
            <w:shd w:val="clear" w:color="auto" w:fill="A6A6A6"/>
          </w:tcPr>
          <w:p w14:paraId="3C876E94"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32A9F331" w14:textId="600DFE87" w:rsidR="004B4FF6" w:rsidRPr="00C630D1" w:rsidRDefault="00FA117D" w:rsidP="008F7B72">
            <w:pPr>
              <w:spacing w:line="400" w:lineRule="exact"/>
              <w:rPr>
                <w:rFonts w:ascii="宋体" w:hAnsi="宋体"/>
                <w:szCs w:val="21"/>
              </w:rPr>
            </w:pPr>
            <w:r>
              <w:rPr>
                <w:rFonts w:ascii="宋体" w:hAnsi="宋体"/>
                <w:szCs w:val="21"/>
              </w:rPr>
              <w:t>分配部门</w:t>
            </w:r>
          </w:p>
        </w:tc>
      </w:tr>
      <w:tr w:rsidR="004B4FF6" w:rsidRPr="00C630D1" w14:paraId="1C03D0CE" w14:textId="77777777" w:rsidTr="008F7B72">
        <w:trPr>
          <w:jc w:val="center"/>
        </w:trPr>
        <w:tc>
          <w:tcPr>
            <w:tcW w:w="1548" w:type="dxa"/>
            <w:shd w:val="clear" w:color="auto" w:fill="A6A6A6"/>
          </w:tcPr>
          <w:p w14:paraId="7AF19BC5"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21F1BB72" w14:textId="77777777" w:rsidR="004B4FF6" w:rsidRPr="00C630D1" w:rsidRDefault="004B4FF6"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51B0C706" w14:textId="77777777" w:rsidR="004B4FF6" w:rsidRPr="00C630D1" w:rsidRDefault="004B4FF6"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05D01D61" w14:textId="0CC154C7" w:rsidR="004B4FF6" w:rsidRPr="00C630D1" w:rsidRDefault="004B4FF6" w:rsidP="008F7B72">
            <w:pPr>
              <w:spacing w:line="400" w:lineRule="exact"/>
              <w:rPr>
                <w:rFonts w:ascii="宋体" w:hAnsi="宋体"/>
                <w:szCs w:val="21"/>
              </w:rPr>
            </w:pPr>
            <w:r w:rsidRPr="00C630D1">
              <w:rPr>
                <w:rFonts w:ascii="宋体" w:hAnsi="宋体"/>
                <w:szCs w:val="21"/>
              </w:rPr>
              <w:t>20</w:t>
            </w:r>
            <w:r w:rsidR="009013C6">
              <w:rPr>
                <w:rFonts w:ascii="宋体" w:hAnsi="宋体" w:hint="eastAsia"/>
                <w:szCs w:val="21"/>
              </w:rPr>
              <w:t>17-8-16</w:t>
            </w:r>
          </w:p>
        </w:tc>
      </w:tr>
      <w:tr w:rsidR="004B4FF6" w:rsidRPr="00C630D1" w14:paraId="46AA6E2F" w14:textId="77777777" w:rsidTr="008F7B72">
        <w:trPr>
          <w:jc w:val="center"/>
        </w:trPr>
        <w:tc>
          <w:tcPr>
            <w:tcW w:w="1548" w:type="dxa"/>
            <w:shd w:val="clear" w:color="auto" w:fill="A6A6A6"/>
          </w:tcPr>
          <w:p w14:paraId="596E3C03"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75011C5F" w14:textId="71C9B3DB" w:rsidR="004B4FF6" w:rsidRPr="00C630D1" w:rsidRDefault="00CF30AD" w:rsidP="008F7B72">
            <w:pPr>
              <w:spacing w:line="400" w:lineRule="exact"/>
              <w:rPr>
                <w:rFonts w:ascii="宋体" w:hAnsi="宋体"/>
                <w:szCs w:val="21"/>
              </w:rPr>
            </w:pPr>
            <w:r>
              <w:rPr>
                <w:rFonts w:ascii="宋体" w:hAnsi="宋体"/>
                <w:szCs w:val="21"/>
              </w:rPr>
              <w:t>分配部门</w:t>
            </w:r>
          </w:p>
        </w:tc>
      </w:tr>
      <w:tr w:rsidR="004B4FF6" w:rsidRPr="00C630D1" w14:paraId="2CE81DFA" w14:textId="77777777" w:rsidTr="008F7B72">
        <w:trPr>
          <w:jc w:val="center"/>
        </w:trPr>
        <w:tc>
          <w:tcPr>
            <w:tcW w:w="1548" w:type="dxa"/>
            <w:shd w:val="clear" w:color="auto" w:fill="A6A6A6"/>
          </w:tcPr>
          <w:p w14:paraId="1351DCB7"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468D1193"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r w:rsidR="004B4FF6" w:rsidRPr="00C630D1" w14:paraId="5B89BD64" w14:textId="77777777" w:rsidTr="008F7B72">
        <w:trPr>
          <w:jc w:val="center"/>
        </w:trPr>
        <w:tc>
          <w:tcPr>
            <w:tcW w:w="1548" w:type="dxa"/>
            <w:shd w:val="clear" w:color="auto" w:fill="A6A6A6"/>
          </w:tcPr>
          <w:p w14:paraId="5FD2D709"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36905E98"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r w:rsidR="004B4FF6" w:rsidRPr="00C630D1" w14:paraId="453A5458" w14:textId="77777777" w:rsidTr="008F7B72">
        <w:trPr>
          <w:jc w:val="center"/>
        </w:trPr>
        <w:tc>
          <w:tcPr>
            <w:tcW w:w="1548" w:type="dxa"/>
            <w:shd w:val="clear" w:color="auto" w:fill="A6A6A6"/>
          </w:tcPr>
          <w:p w14:paraId="4E338CCE"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2AAD8EC2" w14:textId="77777777" w:rsidR="004B4FF6" w:rsidRDefault="004B4FF6" w:rsidP="008F7B72">
            <w:pPr>
              <w:spacing w:before="60" w:after="60" w:line="400" w:lineRule="exact"/>
              <w:jc w:val="left"/>
              <w:rPr>
                <w:rFonts w:ascii="宋体" w:hAnsi="宋体"/>
                <w:b/>
                <w:szCs w:val="21"/>
              </w:rPr>
            </w:pPr>
            <w:r>
              <w:rPr>
                <w:rFonts w:ascii="宋体" w:hAnsi="宋体" w:hint="eastAsia"/>
                <w:b/>
                <w:szCs w:val="21"/>
              </w:rPr>
              <w:t>【设置要素】</w:t>
            </w:r>
          </w:p>
          <w:p w14:paraId="6AF430D8" w14:textId="77777777" w:rsidR="0097062E" w:rsidRDefault="0097062E" w:rsidP="009A0B11">
            <w:pPr>
              <w:spacing w:before="60" w:after="60" w:line="400" w:lineRule="exact"/>
              <w:jc w:val="left"/>
              <w:rPr>
                <w:rFonts w:ascii="宋体" w:hAnsi="宋体"/>
                <w:szCs w:val="21"/>
              </w:rPr>
            </w:pPr>
            <w:r>
              <w:rPr>
                <w:rFonts w:ascii="宋体" w:hAnsi="宋体"/>
                <w:szCs w:val="21"/>
              </w:rPr>
              <w:t>选择分公司</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为已新建</w:t>
            </w:r>
            <w:r w:rsidR="009A0B11">
              <w:rPr>
                <w:rFonts w:ascii="宋体" w:hAnsi="宋体"/>
                <w:szCs w:val="21"/>
              </w:rPr>
              <w:t>的</w:t>
            </w:r>
            <w:r>
              <w:rPr>
                <w:rFonts w:ascii="宋体" w:hAnsi="宋体"/>
                <w:szCs w:val="21"/>
              </w:rPr>
              <w:t>分公司</w:t>
            </w:r>
          </w:p>
          <w:p w14:paraId="5F4A6CBC" w14:textId="7FE7B414" w:rsidR="009A0B11" w:rsidRPr="00DC1BF5" w:rsidRDefault="00102DE1" w:rsidP="009A0B11">
            <w:pPr>
              <w:spacing w:before="60" w:after="60" w:line="400" w:lineRule="exact"/>
              <w:jc w:val="left"/>
              <w:rPr>
                <w:rFonts w:ascii="宋体" w:hAnsi="宋体"/>
                <w:szCs w:val="21"/>
              </w:rPr>
            </w:pPr>
            <w:r>
              <w:rPr>
                <w:rFonts w:ascii="宋体" w:hAnsi="宋体" w:hint="eastAsia"/>
                <w:szCs w:val="21"/>
              </w:rPr>
              <w:t>营业部名称：输入框，查询条件，允许多行，单条模糊查询，多条完全匹配查询</w:t>
            </w:r>
          </w:p>
        </w:tc>
      </w:tr>
      <w:tr w:rsidR="004B4FF6" w:rsidRPr="00C630D1" w14:paraId="7E0CD0EF" w14:textId="77777777" w:rsidTr="008F7B72">
        <w:trPr>
          <w:jc w:val="center"/>
        </w:trPr>
        <w:tc>
          <w:tcPr>
            <w:tcW w:w="1548" w:type="dxa"/>
            <w:shd w:val="clear" w:color="auto" w:fill="A6A6A6"/>
          </w:tcPr>
          <w:p w14:paraId="69C28AF5"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lastRenderedPageBreak/>
              <w:t>业务逻辑</w:t>
            </w:r>
          </w:p>
        </w:tc>
        <w:tc>
          <w:tcPr>
            <w:tcW w:w="9714" w:type="dxa"/>
            <w:gridSpan w:val="3"/>
          </w:tcPr>
          <w:p w14:paraId="6759D4C9" w14:textId="77777777" w:rsidR="004B4FF6" w:rsidRDefault="004B4FF6" w:rsidP="008F7B72">
            <w:pPr>
              <w:rPr>
                <w:rFonts w:ascii="宋体" w:hAnsi="宋体"/>
                <w:b/>
                <w:szCs w:val="21"/>
              </w:rPr>
            </w:pPr>
            <w:r w:rsidRPr="00946BE4">
              <w:rPr>
                <w:rFonts w:ascii="宋体" w:hAnsi="宋体" w:hint="eastAsia"/>
                <w:b/>
                <w:szCs w:val="21"/>
              </w:rPr>
              <w:t>【功能操作要求】</w:t>
            </w:r>
          </w:p>
          <w:p w14:paraId="47A84109" w14:textId="77777777" w:rsidR="004B4FF6" w:rsidRDefault="005D08DB" w:rsidP="008F7B72">
            <w:pPr>
              <w:rPr>
                <w:rFonts w:ascii="宋体" w:hAnsi="宋体"/>
                <w:szCs w:val="21"/>
              </w:rPr>
            </w:pPr>
            <w:r>
              <w:rPr>
                <w:rFonts w:ascii="宋体" w:hAnsi="宋体"/>
                <w:szCs w:val="21"/>
              </w:rPr>
              <w:t>逻辑营业部</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点击后显示包含部门和无归属原始部门</w:t>
            </w:r>
          </w:p>
          <w:p w14:paraId="669B8E3A" w14:textId="1A99B30D" w:rsidR="005D08DB" w:rsidRDefault="00DE47F7" w:rsidP="008F7B72">
            <w:pPr>
              <w:rPr>
                <w:rFonts w:ascii="宋体" w:hAnsi="宋体"/>
                <w:szCs w:val="21"/>
              </w:rPr>
            </w:pPr>
            <w:r>
              <w:rPr>
                <w:rFonts w:ascii="宋体" w:hAnsi="宋体" w:hint="eastAsia"/>
                <w:szCs w:val="21"/>
              </w:rPr>
              <w:t>转入：功能按钮，点击后无归属部门转入</w:t>
            </w:r>
            <w:r w:rsidR="00330BE9">
              <w:rPr>
                <w:rFonts w:ascii="宋体" w:hAnsi="宋体" w:hint="eastAsia"/>
                <w:szCs w:val="21"/>
              </w:rPr>
              <w:t>至</w:t>
            </w:r>
            <w:r>
              <w:rPr>
                <w:rFonts w:ascii="宋体" w:hAnsi="宋体" w:hint="eastAsia"/>
                <w:szCs w:val="21"/>
              </w:rPr>
              <w:t>该营业部</w:t>
            </w:r>
            <w:r w:rsidR="00330BE9">
              <w:rPr>
                <w:rFonts w:ascii="宋体" w:hAnsi="宋体" w:hint="eastAsia"/>
                <w:szCs w:val="21"/>
              </w:rPr>
              <w:t>包含部门</w:t>
            </w:r>
          </w:p>
          <w:p w14:paraId="3D7C173B" w14:textId="7537420B" w:rsidR="00DE47F7" w:rsidRPr="00DE47F7" w:rsidRDefault="00DE47F7" w:rsidP="008F7B72">
            <w:pPr>
              <w:rPr>
                <w:rFonts w:ascii="宋体" w:hAnsi="宋体"/>
                <w:szCs w:val="21"/>
              </w:rPr>
            </w:pPr>
            <w:r>
              <w:rPr>
                <w:rFonts w:ascii="宋体" w:hAnsi="宋体"/>
                <w:szCs w:val="21"/>
              </w:rPr>
              <w:t>转出</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点击后包含的部门转出至无归属部门</w:t>
            </w:r>
          </w:p>
          <w:p w14:paraId="45F307ED" w14:textId="77777777" w:rsidR="005D08DB" w:rsidRDefault="005D08DB" w:rsidP="008F7B72">
            <w:pPr>
              <w:rPr>
                <w:rFonts w:ascii="宋体" w:hAnsi="宋体"/>
                <w:szCs w:val="21"/>
              </w:rPr>
            </w:pPr>
            <w:r>
              <w:rPr>
                <w:rFonts w:ascii="宋体" w:hAnsi="宋体"/>
                <w:szCs w:val="21"/>
              </w:rPr>
              <w:t>搜索</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点击后通过营业部名称筛选显示</w:t>
            </w:r>
          </w:p>
          <w:p w14:paraId="7C44FF8D" w14:textId="3CB62052" w:rsidR="00B9039D" w:rsidRPr="00861A22" w:rsidRDefault="00B9039D" w:rsidP="008F7B72">
            <w:pPr>
              <w:rPr>
                <w:rFonts w:ascii="宋体" w:hAnsi="宋体"/>
                <w:szCs w:val="21"/>
              </w:rPr>
            </w:pPr>
            <w:r>
              <w:rPr>
                <w:rFonts w:ascii="宋体" w:hAnsi="宋体"/>
                <w:szCs w:val="21"/>
              </w:rPr>
              <w:t>翻页</w:t>
            </w:r>
            <w:r>
              <w:rPr>
                <w:rFonts w:ascii="宋体" w:hAnsi="宋体" w:hint="eastAsia"/>
                <w:szCs w:val="21"/>
              </w:rPr>
              <w:t>：</w:t>
            </w:r>
            <w:r>
              <w:rPr>
                <w:rFonts w:ascii="宋体" w:hAnsi="宋体"/>
                <w:szCs w:val="21"/>
              </w:rPr>
              <w:t>链接按钮</w:t>
            </w:r>
            <w:r>
              <w:rPr>
                <w:rFonts w:ascii="宋体" w:hAnsi="宋体" w:hint="eastAsia"/>
                <w:szCs w:val="21"/>
              </w:rPr>
              <w:t>，</w:t>
            </w:r>
            <w:r>
              <w:rPr>
                <w:rFonts w:ascii="宋体" w:hAnsi="宋体"/>
                <w:szCs w:val="21"/>
              </w:rPr>
              <w:t>可根据查询结果显示记录条数</w:t>
            </w:r>
            <w:r>
              <w:rPr>
                <w:rFonts w:ascii="宋体" w:hAnsi="宋体" w:hint="eastAsia"/>
                <w:szCs w:val="21"/>
              </w:rPr>
              <w:t>，</w:t>
            </w:r>
            <w:r>
              <w:rPr>
                <w:rFonts w:ascii="宋体" w:hAnsi="宋体"/>
                <w:szCs w:val="21"/>
              </w:rPr>
              <w:t>每页最多显示</w:t>
            </w:r>
            <w:r>
              <w:rPr>
                <w:rFonts w:ascii="宋体" w:hAnsi="宋体" w:hint="eastAsia"/>
                <w:szCs w:val="21"/>
              </w:rPr>
              <w:t>20条</w:t>
            </w:r>
          </w:p>
        </w:tc>
      </w:tr>
      <w:tr w:rsidR="004B4FF6" w:rsidRPr="00C630D1" w14:paraId="6FB40F9A" w14:textId="77777777" w:rsidTr="008F7B72">
        <w:trPr>
          <w:jc w:val="center"/>
        </w:trPr>
        <w:tc>
          <w:tcPr>
            <w:tcW w:w="1548" w:type="dxa"/>
            <w:shd w:val="clear" w:color="auto" w:fill="A6A6A6"/>
          </w:tcPr>
          <w:p w14:paraId="4CB865D2"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59271303" w14:textId="00C64A79" w:rsidR="004B4FF6" w:rsidRPr="00E55CB4" w:rsidRDefault="004B4FF6" w:rsidP="008F7B72">
            <w:pPr>
              <w:spacing w:line="400" w:lineRule="exact"/>
              <w:rPr>
                <w:rFonts w:ascii="宋体" w:hAnsi="宋体"/>
                <w:b/>
                <w:szCs w:val="21"/>
              </w:rPr>
            </w:pPr>
            <w:r w:rsidRPr="00E55CB4">
              <w:rPr>
                <w:rFonts w:ascii="宋体" w:hAnsi="宋体" w:hint="eastAsia"/>
                <w:b/>
                <w:szCs w:val="21"/>
              </w:rPr>
              <w:t>【基础资料】</w:t>
            </w:r>
          </w:p>
          <w:p w14:paraId="4B113F3E" w14:textId="76438F5E" w:rsidR="004B4FF6" w:rsidRPr="00C630D1" w:rsidRDefault="00174924" w:rsidP="008F7B72">
            <w:pPr>
              <w:spacing w:line="400" w:lineRule="exact"/>
              <w:rPr>
                <w:rFonts w:ascii="宋体" w:hAnsi="宋体"/>
                <w:szCs w:val="21"/>
              </w:rPr>
            </w:pPr>
            <w:r>
              <w:rPr>
                <w:rFonts w:ascii="宋体" w:hAnsi="宋体"/>
                <w:szCs w:val="21"/>
              </w:rPr>
              <w:t>逻辑营业部</w:t>
            </w:r>
            <w:r>
              <w:rPr>
                <w:rFonts w:ascii="宋体" w:hAnsi="宋体" w:hint="eastAsia"/>
                <w:szCs w:val="21"/>
              </w:rPr>
              <w:t>、</w:t>
            </w:r>
            <w:r>
              <w:rPr>
                <w:rFonts w:ascii="宋体" w:hAnsi="宋体"/>
                <w:szCs w:val="21"/>
              </w:rPr>
              <w:t>逻辑营业部包含部门</w:t>
            </w:r>
            <w:r>
              <w:rPr>
                <w:rFonts w:ascii="宋体" w:hAnsi="宋体" w:hint="eastAsia"/>
                <w:szCs w:val="21"/>
              </w:rPr>
              <w:t>、</w:t>
            </w:r>
            <w:r>
              <w:rPr>
                <w:rFonts w:ascii="宋体" w:hAnsi="宋体"/>
                <w:szCs w:val="21"/>
              </w:rPr>
              <w:t>无归属原始部门</w:t>
            </w:r>
          </w:p>
        </w:tc>
      </w:tr>
      <w:tr w:rsidR="004B4FF6" w:rsidRPr="00C630D1" w14:paraId="02E37EBA" w14:textId="77777777" w:rsidTr="008F7B72">
        <w:trPr>
          <w:jc w:val="center"/>
        </w:trPr>
        <w:tc>
          <w:tcPr>
            <w:tcW w:w="1548" w:type="dxa"/>
            <w:shd w:val="clear" w:color="auto" w:fill="A6A6A6"/>
          </w:tcPr>
          <w:p w14:paraId="69C77E3B"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25427DDE" w14:textId="664ECA25" w:rsidR="004B4FF6" w:rsidRPr="000A3B83" w:rsidRDefault="007A0824" w:rsidP="008F7B72">
            <w:pPr>
              <w:spacing w:line="400" w:lineRule="exact"/>
              <w:rPr>
                <w:rFonts w:ascii="宋体" w:hAnsi="宋体"/>
                <w:szCs w:val="21"/>
              </w:rPr>
            </w:pPr>
            <w:r>
              <w:rPr>
                <w:rFonts w:ascii="宋体" w:hAnsi="宋体"/>
                <w:szCs w:val="21"/>
              </w:rPr>
              <w:t>操作员具有</w:t>
            </w:r>
            <w:r w:rsidR="007514D0">
              <w:rPr>
                <w:rFonts w:ascii="宋体" w:hAnsi="宋体" w:hint="eastAsia"/>
                <w:szCs w:val="21"/>
              </w:rPr>
              <w:t>【日均手续费数据跟踪】</w:t>
            </w:r>
            <w:r>
              <w:rPr>
                <w:rFonts w:ascii="宋体" w:hAnsi="宋体" w:hint="eastAsia"/>
                <w:szCs w:val="21"/>
              </w:rPr>
              <w:t>【逻辑数据】</w:t>
            </w:r>
            <w:r w:rsidR="007514D0">
              <w:rPr>
                <w:rFonts w:ascii="宋体" w:hAnsi="宋体" w:hint="eastAsia"/>
                <w:szCs w:val="21"/>
              </w:rPr>
              <w:t>菜单权限</w:t>
            </w:r>
          </w:p>
        </w:tc>
      </w:tr>
      <w:tr w:rsidR="004B4FF6" w:rsidRPr="00C630D1" w14:paraId="2C9EF866" w14:textId="77777777" w:rsidTr="008F7B72">
        <w:trPr>
          <w:jc w:val="center"/>
        </w:trPr>
        <w:tc>
          <w:tcPr>
            <w:tcW w:w="1548" w:type="dxa"/>
            <w:shd w:val="clear" w:color="auto" w:fill="A6A6A6"/>
          </w:tcPr>
          <w:p w14:paraId="6C814736"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3695D1D0" w14:textId="50DA54A3" w:rsidR="004B4FF6" w:rsidRPr="00C630D1" w:rsidRDefault="004C2197" w:rsidP="008F7B72">
            <w:pPr>
              <w:spacing w:line="400" w:lineRule="atLeast"/>
              <w:rPr>
                <w:rFonts w:ascii="宋体" w:hAnsi="宋体"/>
                <w:szCs w:val="21"/>
              </w:rPr>
            </w:pPr>
            <w:r>
              <w:rPr>
                <w:rFonts w:ascii="宋体" w:hAnsi="宋体"/>
                <w:szCs w:val="21"/>
              </w:rPr>
              <w:t>无</w:t>
            </w:r>
          </w:p>
        </w:tc>
      </w:tr>
      <w:tr w:rsidR="004B4FF6" w:rsidRPr="00C630D1" w14:paraId="09667FD6" w14:textId="77777777" w:rsidTr="008F7B72">
        <w:trPr>
          <w:jc w:val="center"/>
        </w:trPr>
        <w:tc>
          <w:tcPr>
            <w:tcW w:w="1548" w:type="dxa"/>
            <w:shd w:val="clear" w:color="auto" w:fill="A6A6A6"/>
          </w:tcPr>
          <w:p w14:paraId="69AC20BE"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0B710200"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bl>
    <w:p w14:paraId="5299975C" w14:textId="77777777" w:rsidR="004B4FF6" w:rsidRPr="004B4FF6" w:rsidRDefault="004B4FF6" w:rsidP="004B4FF6">
      <w:pPr>
        <w:pStyle w:val="a0"/>
      </w:pPr>
    </w:p>
    <w:p w14:paraId="63F4C201" w14:textId="77777777" w:rsidR="00F22F60" w:rsidRDefault="00F22F60" w:rsidP="00786169">
      <w:pPr>
        <w:pStyle w:val="4"/>
      </w:pPr>
      <w:r>
        <w:t>逻辑人员管理</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4B4FF6" w:rsidRPr="00C630D1" w14:paraId="372DE2C7" w14:textId="77777777" w:rsidTr="008F7B72">
        <w:trPr>
          <w:jc w:val="center"/>
        </w:trPr>
        <w:tc>
          <w:tcPr>
            <w:tcW w:w="1548" w:type="dxa"/>
            <w:shd w:val="clear" w:color="auto" w:fill="A6A6A6"/>
          </w:tcPr>
          <w:p w14:paraId="6F7CEADF"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264B70AA" w14:textId="77777777" w:rsidR="004B4FF6" w:rsidRPr="00C630D1" w:rsidRDefault="004B4FF6" w:rsidP="008F7B72">
            <w:pPr>
              <w:spacing w:line="400" w:lineRule="exact"/>
              <w:rPr>
                <w:rFonts w:ascii="宋体" w:hAnsi="宋体"/>
                <w:szCs w:val="21"/>
              </w:rPr>
            </w:pPr>
          </w:p>
        </w:tc>
      </w:tr>
      <w:tr w:rsidR="004B4FF6" w:rsidRPr="00C630D1" w14:paraId="5B6C9CDA" w14:textId="77777777" w:rsidTr="008F7B72">
        <w:trPr>
          <w:jc w:val="center"/>
        </w:trPr>
        <w:tc>
          <w:tcPr>
            <w:tcW w:w="1548" w:type="dxa"/>
            <w:shd w:val="clear" w:color="auto" w:fill="A6A6A6"/>
          </w:tcPr>
          <w:p w14:paraId="7661CEE5"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214B28E5" w14:textId="02E2BC90" w:rsidR="004B4FF6" w:rsidRPr="00C630D1" w:rsidRDefault="00502676" w:rsidP="008F7B72">
            <w:pPr>
              <w:spacing w:line="400" w:lineRule="exact"/>
              <w:rPr>
                <w:rFonts w:ascii="宋体" w:hAnsi="宋体"/>
                <w:szCs w:val="21"/>
              </w:rPr>
            </w:pPr>
            <w:r>
              <w:rPr>
                <w:rFonts w:ascii="宋体" w:hAnsi="宋体"/>
                <w:szCs w:val="21"/>
              </w:rPr>
              <w:t>逻辑人员管理</w:t>
            </w:r>
          </w:p>
        </w:tc>
      </w:tr>
      <w:tr w:rsidR="004B4FF6" w:rsidRPr="00C630D1" w14:paraId="43F0A0FF" w14:textId="77777777" w:rsidTr="008F7B72">
        <w:trPr>
          <w:jc w:val="center"/>
        </w:trPr>
        <w:tc>
          <w:tcPr>
            <w:tcW w:w="1548" w:type="dxa"/>
            <w:shd w:val="clear" w:color="auto" w:fill="A6A6A6"/>
          </w:tcPr>
          <w:p w14:paraId="70CA31DB"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17E79686" w14:textId="77777777" w:rsidR="004B4FF6" w:rsidRPr="00C630D1" w:rsidRDefault="004B4FF6"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2A863ED0" w14:textId="77777777" w:rsidR="004B4FF6" w:rsidRPr="00C630D1" w:rsidRDefault="004B4FF6"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7B248AE0" w14:textId="4887C359" w:rsidR="004B4FF6" w:rsidRPr="00C630D1" w:rsidRDefault="004B4FF6" w:rsidP="008F7B72">
            <w:pPr>
              <w:spacing w:line="400" w:lineRule="exact"/>
              <w:rPr>
                <w:rFonts w:ascii="宋体" w:hAnsi="宋体"/>
                <w:szCs w:val="21"/>
              </w:rPr>
            </w:pPr>
            <w:r w:rsidRPr="00C630D1">
              <w:rPr>
                <w:rFonts w:ascii="宋体" w:hAnsi="宋体"/>
                <w:szCs w:val="21"/>
              </w:rPr>
              <w:t>20</w:t>
            </w:r>
            <w:r w:rsidR="009C4FA1">
              <w:rPr>
                <w:rFonts w:ascii="宋体" w:hAnsi="宋体" w:hint="eastAsia"/>
                <w:szCs w:val="21"/>
              </w:rPr>
              <w:t>17-8-16</w:t>
            </w:r>
          </w:p>
        </w:tc>
      </w:tr>
      <w:tr w:rsidR="004B4FF6" w:rsidRPr="00C630D1" w14:paraId="65811518" w14:textId="77777777" w:rsidTr="008F7B72">
        <w:trPr>
          <w:jc w:val="center"/>
        </w:trPr>
        <w:tc>
          <w:tcPr>
            <w:tcW w:w="1548" w:type="dxa"/>
            <w:shd w:val="clear" w:color="auto" w:fill="A6A6A6"/>
          </w:tcPr>
          <w:p w14:paraId="015D2697"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6D9E1B10" w14:textId="5CDB5FC9" w:rsidR="004B4FF6" w:rsidRPr="00C630D1" w:rsidRDefault="00502676" w:rsidP="008F7B72">
            <w:pPr>
              <w:spacing w:line="400" w:lineRule="exact"/>
              <w:rPr>
                <w:rFonts w:ascii="宋体" w:hAnsi="宋体"/>
                <w:szCs w:val="21"/>
              </w:rPr>
            </w:pPr>
            <w:r>
              <w:rPr>
                <w:rFonts w:ascii="宋体" w:hAnsi="宋体"/>
                <w:szCs w:val="21"/>
              </w:rPr>
              <w:t>逻辑人员管理</w:t>
            </w:r>
          </w:p>
        </w:tc>
      </w:tr>
      <w:tr w:rsidR="004B4FF6" w:rsidRPr="00C630D1" w14:paraId="6D0F0B5A" w14:textId="77777777" w:rsidTr="008F7B72">
        <w:trPr>
          <w:jc w:val="center"/>
        </w:trPr>
        <w:tc>
          <w:tcPr>
            <w:tcW w:w="1548" w:type="dxa"/>
            <w:shd w:val="clear" w:color="auto" w:fill="A6A6A6"/>
          </w:tcPr>
          <w:p w14:paraId="24132ED5"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0EF8778D"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r w:rsidR="004B4FF6" w:rsidRPr="00C630D1" w14:paraId="50FB3669" w14:textId="77777777" w:rsidTr="008F7B72">
        <w:trPr>
          <w:jc w:val="center"/>
        </w:trPr>
        <w:tc>
          <w:tcPr>
            <w:tcW w:w="1548" w:type="dxa"/>
            <w:shd w:val="clear" w:color="auto" w:fill="A6A6A6"/>
          </w:tcPr>
          <w:p w14:paraId="75335F32"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4ED809C2"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r w:rsidR="004B4FF6" w:rsidRPr="00C630D1" w14:paraId="7B985DEA" w14:textId="77777777" w:rsidTr="008F7B72">
        <w:trPr>
          <w:jc w:val="center"/>
        </w:trPr>
        <w:tc>
          <w:tcPr>
            <w:tcW w:w="1548" w:type="dxa"/>
            <w:shd w:val="clear" w:color="auto" w:fill="A6A6A6"/>
          </w:tcPr>
          <w:p w14:paraId="5063394E"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099A330A" w14:textId="77777777" w:rsidR="004B4FF6" w:rsidRDefault="004B4FF6" w:rsidP="008F7B72">
            <w:pPr>
              <w:spacing w:before="60" w:after="60" w:line="400" w:lineRule="exact"/>
              <w:jc w:val="left"/>
              <w:rPr>
                <w:rFonts w:ascii="宋体" w:hAnsi="宋体"/>
                <w:b/>
                <w:szCs w:val="21"/>
              </w:rPr>
            </w:pPr>
            <w:r>
              <w:rPr>
                <w:rFonts w:ascii="宋体" w:hAnsi="宋体" w:hint="eastAsia"/>
                <w:b/>
                <w:szCs w:val="21"/>
              </w:rPr>
              <w:t>【设置要素】</w:t>
            </w:r>
          </w:p>
          <w:p w14:paraId="6E23C70D" w14:textId="77777777" w:rsidR="004B4FF6" w:rsidRDefault="006C1ACA" w:rsidP="008F7B72">
            <w:pPr>
              <w:spacing w:before="60" w:after="60" w:line="400" w:lineRule="exact"/>
              <w:jc w:val="left"/>
              <w:rPr>
                <w:rFonts w:ascii="宋体" w:hAnsi="宋体"/>
                <w:szCs w:val="21"/>
              </w:rPr>
            </w:pPr>
            <w:r>
              <w:rPr>
                <w:rFonts w:ascii="宋体" w:hAnsi="宋体"/>
                <w:szCs w:val="21"/>
              </w:rPr>
              <w:t>选择分公司</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为已新建的分公司</w:t>
            </w:r>
          </w:p>
          <w:p w14:paraId="05557349" w14:textId="77777777" w:rsidR="006C1ACA" w:rsidRDefault="006C1ACA" w:rsidP="008F7B72">
            <w:pPr>
              <w:spacing w:before="60" w:after="60" w:line="400" w:lineRule="exact"/>
              <w:jc w:val="left"/>
              <w:rPr>
                <w:rFonts w:ascii="宋体" w:hAnsi="宋体"/>
                <w:szCs w:val="21"/>
              </w:rPr>
            </w:pPr>
            <w:r>
              <w:rPr>
                <w:rFonts w:ascii="宋体" w:hAnsi="宋体"/>
                <w:szCs w:val="21"/>
              </w:rPr>
              <w:t>选择营业部</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为所选</w:t>
            </w:r>
            <w:r w:rsidR="0060359D">
              <w:rPr>
                <w:rFonts w:ascii="宋体" w:hAnsi="宋体"/>
                <w:szCs w:val="21"/>
              </w:rPr>
              <w:t>分公司下属</w:t>
            </w:r>
            <w:r>
              <w:rPr>
                <w:rFonts w:ascii="宋体" w:hAnsi="宋体"/>
                <w:szCs w:val="21"/>
              </w:rPr>
              <w:t>营业部</w:t>
            </w:r>
          </w:p>
          <w:p w14:paraId="7BA4C7F8" w14:textId="5773A0A4" w:rsidR="00AB6D33" w:rsidRPr="00DC1BF5" w:rsidRDefault="00E020A3" w:rsidP="008F7B72">
            <w:pPr>
              <w:spacing w:before="60" w:after="60" w:line="400" w:lineRule="exact"/>
              <w:jc w:val="left"/>
              <w:rPr>
                <w:rFonts w:ascii="宋体" w:hAnsi="宋体"/>
                <w:szCs w:val="21"/>
              </w:rPr>
            </w:pPr>
            <w:r>
              <w:rPr>
                <w:rFonts w:ascii="宋体" w:hAnsi="宋体" w:hint="eastAsia"/>
                <w:szCs w:val="21"/>
              </w:rPr>
              <w:t>姓名：输入框</w:t>
            </w:r>
          </w:p>
        </w:tc>
      </w:tr>
      <w:tr w:rsidR="004B4FF6" w:rsidRPr="00C630D1" w14:paraId="2C09E4B7" w14:textId="77777777" w:rsidTr="008F7B72">
        <w:trPr>
          <w:jc w:val="center"/>
        </w:trPr>
        <w:tc>
          <w:tcPr>
            <w:tcW w:w="1548" w:type="dxa"/>
            <w:shd w:val="clear" w:color="auto" w:fill="A6A6A6"/>
          </w:tcPr>
          <w:p w14:paraId="1F57DEB5"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0907939C" w14:textId="77777777" w:rsidR="004B4FF6" w:rsidRDefault="004B4FF6" w:rsidP="008F7B72">
            <w:pPr>
              <w:rPr>
                <w:rFonts w:ascii="宋体" w:hAnsi="宋体"/>
                <w:b/>
                <w:szCs w:val="21"/>
              </w:rPr>
            </w:pPr>
            <w:r w:rsidRPr="00946BE4">
              <w:rPr>
                <w:rFonts w:ascii="宋体" w:hAnsi="宋体" w:hint="eastAsia"/>
                <w:b/>
                <w:szCs w:val="21"/>
              </w:rPr>
              <w:t>【功能操作要求】</w:t>
            </w:r>
          </w:p>
          <w:p w14:paraId="32890033" w14:textId="77777777" w:rsidR="004B4FF6" w:rsidRDefault="006F452C" w:rsidP="008F7B72">
            <w:pPr>
              <w:rPr>
                <w:rFonts w:ascii="宋体" w:hAnsi="宋体"/>
                <w:szCs w:val="21"/>
              </w:rPr>
            </w:pPr>
            <w:r>
              <w:rPr>
                <w:rFonts w:ascii="宋体" w:hAnsi="宋体"/>
                <w:szCs w:val="21"/>
              </w:rPr>
              <w:t>搜索</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w:t>
            </w:r>
            <w:r w:rsidR="009E4581">
              <w:rPr>
                <w:rFonts w:ascii="宋体" w:hAnsi="宋体"/>
                <w:szCs w:val="21"/>
              </w:rPr>
              <w:t>后根据选择分公司</w:t>
            </w:r>
            <w:r w:rsidR="009E4581">
              <w:rPr>
                <w:rFonts w:ascii="宋体" w:hAnsi="宋体" w:hint="eastAsia"/>
                <w:szCs w:val="21"/>
              </w:rPr>
              <w:t>、</w:t>
            </w:r>
            <w:r w:rsidR="009E4581">
              <w:rPr>
                <w:rFonts w:ascii="宋体" w:hAnsi="宋体"/>
                <w:szCs w:val="21"/>
              </w:rPr>
              <w:t>选择营业部和姓名筛选显示</w:t>
            </w:r>
          </w:p>
          <w:p w14:paraId="1B6B84C7" w14:textId="6A00DD09" w:rsidR="0012445B" w:rsidRDefault="0012445B" w:rsidP="008F7B72">
            <w:pPr>
              <w:rPr>
                <w:rFonts w:ascii="宋体" w:hAnsi="宋体"/>
                <w:szCs w:val="21"/>
              </w:rPr>
            </w:pPr>
            <w:r>
              <w:rPr>
                <w:rFonts w:ascii="宋体" w:hAnsi="宋体"/>
                <w:szCs w:val="21"/>
              </w:rPr>
              <w:t>添加</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点击后跳转至添加人员页面</w:t>
            </w:r>
          </w:p>
          <w:p w14:paraId="3E2CA2EC" w14:textId="7FAD18EC" w:rsidR="0012445B" w:rsidRDefault="0012445B" w:rsidP="008F7B72">
            <w:pPr>
              <w:rPr>
                <w:rFonts w:ascii="宋体" w:hAnsi="宋体"/>
                <w:szCs w:val="21"/>
              </w:rPr>
            </w:pPr>
            <w:r>
              <w:rPr>
                <w:rFonts w:ascii="宋体" w:hAnsi="宋体"/>
                <w:szCs w:val="21"/>
              </w:rPr>
              <w:t>编辑</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点击后跳转至编辑人员页面</w:t>
            </w:r>
          </w:p>
          <w:p w14:paraId="2EA21D0E" w14:textId="47B65917" w:rsidR="0012445B" w:rsidRDefault="0012445B" w:rsidP="008F7B72">
            <w:pPr>
              <w:rPr>
                <w:rFonts w:ascii="宋体" w:hAnsi="宋体"/>
                <w:szCs w:val="21"/>
              </w:rPr>
            </w:pPr>
            <w:r>
              <w:rPr>
                <w:rFonts w:ascii="宋体" w:hAnsi="宋体"/>
                <w:szCs w:val="21"/>
              </w:rPr>
              <w:t>批量添加</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点击后跳转至批量添加人员页面</w:t>
            </w:r>
          </w:p>
          <w:p w14:paraId="3984A5D7" w14:textId="4C97CA51" w:rsidR="0012445B" w:rsidRDefault="0012445B" w:rsidP="008F7B72">
            <w:pPr>
              <w:rPr>
                <w:rFonts w:ascii="宋体" w:hAnsi="宋体"/>
                <w:szCs w:val="21"/>
              </w:rPr>
            </w:pPr>
            <w:r>
              <w:rPr>
                <w:rFonts w:ascii="宋体" w:hAnsi="宋体"/>
                <w:szCs w:val="21"/>
              </w:rPr>
              <w:t>分配人员</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点击后跳转至</w:t>
            </w:r>
            <w:hyperlink w:anchor="_分配人员" w:history="1">
              <w:r w:rsidRPr="00046274">
                <w:rPr>
                  <w:rStyle w:val="a6"/>
                  <w:rFonts w:ascii="宋体" w:hAnsi="宋体"/>
                  <w:szCs w:val="21"/>
                </w:rPr>
                <w:t>分配</w:t>
              </w:r>
              <w:r w:rsidR="000852B3" w:rsidRPr="00046274">
                <w:rPr>
                  <w:rStyle w:val="a6"/>
                  <w:rFonts w:ascii="宋体" w:hAnsi="宋体"/>
                  <w:szCs w:val="21"/>
                </w:rPr>
                <w:t>人员</w:t>
              </w:r>
            </w:hyperlink>
            <w:r w:rsidR="000852B3">
              <w:rPr>
                <w:rFonts w:ascii="宋体" w:hAnsi="宋体"/>
                <w:szCs w:val="21"/>
              </w:rPr>
              <w:t>页面</w:t>
            </w:r>
          </w:p>
          <w:p w14:paraId="7D4279E5" w14:textId="38756CAF" w:rsidR="00763F27" w:rsidRDefault="00763F27" w:rsidP="008F7B72">
            <w:pPr>
              <w:rPr>
                <w:rFonts w:ascii="宋体" w:hAnsi="宋体"/>
                <w:szCs w:val="21"/>
              </w:rPr>
            </w:pPr>
            <w:r>
              <w:rPr>
                <w:rFonts w:ascii="宋体" w:hAnsi="宋体"/>
                <w:szCs w:val="21"/>
              </w:rPr>
              <w:t>删除</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点击后逻辑删除该条记录</w:t>
            </w:r>
          </w:p>
          <w:p w14:paraId="02B67096" w14:textId="19F93CC4" w:rsidR="00255539" w:rsidRPr="00861A22" w:rsidRDefault="00255539" w:rsidP="008F7B72">
            <w:pPr>
              <w:rPr>
                <w:rFonts w:ascii="宋体" w:hAnsi="宋体"/>
                <w:szCs w:val="21"/>
              </w:rPr>
            </w:pPr>
            <w:r>
              <w:rPr>
                <w:rFonts w:ascii="宋体" w:hAnsi="宋体"/>
                <w:szCs w:val="21"/>
              </w:rPr>
              <w:t>翻页</w:t>
            </w:r>
            <w:r>
              <w:rPr>
                <w:rFonts w:ascii="宋体" w:hAnsi="宋体" w:hint="eastAsia"/>
                <w:szCs w:val="21"/>
              </w:rPr>
              <w:t>：</w:t>
            </w:r>
            <w:r>
              <w:rPr>
                <w:rFonts w:ascii="宋体" w:hAnsi="宋体"/>
                <w:szCs w:val="21"/>
              </w:rPr>
              <w:t>链接按钮</w:t>
            </w:r>
            <w:r>
              <w:rPr>
                <w:rFonts w:ascii="宋体" w:hAnsi="宋体" w:hint="eastAsia"/>
                <w:szCs w:val="21"/>
              </w:rPr>
              <w:t>，</w:t>
            </w:r>
            <w:r>
              <w:rPr>
                <w:rFonts w:ascii="宋体" w:hAnsi="宋体"/>
                <w:szCs w:val="21"/>
              </w:rPr>
              <w:t>可根据查询结果显示记录条数</w:t>
            </w:r>
            <w:r>
              <w:rPr>
                <w:rFonts w:ascii="宋体" w:hAnsi="宋体" w:hint="eastAsia"/>
                <w:szCs w:val="21"/>
              </w:rPr>
              <w:t>，</w:t>
            </w:r>
            <w:r>
              <w:rPr>
                <w:rFonts w:ascii="宋体" w:hAnsi="宋体"/>
                <w:szCs w:val="21"/>
              </w:rPr>
              <w:t>每页最多显示</w:t>
            </w:r>
            <w:r>
              <w:rPr>
                <w:rFonts w:ascii="宋体" w:hAnsi="宋体" w:hint="eastAsia"/>
                <w:szCs w:val="21"/>
              </w:rPr>
              <w:t>20条</w:t>
            </w:r>
          </w:p>
        </w:tc>
      </w:tr>
      <w:tr w:rsidR="004B4FF6" w:rsidRPr="00C630D1" w14:paraId="1AAE01E3" w14:textId="77777777" w:rsidTr="008F7B72">
        <w:trPr>
          <w:jc w:val="center"/>
        </w:trPr>
        <w:tc>
          <w:tcPr>
            <w:tcW w:w="1548" w:type="dxa"/>
            <w:shd w:val="clear" w:color="auto" w:fill="A6A6A6"/>
          </w:tcPr>
          <w:p w14:paraId="1297F922"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6B3D3DC1" w14:textId="77777777" w:rsidR="004B4FF6" w:rsidRPr="00E55CB4" w:rsidRDefault="004B4FF6" w:rsidP="008F7B72">
            <w:pPr>
              <w:spacing w:line="400" w:lineRule="exact"/>
              <w:rPr>
                <w:rFonts w:ascii="宋体" w:hAnsi="宋体"/>
                <w:b/>
                <w:szCs w:val="21"/>
              </w:rPr>
            </w:pPr>
            <w:r w:rsidRPr="00E55CB4">
              <w:rPr>
                <w:rFonts w:ascii="宋体" w:hAnsi="宋体" w:hint="eastAsia"/>
                <w:b/>
                <w:szCs w:val="21"/>
              </w:rPr>
              <w:t>【基础资料】</w:t>
            </w:r>
          </w:p>
          <w:p w14:paraId="2776FBFE" w14:textId="7CD13911" w:rsidR="004B4FF6" w:rsidRPr="00C630D1" w:rsidRDefault="00624DC1" w:rsidP="008F7B72">
            <w:pPr>
              <w:spacing w:line="400" w:lineRule="exact"/>
              <w:rPr>
                <w:rFonts w:ascii="宋体" w:hAnsi="宋体"/>
                <w:szCs w:val="21"/>
              </w:rPr>
            </w:pPr>
            <w:r>
              <w:rPr>
                <w:rFonts w:ascii="宋体" w:hAnsi="宋体"/>
                <w:szCs w:val="21"/>
              </w:rPr>
              <w:t>姓名</w:t>
            </w:r>
            <w:r>
              <w:rPr>
                <w:rFonts w:ascii="宋体" w:hAnsi="宋体" w:hint="eastAsia"/>
                <w:szCs w:val="21"/>
              </w:rPr>
              <w:t>、</w:t>
            </w:r>
            <w:r>
              <w:rPr>
                <w:rFonts w:ascii="宋体" w:hAnsi="宋体"/>
                <w:szCs w:val="21"/>
              </w:rPr>
              <w:t>分公司</w:t>
            </w:r>
            <w:r>
              <w:rPr>
                <w:rFonts w:ascii="宋体" w:hAnsi="宋体" w:hint="eastAsia"/>
                <w:szCs w:val="21"/>
              </w:rPr>
              <w:t>、</w:t>
            </w:r>
            <w:r>
              <w:rPr>
                <w:rFonts w:ascii="宋体" w:hAnsi="宋体"/>
                <w:szCs w:val="21"/>
              </w:rPr>
              <w:t>营业部</w:t>
            </w:r>
            <w:r>
              <w:rPr>
                <w:rFonts w:ascii="宋体" w:hAnsi="宋体" w:hint="eastAsia"/>
                <w:szCs w:val="21"/>
              </w:rPr>
              <w:t>、</w:t>
            </w:r>
            <w:r>
              <w:rPr>
                <w:rFonts w:ascii="宋体" w:hAnsi="宋体"/>
                <w:szCs w:val="21"/>
              </w:rPr>
              <w:t>操作</w:t>
            </w:r>
          </w:p>
        </w:tc>
      </w:tr>
      <w:tr w:rsidR="004B4FF6" w:rsidRPr="00C630D1" w14:paraId="6FB0424E" w14:textId="77777777" w:rsidTr="008F7B72">
        <w:trPr>
          <w:jc w:val="center"/>
        </w:trPr>
        <w:tc>
          <w:tcPr>
            <w:tcW w:w="1548" w:type="dxa"/>
            <w:shd w:val="clear" w:color="auto" w:fill="A6A6A6"/>
          </w:tcPr>
          <w:p w14:paraId="208B274D"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lastRenderedPageBreak/>
              <w:t>前置条件</w:t>
            </w:r>
          </w:p>
        </w:tc>
        <w:tc>
          <w:tcPr>
            <w:tcW w:w="9714" w:type="dxa"/>
            <w:gridSpan w:val="3"/>
          </w:tcPr>
          <w:p w14:paraId="156F738A" w14:textId="19C7E879" w:rsidR="004B4FF6" w:rsidRPr="000A3B83" w:rsidRDefault="00DE66C2" w:rsidP="008F7B72">
            <w:pPr>
              <w:spacing w:line="400" w:lineRule="exact"/>
              <w:rPr>
                <w:rFonts w:ascii="宋体" w:hAnsi="宋体"/>
                <w:szCs w:val="21"/>
              </w:rPr>
            </w:pPr>
            <w:r>
              <w:rPr>
                <w:rFonts w:ascii="宋体" w:hAnsi="宋体"/>
                <w:szCs w:val="21"/>
              </w:rPr>
              <w:t>操作员具有</w:t>
            </w:r>
            <w:r>
              <w:rPr>
                <w:rFonts w:ascii="宋体" w:hAnsi="宋体" w:hint="eastAsia"/>
                <w:szCs w:val="21"/>
              </w:rPr>
              <w:t>【日均手续费数据跟踪】【逻辑数据】菜单权限</w:t>
            </w:r>
          </w:p>
        </w:tc>
      </w:tr>
      <w:tr w:rsidR="004B4FF6" w:rsidRPr="00C630D1" w14:paraId="582E3C11" w14:textId="77777777" w:rsidTr="008F7B72">
        <w:trPr>
          <w:jc w:val="center"/>
        </w:trPr>
        <w:tc>
          <w:tcPr>
            <w:tcW w:w="1548" w:type="dxa"/>
            <w:shd w:val="clear" w:color="auto" w:fill="A6A6A6"/>
          </w:tcPr>
          <w:p w14:paraId="57ECADFC"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2DDB7BEF" w14:textId="312C627F" w:rsidR="004B4FF6" w:rsidRPr="00C630D1" w:rsidRDefault="007B7526" w:rsidP="008F7B72">
            <w:pPr>
              <w:spacing w:line="400" w:lineRule="atLeast"/>
              <w:rPr>
                <w:rFonts w:ascii="宋体" w:hAnsi="宋体"/>
                <w:szCs w:val="21"/>
              </w:rPr>
            </w:pPr>
            <w:r>
              <w:rPr>
                <w:rFonts w:ascii="宋体" w:hAnsi="宋体"/>
                <w:szCs w:val="21"/>
              </w:rPr>
              <w:t>无</w:t>
            </w:r>
          </w:p>
        </w:tc>
      </w:tr>
      <w:tr w:rsidR="004B4FF6" w:rsidRPr="00C630D1" w14:paraId="0D800BD5" w14:textId="77777777" w:rsidTr="008F7B72">
        <w:trPr>
          <w:jc w:val="center"/>
        </w:trPr>
        <w:tc>
          <w:tcPr>
            <w:tcW w:w="1548" w:type="dxa"/>
            <w:shd w:val="clear" w:color="auto" w:fill="A6A6A6"/>
          </w:tcPr>
          <w:p w14:paraId="00C33384"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5B9C1289"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bl>
    <w:p w14:paraId="6DDE4840" w14:textId="76009967" w:rsidR="00680B70" w:rsidRDefault="00680B70" w:rsidP="00F1282E">
      <w:pPr>
        <w:pStyle w:val="5"/>
      </w:pPr>
      <w:r>
        <w:t>添加</w:t>
      </w:r>
      <w:r w:rsidR="00210BFC">
        <w:t>人员</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653CFA" w:rsidRPr="00C630D1" w14:paraId="3EF36696" w14:textId="77777777" w:rsidTr="008F7B72">
        <w:trPr>
          <w:jc w:val="center"/>
        </w:trPr>
        <w:tc>
          <w:tcPr>
            <w:tcW w:w="1548" w:type="dxa"/>
            <w:shd w:val="clear" w:color="auto" w:fill="A6A6A6"/>
          </w:tcPr>
          <w:p w14:paraId="0B0C3099"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6DB11EB1" w14:textId="77777777" w:rsidR="00653CFA" w:rsidRPr="00C630D1" w:rsidRDefault="00653CFA" w:rsidP="008F7B72">
            <w:pPr>
              <w:spacing w:line="400" w:lineRule="exact"/>
              <w:rPr>
                <w:rFonts w:ascii="宋体" w:hAnsi="宋体"/>
                <w:szCs w:val="21"/>
              </w:rPr>
            </w:pPr>
          </w:p>
        </w:tc>
      </w:tr>
      <w:tr w:rsidR="00653CFA" w:rsidRPr="00C630D1" w14:paraId="3379621A" w14:textId="77777777" w:rsidTr="008F7B72">
        <w:trPr>
          <w:jc w:val="center"/>
        </w:trPr>
        <w:tc>
          <w:tcPr>
            <w:tcW w:w="1548" w:type="dxa"/>
            <w:shd w:val="clear" w:color="auto" w:fill="A6A6A6"/>
          </w:tcPr>
          <w:p w14:paraId="1AB34CC1"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6B944DCB" w14:textId="674408D7" w:rsidR="00653CFA" w:rsidRPr="00C630D1" w:rsidRDefault="00210BFC" w:rsidP="008F7B72">
            <w:pPr>
              <w:spacing w:line="400" w:lineRule="exact"/>
              <w:rPr>
                <w:rFonts w:ascii="宋体" w:hAnsi="宋体"/>
                <w:szCs w:val="21"/>
              </w:rPr>
            </w:pPr>
            <w:r>
              <w:rPr>
                <w:rFonts w:ascii="宋体" w:hAnsi="宋体"/>
                <w:szCs w:val="21"/>
              </w:rPr>
              <w:t>添加人员</w:t>
            </w:r>
          </w:p>
        </w:tc>
      </w:tr>
      <w:tr w:rsidR="00653CFA" w:rsidRPr="00C630D1" w14:paraId="427DC6E5" w14:textId="77777777" w:rsidTr="008F7B72">
        <w:trPr>
          <w:jc w:val="center"/>
        </w:trPr>
        <w:tc>
          <w:tcPr>
            <w:tcW w:w="1548" w:type="dxa"/>
            <w:shd w:val="clear" w:color="auto" w:fill="A6A6A6"/>
          </w:tcPr>
          <w:p w14:paraId="52B554F0"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11885EB2" w14:textId="77777777" w:rsidR="00653CFA" w:rsidRPr="00C630D1" w:rsidRDefault="00653CFA"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37A58E88" w14:textId="77777777" w:rsidR="00653CFA" w:rsidRPr="00C630D1" w:rsidRDefault="00653CFA"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6559D643" w14:textId="77777777" w:rsidR="00653CFA" w:rsidRPr="00C630D1" w:rsidRDefault="00653CFA" w:rsidP="008F7B72">
            <w:pPr>
              <w:spacing w:line="400" w:lineRule="exact"/>
              <w:rPr>
                <w:rFonts w:ascii="宋体" w:hAnsi="宋体"/>
                <w:szCs w:val="21"/>
              </w:rPr>
            </w:pPr>
            <w:r w:rsidRPr="00C630D1">
              <w:rPr>
                <w:rFonts w:ascii="宋体" w:hAnsi="宋体"/>
                <w:szCs w:val="21"/>
              </w:rPr>
              <w:t>20</w:t>
            </w:r>
            <w:r>
              <w:rPr>
                <w:rFonts w:ascii="宋体" w:hAnsi="宋体" w:hint="eastAsia"/>
                <w:szCs w:val="21"/>
              </w:rPr>
              <w:t>17-8-16</w:t>
            </w:r>
          </w:p>
        </w:tc>
      </w:tr>
      <w:tr w:rsidR="00653CFA" w:rsidRPr="00C630D1" w14:paraId="6D50D9ED" w14:textId="77777777" w:rsidTr="008F7B72">
        <w:trPr>
          <w:jc w:val="center"/>
        </w:trPr>
        <w:tc>
          <w:tcPr>
            <w:tcW w:w="1548" w:type="dxa"/>
            <w:shd w:val="clear" w:color="auto" w:fill="A6A6A6"/>
          </w:tcPr>
          <w:p w14:paraId="6E441103"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444D876B" w14:textId="74344A62" w:rsidR="00653CFA" w:rsidRPr="00C630D1" w:rsidRDefault="00210BFC" w:rsidP="008F7B72">
            <w:pPr>
              <w:spacing w:line="400" w:lineRule="exact"/>
              <w:rPr>
                <w:rFonts w:ascii="宋体" w:hAnsi="宋体"/>
                <w:szCs w:val="21"/>
              </w:rPr>
            </w:pPr>
            <w:r>
              <w:rPr>
                <w:rFonts w:ascii="宋体" w:hAnsi="宋体"/>
                <w:szCs w:val="21"/>
              </w:rPr>
              <w:t>添加人员</w:t>
            </w:r>
          </w:p>
        </w:tc>
      </w:tr>
      <w:tr w:rsidR="00653CFA" w:rsidRPr="00C630D1" w14:paraId="40CD1A5E" w14:textId="77777777" w:rsidTr="008F7B72">
        <w:trPr>
          <w:jc w:val="center"/>
        </w:trPr>
        <w:tc>
          <w:tcPr>
            <w:tcW w:w="1548" w:type="dxa"/>
            <w:shd w:val="clear" w:color="auto" w:fill="A6A6A6"/>
          </w:tcPr>
          <w:p w14:paraId="51C552EE"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1A0B5BCA" w14:textId="77777777" w:rsidR="00653CFA" w:rsidRPr="00C630D1" w:rsidRDefault="00653CFA" w:rsidP="008F7B72">
            <w:pPr>
              <w:spacing w:line="400" w:lineRule="exact"/>
              <w:rPr>
                <w:rFonts w:ascii="宋体" w:hAnsi="宋体"/>
                <w:szCs w:val="21"/>
              </w:rPr>
            </w:pPr>
            <w:r>
              <w:rPr>
                <w:rFonts w:ascii="宋体" w:hAnsi="宋体" w:hint="eastAsia"/>
                <w:szCs w:val="21"/>
              </w:rPr>
              <w:t>无</w:t>
            </w:r>
          </w:p>
        </w:tc>
      </w:tr>
      <w:tr w:rsidR="00653CFA" w:rsidRPr="00C630D1" w14:paraId="4147A4FB" w14:textId="77777777" w:rsidTr="008F7B72">
        <w:trPr>
          <w:jc w:val="center"/>
        </w:trPr>
        <w:tc>
          <w:tcPr>
            <w:tcW w:w="1548" w:type="dxa"/>
            <w:shd w:val="clear" w:color="auto" w:fill="A6A6A6"/>
          </w:tcPr>
          <w:p w14:paraId="177954A7"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24B14F9B" w14:textId="77777777" w:rsidR="00653CFA" w:rsidRPr="00C630D1" w:rsidRDefault="00653CFA" w:rsidP="008F7B72">
            <w:pPr>
              <w:spacing w:line="400" w:lineRule="exact"/>
              <w:rPr>
                <w:rFonts w:ascii="宋体" w:hAnsi="宋体"/>
                <w:szCs w:val="21"/>
              </w:rPr>
            </w:pPr>
            <w:r>
              <w:rPr>
                <w:rFonts w:ascii="宋体" w:hAnsi="宋体" w:hint="eastAsia"/>
                <w:szCs w:val="21"/>
              </w:rPr>
              <w:t>无</w:t>
            </w:r>
          </w:p>
        </w:tc>
      </w:tr>
      <w:tr w:rsidR="00653CFA" w:rsidRPr="00C630D1" w14:paraId="06516E69" w14:textId="77777777" w:rsidTr="008F7B72">
        <w:trPr>
          <w:jc w:val="center"/>
        </w:trPr>
        <w:tc>
          <w:tcPr>
            <w:tcW w:w="1548" w:type="dxa"/>
            <w:shd w:val="clear" w:color="auto" w:fill="A6A6A6"/>
          </w:tcPr>
          <w:p w14:paraId="74910972"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7B245990" w14:textId="77777777" w:rsidR="00653CFA" w:rsidRDefault="00653CFA" w:rsidP="008F7B72">
            <w:pPr>
              <w:spacing w:before="60" w:after="60" w:line="400" w:lineRule="exact"/>
              <w:jc w:val="left"/>
              <w:rPr>
                <w:rFonts w:ascii="宋体" w:hAnsi="宋体"/>
                <w:b/>
                <w:szCs w:val="21"/>
              </w:rPr>
            </w:pPr>
            <w:r>
              <w:rPr>
                <w:rFonts w:ascii="宋体" w:hAnsi="宋体" w:hint="eastAsia"/>
                <w:b/>
                <w:szCs w:val="21"/>
              </w:rPr>
              <w:t>【设置要素】</w:t>
            </w:r>
          </w:p>
          <w:p w14:paraId="33BA5F5D" w14:textId="77777777" w:rsidR="00653CFA" w:rsidRDefault="00FB7073" w:rsidP="008F7B72">
            <w:pPr>
              <w:spacing w:before="60" w:after="60" w:line="400" w:lineRule="exact"/>
              <w:jc w:val="left"/>
              <w:rPr>
                <w:rFonts w:ascii="宋体" w:hAnsi="宋体"/>
                <w:szCs w:val="21"/>
              </w:rPr>
            </w:pPr>
            <w:r>
              <w:rPr>
                <w:rFonts w:ascii="宋体" w:hAnsi="宋体"/>
                <w:szCs w:val="21"/>
              </w:rPr>
              <w:t>分公司</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为已新建分公司</w:t>
            </w:r>
          </w:p>
          <w:p w14:paraId="5F0543E5" w14:textId="77777777" w:rsidR="00FB7073" w:rsidRDefault="00FB7073" w:rsidP="008F7B72">
            <w:pPr>
              <w:spacing w:before="60" w:after="60" w:line="400" w:lineRule="exact"/>
              <w:jc w:val="left"/>
              <w:rPr>
                <w:rFonts w:ascii="宋体" w:hAnsi="宋体"/>
                <w:szCs w:val="21"/>
              </w:rPr>
            </w:pPr>
            <w:r>
              <w:rPr>
                <w:rFonts w:ascii="宋体" w:hAnsi="宋体"/>
                <w:szCs w:val="21"/>
              </w:rPr>
              <w:t>营业部</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为已选分公司包含的营业部</w:t>
            </w:r>
          </w:p>
          <w:p w14:paraId="3C8CF2F5" w14:textId="310D32A6" w:rsidR="00057502" w:rsidRPr="00DC1BF5" w:rsidRDefault="00354E71" w:rsidP="008F7B72">
            <w:pPr>
              <w:spacing w:before="60" w:after="60" w:line="400" w:lineRule="exact"/>
              <w:jc w:val="left"/>
              <w:rPr>
                <w:rFonts w:ascii="宋体" w:hAnsi="宋体"/>
                <w:szCs w:val="21"/>
              </w:rPr>
            </w:pPr>
            <w:r>
              <w:rPr>
                <w:rFonts w:ascii="宋体" w:hAnsi="宋体"/>
                <w:szCs w:val="21"/>
              </w:rPr>
              <w:t>姓名</w:t>
            </w:r>
            <w:r>
              <w:rPr>
                <w:rFonts w:ascii="宋体" w:hAnsi="宋体" w:hint="eastAsia"/>
                <w:szCs w:val="21"/>
              </w:rPr>
              <w:t>：</w:t>
            </w:r>
            <w:r>
              <w:rPr>
                <w:rFonts w:ascii="宋体" w:hAnsi="宋体"/>
                <w:szCs w:val="21"/>
              </w:rPr>
              <w:t>输入框</w:t>
            </w:r>
          </w:p>
        </w:tc>
      </w:tr>
      <w:tr w:rsidR="00653CFA" w:rsidRPr="00C630D1" w14:paraId="4BFDB9A9" w14:textId="77777777" w:rsidTr="008F7B72">
        <w:trPr>
          <w:jc w:val="center"/>
        </w:trPr>
        <w:tc>
          <w:tcPr>
            <w:tcW w:w="1548" w:type="dxa"/>
            <w:shd w:val="clear" w:color="auto" w:fill="A6A6A6"/>
          </w:tcPr>
          <w:p w14:paraId="7D05579B"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50FECE9E" w14:textId="77777777" w:rsidR="00653CFA" w:rsidRDefault="00653CFA" w:rsidP="008F7B72">
            <w:pPr>
              <w:rPr>
                <w:rFonts w:ascii="宋体" w:hAnsi="宋体"/>
                <w:b/>
                <w:szCs w:val="21"/>
              </w:rPr>
            </w:pPr>
            <w:r w:rsidRPr="00946BE4">
              <w:rPr>
                <w:rFonts w:ascii="宋体" w:hAnsi="宋体" w:hint="eastAsia"/>
                <w:b/>
                <w:szCs w:val="21"/>
              </w:rPr>
              <w:t>【功能操作要求】</w:t>
            </w:r>
          </w:p>
          <w:p w14:paraId="625CC546" w14:textId="31725516" w:rsidR="00057502" w:rsidRDefault="00057502" w:rsidP="008F7B72">
            <w:pPr>
              <w:rPr>
                <w:rFonts w:ascii="宋体" w:hAnsi="宋体"/>
                <w:szCs w:val="21"/>
              </w:rPr>
            </w:pPr>
            <w:r>
              <w:rPr>
                <w:rFonts w:ascii="宋体" w:hAnsi="宋体"/>
                <w:szCs w:val="21"/>
              </w:rPr>
              <w:t>简化</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w:t>
            </w:r>
            <w:r>
              <w:rPr>
                <w:rFonts w:ascii="宋体" w:hAnsi="宋体" w:hint="eastAsia"/>
                <w:szCs w:val="21"/>
              </w:rPr>
              <w:t>剔除已输入的</w:t>
            </w:r>
            <w:r w:rsidR="00945A76">
              <w:rPr>
                <w:rFonts w:ascii="宋体" w:hAnsi="宋体" w:hint="eastAsia"/>
                <w:szCs w:val="21"/>
              </w:rPr>
              <w:t>姓名</w:t>
            </w:r>
            <w:r>
              <w:rPr>
                <w:rFonts w:ascii="宋体" w:hAnsi="宋体" w:hint="eastAsia"/>
                <w:szCs w:val="21"/>
              </w:rPr>
              <w:t>中的冗余字符</w:t>
            </w:r>
          </w:p>
          <w:p w14:paraId="5A49603C" w14:textId="588CC471" w:rsidR="00653CFA" w:rsidRPr="00861A22" w:rsidRDefault="00F039D5" w:rsidP="008F7B72">
            <w:pPr>
              <w:rPr>
                <w:rFonts w:ascii="宋体" w:hAnsi="宋体"/>
                <w:szCs w:val="21"/>
              </w:rPr>
            </w:pPr>
            <w:r>
              <w:rPr>
                <w:rFonts w:ascii="宋体" w:hAnsi="宋体"/>
                <w:szCs w:val="21"/>
              </w:rPr>
              <w:t>创建</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点击后创建人员信息</w:t>
            </w:r>
          </w:p>
        </w:tc>
      </w:tr>
      <w:tr w:rsidR="00653CFA" w:rsidRPr="00C630D1" w14:paraId="003086BD" w14:textId="77777777" w:rsidTr="008F7B72">
        <w:trPr>
          <w:jc w:val="center"/>
        </w:trPr>
        <w:tc>
          <w:tcPr>
            <w:tcW w:w="1548" w:type="dxa"/>
            <w:shd w:val="clear" w:color="auto" w:fill="A6A6A6"/>
          </w:tcPr>
          <w:p w14:paraId="5FC85665"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23A73DE7" w14:textId="77777777" w:rsidR="00653CFA" w:rsidRPr="00E55CB4" w:rsidRDefault="00653CFA" w:rsidP="008F7B72">
            <w:pPr>
              <w:spacing w:line="400" w:lineRule="exact"/>
              <w:rPr>
                <w:rFonts w:ascii="宋体" w:hAnsi="宋体"/>
                <w:b/>
                <w:szCs w:val="21"/>
              </w:rPr>
            </w:pPr>
            <w:r w:rsidRPr="00E55CB4">
              <w:rPr>
                <w:rFonts w:ascii="宋体" w:hAnsi="宋体" w:hint="eastAsia"/>
                <w:b/>
                <w:szCs w:val="21"/>
              </w:rPr>
              <w:t>【基础资料】</w:t>
            </w:r>
          </w:p>
          <w:p w14:paraId="61FE9F42" w14:textId="6C061C0B" w:rsidR="00653CFA" w:rsidRPr="00C630D1" w:rsidRDefault="00B733C5" w:rsidP="008F7B72">
            <w:pPr>
              <w:spacing w:line="400" w:lineRule="exact"/>
              <w:rPr>
                <w:rFonts w:ascii="宋体" w:hAnsi="宋体"/>
                <w:szCs w:val="21"/>
              </w:rPr>
            </w:pPr>
            <w:r>
              <w:rPr>
                <w:rFonts w:ascii="宋体" w:hAnsi="宋体"/>
                <w:szCs w:val="21"/>
              </w:rPr>
              <w:t>姓名</w:t>
            </w:r>
            <w:r>
              <w:rPr>
                <w:rFonts w:ascii="宋体" w:hAnsi="宋体" w:hint="eastAsia"/>
                <w:szCs w:val="21"/>
              </w:rPr>
              <w:t>、</w:t>
            </w:r>
            <w:r>
              <w:rPr>
                <w:rFonts w:ascii="宋体" w:hAnsi="宋体"/>
                <w:szCs w:val="21"/>
              </w:rPr>
              <w:t>分公司</w:t>
            </w:r>
            <w:r>
              <w:rPr>
                <w:rFonts w:ascii="宋体" w:hAnsi="宋体" w:hint="eastAsia"/>
                <w:szCs w:val="21"/>
              </w:rPr>
              <w:t>、</w:t>
            </w:r>
            <w:r>
              <w:rPr>
                <w:rFonts w:ascii="宋体" w:hAnsi="宋体"/>
                <w:szCs w:val="21"/>
              </w:rPr>
              <w:t>营业部</w:t>
            </w:r>
          </w:p>
        </w:tc>
      </w:tr>
      <w:tr w:rsidR="00653CFA" w:rsidRPr="00C630D1" w14:paraId="3892D616" w14:textId="77777777" w:rsidTr="008F7B72">
        <w:trPr>
          <w:jc w:val="center"/>
        </w:trPr>
        <w:tc>
          <w:tcPr>
            <w:tcW w:w="1548" w:type="dxa"/>
            <w:shd w:val="clear" w:color="auto" w:fill="A6A6A6"/>
          </w:tcPr>
          <w:p w14:paraId="60ADB961"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03ADAB57" w14:textId="7503BECE" w:rsidR="00653CFA" w:rsidRPr="000A3B83" w:rsidRDefault="00DE66C2" w:rsidP="008F7B72">
            <w:pPr>
              <w:spacing w:line="400" w:lineRule="exact"/>
              <w:rPr>
                <w:rFonts w:ascii="宋体" w:hAnsi="宋体"/>
                <w:szCs w:val="21"/>
              </w:rPr>
            </w:pPr>
            <w:r>
              <w:rPr>
                <w:rFonts w:ascii="宋体" w:hAnsi="宋体"/>
                <w:szCs w:val="21"/>
              </w:rPr>
              <w:t>操作员具有</w:t>
            </w:r>
            <w:r>
              <w:rPr>
                <w:rFonts w:ascii="宋体" w:hAnsi="宋体" w:hint="eastAsia"/>
                <w:szCs w:val="21"/>
              </w:rPr>
              <w:t>【日均手续费数据跟踪】【逻辑数据】菜单权限</w:t>
            </w:r>
          </w:p>
        </w:tc>
      </w:tr>
      <w:tr w:rsidR="00653CFA" w:rsidRPr="00C630D1" w14:paraId="0671DFDE" w14:textId="77777777" w:rsidTr="008F7B72">
        <w:trPr>
          <w:jc w:val="center"/>
        </w:trPr>
        <w:tc>
          <w:tcPr>
            <w:tcW w:w="1548" w:type="dxa"/>
            <w:shd w:val="clear" w:color="auto" w:fill="A6A6A6"/>
          </w:tcPr>
          <w:p w14:paraId="742BEDA5"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5448C31C" w14:textId="456D7DFC" w:rsidR="00653CFA" w:rsidRPr="00C630D1" w:rsidRDefault="00A85C66" w:rsidP="008F7B72">
            <w:pPr>
              <w:spacing w:line="400" w:lineRule="atLeast"/>
              <w:rPr>
                <w:rFonts w:ascii="宋体" w:hAnsi="宋体"/>
                <w:szCs w:val="21"/>
              </w:rPr>
            </w:pPr>
            <w:r>
              <w:rPr>
                <w:rFonts w:ascii="宋体" w:hAnsi="宋体"/>
                <w:szCs w:val="21"/>
              </w:rPr>
              <w:t>无</w:t>
            </w:r>
          </w:p>
        </w:tc>
      </w:tr>
      <w:tr w:rsidR="00653CFA" w:rsidRPr="00C630D1" w14:paraId="24B4DA25" w14:textId="77777777" w:rsidTr="008F7B72">
        <w:trPr>
          <w:jc w:val="center"/>
        </w:trPr>
        <w:tc>
          <w:tcPr>
            <w:tcW w:w="1548" w:type="dxa"/>
            <w:shd w:val="clear" w:color="auto" w:fill="A6A6A6"/>
          </w:tcPr>
          <w:p w14:paraId="59A60131"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5088A1D2" w14:textId="77777777" w:rsidR="00653CFA" w:rsidRPr="00C630D1" w:rsidRDefault="00653CFA" w:rsidP="008F7B72">
            <w:pPr>
              <w:spacing w:line="400" w:lineRule="exact"/>
              <w:rPr>
                <w:rFonts w:ascii="宋体" w:hAnsi="宋体"/>
                <w:szCs w:val="21"/>
              </w:rPr>
            </w:pPr>
            <w:r>
              <w:rPr>
                <w:rFonts w:ascii="宋体" w:hAnsi="宋体" w:hint="eastAsia"/>
                <w:szCs w:val="21"/>
              </w:rPr>
              <w:t>无</w:t>
            </w:r>
          </w:p>
        </w:tc>
      </w:tr>
    </w:tbl>
    <w:p w14:paraId="64152F55" w14:textId="77777777" w:rsidR="00680B70" w:rsidRPr="00680B70" w:rsidRDefault="00680B70" w:rsidP="00680B70"/>
    <w:p w14:paraId="3C42F34F" w14:textId="7DF0A712" w:rsidR="004B4FF6" w:rsidRDefault="00F1282E" w:rsidP="00F1282E">
      <w:pPr>
        <w:pStyle w:val="5"/>
      </w:pPr>
      <w:r>
        <w:t>批量添加</w:t>
      </w:r>
      <w:r w:rsidR="006C266C">
        <w:t>人员</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F34ACE" w:rsidRPr="00C630D1" w14:paraId="776EA235" w14:textId="77777777" w:rsidTr="008F7B72">
        <w:trPr>
          <w:jc w:val="center"/>
        </w:trPr>
        <w:tc>
          <w:tcPr>
            <w:tcW w:w="1548" w:type="dxa"/>
            <w:shd w:val="clear" w:color="auto" w:fill="A6A6A6"/>
          </w:tcPr>
          <w:p w14:paraId="3C1070D4" w14:textId="77777777" w:rsidR="00F34ACE" w:rsidRPr="00C630D1" w:rsidRDefault="00F34ACE"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5DC55C31" w14:textId="77777777" w:rsidR="00F34ACE" w:rsidRPr="00C630D1" w:rsidRDefault="00F34ACE" w:rsidP="008F7B72">
            <w:pPr>
              <w:spacing w:line="400" w:lineRule="exact"/>
              <w:rPr>
                <w:rFonts w:ascii="宋体" w:hAnsi="宋体"/>
                <w:szCs w:val="21"/>
              </w:rPr>
            </w:pPr>
          </w:p>
        </w:tc>
      </w:tr>
      <w:tr w:rsidR="00F34ACE" w:rsidRPr="00C630D1" w14:paraId="7DDC6C0A" w14:textId="77777777" w:rsidTr="008F7B72">
        <w:trPr>
          <w:jc w:val="center"/>
        </w:trPr>
        <w:tc>
          <w:tcPr>
            <w:tcW w:w="1548" w:type="dxa"/>
            <w:shd w:val="clear" w:color="auto" w:fill="A6A6A6"/>
          </w:tcPr>
          <w:p w14:paraId="6A51C65C" w14:textId="77777777" w:rsidR="00F34ACE" w:rsidRPr="00C630D1" w:rsidRDefault="00F34ACE"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5E33A20B" w14:textId="518F34FD" w:rsidR="00F34ACE" w:rsidRPr="00C630D1" w:rsidRDefault="006C266C" w:rsidP="008F7B72">
            <w:pPr>
              <w:spacing w:line="400" w:lineRule="exact"/>
              <w:rPr>
                <w:rFonts w:ascii="宋体" w:hAnsi="宋体"/>
                <w:szCs w:val="21"/>
              </w:rPr>
            </w:pPr>
            <w:r>
              <w:rPr>
                <w:rFonts w:ascii="宋体" w:hAnsi="宋体"/>
                <w:szCs w:val="21"/>
              </w:rPr>
              <w:t>批量添加人员</w:t>
            </w:r>
          </w:p>
        </w:tc>
      </w:tr>
      <w:tr w:rsidR="00F34ACE" w:rsidRPr="00C630D1" w14:paraId="56261A97" w14:textId="77777777" w:rsidTr="008F7B72">
        <w:trPr>
          <w:jc w:val="center"/>
        </w:trPr>
        <w:tc>
          <w:tcPr>
            <w:tcW w:w="1548" w:type="dxa"/>
            <w:shd w:val="clear" w:color="auto" w:fill="A6A6A6"/>
          </w:tcPr>
          <w:p w14:paraId="0C29B8FE" w14:textId="77777777" w:rsidR="00F34ACE" w:rsidRPr="00C630D1" w:rsidRDefault="00F34ACE"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37AA9767" w14:textId="77777777" w:rsidR="00F34ACE" w:rsidRPr="00C630D1" w:rsidRDefault="00F34ACE"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267F2DED" w14:textId="77777777" w:rsidR="00F34ACE" w:rsidRPr="00C630D1" w:rsidRDefault="00F34ACE"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781198F6" w14:textId="5D10C903" w:rsidR="00F34ACE" w:rsidRPr="00C630D1" w:rsidRDefault="00F34ACE" w:rsidP="008F7B72">
            <w:pPr>
              <w:spacing w:line="400" w:lineRule="exact"/>
              <w:rPr>
                <w:rFonts w:ascii="宋体" w:hAnsi="宋体"/>
                <w:szCs w:val="21"/>
              </w:rPr>
            </w:pPr>
            <w:r w:rsidRPr="00C630D1">
              <w:rPr>
                <w:rFonts w:ascii="宋体" w:hAnsi="宋体"/>
                <w:szCs w:val="21"/>
              </w:rPr>
              <w:t>20</w:t>
            </w:r>
            <w:r w:rsidR="00542F91">
              <w:rPr>
                <w:rFonts w:ascii="宋体" w:hAnsi="宋体" w:hint="eastAsia"/>
                <w:szCs w:val="21"/>
              </w:rPr>
              <w:t>17-8-16</w:t>
            </w:r>
          </w:p>
        </w:tc>
      </w:tr>
      <w:tr w:rsidR="00F34ACE" w:rsidRPr="00C630D1" w14:paraId="1EA188D2" w14:textId="77777777" w:rsidTr="008F7B72">
        <w:trPr>
          <w:jc w:val="center"/>
        </w:trPr>
        <w:tc>
          <w:tcPr>
            <w:tcW w:w="1548" w:type="dxa"/>
            <w:shd w:val="clear" w:color="auto" w:fill="A6A6A6"/>
          </w:tcPr>
          <w:p w14:paraId="0ED6EB33" w14:textId="77777777" w:rsidR="00F34ACE" w:rsidRPr="00C630D1" w:rsidRDefault="00F34ACE"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6609BCEC" w14:textId="14466397" w:rsidR="00F34ACE" w:rsidRPr="00C630D1" w:rsidRDefault="006C266C" w:rsidP="008F7B72">
            <w:pPr>
              <w:spacing w:line="400" w:lineRule="exact"/>
              <w:rPr>
                <w:rFonts w:ascii="宋体" w:hAnsi="宋体"/>
                <w:szCs w:val="21"/>
              </w:rPr>
            </w:pPr>
            <w:r>
              <w:rPr>
                <w:rFonts w:ascii="宋体" w:hAnsi="宋体"/>
                <w:szCs w:val="21"/>
              </w:rPr>
              <w:t>批量添加人员</w:t>
            </w:r>
          </w:p>
        </w:tc>
      </w:tr>
      <w:tr w:rsidR="00F34ACE" w:rsidRPr="00C630D1" w14:paraId="5B2693AA" w14:textId="77777777" w:rsidTr="008F7B72">
        <w:trPr>
          <w:jc w:val="center"/>
        </w:trPr>
        <w:tc>
          <w:tcPr>
            <w:tcW w:w="1548" w:type="dxa"/>
            <w:shd w:val="clear" w:color="auto" w:fill="A6A6A6"/>
          </w:tcPr>
          <w:p w14:paraId="360AA706" w14:textId="77777777" w:rsidR="00F34ACE" w:rsidRPr="00C630D1" w:rsidRDefault="00F34ACE"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51B656A3" w14:textId="77777777" w:rsidR="00F34ACE" w:rsidRPr="00C630D1" w:rsidRDefault="00F34ACE" w:rsidP="008F7B72">
            <w:pPr>
              <w:spacing w:line="400" w:lineRule="exact"/>
              <w:rPr>
                <w:rFonts w:ascii="宋体" w:hAnsi="宋体"/>
                <w:szCs w:val="21"/>
              </w:rPr>
            </w:pPr>
            <w:r>
              <w:rPr>
                <w:rFonts w:ascii="宋体" w:hAnsi="宋体" w:hint="eastAsia"/>
                <w:szCs w:val="21"/>
              </w:rPr>
              <w:t>无</w:t>
            </w:r>
          </w:p>
        </w:tc>
      </w:tr>
      <w:tr w:rsidR="00F34ACE" w:rsidRPr="00C630D1" w14:paraId="0B8BDC6B" w14:textId="77777777" w:rsidTr="008F7B72">
        <w:trPr>
          <w:jc w:val="center"/>
        </w:trPr>
        <w:tc>
          <w:tcPr>
            <w:tcW w:w="1548" w:type="dxa"/>
            <w:shd w:val="clear" w:color="auto" w:fill="A6A6A6"/>
          </w:tcPr>
          <w:p w14:paraId="71FBC289" w14:textId="77777777" w:rsidR="00F34ACE" w:rsidRPr="00C630D1" w:rsidRDefault="00F34ACE"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6263038B" w14:textId="77777777" w:rsidR="00F34ACE" w:rsidRPr="00C630D1" w:rsidRDefault="00F34ACE" w:rsidP="008F7B72">
            <w:pPr>
              <w:spacing w:line="400" w:lineRule="exact"/>
              <w:rPr>
                <w:rFonts w:ascii="宋体" w:hAnsi="宋体"/>
                <w:szCs w:val="21"/>
              </w:rPr>
            </w:pPr>
            <w:r>
              <w:rPr>
                <w:rFonts w:ascii="宋体" w:hAnsi="宋体" w:hint="eastAsia"/>
                <w:szCs w:val="21"/>
              </w:rPr>
              <w:t>无</w:t>
            </w:r>
          </w:p>
        </w:tc>
      </w:tr>
      <w:tr w:rsidR="00F34ACE" w:rsidRPr="00C630D1" w14:paraId="29192190" w14:textId="77777777" w:rsidTr="008F7B72">
        <w:trPr>
          <w:jc w:val="center"/>
        </w:trPr>
        <w:tc>
          <w:tcPr>
            <w:tcW w:w="1548" w:type="dxa"/>
            <w:shd w:val="clear" w:color="auto" w:fill="A6A6A6"/>
          </w:tcPr>
          <w:p w14:paraId="0F939E16" w14:textId="77777777" w:rsidR="00F34ACE" w:rsidRPr="00C630D1" w:rsidRDefault="00F34ACE"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2D2461B9" w14:textId="77777777" w:rsidR="00F34ACE" w:rsidRDefault="00F34ACE" w:rsidP="008F7B72">
            <w:pPr>
              <w:spacing w:before="60" w:after="60" w:line="400" w:lineRule="exact"/>
              <w:jc w:val="left"/>
              <w:rPr>
                <w:rFonts w:ascii="宋体" w:hAnsi="宋体"/>
                <w:b/>
                <w:szCs w:val="21"/>
              </w:rPr>
            </w:pPr>
            <w:r>
              <w:rPr>
                <w:rFonts w:ascii="宋体" w:hAnsi="宋体" w:hint="eastAsia"/>
                <w:b/>
                <w:szCs w:val="21"/>
              </w:rPr>
              <w:t>【设置要素】</w:t>
            </w:r>
          </w:p>
          <w:p w14:paraId="2C03F716" w14:textId="77777777" w:rsidR="008630F2" w:rsidRDefault="008630F2" w:rsidP="008630F2">
            <w:pPr>
              <w:spacing w:before="60" w:after="60" w:line="400" w:lineRule="exact"/>
              <w:jc w:val="left"/>
              <w:rPr>
                <w:rFonts w:ascii="宋体" w:hAnsi="宋体"/>
                <w:szCs w:val="21"/>
              </w:rPr>
            </w:pPr>
            <w:r>
              <w:rPr>
                <w:rFonts w:ascii="宋体" w:hAnsi="宋体"/>
                <w:szCs w:val="21"/>
              </w:rPr>
              <w:lastRenderedPageBreak/>
              <w:t>分公司</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为已新建分公司</w:t>
            </w:r>
          </w:p>
          <w:p w14:paraId="2F2ACC14" w14:textId="77777777" w:rsidR="008630F2" w:rsidRDefault="008630F2" w:rsidP="008630F2">
            <w:pPr>
              <w:spacing w:before="60" w:after="60" w:line="400" w:lineRule="exact"/>
              <w:jc w:val="left"/>
              <w:rPr>
                <w:rFonts w:ascii="宋体" w:hAnsi="宋体"/>
                <w:szCs w:val="21"/>
              </w:rPr>
            </w:pPr>
            <w:r>
              <w:rPr>
                <w:rFonts w:ascii="宋体" w:hAnsi="宋体"/>
                <w:szCs w:val="21"/>
              </w:rPr>
              <w:t>营业部</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为已选分公司包含的营业部</w:t>
            </w:r>
          </w:p>
          <w:p w14:paraId="67C5C4BB" w14:textId="22AB35AF" w:rsidR="00F34ACE" w:rsidRPr="00DC1BF5" w:rsidRDefault="008630F2" w:rsidP="008630F2">
            <w:pPr>
              <w:spacing w:before="60" w:after="60" w:line="400" w:lineRule="exact"/>
              <w:jc w:val="left"/>
              <w:rPr>
                <w:rFonts w:ascii="宋体" w:hAnsi="宋体"/>
                <w:szCs w:val="21"/>
              </w:rPr>
            </w:pPr>
            <w:r>
              <w:rPr>
                <w:rFonts w:ascii="宋体" w:hAnsi="宋体"/>
                <w:szCs w:val="21"/>
              </w:rPr>
              <w:t>人员姓名</w:t>
            </w:r>
            <w:r>
              <w:rPr>
                <w:rFonts w:ascii="宋体" w:hAnsi="宋体" w:hint="eastAsia"/>
                <w:szCs w:val="21"/>
              </w:rPr>
              <w:t>：</w:t>
            </w:r>
            <w:r>
              <w:rPr>
                <w:rFonts w:ascii="宋体" w:hAnsi="宋体"/>
                <w:szCs w:val="21"/>
              </w:rPr>
              <w:t>输入框</w:t>
            </w:r>
            <w:r>
              <w:rPr>
                <w:rFonts w:ascii="宋体" w:hAnsi="宋体" w:hint="eastAsia"/>
                <w:szCs w:val="21"/>
              </w:rPr>
              <w:t>，</w:t>
            </w:r>
            <w:r>
              <w:rPr>
                <w:rFonts w:ascii="宋体" w:hAnsi="宋体"/>
                <w:szCs w:val="21"/>
              </w:rPr>
              <w:t>可批量添加</w:t>
            </w:r>
            <w:r>
              <w:rPr>
                <w:rFonts w:ascii="宋体" w:hAnsi="宋体" w:hint="eastAsia"/>
                <w:szCs w:val="21"/>
              </w:rPr>
              <w:t>，</w:t>
            </w:r>
            <w:r>
              <w:rPr>
                <w:rFonts w:ascii="宋体" w:hAnsi="宋体"/>
                <w:szCs w:val="21"/>
              </w:rPr>
              <w:t>每行一个名称</w:t>
            </w:r>
            <w:r>
              <w:rPr>
                <w:rFonts w:ascii="宋体" w:hAnsi="宋体" w:hint="eastAsia"/>
                <w:szCs w:val="21"/>
              </w:rPr>
              <w:t>，</w:t>
            </w:r>
            <w:r>
              <w:rPr>
                <w:rFonts w:ascii="宋体" w:hAnsi="宋体"/>
                <w:szCs w:val="21"/>
              </w:rPr>
              <w:t>空白及已存在的名称不会被导入</w:t>
            </w:r>
          </w:p>
        </w:tc>
      </w:tr>
      <w:tr w:rsidR="00F34ACE" w:rsidRPr="00C630D1" w14:paraId="741CE93D" w14:textId="77777777" w:rsidTr="008F7B72">
        <w:trPr>
          <w:jc w:val="center"/>
        </w:trPr>
        <w:tc>
          <w:tcPr>
            <w:tcW w:w="1548" w:type="dxa"/>
            <w:shd w:val="clear" w:color="auto" w:fill="A6A6A6"/>
          </w:tcPr>
          <w:p w14:paraId="44294CCE" w14:textId="77777777" w:rsidR="00F34ACE" w:rsidRPr="00C630D1" w:rsidRDefault="00F34ACE" w:rsidP="008F7B72">
            <w:pPr>
              <w:spacing w:line="400" w:lineRule="exact"/>
              <w:rPr>
                <w:rFonts w:ascii="宋体" w:hAnsi="宋体"/>
                <w:color w:val="000000"/>
                <w:szCs w:val="21"/>
              </w:rPr>
            </w:pPr>
            <w:r w:rsidRPr="00C630D1">
              <w:rPr>
                <w:rFonts w:ascii="宋体" w:hAnsi="宋体" w:hint="eastAsia"/>
                <w:color w:val="000000"/>
                <w:szCs w:val="21"/>
              </w:rPr>
              <w:lastRenderedPageBreak/>
              <w:t>业务逻辑</w:t>
            </w:r>
          </w:p>
        </w:tc>
        <w:tc>
          <w:tcPr>
            <w:tcW w:w="9714" w:type="dxa"/>
            <w:gridSpan w:val="3"/>
          </w:tcPr>
          <w:p w14:paraId="7F745D37" w14:textId="77777777" w:rsidR="00F34ACE" w:rsidRDefault="00F34ACE" w:rsidP="008F7B72">
            <w:pPr>
              <w:rPr>
                <w:rFonts w:ascii="宋体" w:hAnsi="宋体"/>
                <w:b/>
                <w:szCs w:val="21"/>
              </w:rPr>
            </w:pPr>
            <w:r w:rsidRPr="00946BE4">
              <w:rPr>
                <w:rFonts w:ascii="宋体" w:hAnsi="宋体" w:hint="eastAsia"/>
                <w:b/>
                <w:szCs w:val="21"/>
              </w:rPr>
              <w:t>【功能操作要求】</w:t>
            </w:r>
          </w:p>
          <w:p w14:paraId="34BEA6AE" w14:textId="77777777" w:rsidR="00F34ACE" w:rsidRDefault="008630F2" w:rsidP="008F7B72">
            <w:pPr>
              <w:rPr>
                <w:rFonts w:ascii="宋体" w:hAnsi="宋体"/>
                <w:szCs w:val="21"/>
              </w:rPr>
            </w:pPr>
            <w:r>
              <w:rPr>
                <w:rFonts w:ascii="宋体" w:hAnsi="宋体"/>
                <w:szCs w:val="21"/>
              </w:rPr>
              <w:t>添加</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点击后按分公司和营业部分配添加已输入的姓名</w:t>
            </w:r>
          </w:p>
          <w:p w14:paraId="2E28F3C7" w14:textId="492BFFE3" w:rsidR="003010E1" w:rsidRPr="00861A22" w:rsidRDefault="003010E1" w:rsidP="008F7B72">
            <w:pPr>
              <w:rPr>
                <w:rFonts w:ascii="宋体" w:hAnsi="宋体"/>
                <w:szCs w:val="21"/>
              </w:rPr>
            </w:pPr>
            <w:r>
              <w:rPr>
                <w:rFonts w:ascii="宋体" w:hAnsi="宋体"/>
                <w:szCs w:val="21"/>
              </w:rPr>
              <w:t>导入名单</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点击后对可显示导入成功和导入失败的人员记录</w:t>
            </w:r>
          </w:p>
        </w:tc>
      </w:tr>
      <w:tr w:rsidR="00F34ACE" w:rsidRPr="00C630D1" w14:paraId="28A74288" w14:textId="77777777" w:rsidTr="008F7B72">
        <w:trPr>
          <w:jc w:val="center"/>
        </w:trPr>
        <w:tc>
          <w:tcPr>
            <w:tcW w:w="1548" w:type="dxa"/>
            <w:shd w:val="clear" w:color="auto" w:fill="A6A6A6"/>
          </w:tcPr>
          <w:p w14:paraId="142CC219" w14:textId="77777777" w:rsidR="00F34ACE" w:rsidRPr="00C630D1" w:rsidRDefault="00F34ACE"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141EF328" w14:textId="77777777" w:rsidR="00F34ACE" w:rsidRPr="00E55CB4" w:rsidRDefault="00F34ACE" w:rsidP="008F7B72">
            <w:pPr>
              <w:spacing w:line="400" w:lineRule="exact"/>
              <w:rPr>
                <w:rFonts w:ascii="宋体" w:hAnsi="宋体"/>
                <w:b/>
                <w:szCs w:val="21"/>
              </w:rPr>
            </w:pPr>
            <w:r w:rsidRPr="00E55CB4">
              <w:rPr>
                <w:rFonts w:ascii="宋体" w:hAnsi="宋体" w:hint="eastAsia"/>
                <w:b/>
                <w:szCs w:val="21"/>
              </w:rPr>
              <w:t>【基础资料】</w:t>
            </w:r>
          </w:p>
          <w:p w14:paraId="0262F03F" w14:textId="68253140" w:rsidR="005D6788" w:rsidRPr="00C630D1" w:rsidRDefault="008B03CB" w:rsidP="008F7B72">
            <w:pPr>
              <w:spacing w:line="400" w:lineRule="exact"/>
              <w:rPr>
                <w:rFonts w:ascii="宋体" w:hAnsi="宋体"/>
                <w:szCs w:val="21"/>
              </w:rPr>
            </w:pPr>
            <w:r>
              <w:rPr>
                <w:rFonts w:ascii="宋体" w:hAnsi="宋体"/>
                <w:szCs w:val="21"/>
              </w:rPr>
              <w:t>姓名</w:t>
            </w:r>
            <w:r>
              <w:rPr>
                <w:rFonts w:ascii="宋体" w:hAnsi="宋体" w:hint="eastAsia"/>
                <w:szCs w:val="21"/>
              </w:rPr>
              <w:t>、</w:t>
            </w:r>
            <w:r>
              <w:rPr>
                <w:rFonts w:ascii="宋体" w:hAnsi="宋体"/>
                <w:szCs w:val="21"/>
              </w:rPr>
              <w:t>分公司</w:t>
            </w:r>
            <w:r>
              <w:rPr>
                <w:rFonts w:ascii="宋体" w:hAnsi="宋体" w:hint="eastAsia"/>
                <w:szCs w:val="21"/>
              </w:rPr>
              <w:t>、</w:t>
            </w:r>
            <w:r>
              <w:rPr>
                <w:rFonts w:ascii="宋体" w:hAnsi="宋体"/>
                <w:szCs w:val="21"/>
              </w:rPr>
              <w:t>营业部</w:t>
            </w:r>
            <w:r w:rsidR="005D6788">
              <w:rPr>
                <w:rFonts w:ascii="宋体" w:hAnsi="宋体" w:hint="eastAsia"/>
                <w:szCs w:val="21"/>
              </w:rPr>
              <w:t>、</w:t>
            </w:r>
            <w:r w:rsidR="005D6788">
              <w:rPr>
                <w:rFonts w:ascii="宋体" w:hAnsi="宋体"/>
                <w:szCs w:val="21"/>
              </w:rPr>
              <w:t>导入数量</w:t>
            </w:r>
            <w:r w:rsidR="005D6788">
              <w:rPr>
                <w:rFonts w:ascii="宋体" w:hAnsi="宋体" w:hint="eastAsia"/>
                <w:szCs w:val="21"/>
              </w:rPr>
              <w:t>、</w:t>
            </w:r>
            <w:r w:rsidR="005D6788">
              <w:rPr>
                <w:rFonts w:ascii="宋体" w:hAnsi="宋体"/>
                <w:szCs w:val="21"/>
              </w:rPr>
              <w:t>失败数量</w:t>
            </w:r>
          </w:p>
        </w:tc>
      </w:tr>
      <w:tr w:rsidR="00F34ACE" w:rsidRPr="00C630D1" w14:paraId="32817175" w14:textId="77777777" w:rsidTr="008F7B72">
        <w:trPr>
          <w:jc w:val="center"/>
        </w:trPr>
        <w:tc>
          <w:tcPr>
            <w:tcW w:w="1548" w:type="dxa"/>
            <w:shd w:val="clear" w:color="auto" w:fill="A6A6A6"/>
          </w:tcPr>
          <w:p w14:paraId="33B0243D" w14:textId="77777777" w:rsidR="00F34ACE" w:rsidRPr="00C630D1" w:rsidRDefault="00F34ACE"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076B17EC" w14:textId="5F632401" w:rsidR="00F34ACE" w:rsidRPr="000A3B83" w:rsidRDefault="00DE66C2" w:rsidP="008F7B72">
            <w:pPr>
              <w:spacing w:line="400" w:lineRule="exact"/>
              <w:rPr>
                <w:rFonts w:ascii="宋体" w:hAnsi="宋体"/>
                <w:szCs w:val="21"/>
              </w:rPr>
            </w:pPr>
            <w:r>
              <w:rPr>
                <w:rFonts w:ascii="宋体" w:hAnsi="宋体"/>
                <w:szCs w:val="21"/>
              </w:rPr>
              <w:t>操作员具有</w:t>
            </w:r>
            <w:r>
              <w:rPr>
                <w:rFonts w:ascii="宋体" w:hAnsi="宋体" w:hint="eastAsia"/>
                <w:szCs w:val="21"/>
              </w:rPr>
              <w:t>【日均手续费数据跟踪】【逻辑数据】菜单权限</w:t>
            </w:r>
          </w:p>
        </w:tc>
      </w:tr>
      <w:tr w:rsidR="00F34ACE" w:rsidRPr="00C630D1" w14:paraId="0E9E76DA" w14:textId="77777777" w:rsidTr="008F7B72">
        <w:trPr>
          <w:jc w:val="center"/>
        </w:trPr>
        <w:tc>
          <w:tcPr>
            <w:tcW w:w="1548" w:type="dxa"/>
            <w:shd w:val="clear" w:color="auto" w:fill="A6A6A6"/>
          </w:tcPr>
          <w:p w14:paraId="2AEA5C3D" w14:textId="77777777" w:rsidR="00F34ACE" w:rsidRPr="00C630D1" w:rsidRDefault="00F34ACE"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7BE1559E" w14:textId="63886558" w:rsidR="00F34ACE" w:rsidRPr="00C630D1" w:rsidRDefault="000D3B34" w:rsidP="008F7B72">
            <w:pPr>
              <w:spacing w:line="400" w:lineRule="atLeast"/>
              <w:rPr>
                <w:rFonts w:ascii="宋体" w:hAnsi="宋体"/>
                <w:szCs w:val="21"/>
              </w:rPr>
            </w:pPr>
            <w:r>
              <w:rPr>
                <w:rFonts w:ascii="宋体" w:hAnsi="宋体"/>
                <w:szCs w:val="21"/>
              </w:rPr>
              <w:t>添加符合条件的人员记录信息</w:t>
            </w:r>
          </w:p>
        </w:tc>
      </w:tr>
      <w:tr w:rsidR="00F34ACE" w:rsidRPr="00C630D1" w14:paraId="06A9D844" w14:textId="77777777" w:rsidTr="008F7B72">
        <w:trPr>
          <w:jc w:val="center"/>
        </w:trPr>
        <w:tc>
          <w:tcPr>
            <w:tcW w:w="1548" w:type="dxa"/>
            <w:shd w:val="clear" w:color="auto" w:fill="A6A6A6"/>
          </w:tcPr>
          <w:p w14:paraId="704244C3" w14:textId="77777777" w:rsidR="00F34ACE" w:rsidRPr="00C630D1" w:rsidRDefault="00F34ACE"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3954D631" w14:textId="77777777" w:rsidR="00F34ACE" w:rsidRPr="00C630D1" w:rsidRDefault="00F34ACE" w:rsidP="008F7B72">
            <w:pPr>
              <w:spacing w:line="400" w:lineRule="exact"/>
              <w:rPr>
                <w:rFonts w:ascii="宋体" w:hAnsi="宋体"/>
                <w:szCs w:val="21"/>
              </w:rPr>
            </w:pPr>
            <w:r>
              <w:rPr>
                <w:rFonts w:ascii="宋体" w:hAnsi="宋体" w:hint="eastAsia"/>
                <w:szCs w:val="21"/>
              </w:rPr>
              <w:t>无</w:t>
            </w:r>
          </w:p>
        </w:tc>
      </w:tr>
    </w:tbl>
    <w:p w14:paraId="0AF0BB74" w14:textId="0920E89D" w:rsidR="00F1282E" w:rsidRDefault="00680B70" w:rsidP="00680B70">
      <w:pPr>
        <w:pStyle w:val="5"/>
      </w:pPr>
      <w:r>
        <w:rPr>
          <w:rFonts w:hint="eastAsia"/>
        </w:rPr>
        <w:t>编辑人员</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653CFA" w:rsidRPr="00C630D1" w14:paraId="788C1D0C" w14:textId="77777777" w:rsidTr="008F7B72">
        <w:trPr>
          <w:jc w:val="center"/>
        </w:trPr>
        <w:tc>
          <w:tcPr>
            <w:tcW w:w="1548" w:type="dxa"/>
            <w:shd w:val="clear" w:color="auto" w:fill="A6A6A6"/>
          </w:tcPr>
          <w:p w14:paraId="492183A6"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25C458B7" w14:textId="77777777" w:rsidR="00653CFA" w:rsidRPr="00C630D1" w:rsidRDefault="00653CFA" w:rsidP="008F7B72">
            <w:pPr>
              <w:spacing w:line="400" w:lineRule="exact"/>
              <w:rPr>
                <w:rFonts w:ascii="宋体" w:hAnsi="宋体"/>
                <w:szCs w:val="21"/>
              </w:rPr>
            </w:pPr>
          </w:p>
        </w:tc>
      </w:tr>
      <w:tr w:rsidR="00653CFA" w:rsidRPr="00C630D1" w14:paraId="3EDB28EA" w14:textId="77777777" w:rsidTr="008F7B72">
        <w:trPr>
          <w:jc w:val="center"/>
        </w:trPr>
        <w:tc>
          <w:tcPr>
            <w:tcW w:w="1548" w:type="dxa"/>
            <w:shd w:val="clear" w:color="auto" w:fill="A6A6A6"/>
          </w:tcPr>
          <w:p w14:paraId="32435AE2"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5D025DF3" w14:textId="105BD59C" w:rsidR="00653CFA" w:rsidRPr="00C630D1" w:rsidRDefault="00E06108" w:rsidP="008F7B72">
            <w:pPr>
              <w:spacing w:line="400" w:lineRule="exact"/>
              <w:rPr>
                <w:rFonts w:ascii="宋体" w:hAnsi="宋体"/>
                <w:szCs w:val="21"/>
              </w:rPr>
            </w:pPr>
            <w:r>
              <w:rPr>
                <w:rFonts w:ascii="宋体" w:hAnsi="宋体"/>
                <w:szCs w:val="21"/>
              </w:rPr>
              <w:t>编辑人员</w:t>
            </w:r>
          </w:p>
        </w:tc>
      </w:tr>
      <w:tr w:rsidR="00653CFA" w:rsidRPr="00C630D1" w14:paraId="60601811" w14:textId="77777777" w:rsidTr="008F7B72">
        <w:trPr>
          <w:jc w:val="center"/>
        </w:trPr>
        <w:tc>
          <w:tcPr>
            <w:tcW w:w="1548" w:type="dxa"/>
            <w:shd w:val="clear" w:color="auto" w:fill="A6A6A6"/>
          </w:tcPr>
          <w:p w14:paraId="78BD7996"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17EE74DE" w14:textId="77777777" w:rsidR="00653CFA" w:rsidRPr="00C630D1" w:rsidRDefault="00653CFA"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3206286A" w14:textId="77777777" w:rsidR="00653CFA" w:rsidRPr="00C630D1" w:rsidRDefault="00653CFA"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31493417" w14:textId="77777777" w:rsidR="00653CFA" w:rsidRPr="00C630D1" w:rsidRDefault="00653CFA" w:rsidP="008F7B72">
            <w:pPr>
              <w:spacing w:line="400" w:lineRule="exact"/>
              <w:rPr>
                <w:rFonts w:ascii="宋体" w:hAnsi="宋体"/>
                <w:szCs w:val="21"/>
              </w:rPr>
            </w:pPr>
            <w:r w:rsidRPr="00C630D1">
              <w:rPr>
                <w:rFonts w:ascii="宋体" w:hAnsi="宋体"/>
                <w:szCs w:val="21"/>
              </w:rPr>
              <w:t>20</w:t>
            </w:r>
            <w:r>
              <w:rPr>
                <w:rFonts w:ascii="宋体" w:hAnsi="宋体" w:hint="eastAsia"/>
                <w:szCs w:val="21"/>
              </w:rPr>
              <w:t>17-8-16</w:t>
            </w:r>
          </w:p>
        </w:tc>
      </w:tr>
      <w:tr w:rsidR="00653CFA" w:rsidRPr="00C630D1" w14:paraId="48EE5B49" w14:textId="77777777" w:rsidTr="008F7B72">
        <w:trPr>
          <w:jc w:val="center"/>
        </w:trPr>
        <w:tc>
          <w:tcPr>
            <w:tcW w:w="1548" w:type="dxa"/>
            <w:shd w:val="clear" w:color="auto" w:fill="A6A6A6"/>
          </w:tcPr>
          <w:p w14:paraId="6188297A"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3FAC1D57" w14:textId="642765F4" w:rsidR="00653CFA" w:rsidRPr="00C630D1" w:rsidRDefault="00E06108" w:rsidP="008F7B72">
            <w:pPr>
              <w:spacing w:line="400" w:lineRule="exact"/>
              <w:rPr>
                <w:rFonts w:ascii="宋体" w:hAnsi="宋体"/>
                <w:szCs w:val="21"/>
              </w:rPr>
            </w:pPr>
            <w:r>
              <w:rPr>
                <w:rFonts w:ascii="宋体" w:hAnsi="宋体"/>
                <w:szCs w:val="21"/>
              </w:rPr>
              <w:t>编辑人员信息</w:t>
            </w:r>
          </w:p>
        </w:tc>
      </w:tr>
      <w:tr w:rsidR="00653CFA" w:rsidRPr="00C630D1" w14:paraId="4E40AB65" w14:textId="77777777" w:rsidTr="008F7B72">
        <w:trPr>
          <w:jc w:val="center"/>
        </w:trPr>
        <w:tc>
          <w:tcPr>
            <w:tcW w:w="1548" w:type="dxa"/>
            <w:shd w:val="clear" w:color="auto" w:fill="A6A6A6"/>
          </w:tcPr>
          <w:p w14:paraId="7B30E0B3"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1D29236C" w14:textId="77777777" w:rsidR="00653CFA" w:rsidRPr="00C630D1" w:rsidRDefault="00653CFA" w:rsidP="008F7B72">
            <w:pPr>
              <w:spacing w:line="400" w:lineRule="exact"/>
              <w:rPr>
                <w:rFonts w:ascii="宋体" w:hAnsi="宋体"/>
                <w:szCs w:val="21"/>
              </w:rPr>
            </w:pPr>
            <w:r>
              <w:rPr>
                <w:rFonts w:ascii="宋体" w:hAnsi="宋体" w:hint="eastAsia"/>
                <w:szCs w:val="21"/>
              </w:rPr>
              <w:t>无</w:t>
            </w:r>
          </w:p>
        </w:tc>
      </w:tr>
      <w:tr w:rsidR="00653CFA" w:rsidRPr="00C630D1" w14:paraId="18E25C03" w14:textId="77777777" w:rsidTr="008F7B72">
        <w:trPr>
          <w:jc w:val="center"/>
        </w:trPr>
        <w:tc>
          <w:tcPr>
            <w:tcW w:w="1548" w:type="dxa"/>
            <w:shd w:val="clear" w:color="auto" w:fill="A6A6A6"/>
          </w:tcPr>
          <w:p w14:paraId="21FC0E45"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5DBC38F8" w14:textId="77777777" w:rsidR="00653CFA" w:rsidRPr="00C630D1" w:rsidRDefault="00653CFA" w:rsidP="008F7B72">
            <w:pPr>
              <w:spacing w:line="400" w:lineRule="exact"/>
              <w:rPr>
                <w:rFonts w:ascii="宋体" w:hAnsi="宋体"/>
                <w:szCs w:val="21"/>
              </w:rPr>
            </w:pPr>
            <w:r>
              <w:rPr>
                <w:rFonts w:ascii="宋体" w:hAnsi="宋体" w:hint="eastAsia"/>
                <w:szCs w:val="21"/>
              </w:rPr>
              <w:t>无</w:t>
            </w:r>
          </w:p>
        </w:tc>
      </w:tr>
      <w:tr w:rsidR="00653CFA" w:rsidRPr="00C630D1" w14:paraId="681F5D30" w14:textId="77777777" w:rsidTr="008F7B72">
        <w:trPr>
          <w:jc w:val="center"/>
        </w:trPr>
        <w:tc>
          <w:tcPr>
            <w:tcW w:w="1548" w:type="dxa"/>
            <w:shd w:val="clear" w:color="auto" w:fill="A6A6A6"/>
          </w:tcPr>
          <w:p w14:paraId="3EF0915E"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2E05986B" w14:textId="77777777" w:rsidR="00653CFA" w:rsidRDefault="00653CFA" w:rsidP="008F7B72">
            <w:pPr>
              <w:spacing w:before="60" w:after="60" w:line="400" w:lineRule="exact"/>
              <w:jc w:val="left"/>
              <w:rPr>
                <w:rFonts w:ascii="宋体" w:hAnsi="宋体"/>
                <w:b/>
                <w:szCs w:val="21"/>
              </w:rPr>
            </w:pPr>
            <w:r>
              <w:rPr>
                <w:rFonts w:ascii="宋体" w:hAnsi="宋体" w:hint="eastAsia"/>
                <w:b/>
                <w:szCs w:val="21"/>
              </w:rPr>
              <w:t>【设置要素】</w:t>
            </w:r>
          </w:p>
          <w:p w14:paraId="07DA7D90" w14:textId="77777777" w:rsidR="00E06108" w:rsidRDefault="00E06108" w:rsidP="00E06108">
            <w:pPr>
              <w:spacing w:before="60" w:after="60" w:line="400" w:lineRule="exact"/>
              <w:jc w:val="left"/>
              <w:rPr>
                <w:rFonts w:ascii="宋体" w:hAnsi="宋体"/>
                <w:szCs w:val="21"/>
              </w:rPr>
            </w:pPr>
            <w:r>
              <w:rPr>
                <w:rFonts w:ascii="宋体" w:hAnsi="宋体"/>
                <w:szCs w:val="21"/>
              </w:rPr>
              <w:t>分公司</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为已新建分公司</w:t>
            </w:r>
          </w:p>
          <w:p w14:paraId="640FAD31" w14:textId="77777777" w:rsidR="00E06108" w:rsidRDefault="00E06108" w:rsidP="00E06108">
            <w:pPr>
              <w:spacing w:before="60" w:after="60" w:line="400" w:lineRule="exact"/>
              <w:jc w:val="left"/>
              <w:rPr>
                <w:rFonts w:ascii="宋体" w:hAnsi="宋体"/>
                <w:szCs w:val="21"/>
              </w:rPr>
            </w:pPr>
            <w:r>
              <w:rPr>
                <w:rFonts w:ascii="宋体" w:hAnsi="宋体"/>
                <w:szCs w:val="21"/>
              </w:rPr>
              <w:t>营业部</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为已选分公司包含的营业部</w:t>
            </w:r>
          </w:p>
          <w:p w14:paraId="27B50F79" w14:textId="48740D43" w:rsidR="00653CFA" w:rsidRPr="00DC1BF5" w:rsidRDefault="00E06108" w:rsidP="00E06108">
            <w:pPr>
              <w:spacing w:before="60" w:after="60" w:line="400" w:lineRule="exact"/>
              <w:jc w:val="left"/>
              <w:rPr>
                <w:rFonts w:ascii="宋体" w:hAnsi="宋体"/>
                <w:szCs w:val="21"/>
              </w:rPr>
            </w:pPr>
            <w:r>
              <w:rPr>
                <w:rFonts w:ascii="宋体" w:hAnsi="宋体"/>
                <w:szCs w:val="21"/>
              </w:rPr>
              <w:t>姓名</w:t>
            </w:r>
            <w:r>
              <w:rPr>
                <w:rFonts w:ascii="宋体" w:hAnsi="宋体" w:hint="eastAsia"/>
                <w:szCs w:val="21"/>
              </w:rPr>
              <w:t>：</w:t>
            </w:r>
            <w:r>
              <w:rPr>
                <w:rFonts w:ascii="宋体" w:hAnsi="宋体"/>
                <w:szCs w:val="21"/>
              </w:rPr>
              <w:t>输入框</w:t>
            </w:r>
          </w:p>
        </w:tc>
      </w:tr>
      <w:tr w:rsidR="00653CFA" w:rsidRPr="00C630D1" w14:paraId="116C2389" w14:textId="77777777" w:rsidTr="008F7B72">
        <w:trPr>
          <w:jc w:val="center"/>
        </w:trPr>
        <w:tc>
          <w:tcPr>
            <w:tcW w:w="1548" w:type="dxa"/>
            <w:shd w:val="clear" w:color="auto" w:fill="A6A6A6"/>
          </w:tcPr>
          <w:p w14:paraId="1646D82D"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36DFF2BE" w14:textId="77777777" w:rsidR="00653CFA" w:rsidRDefault="00653CFA" w:rsidP="008F7B72">
            <w:pPr>
              <w:rPr>
                <w:rFonts w:ascii="宋体" w:hAnsi="宋体"/>
                <w:b/>
                <w:szCs w:val="21"/>
              </w:rPr>
            </w:pPr>
            <w:r w:rsidRPr="00946BE4">
              <w:rPr>
                <w:rFonts w:ascii="宋体" w:hAnsi="宋体" w:hint="eastAsia"/>
                <w:b/>
                <w:szCs w:val="21"/>
              </w:rPr>
              <w:t>【功能操作要求】</w:t>
            </w:r>
          </w:p>
          <w:p w14:paraId="487025EF" w14:textId="6D8EF068" w:rsidR="00653CFA" w:rsidRPr="00861A22" w:rsidRDefault="00E06108" w:rsidP="008F7B72">
            <w:pPr>
              <w:rPr>
                <w:rFonts w:ascii="宋体" w:hAnsi="宋体"/>
                <w:szCs w:val="21"/>
              </w:rPr>
            </w:pPr>
            <w:r>
              <w:rPr>
                <w:rFonts w:ascii="宋体" w:hAnsi="宋体"/>
                <w:szCs w:val="21"/>
              </w:rPr>
              <w:t>更新</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点击后对已变更的内容同步</w:t>
            </w:r>
          </w:p>
        </w:tc>
      </w:tr>
      <w:tr w:rsidR="00653CFA" w:rsidRPr="00C630D1" w14:paraId="4AF65FF9" w14:textId="77777777" w:rsidTr="008F7B72">
        <w:trPr>
          <w:jc w:val="center"/>
        </w:trPr>
        <w:tc>
          <w:tcPr>
            <w:tcW w:w="1548" w:type="dxa"/>
            <w:shd w:val="clear" w:color="auto" w:fill="A6A6A6"/>
          </w:tcPr>
          <w:p w14:paraId="7C9BECD9"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04DA35E0" w14:textId="77777777" w:rsidR="00653CFA" w:rsidRPr="00E55CB4" w:rsidRDefault="00653CFA" w:rsidP="008F7B72">
            <w:pPr>
              <w:spacing w:line="400" w:lineRule="exact"/>
              <w:rPr>
                <w:rFonts w:ascii="宋体" w:hAnsi="宋体"/>
                <w:b/>
                <w:szCs w:val="21"/>
              </w:rPr>
            </w:pPr>
            <w:r w:rsidRPr="00E55CB4">
              <w:rPr>
                <w:rFonts w:ascii="宋体" w:hAnsi="宋体" w:hint="eastAsia"/>
                <w:b/>
                <w:szCs w:val="21"/>
              </w:rPr>
              <w:t>【基础资料】</w:t>
            </w:r>
          </w:p>
          <w:p w14:paraId="42517B5C" w14:textId="189A9778" w:rsidR="00653CFA" w:rsidRPr="00C630D1" w:rsidRDefault="00E06108" w:rsidP="008F7B72">
            <w:pPr>
              <w:spacing w:line="400" w:lineRule="exact"/>
              <w:rPr>
                <w:rFonts w:ascii="宋体" w:hAnsi="宋体"/>
                <w:szCs w:val="21"/>
              </w:rPr>
            </w:pPr>
            <w:r>
              <w:rPr>
                <w:rFonts w:ascii="宋体" w:hAnsi="宋体"/>
                <w:szCs w:val="21"/>
              </w:rPr>
              <w:t>姓名</w:t>
            </w:r>
            <w:r>
              <w:rPr>
                <w:rFonts w:ascii="宋体" w:hAnsi="宋体" w:hint="eastAsia"/>
                <w:szCs w:val="21"/>
              </w:rPr>
              <w:t>、</w:t>
            </w:r>
            <w:r>
              <w:rPr>
                <w:rFonts w:ascii="宋体" w:hAnsi="宋体"/>
                <w:szCs w:val="21"/>
              </w:rPr>
              <w:t>分公司</w:t>
            </w:r>
            <w:r>
              <w:rPr>
                <w:rFonts w:ascii="宋体" w:hAnsi="宋体" w:hint="eastAsia"/>
                <w:szCs w:val="21"/>
              </w:rPr>
              <w:t>、</w:t>
            </w:r>
            <w:r>
              <w:rPr>
                <w:rFonts w:ascii="宋体" w:hAnsi="宋体"/>
                <w:szCs w:val="21"/>
              </w:rPr>
              <w:t>营业部</w:t>
            </w:r>
          </w:p>
        </w:tc>
      </w:tr>
      <w:tr w:rsidR="00653CFA" w:rsidRPr="00C630D1" w14:paraId="0A078405" w14:textId="77777777" w:rsidTr="008F7B72">
        <w:trPr>
          <w:jc w:val="center"/>
        </w:trPr>
        <w:tc>
          <w:tcPr>
            <w:tcW w:w="1548" w:type="dxa"/>
            <w:shd w:val="clear" w:color="auto" w:fill="A6A6A6"/>
          </w:tcPr>
          <w:p w14:paraId="68CCAE58"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0F494C79" w14:textId="4FCB79F7" w:rsidR="00653CFA" w:rsidRPr="000A3B83" w:rsidRDefault="00DE66C2" w:rsidP="008F7B72">
            <w:pPr>
              <w:spacing w:line="400" w:lineRule="exact"/>
              <w:rPr>
                <w:rFonts w:ascii="宋体" w:hAnsi="宋体"/>
                <w:szCs w:val="21"/>
              </w:rPr>
            </w:pPr>
            <w:r>
              <w:rPr>
                <w:rFonts w:ascii="宋体" w:hAnsi="宋体"/>
                <w:szCs w:val="21"/>
              </w:rPr>
              <w:t>操作员具有</w:t>
            </w:r>
            <w:r>
              <w:rPr>
                <w:rFonts w:ascii="宋体" w:hAnsi="宋体" w:hint="eastAsia"/>
                <w:szCs w:val="21"/>
              </w:rPr>
              <w:t>【日均手续费数据跟踪】【逻辑数据】菜单权限</w:t>
            </w:r>
          </w:p>
        </w:tc>
      </w:tr>
      <w:tr w:rsidR="00653CFA" w:rsidRPr="00C630D1" w14:paraId="3D5BDD0E" w14:textId="77777777" w:rsidTr="008F7B72">
        <w:trPr>
          <w:jc w:val="center"/>
        </w:trPr>
        <w:tc>
          <w:tcPr>
            <w:tcW w:w="1548" w:type="dxa"/>
            <w:shd w:val="clear" w:color="auto" w:fill="A6A6A6"/>
          </w:tcPr>
          <w:p w14:paraId="5D6060EC"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557324E9" w14:textId="1F5E0276" w:rsidR="00653CFA" w:rsidRPr="00C630D1" w:rsidRDefault="00E06108" w:rsidP="008F7B72">
            <w:pPr>
              <w:spacing w:line="400" w:lineRule="atLeast"/>
              <w:rPr>
                <w:rFonts w:ascii="宋体" w:hAnsi="宋体"/>
                <w:szCs w:val="21"/>
              </w:rPr>
            </w:pPr>
            <w:r>
              <w:rPr>
                <w:rFonts w:ascii="宋体" w:hAnsi="宋体"/>
                <w:szCs w:val="21"/>
              </w:rPr>
              <w:t>无</w:t>
            </w:r>
          </w:p>
        </w:tc>
      </w:tr>
      <w:tr w:rsidR="00653CFA" w:rsidRPr="00C630D1" w14:paraId="517C7264" w14:textId="77777777" w:rsidTr="008F7B72">
        <w:trPr>
          <w:jc w:val="center"/>
        </w:trPr>
        <w:tc>
          <w:tcPr>
            <w:tcW w:w="1548" w:type="dxa"/>
            <w:shd w:val="clear" w:color="auto" w:fill="A6A6A6"/>
          </w:tcPr>
          <w:p w14:paraId="083C36D5" w14:textId="77777777" w:rsidR="00653CFA" w:rsidRPr="00C630D1" w:rsidRDefault="00653CFA"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09104D91" w14:textId="77777777" w:rsidR="00653CFA" w:rsidRPr="00C630D1" w:rsidRDefault="00653CFA" w:rsidP="008F7B72">
            <w:pPr>
              <w:spacing w:line="400" w:lineRule="exact"/>
              <w:rPr>
                <w:rFonts w:ascii="宋体" w:hAnsi="宋体"/>
                <w:szCs w:val="21"/>
              </w:rPr>
            </w:pPr>
            <w:r>
              <w:rPr>
                <w:rFonts w:ascii="宋体" w:hAnsi="宋体" w:hint="eastAsia"/>
                <w:szCs w:val="21"/>
              </w:rPr>
              <w:t>无</w:t>
            </w:r>
          </w:p>
        </w:tc>
      </w:tr>
    </w:tbl>
    <w:p w14:paraId="4E888B94" w14:textId="77777777" w:rsidR="00680B70" w:rsidRPr="00680B70" w:rsidRDefault="00680B70" w:rsidP="00680B70"/>
    <w:p w14:paraId="3FC38A03" w14:textId="77777777" w:rsidR="00F22F60" w:rsidRDefault="00F22F60" w:rsidP="00786169">
      <w:pPr>
        <w:pStyle w:val="4"/>
      </w:pPr>
      <w:bookmarkStart w:id="148" w:name="_分配人员"/>
      <w:bookmarkEnd w:id="148"/>
      <w:r>
        <w:lastRenderedPageBreak/>
        <w:t>分配人员</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4B4FF6" w:rsidRPr="00C630D1" w14:paraId="19D51CD4" w14:textId="77777777" w:rsidTr="008F7B72">
        <w:trPr>
          <w:jc w:val="center"/>
        </w:trPr>
        <w:tc>
          <w:tcPr>
            <w:tcW w:w="1548" w:type="dxa"/>
            <w:shd w:val="clear" w:color="auto" w:fill="A6A6A6"/>
          </w:tcPr>
          <w:p w14:paraId="71985F8E"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7D96B61B" w14:textId="77777777" w:rsidR="004B4FF6" w:rsidRPr="00C630D1" w:rsidRDefault="004B4FF6" w:rsidP="008F7B72">
            <w:pPr>
              <w:spacing w:line="400" w:lineRule="exact"/>
              <w:rPr>
                <w:rFonts w:ascii="宋体" w:hAnsi="宋体"/>
                <w:szCs w:val="21"/>
              </w:rPr>
            </w:pPr>
          </w:p>
        </w:tc>
      </w:tr>
      <w:tr w:rsidR="004B4FF6" w:rsidRPr="00C630D1" w14:paraId="4E71ABDD" w14:textId="77777777" w:rsidTr="008F7B72">
        <w:trPr>
          <w:jc w:val="center"/>
        </w:trPr>
        <w:tc>
          <w:tcPr>
            <w:tcW w:w="1548" w:type="dxa"/>
            <w:shd w:val="clear" w:color="auto" w:fill="A6A6A6"/>
          </w:tcPr>
          <w:p w14:paraId="1FBF9D9A"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150DD359" w14:textId="51E2DB75" w:rsidR="004B4FF6" w:rsidRPr="00C630D1" w:rsidRDefault="00E0242A" w:rsidP="008F7B72">
            <w:pPr>
              <w:spacing w:line="400" w:lineRule="exact"/>
              <w:rPr>
                <w:rFonts w:ascii="宋体" w:hAnsi="宋体"/>
                <w:szCs w:val="21"/>
              </w:rPr>
            </w:pPr>
            <w:r>
              <w:rPr>
                <w:rFonts w:ascii="宋体" w:hAnsi="宋体"/>
                <w:szCs w:val="21"/>
              </w:rPr>
              <w:t>分配人员</w:t>
            </w:r>
          </w:p>
        </w:tc>
      </w:tr>
      <w:tr w:rsidR="004B4FF6" w:rsidRPr="00C630D1" w14:paraId="7A0FD2B4" w14:textId="77777777" w:rsidTr="008F7B72">
        <w:trPr>
          <w:jc w:val="center"/>
        </w:trPr>
        <w:tc>
          <w:tcPr>
            <w:tcW w:w="1548" w:type="dxa"/>
            <w:shd w:val="clear" w:color="auto" w:fill="A6A6A6"/>
          </w:tcPr>
          <w:p w14:paraId="79DB0F67"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63EAE59E" w14:textId="77777777" w:rsidR="004B4FF6" w:rsidRPr="00C630D1" w:rsidRDefault="004B4FF6"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4577BA56" w14:textId="77777777" w:rsidR="004B4FF6" w:rsidRPr="00C630D1" w:rsidRDefault="004B4FF6"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1D344A37" w14:textId="1F68EC5C" w:rsidR="004B4FF6" w:rsidRPr="00C630D1" w:rsidRDefault="004B4FF6" w:rsidP="008F7B72">
            <w:pPr>
              <w:spacing w:line="400" w:lineRule="exact"/>
              <w:rPr>
                <w:rFonts w:ascii="宋体" w:hAnsi="宋体"/>
                <w:szCs w:val="21"/>
              </w:rPr>
            </w:pPr>
            <w:r w:rsidRPr="00C630D1">
              <w:rPr>
                <w:rFonts w:ascii="宋体" w:hAnsi="宋体"/>
                <w:szCs w:val="21"/>
              </w:rPr>
              <w:t>20</w:t>
            </w:r>
            <w:r w:rsidR="00074505">
              <w:rPr>
                <w:rFonts w:ascii="宋体" w:hAnsi="宋体" w:hint="eastAsia"/>
                <w:szCs w:val="21"/>
              </w:rPr>
              <w:t>17-8-16</w:t>
            </w:r>
          </w:p>
        </w:tc>
      </w:tr>
      <w:tr w:rsidR="004B4FF6" w:rsidRPr="00C630D1" w14:paraId="3A23A2DC" w14:textId="77777777" w:rsidTr="008F7B72">
        <w:trPr>
          <w:jc w:val="center"/>
        </w:trPr>
        <w:tc>
          <w:tcPr>
            <w:tcW w:w="1548" w:type="dxa"/>
            <w:shd w:val="clear" w:color="auto" w:fill="A6A6A6"/>
          </w:tcPr>
          <w:p w14:paraId="4C134278"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19E9D1D5" w14:textId="25C13485" w:rsidR="004B4FF6" w:rsidRPr="00C630D1" w:rsidRDefault="00E0242A" w:rsidP="008F7B72">
            <w:pPr>
              <w:spacing w:line="400" w:lineRule="exact"/>
              <w:rPr>
                <w:rFonts w:ascii="宋体" w:hAnsi="宋体"/>
                <w:szCs w:val="21"/>
              </w:rPr>
            </w:pPr>
            <w:r>
              <w:rPr>
                <w:rFonts w:ascii="宋体" w:hAnsi="宋体"/>
                <w:szCs w:val="21"/>
              </w:rPr>
              <w:t>分配人员</w:t>
            </w:r>
          </w:p>
        </w:tc>
      </w:tr>
      <w:tr w:rsidR="004B4FF6" w:rsidRPr="00C630D1" w14:paraId="3C273D21" w14:textId="77777777" w:rsidTr="008F7B72">
        <w:trPr>
          <w:jc w:val="center"/>
        </w:trPr>
        <w:tc>
          <w:tcPr>
            <w:tcW w:w="1548" w:type="dxa"/>
            <w:shd w:val="clear" w:color="auto" w:fill="A6A6A6"/>
          </w:tcPr>
          <w:p w14:paraId="042B9A88"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17D40742"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r w:rsidR="004B4FF6" w:rsidRPr="00C630D1" w14:paraId="0197100E" w14:textId="77777777" w:rsidTr="008F7B72">
        <w:trPr>
          <w:jc w:val="center"/>
        </w:trPr>
        <w:tc>
          <w:tcPr>
            <w:tcW w:w="1548" w:type="dxa"/>
            <w:shd w:val="clear" w:color="auto" w:fill="A6A6A6"/>
          </w:tcPr>
          <w:p w14:paraId="4860DFC6"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47757F07"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r w:rsidR="004B4FF6" w:rsidRPr="00C630D1" w14:paraId="0E4D81BC" w14:textId="77777777" w:rsidTr="008F7B72">
        <w:trPr>
          <w:jc w:val="center"/>
        </w:trPr>
        <w:tc>
          <w:tcPr>
            <w:tcW w:w="1548" w:type="dxa"/>
            <w:shd w:val="clear" w:color="auto" w:fill="A6A6A6"/>
          </w:tcPr>
          <w:p w14:paraId="1B4F9AC4"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57F11517" w14:textId="77777777" w:rsidR="004B4FF6" w:rsidRDefault="004B4FF6" w:rsidP="008F7B72">
            <w:pPr>
              <w:spacing w:before="60" w:after="60" w:line="400" w:lineRule="exact"/>
              <w:jc w:val="left"/>
              <w:rPr>
                <w:rFonts w:ascii="宋体" w:hAnsi="宋体"/>
                <w:b/>
                <w:szCs w:val="21"/>
              </w:rPr>
            </w:pPr>
            <w:r>
              <w:rPr>
                <w:rFonts w:ascii="宋体" w:hAnsi="宋体" w:hint="eastAsia"/>
                <w:b/>
                <w:szCs w:val="21"/>
              </w:rPr>
              <w:t>【设置要素】</w:t>
            </w:r>
          </w:p>
          <w:p w14:paraId="40F2BFA3" w14:textId="77777777" w:rsidR="00DE66C2" w:rsidRDefault="00DE66C2" w:rsidP="00DE66C2">
            <w:pPr>
              <w:spacing w:before="60" w:after="60" w:line="400" w:lineRule="exact"/>
              <w:jc w:val="left"/>
              <w:rPr>
                <w:rFonts w:ascii="宋体" w:hAnsi="宋体"/>
                <w:szCs w:val="21"/>
              </w:rPr>
            </w:pPr>
            <w:r>
              <w:rPr>
                <w:rFonts w:ascii="宋体" w:hAnsi="宋体"/>
                <w:szCs w:val="21"/>
              </w:rPr>
              <w:t>选择分公司</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为已新建的分公司</w:t>
            </w:r>
          </w:p>
          <w:p w14:paraId="56C2E810" w14:textId="48840358" w:rsidR="004B4FF6" w:rsidRPr="00DC1BF5" w:rsidRDefault="00E0242A" w:rsidP="00E0242A">
            <w:pPr>
              <w:spacing w:before="60" w:after="60" w:line="400" w:lineRule="exact"/>
              <w:jc w:val="left"/>
              <w:rPr>
                <w:rFonts w:ascii="宋体" w:hAnsi="宋体"/>
                <w:szCs w:val="21"/>
              </w:rPr>
            </w:pPr>
            <w:r>
              <w:rPr>
                <w:rFonts w:ascii="宋体" w:hAnsi="宋体" w:hint="eastAsia"/>
                <w:szCs w:val="21"/>
              </w:rPr>
              <w:t>逻辑人员</w:t>
            </w:r>
            <w:r w:rsidR="00DE66C2">
              <w:rPr>
                <w:rFonts w:ascii="宋体" w:hAnsi="宋体" w:hint="eastAsia"/>
                <w:szCs w:val="21"/>
              </w:rPr>
              <w:t>名称：输入框</w:t>
            </w:r>
            <w:r>
              <w:rPr>
                <w:rFonts w:ascii="宋体" w:hAnsi="宋体" w:hint="eastAsia"/>
                <w:szCs w:val="21"/>
              </w:rPr>
              <w:t>，支持模糊查询</w:t>
            </w:r>
          </w:p>
        </w:tc>
      </w:tr>
      <w:tr w:rsidR="004B4FF6" w:rsidRPr="00C630D1" w14:paraId="63F1C8E3" w14:textId="77777777" w:rsidTr="008F7B72">
        <w:trPr>
          <w:jc w:val="center"/>
        </w:trPr>
        <w:tc>
          <w:tcPr>
            <w:tcW w:w="1548" w:type="dxa"/>
            <w:shd w:val="clear" w:color="auto" w:fill="A6A6A6"/>
          </w:tcPr>
          <w:p w14:paraId="4E76CD8E"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3EB8ACA2" w14:textId="77777777" w:rsidR="004B4FF6" w:rsidRDefault="004B4FF6" w:rsidP="008F7B72">
            <w:pPr>
              <w:rPr>
                <w:rFonts w:ascii="宋体" w:hAnsi="宋体"/>
                <w:b/>
                <w:szCs w:val="21"/>
              </w:rPr>
            </w:pPr>
            <w:r w:rsidRPr="00946BE4">
              <w:rPr>
                <w:rFonts w:ascii="宋体" w:hAnsi="宋体" w:hint="eastAsia"/>
                <w:b/>
                <w:szCs w:val="21"/>
              </w:rPr>
              <w:t>【功能操作要求】</w:t>
            </w:r>
          </w:p>
          <w:p w14:paraId="444EB808" w14:textId="1C555DC9" w:rsidR="00DE66C2" w:rsidRDefault="00DE66C2" w:rsidP="00DE66C2">
            <w:pPr>
              <w:rPr>
                <w:rFonts w:ascii="宋体" w:hAnsi="宋体"/>
                <w:szCs w:val="21"/>
              </w:rPr>
            </w:pPr>
            <w:r>
              <w:rPr>
                <w:rFonts w:ascii="宋体" w:hAnsi="宋体"/>
                <w:szCs w:val="21"/>
              </w:rPr>
              <w:t>逻辑营业部</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点击后显示包含</w:t>
            </w:r>
            <w:r w:rsidR="00B81B6F">
              <w:rPr>
                <w:rFonts w:ascii="宋体" w:hAnsi="宋体"/>
                <w:szCs w:val="21"/>
              </w:rPr>
              <w:t>逻辑人员</w:t>
            </w:r>
            <w:r>
              <w:rPr>
                <w:rFonts w:ascii="宋体" w:hAnsi="宋体"/>
                <w:szCs w:val="21"/>
              </w:rPr>
              <w:t>和无归属</w:t>
            </w:r>
            <w:r w:rsidR="00B81B6F">
              <w:rPr>
                <w:rFonts w:ascii="宋体" w:hAnsi="宋体"/>
                <w:szCs w:val="21"/>
              </w:rPr>
              <w:t>逻辑人员</w:t>
            </w:r>
          </w:p>
          <w:p w14:paraId="1AF6DD41" w14:textId="2B978C62" w:rsidR="00DE66C2" w:rsidRDefault="00DE66C2" w:rsidP="00DE66C2">
            <w:pPr>
              <w:rPr>
                <w:rFonts w:ascii="宋体" w:hAnsi="宋体"/>
                <w:szCs w:val="21"/>
              </w:rPr>
            </w:pPr>
            <w:r>
              <w:rPr>
                <w:rFonts w:ascii="宋体" w:hAnsi="宋体" w:hint="eastAsia"/>
                <w:szCs w:val="21"/>
              </w:rPr>
              <w:t>转入：功能按钮，点击后无归属</w:t>
            </w:r>
            <w:r w:rsidR="00B81B6F">
              <w:rPr>
                <w:rFonts w:ascii="宋体" w:hAnsi="宋体" w:hint="eastAsia"/>
                <w:szCs w:val="21"/>
              </w:rPr>
              <w:t>逻辑人员</w:t>
            </w:r>
            <w:r>
              <w:rPr>
                <w:rFonts w:ascii="宋体" w:hAnsi="宋体" w:hint="eastAsia"/>
                <w:szCs w:val="21"/>
              </w:rPr>
              <w:t>转入至该营业部包含</w:t>
            </w:r>
            <w:r w:rsidR="00B81B6F">
              <w:rPr>
                <w:rFonts w:ascii="宋体" w:hAnsi="宋体" w:hint="eastAsia"/>
                <w:szCs w:val="21"/>
              </w:rPr>
              <w:t>逻辑人员</w:t>
            </w:r>
          </w:p>
          <w:p w14:paraId="0B92D1FF" w14:textId="0A7565EB" w:rsidR="00DE66C2" w:rsidRPr="00DE47F7" w:rsidRDefault="00DE66C2" w:rsidP="00DE66C2">
            <w:pPr>
              <w:rPr>
                <w:rFonts w:ascii="宋体" w:hAnsi="宋体"/>
                <w:szCs w:val="21"/>
              </w:rPr>
            </w:pPr>
            <w:r>
              <w:rPr>
                <w:rFonts w:ascii="宋体" w:hAnsi="宋体"/>
                <w:szCs w:val="21"/>
              </w:rPr>
              <w:t>转出</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点击后包含的</w:t>
            </w:r>
            <w:r w:rsidR="008673FB">
              <w:rPr>
                <w:rFonts w:ascii="宋体" w:hAnsi="宋体"/>
                <w:szCs w:val="21"/>
              </w:rPr>
              <w:t>逻辑人员</w:t>
            </w:r>
            <w:r>
              <w:rPr>
                <w:rFonts w:ascii="宋体" w:hAnsi="宋体"/>
                <w:szCs w:val="21"/>
              </w:rPr>
              <w:t>转出至无归属</w:t>
            </w:r>
            <w:r w:rsidR="008673FB">
              <w:rPr>
                <w:rFonts w:ascii="宋体" w:hAnsi="宋体"/>
                <w:szCs w:val="21"/>
              </w:rPr>
              <w:t>逻辑人员</w:t>
            </w:r>
          </w:p>
          <w:p w14:paraId="02A3E2FD" w14:textId="3219BA39" w:rsidR="00FF2175" w:rsidRDefault="00FF2175" w:rsidP="00DE66C2">
            <w:pPr>
              <w:rPr>
                <w:rFonts w:ascii="宋体" w:hAnsi="宋体"/>
                <w:szCs w:val="21"/>
              </w:rPr>
            </w:pPr>
            <w:r>
              <w:rPr>
                <w:rFonts w:ascii="宋体" w:hAnsi="宋体"/>
                <w:szCs w:val="21"/>
              </w:rPr>
              <w:t>原始人员分配</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点击后打开</w:t>
            </w:r>
            <w:r w:rsidR="001972BE">
              <w:rPr>
                <w:rFonts w:ascii="宋体" w:hAnsi="宋体"/>
                <w:szCs w:val="21"/>
              </w:rPr>
              <w:t>原始人员分配页面</w:t>
            </w:r>
          </w:p>
          <w:p w14:paraId="34C4FEB5" w14:textId="451316E1" w:rsidR="000D01A8" w:rsidRDefault="000D01A8" w:rsidP="00B25B56">
            <w:pPr>
              <w:pStyle w:val="a8"/>
              <w:numPr>
                <w:ilvl w:val="0"/>
                <w:numId w:val="38"/>
              </w:numPr>
              <w:ind w:firstLineChars="0"/>
              <w:rPr>
                <w:rFonts w:ascii="宋体" w:hAnsi="宋体"/>
                <w:szCs w:val="21"/>
              </w:rPr>
            </w:pPr>
            <w:r>
              <w:rPr>
                <w:rFonts w:ascii="宋体" w:hAnsi="宋体"/>
                <w:szCs w:val="21"/>
              </w:rPr>
              <w:t>逻辑营业部</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在原始人员分配按钮选中的条件下</w:t>
            </w:r>
            <w:r>
              <w:rPr>
                <w:rFonts w:ascii="宋体" w:hAnsi="宋体" w:hint="eastAsia"/>
                <w:szCs w:val="21"/>
              </w:rPr>
              <w:t>，</w:t>
            </w:r>
            <w:r>
              <w:rPr>
                <w:rFonts w:ascii="宋体" w:hAnsi="宋体"/>
                <w:szCs w:val="21"/>
              </w:rPr>
              <w:t>点击后在原始人员分配页面显示所有未分配原始人员信息</w:t>
            </w:r>
          </w:p>
          <w:p w14:paraId="29381412" w14:textId="0C671EF4" w:rsidR="00B25B56" w:rsidRPr="00B25B56" w:rsidRDefault="00B25B56" w:rsidP="00B25B56">
            <w:pPr>
              <w:pStyle w:val="a8"/>
              <w:numPr>
                <w:ilvl w:val="0"/>
                <w:numId w:val="38"/>
              </w:numPr>
              <w:ind w:firstLineChars="0"/>
              <w:rPr>
                <w:rFonts w:ascii="宋体" w:hAnsi="宋体"/>
                <w:szCs w:val="21"/>
              </w:rPr>
            </w:pPr>
            <w:r w:rsidRPr="00B25B56">
              <w:rPr>
                <w:rFonts w:ascii="宋体" w:hAnsi="宋体"/>
                <w:szCs w:val="21"/>
              </w:rPr>
              <w:t>逻辑人员</w:t>
            </w:r>
            <w:r w:rsidRPr="00B25B56">
              <w:rPr>
                <w:rFonts w:ascii="宋体" w:hAnsi="宋体" w:hint="eastAsia"/>
                <w:szCs w:val="21"/>
              </w:rPr>
              <w:t>：</w:t>
            </w:r>
            <w:r w:rsidRPr="00B25B56">
              <w:rPr>
                <w:rFonts w:ascii="宋体" w:hAnsi="宋体"/>
                <w:szCs w:val="21"/>
              </w:rPr>
              <w:t>功能按钮</w:t>
            </w:r>
            <w:r w:rsidRPr="00B25B56">
              <w:rPr>
                <w:rFonts w:ascii="宋体" w:hAnsi="宋体" w:hint="eastAsia"/>
                <w:szCs w:val="21"/>
              </w:rPr>
              <w:t>，</w:t>
            </w:r>
            <w:r w:rsidR="00C35ED0">
              <w:rPr>
                <w:rFonts w:ascii="宋体" w:hAnsi="宋体" w:hint="eastAsia"/>
                <w:szCs w:val="21"/>
              </w:rPr>
              <w:t>在</w:t>
            </w:r>
            <w:r>
              <w:rPr>
                <w:rFonts w:ascii="宋体" w:hAnsi="宋体" w:hint="eastAsia"/>
                <w:szCs w:val="21"/>
              </w:rPr>
              <w:t>原始人员分配</w:t>
            </w:r>
            <w:r w:rsidR="00C35ED0">
              <w:rPr>
                <w:rFonts w:ascii="宋体" w:hAnsi="宋体" w:hint="eastAsia"/>
                <w:szCs w:val="21"/>
              </w:rPr>
              <w:t>按钮选中的条件下，点击</w:t>
            </w:r>
            <w:r w:rsidR="005A1ADF">
              <w:rPr>
                <w:rFonts w:ascii="宋体" w:hAnsi="宋体" w:hint="eastAsia"/>
                <w:szCs w:val="21"/>
              </w:rPr>
              <w:t>后</w:t>
            </w:r>
            <w:r w:rsidR="005E360A">
              <w:rPr>
                <w:rFonts w:ascii="宋体" w:hAnsi="宋体" w:hint="eastAsia"/>
                <w:szCs w:val="21"/>
              </w:rPr>
              <w:t>在原始人员分配页面</w:t>
            </w:r>
            <w:r w:rsidR="00C35ED0">
              <w:rPr>
                <w:rFonts w:ascii="宋体" w:hAnsi="宋体" w:hint="eastAsia"/>
                <w:szCs w:val="21"/>
              </w:rPr>
              <w:t>显示该逻辑人员</w:t>
            </w:r>
            <w:r w:rsidR="0097339B">
              <w:rPr>
                <w:rFonts w:ascii="宋体" w:hAnsi="宋体" w:hint="eastAsia"/>
                <w:szCs w:val="21"/>
              </w:rPr>
              <w:t>搜索</w:t>
            </w:r>
            <w:r w:rsidR="00C35ED0">
              <w:rPr>
                <w:rFonts w:ascii="宋体" w:hAnsi="宋体" w:hint="eastAsia"/>
                <w:szCs w:val="21"/>
              </w:rPr>
              <w:t>记录</w:t>
            </w:r>
          </w:p>
          <w:p w14:paraId="31638762" w14:textId="524D82E8" w:rsidR="00FF2175" w:rsidRDefault="00DE66C2" w:rsidP="00DE66C2">
            <w:pPr>
              <w:rPr>
                <w:rFonts w:ascii="宋体" w:hAnsi="宋体"/>
                <w:szCs w:val="21"/>
              </w:rPr>
            </w:pPr>
            <w:r>
              <w:rPr>
                <w:rFonts w:ascii="宋体" w:hAnsi="宋体"/>
                <w:szCs w:val="21"/>
              </w:rPr>
              <w:t>搜索</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点击后通过</w:t>
            </w:r>
            <w:r w:rsidR="008673FB">
              <w:rPr>
                <w:rFonts w:ascii="宋体" w:hAnsi="宋体" w:hint="eastAsia"/>
                <w:szCs w:val="21"/>
              </w:rPr>
              <w:t>逻辑人员</w:t>
            </w:r>
            <w:r>
              <w:rPr>
                <w:rFonts w:ascii="宋体" w:hAnsi="宋体"/>
                <w:szCs w:val="21"/>
              </w:rPr>
              <w:t>名称筛选显示</w:t>
            </w:r>
          </w:p>
          <w:p w14:paraId="4DC399D8" w14:textId="7352970D" w:rsidR="004B4FF6" w:rsidRPr="00861A22" w:rsidRDefault="00DE66C2" w:rsidP="00DE66C2">
            <w:pPr>
              <w:rPr>
                <w:rFonts w:ascii="宋体" w:hAnsi="宋体"/>
                <w:szCs w:val="21"/>
              </w:rPr>
            </w:pPr>
            <w:r>
              <w:rPr>
                <w:rFonts w:ascii="宋体" w:hAnsi="宋体"/>
                <w:szCs w:val="21"/>
              </w:rPr>
              <w:t>翻页</w:t>
            </w:r>
            <w:r>
              <w:rPr>
                <w:rFonts w:ascii="宋体" w:hAnsi="宋体" w:hint="eastAsia"/>
                <w:szCs w:val="21"/>
              </w:rPr>
              <w:t>：</w:t>
            </w:r>
            <w:r>
              <w:rPr>
                <w:rFonts w:ascii="宋体" w:hAnsi="宋体"/>
                <w:szCs w:val="21"/>
              </w:rPr>
              <w:t>链接按钮</w:t>
            </w:r>
            <w:r>
              <w:rPr>
                <w:rFonts w:ascii="宋体" w:hAnsi="宋体" w:hint="eastAsia"/>
                <w:szCs w:val="21"/>
              </w:rPr>
              <w:t>，</w:t>
            </w:r>
            <w:r>
              <w:rPr>
                <w:rFonts w:ascii="宋体" w:hAnsi="宋体"/>
                <w:szCs w:val="21"/>
              </w:rPr>
              <w:t>可根据查询结果显示记录条数</w:t>
            </w:r>
            <w:r>
              <w:rPr>
                <w:rFonts w:ascii="宋体" w:hAnsi="宋体" w:hint="eastAsia"/>
                <w:szCs w:val="21"/>
              </w:rPr>
              <w:t>，</w:t>
            </w:r>
            <w:r>
              <w:rPr>
                <w:rFonts w:ascii="宋体" w:hAnsi="宋体"/>
                <w:szCs w:val="21"/>
              </w:rPr>
              <w:t>每页最多显示</w:t>
            </w:r>
            <w:r>
              <w:rPr>
                <w:rFonts w:ascii="宋体" w:hAnsi="宋体" w:hint="eastAsia"/>
                <w:szCs w:val="21"/>
              </w:rPr>
              <w:t>20条</w:t>
            </w:r>
          </w:p>
        </w:tc>
      </w:tr>
      <w:tr w:rsidR="004B4FF6" w:rsidRPr="00C630D1" w14:paraId="34A6126D" w14:textId="77777777" w:rsidTr="008F7B72">
        <w:trPr>
          <w:jc w:val="center"/>
        </w:trPr>
        <w:tc>
          <w:tcPr>
            <w:tcW w:w="1548" w:type="dxa"/>
            <w:shd w:val="clear" w:color="auto" w:fill="A6A6A6"/>
          </w:tcPr>
          <w:p w14:paraId="4DB48900"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21F8AB5B" w14:textId="77777777" w:rsidR="004B4FF6" w:rsidRPr="00E55CB4" w:rsidRDefault="004B4FF6" w:rsidP="008F7B72">
            <w:pPr>
              <w:spacing w:line="400" w:lineRule="exact"/>
              <w:rPr>
                <w:rFonts w:ascii="宋体" w:hAnsi="宋体"/>
                <w:b/>
                <w:szCs w:val="21"/>
              </w:rPr>
            </w:pPr>
            <w:r w:rsidRPr="00E55CB4">
              <w:rPr>
                <w:rFonts w:ascii="宋体" w:hAnsi="宋体" w:hint="eastAsia"/>
                <w:b/>
                <w:szCs w:val="21"/>
              </w:rPr>
              <w:t>【基础资料】</w:t>
            </w:r>
          </w:p>
          <w:p w14:paraId="5BD27A2E" w14:textId="0C93C766" w:rsidR="004B4FF6" w:rsidRPr="00C630D1" w:rsidRDefault="00DE66C2" w:rsidP="008F7B72">
            <w:pPr>
              <w:spacing w:line="400" w:lineRule="exact"/>
              <w:rPr>
                <w:rFonts w:ascii="宋体" w:hAnsi="宋体"/>
                <w:szCs w:val="21"/>
              </w:rPr>
            </w:pPr>
            <w:r>
              <w:rPr>
                <w:rFonts w:ascii="宋体" w:hAnsi="宋体"/>
                <w:szCs w:val="21"/>
              </w:rPr>
              <w:t>逻辑营业部</w:t>
            </w:r>
            <w:r>
              <w:rPr>
                <w:rFonts w:ascii="宋体" w:hAnsi="宋体" w:hint="eastAsia"/>
                <w:szCs w:val="21"/>
              </w:rPr>
              <w:t>、</w:t>
            </w:r>
            <w:r>
              <w:rPr>
                <w:rFonts w:ascii="宋体" w:hAnsi="宋体"/>
                <w:szCs w:val="21"/>
              </w:rPr>
              <w:t>逻辑营业部包含</w:t>
            </w:r>
            <w:r w:rsidR="00EB6D0B">
              <w:rPr>
                <w:rFonts w:ascii="宋体" w:hAnsi="宋体" w:hint="eastAsia"/>
                <w:szCs w:val="21"/>
              </w:rPr>
              <w:t>逻辑人员</w:t>
            </w:r>
            <w:r>
              <w:rPr>
                <w:rFonts w:ascii="宋体" w:hAnsi="宋体" w:hint="eastAsia"/>
                <w:szCs w:val="21"/>
              </w:rPr>
              <w:t>、</w:t>
            </w:r>
            <w:r>
              <w:rPr>
                <w:rFonts w:ascii="宋体" w:hAnsi="宋体"/>
                <w:szCs w:val="21"/>
              </w:rPr>
              <w:t>无归属</w:t>
            </w:r>
            <w:r w:rsidR="00EB6D0B">
              <w:rPr>
                <w:rFonts w:ascii="宋体" w:hAnsi="宋体" w:hint="eastAsia"/>
                <w:szCs w:val="21"/>
              </w:rPr>
              <w:t>逻辑人员</w:t>
            </w:r>
          </w:p>
        </w:tc>
      </w:tr>
      <w:tr w:rsidR="004B4FF6" w:rsidRPr="00C630D1" w14:paraId="2D048B6D" w14:textId="77777777" w:rsidTr="008F7B72">
        <w:trPr>
          <w:jc w:val="center"/>
        </w:trPr>
        <w:tc>
          <w:tcPr>
            <w:tcW w:w="1548" w:type="dxa"/>
            <w:shd w:val="clear" w:color="auto" w:fill="A6A6A6"/>
          </w:tcPr>
          <w:p w14:paraId="621D9FA9"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2582FBD9" w14:textId="47100ADC" w:rsidR="004B4FF6" w:rsidRPr="000A3B83" w:rsidRDefault="00DE66C2" w:rsidP="008F7B72">
            <w:pPr>
              <w:spacing w:line="400" w:lineRule="exact"/>
              <w:rPr>
                <w:rFonts w:ascii="宋体" w:hAnsi="宋体"/>
                <w:szCs w:val="21"/>
              </w:rPr>
            </w:pPr>
            <w:r>
              <w:rPr>
                <w:rFonts w:ascii="宋体" w:hAnsi="宋体"/>
                <w:szCs w:val="21"/>
              </w:rPr>
              <w:t>操作员具有</w:t>
            </w:r>
            <w:r>
              <w:rPr>
                <w:rFonts w:ascii="宋体" w:hAnsi="宋体" w:hint="eastAsia"/>
                <w:szCs w:val="21"/>
              </w:rPr>
              <w:t>【日均手续费数据跟踪】【逻辑数据】菜单权限</w:t>
            </w:r>
          </w:p>
        </w:tc>
      </w:tr>
      <w:tr w:rsidR="004B4FF6" w:rsidRPr="00C630D1" w14:paraId="37C4F9E1" w14:textId="77777777" w:rsidTr="008F7B72">
        <w:trPr>
          <w:jc w:val="center"/>
        </w:trPr>
        <w:tc>
          <w:tcPr>
            <w:tcW w:w="1548" w:type="dxa"/>
            <w:shd w:val="clear" w:color="auto" w:fill="A6A6A6"/>
          </w:tcPr>
          <w:p w14:paraId="2265950A"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2E135C34" w14:textId="00866E92" w:rsidR="004B4FF6" w:rsidRPr="00C630D1" w:rsidRDefault="00AB346D" w:rsidP="008F7B72">
            <w:pPr>
              <w:spacing w:line="400" w:lineRule="atLeast"/>
              <w:rPr>
                <w:rFonts w:ascii="宋体" w:hAnsi="宋体"/>
                <w:szCs w:val="21"/>
              </w:rPr>
            </w:pPr>
            <w:r>
              <w:rPr>
                <w:rFonts w:ascii="宋体" w:hAnsi="宋体"/>
                <w:szCs w:val="21"/>
              </w:rPr>
              <w:t>无</w:t>
            </w:r>
          </w:p>
        </w:tc>
      </w:tr>
      <w:tr w:rsidR="004B4FF6" w:rsidRPr="00C630D1" w14:paraId="024E196A" w14:textId="77777777" w:rsidTr="008F7B72">
        <w:trPr>
          <w:jc w:val="center"/>
        </w:trPr>
        <w:tc>
          <w:tcPr>
            <w:tcW w:w="1548" w:type="dxa"/>
            <w:shd w:val="clear" w:color="auto" w:fill="A6A6A6"/>
          </w:tcPr>
          <w:p w14:paraId="1AB2EF0D"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5D89960B"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bl>
    <w:p w14:paraId="0452A534" w14:textId="4DFBC8F6" w:rsidR="004B4FF6" w:rsidRDefault="0038645F" w:rsidP="0038645F">
      <w:pPr>
        <w:pStyle w:val="5"/>
      </w:pPr>
      <w:r>
        <w:t>原始人员分配</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BA0FAF" w:rsidRPr="00C630D1" w14:paraId="433849F0" w14:textId="77777777" w:rsidTr="008F7B72">
        <w:trPr>
          <w:jc w:val="center"/>
        </w:trPr>
        <w:tc>
          <w:tcPr>
            <w:tcW w:w="1548" w:type="dxa"/>
            <w:shd w:val="clear" w:color="auto" w:fill="A6A6A6"/>
          </w:tcPr>
          <w:p w14:paraId="7AD6377B" w14:textId="77777777" w:rsidR="00BA0FAF" w:rsidRPr="00C630D1" w:rsidRDefault="00BA0FAF"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071B73DB" w14:textId="77777777" w:rsidR="00BA0FAF" w:rsidRPr="00C630D1" w:rsidRDefault="00BA0FAF" w:rsidP="008F7B72">
            <w:pPr>
              <w:spacing w:line="400" w:lineRule="exact"/>
              <w:rPr>
                <w:rFonts w:ascii="宋体" w:hAnsi="宋体"/>
                <w:szCs w:val="21"/>
              </w:rPr>
            </w:pPr>
          </w:p>
        </w:tc>
      </w:tr>
      <w:tr w:rsidR="00BA0FAF" w:rsidRPr="00C630D1" w14:paraId="5CBFFA19" w14:textId="77777777" w:rsidTr="008F7B72">
        <w:trPr>
          <w:jc w:val="center"/>
        </w:trPr>
        <w:tc>
          <w:tcPr>
            <w:tcW w:w="1548" w:type="dxa"/>
            <w:shd w:val="clear" w:color="auto" w:fill="A6A6A6"/>
          </w:tcPr>
          <w:p w14:paraId="61794A90" w14:textId="77777777" w:rsidR="00BA0FAF" w:rsidRPr="00C630D1" w:rsidRDefault="00BA0FAF"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052E5001" w14:textId="1A15BA05" w:rsidR="00BA0FAF" w:rsidRPr="00C630D1" w:rsidRDefault="0075202D" w:rsidP="008F7B72">
            <w:pPr>
              <w:spacing w:line="400" w:lineRule="exact"/>
              <w:rPr>
                <w:rFonts w:ascii="宋体" w:hAnsi="宋体"/>
                <w:szCs w:val="21"/>
              </w:rPr>
            </w:pPr>
            <w:r>
              <w:rPr>
                <w:rFonts w:ascii="宋体" w:hAnsi="宋体"/>
                <w:szCs w:val="21"/>
              </w:rPr>
              <w:t>原始人员分配</w:t>
            </w:r>
          </w:p>
        </w:tc>
      </w:tr>
      <w:tr w:rsidR="00BA0FAF" w:rsidRPr="00C630D1" w14:paraId="1094EB9E" w14:textId="77777777" w:rsidTr="008F7B72">
        <w:trPr>
          <w:jc w:val="center"/>
        </w:trPr>
        <w:tc>
          <w:tcPr>
            <w:tcW w:w="1548" w:type="dxa"/>
            <w:shd w:val="clear" w:color="auto" w:fill="A6A6A6"/>
          </w:tcPr>
          <w:p w14:paraId="4BEA72B7" w14:textId="77777777" w:rsidR="00BA0FAF" w:rsidRPr="00C630D1" w:rsidRDefault="00BA0FAF"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7C3FA3F4" w14:textId="77777777" w:rsidR="00BA0FAF" w:rsidRPr="00C630D1" w:rsidRDefault="00BA0FAF"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3081C0CD" w14:textId="77777777" w:rsidR="00BA0FAF" w:rsidRPr="00C630D1" w:rsidRDefault="00BA0FAF"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7CCE475E" w14:textId="77777777" w:rsidR="00BA0FAF" w:rsidRPr="00C630D1" w:rsidRDefault="00BA0FAF" w:rsidP="008F7B72">
            <w:pPr>
              <w:spacing w:line="400" w:lineRule="exact"/>
              <w:rPr>
                <w:rFonts w:ascii="宋体" w:hAnsi="宋体"/>
                <w:szCs w:val="21"/>
              </w:rPr>
            </w:pPr>
            <w:r w:rsidRPr="00C630D1">
              <w:rPr>
                <w:rFonts w:ascii="宋体" w:hAnsi="宋体"/>
                <w:szCs w:val="21"/>
              </w:rPr>
              <w:t>20</w:t>
            </w:r>
            <w:r>
              <w:rPr>
                <w:rFonts w:ascii="宋体" w:hAnsi="宋体" w:hint="eastAsia"/>
                <w:szCs w:val="21"/>
              </w:rPr>
              <w:t>17-8-16</w:t>
            </w:r>
          </w:p>
        </w:tc>
      </w:tr>
      <w:tr w:rsidR="00BA0FAF" w:rsidRPr="00C630D1" w14:paraId="3228DE23" w14:textId="77777777" w:rsidTr="008F7B72">
        <w:trPr>
          <w:jc w:val="center"/>
        </w:trPr>
        <w:tc>
          <w:tcPr>
            <w:tcW w:w="1548" w:type="dxa"/>
            <w:shd w:val="clear" w:color="auto" w:fill="A6A6A6"/>
          </w:tcPr>
          <w:p w14:paraId="3C1FD9A6" w14:textId="77777777" w:rsidR="00BA0FAF" w:rsidRPr="00C630D1" w:rsidRDefault="00BA0FAF"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2CED998F" w14:textId="3BBE0547" w:rsidR="00BA0FAF" w:rsidRPr="00C630D1" w:rsidRDefault="0075202D" w:rsidP="008F7B72">
            <w:pPr>
              <w:spacing w:line="400" w:lineRule="exact"/>
              <w:rPr>
                <w:rFonts w:ascii="宋体" w:hAnsi="宋体"/>
                <w:szCs w:val="21"/>
              </w:rPr>
            </w:pPr>
            <w:r>
              <w:rPr>
                <w:rFonts w:ascii="宋体" w:hAnsi="宋体"/>
                <w:szCs w:val="21"/>
              </w:rPr>
              <w:t>原始人员分配</w:t>
            </w:r>
          </w:p>
        </w:tc>
      </w:tr>
      <w:tr w:rsidR="00BA0FAF" w:rsidRPr="00C630D1" w14:paraId="6B52FF31" w14:textId="77777777" w:rsidTr="008F7B72">
        <w:trPr>
          <w:jc w:val="center"/>
        </w:trPr>
        <w:tc>
          <w:tcPr>
            <w:tcW w:w="1548" w:type="dxa"/>
            <w:shd w:val="clear" w:color="auto" w:fill="A6A6A6"/>
          </w:tcPr>
          <w:p w14:paraId="64DEC0BA" w14:textId="77777777" w:rsidR="00BA0FAF" w:rsidRPr="00C630D1" w:rsidRDefault="00BA0FAF"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50947B82" w14:textId="77777777" w:rsidR="00BA0FAF" w:rsidRPr="00C630D1" w:rsidRDefault="00BA0FAF" w:rsidP="008F7B72">
            <w:pPr>
              <w:spacing w:line="400" w:lineRule="exact"/>
              <w:rPr>
                <w:rFonts w:ascii="宋体" w:hAnsi="宋体"/>
                <w:szCs w:val="21"/>
              </w:rPr>
            </w:pPr>
            <w:r>
              <w:rPr>
                <w:rFonts w:ascii="宋体" w:hAnsi="宋体" w:hint="eastAsia"/>
                <w:szCs w:val="21"/>
              </w:rPr>
              <w:t>无</w:t>
            </w:r>
          </w:p>
        </w:tc>
      </w:tr>
      <w:tr w:rsidR="00BA0FAF" w:rsidRPr="00C630D1" w14:paraId="199F1AA0" w14:textId="77777777" w:rsidTr="008F7B72">
        <w:trPr>
          <w:jc w:val="center"/>
        </w:trPr>
        <w:tc>
          <w:tcPr>
            <w:tcW w:w="1548" w:type="dxa"/>
            <w:shd w:val="clear" w:color="auto" w:fill="A6A6A6"/>
          </w:tcPr>
          <w:p w14:paraId="6A14FA40" w14:textId="77777777" w:rsidR="00BA0FAF" w:rsidRPr="00C630D1" w:rsidRDefault="00BA0FAF" w:rsidP="008F7B72">
            <w:pPr>
              <w:spacing w:line="400" w:lineRule="exact"/>
              <w:rPr>
                <w:rFonts w:ascii="宋体" w:hAnsi="宋体"/>
                <w:color w:val="000000"/>
                <w:szCs w:val="21"/>
              </w:rPr>
            </w:pPr>
            <w:r w:rsidRPr="00C630D1">
              <w:rPr>
                <w:rFonts w:ascii="宋体" w:hAnsi="宋体" w:hint="eastAsia"/>
                <w:color w:val="000000"/>
                <w:szCs w:val="21"/>
              </w:rPr>
              <w:lastRenderedPageBreak/>
              <w:t>特定需求</w:t>
            </w:r>
          </w:p>
        </w:tc>
        <w:tc>
          <w:tcPr>
            <w:tcW w:w="9714" w:type="dxa"/>
            <w:gridSpan w:val="3"/>
          </w:tcPr>
          <w:p w14:paraId="41D16867" w14:textId="77777777" w:rsidR="00BA0FAF" w:rsidRPr="00C630D1" w:rsidRDefault="00BA0FAF" w:rsidP="008F7B72">
            <w:pPr>
              <w:spacing w:line="400" w:lineRule="exact"/>
              <w:rPr>
                <w:rFonts w:ascii="宋体" w:hAnsi="宋体"/>
                <w:szCs w:val="21"/>
              </w:rPr>
            </w:pPr>
            <w:r>
              <w:rPr>
                <w:rFonts w:ascii="宋体" w:hAnsi="宋体" w:hint="eastAsia"/>
                <w:szCs w:val="21"/>
              </w:rPr>
              <w:t>无</w:t>
            </w:r>
          </w:p>
        </w:tc>
      </w:tr>
      <w:tr w:rsidR="00BA0FAF" w:rsidRPr="00C630D1" w14:paraId="40EC1CB5" w14:textId="77777777" w:rsidTr="008F7B72">
        <w:trPr>
          <w:jc w:val="center"/>
        </w:trPr>
        <w:tc>
          <w:tcPr>
            <w:tcW w:w="1548" w:type="dxa"/>
            <w:shd w:val="clear" w:color="auto" w:fill="A6A6A6"/>
          </w:tcPr>
          <w:p w14:paraId="07CD327D" w14:textId="77777777" w:rsidR="00BA0FAF" w:rsidRPr="00C630D1" w:rsidRDefault="00BA0FAF"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66168806" w14:textId="77777777" w:rsidR="00BA0FAF" w:rsidRDefault="00BA0FAF" w:rsidP="008F7B72">
            <w:pPr>
              <w:spacing w:before="60" w:after="60" w:line="400" w:lineRule="exact"/>
              <w:jc w:val="left"/>
              <w:rPr>
                <w:rFonts w:ascii="宋体" w:hAnsi="宋体"/>
                <w:b/>
                <w:szCs w:val="21"/>
              </w:rPr>
            </w:pPr>
            <w:r>
              <w:rPr>
                <w:rFonts w:ascii="宋体" w:hAnsi="宋体" w:hint="eastAsia"/>
                <w:b/>
                <w:szCs w:val="21"/>
              </w:rPr>
              <w:t>【设置要素】</w:t>
            </w:r>
          </w:p>
          <w:p w14:paraId="096D4B3D" w14:textId="6E1811D8" w:rsidR="00BA0FAF" w:rsidRPr="00DC1BF5" w:rsidRDefault="00EF25E8" w:rsidP="008F7B72">
            <w:pPr>
              <w:spacing w:before="60" w:after="60" w:line="400" w:lineRule="exact"/>
              <w:jc w:val="left"/>
              <w:rPr>
                <w:rFonts w:ascii="宋体" w:hAnsi="宋体"/>
                <w:szCs w:val="21"/>
              </w:rPr>
            </w:pPr>
            <w:r>
              <w:rPr>
                <w:rFonts w:ascii="宋体" w:hAnsi="宋体"/>
                <w:szCs w:val="21"/>
              </w:rPr>
              <w:t>逻辑人员名称</w:t>
            </w:r>
            <w:r>
              <w:rPr>
                <w:rFonts w:ascii="宋体" w:hAnsi="宋体" w:hint="eastAsia"/>
                <w:szCs w:val="21"/>
              </w:rPr>
              <w:t>：</w:t>
            </w:r>
            <w:r>
              <w:rPr>
                <w:rFonts w:ascii="宋体" w:hAnsi="宋体"/>
                <w:szCs w:val="21"/>
              </w:rPr>
              <w:t>输入框</w:t>
            </w:r>
          </w:p>
        </w:tc>
      </w:tr>
      <w:tr w:rsidR="00BA0FAF" w:rsidRPr="00C630D1" w14:paraId="24F283AA" w14:textId="77777777" w:rsidTr="008F7B72">
        <w:trPr>
          <w:jc w:val="center"/>
        </w:trPr>
        <w:tc>
          <w:tcPr>
            <w:tcW w:w="1548" w:type="dxa"/>
            <w:shd w:val="clear" w:color="auto" w:fill="A6A6A6"/>
          </w:tcPr>
          <w:p w14:paraId="3D161269" w14:textId="77777777" w:rsidR="00BA0FAF" w:rsidRPr="00C630D1" w:rsidRDefault="00BA0FAF"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12CD2B00" w14:textId="77777777" w:rsidR="00BA0FAF" w:rsidRDefault="00BA0FAF" w:rsidP="008F7B72">
            <w:pPr>
              <w:rPr>
                <w:rFonts w:ascii="宋体" w:hAnsi="宋体"/>
                <w:b/>
                <w:szCs w:val="21"/>
              </w:rPr>
            </w:pPr>
            <w:r w:rsidRPr="00946BE4">
              <w:rPr>
                <w:rFonts w:ascii="宋体" w:hAnsi="宋体" w:hint="eastAsia"/>
                <w:b/>
                <w:szCs w:val="21"/>
              </w:rPr>
              <w:t>【功能操作要求】</w:t>
            </w:r>
          </w:p>
          <w:p w14:paraId="7B2185AE" w14:textId="77777777" w:rsidR="00BA0FAF" w:rsidRDefault="00EF25E8" w:rsidP="008F7B72">
            <w:pPr>
              <w:rPr>
                <w:rFonts w:ascii="宋体" w:hAnsi="宋体"/>
                <w:szCs w:val="21"/>
              </w:rPr>
            </w:pPr>
            <w:r>
              <w:rPr>
                <w:rFonts w:ascii="宋体" w:hAnsi="宋体"/>
                <w:szCs w:val="21"/>
              </w:rPr>
              <w:t>搜索</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点击后根据逻辑人员名称筛选显示结果</w:t>
            </w:r>
          </w:p>
          <w:p w14:paraId="01A41525" w14:textId="6841BFD0" w:rsidR="008C0B41" w:rsidRDefault="007F49A9" w:rsidP="008F7B72">
            <w:pPr>
              <w:rPr>
                <w:rFonts w:ascii="宋体" w:hAnsi="宋体"/>
                <w:szCs w:val="21"/>
              </w:rPr>
            </w:pPr>
            <w:r>
              <w:rPr>
                <w:rFonts w:ascii="宋体" w:hAnsi="宋体" w:hint="eastAsia"/>
                <w:szCs w:val="21"/>
              </w:rPr>
              <w:t>转入：功能按钮，点击后未分配原始人员转入至</w:t>
            </w:r>
            <w:r w:rsidR="00E24F6A">
              <w:rPr>
                <w:rFonts w:ascii="宋体" w:hAnsi="宋体" w:hint="eastAsia"/>
                <w:szCs w:val="21"/>
              </w:rPr>
              <w:t>已选</w:t>
            </w:r>
            <w:r>
              <w:rPr>
                <w:rFonts w:ascii="宋体" w:hAnsi="宋体" w:hint="eastAsia"/>
                <w:szCs w:val="21"/>
              </w:rPr>
              <w:t>已归属原始人员</w:t>
            </w:r>
          </w:p>
          <w:p w14:paraId="63F76535" w14:textId="3D687417" w:rsidR="007F49A9" w:rsidRPr="00861A22" w:rsidRDefault="007F49A9" w:rsidP="008F7B72">
            <w:pPr>
              <w:rPr>
                <w:rFonts w:ascii="宋体" w:hAnsi="宋体"/>
                <w:szCs w:val="21"/>
              </w:rPr>
            </w:pPr>
            <w:r>
              <w:rPr>
                <w:rFonts w:ascii="宋体" w:hAnsi="宋体"/>
                <w:szCs w:val="21"/>
              </w:rPr>
              <w:t>转出</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w:t>
            </w:r>
            <w:r w:rsidR="00E24F6A">
              <w:rPr>
                <w:rFonts w:ascii="宋体" w:hAnsi="宋体"/>
                <w:szCs w:val="21"/>
              </w:rPr>
              <w:t>已选</w:t>
            </w:r>
            <w:r>
              <w:rPr>
                <w:rFonts w:ascii="宋体" w:hAnsi="宋体"/>
                <w:szCs w:val="21"/>
              </w:rPr>
              <w:t>已归属原始人员转出至未分配原始人员</w:t>
            </w:r>
          </w:p>
        </w:tc>
      </w:tr>
      <w:tr w:rsidR="00BA0FAF" w:rsidRPr="00C630D1" w14:paraId="46AE3EA3" w14:textId="77777777" w:rsidTr="008F7B72">
        <w:trPr>
          <w:jc w:val="center"/>
        </w:trPr>
        <w:tc>
          <w:tcPr>
            <w:tcW w:w="1548" w:type="dxa"/>
            <w:shd w:val="clear" w:color="auto" w:fill="A6A6A6"/>
          </w:tcPr>
          <w:p w14:paraId="06B1C955" w14:textId="77777777" w:rsidR="00BA0FAF" w:rsidRPr="00C630D1" w:rsidRDefault="00BA0FAF"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6D857AAC" w14:textId="77777777" w:rsidR="00BA0FAF" w:rsidRPr="00E55CB4" w:rsidRDefault="00BA0FAF" w:rsidP="008F7B72">
            <w:pPr>
              <w:spacing w:line="400" w:lineRule="exact"/>
              <w:rPr>
                <w:rFonts w:ascii="宋体" w:hAnsi="宋体"/>
                <w:b/>
                <w:szCs w:val="21"/>
              </w:rPr>
            </w:pPr>
            <w:r w:rsidRPr="00E55CB4">
              <w:rPr>
                <w:rFonts w:ascii="宋体" w:hAnsi="宋体" w:hint="eastAsia"/>
                <w:b/>
                <w:szCs w:val="21"/>
              </w:rPr>
              <w:t>【基础资料】</w:t>
            </w:r>
          </w:p>
          <w:p w14:paraId="34C00C8D" w14:textId="6169AC6C" w:rsidR="00BA0FAF" w:rsidRPr="00C630D1" w:rsidRDefault="002D4184" w:rsidP="008F7B72">
            <w:pPr>
              <w:spacing w:line="400" w:lineRule="exact"/>
              <w:rPr>
                <w:rFonts w:ascii="宋体" w:hAnsi="宋体"/>
                <w:szCs w:val="21"/>
              </w:rPr>
            </w:pPr>
            <w:r>
              <w:rPr>
                <w:rFonts w:ascii="宋体" w:hAnsi="宋体"/>
                <w:szCs w:val="21"/>
              </w:rPr>
              <w:t>已归属原始人员</w:t>
            </w:r>
            <w:r>
              <w:rPr>
                <w:rFonts w:ascii="宋体" w:hAnsi="宋体" w:hint="eastAsia"/>
                <w:szCs w:val="21"/>
              </w:rPr>
              <w:t>、</w:t>
            </w:r>
            <w:r>
              <w:rPr>
                <w:rFonts w:ascii="宋体" w:hAnsi="宋体"/>
                <w:szCs w:val="21"/>
              </w:rPr>
              <w:t>未分配原始人员</w:t>
            </w:r>
          </w:p>
        </w:tc>
      </w:tr>
      <w:tr w:rsidR="00BA0FAF" w:rsidRPr="00C630D1" w14:paraId="3A9B4CD0" w14:textId="77777777" w:rsidTr="008F7B72">
        <w:trPr>
          <w:jc w:val="center"/>
        </w:trPr>
        <w:tc>
          <w:tcPr>
            <w:tcW w:w="1548" w:type="dxa"/>
            <w:shd w:val="clear" w:color="auto" w:fill="A6A6A6"/>
          </w:tcPr>
          <w:p w14:paraId="25A5BCA6" w14:textId="77777777" w:rsidR="00BA0FAF" w:rsidRPr="00C630D1" w:rsidRDefault="00BA0FAF"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6242E014" w14:textId="34BDEC4F" w:rsidR="00BA0FAF" w:rsidRPr="000A3B83" w:rsidRDefault="00F02CAA" w:rsidP="008F7B72">
            <w:pPr>
              <w:spacing w:line="400" w:lineRule="exact"/>
              <w:rPr>
                <w:rFonts w:ascii="宋体" w:hAnsi="宋体"/>
                <w:szCs w:val="21"/>
              </w:rPr>
            </w:pPr>
            <w:r>
              <w:rPr>
                <w:rFonts w:ascii="宋体" w:hAnsi="宋体"/>
                <w:szCs w:val="21"/>
              </w:rPr>
              <w:t>操作员具有</w:t>
            </w:r>
            <w:r>
              <w:rPr>
                <w:rFonts w:ascii="宋体" w:hAnsi="宋体" w:hint="eastAsia"/>
                <w:szCs w:val="21"/>
              </w:rPr>
              <w:t>【日均手续费数据跟踪】【逻辑数据】菜单权限</w:t>
            </w:r>
          </w:p>
        </w:tc>
      </w:tr>
      <w:tr w:rsidR="00BA0FAF" w:rsidRPr="00C630D1" w14:paraId="7879D674" w14:textId="77777777" w:rsidTr="008F7B72">
        <w:trPr>
          <w:jc w:val="center"/>
        </w:trPr>
        <w:tc>
          <w:tcPr>
            <w:tcW w:w="1548" w:type="dxa"/>
            <w:shd w:val="clear" w:color="auto" w:fill="A6A6A6"/>
          </w:tcPr>
          <w:p w14:paraId="72DE9077" w14:textId="77777777" w:rsidR="00BA0FAF" w:rsidRPr="00C630D1" w:rsidRDefault="00BA0FAF"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5F591B51" w14:textId="751F6DA9" w:rsidR="00BA0FAF" w:rsidRPr="00C630D1" w:rsidRDefault="00F02CAA" w:rsidP="008F7B72">
            <w:pPr>
              <w:spacing w:line="400" w:lineRule="atLeast"/>
              <w:rPr>
                <w:rFonts w:ascii="宋体" w:hAnsi="宋体"/>
                <w:szCs w:val="21"/>
              </w:rPr>
            </w:pPr>
            <w:r>
              <w:rPr>
                <w:rFonts w:ascii="宋体" w:hAnsi="宋体"/>
                <w:szCs w:val="21"/>
              </w:rPr>
              <w:t>无</w:t>
            </w:r>
          </w:p>
        </w:tc>
      </w:tr>
      <w:tr w:rsidR="00BA0FAF" w:rsidRPr="00C630D1" w14:paraId="24BFB453" w14:textId="77777777" w:rsidTr="008F7B72">
        <w:trPr>
          <w:jc w:val="center"/>
        </w:trPr>
        <w:tc>
          <w:tcPr>
            <w:tcW w:w="1548" w:type="dxa"/>
            <w:shd w:val="clear" w:color="auto" w:fill="A6A6A6"/>
          </w:tcPr>
          <w:p w14:paraId="75250CC9" w14:textId="77777777" w:rsidR="00BA0FAF" w:rsidRPr="00C630D1" w:rsidRDefault="00BA0FAF"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2968638C" w14:textId="77777777" w:rsidR="00BA0FAF" w:rsidRPr="00C630D1" w:rsidRDefault="00BA0FAF" w:rsidP="008F7B72">
            <w:pPr>
              <w:spacing w:line="400" w:lineRule="exact"/>
              <w:rPr>
                <w:rFonts w:ascii="宋体" w:hAnsi="宋体"/>
                <w:szCs w:val="21"/>
              </w:rPr>
            </w:pPr>
            <w:r>
              <w:rPr>
                <w:rFonts w:ascii="宋体" w:hAnsi="宋体" w:hint="eastAsia"/>
                <w:szCs w:val="21"/>
              </w:rPr>
              <w:t>无</w:t>
            </w:r>
          </w:p>
        </w:tc>
      </w:tr>
    </w:tbl>
    <w:p w14:paraId="4F596367" w14:textId="77777777" w:rsidR="0038645F" w:rsidRPr="0038645F" w:rsidRDefault="0038645F" w:rsidP="0038645F"/>
    <w:p w14:paraId="4B927346" w14:textId="77777777" w:rsidR="00F22F60" w:rsidRDefault="00F22F60" w:rsidP="00786169">
      <w:pPr>
        <w:pStyle w:val="4"/>
      </w:pPr>
      <w:r>
        <w:t>原始部门管理</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4B4FF6" w:rsidRPr="00C630D1" w14:paraId="2389587C" w14:textId="77777777" w:rsidTr="008F7B72">
        <w:trPr>
          <w:jc w:val="center"/>
        </w:trPr>
        <w:tc>
          <w:tcPr>
            <w:tcW w:w="1548" w:type="dxa"/>
            <w:shd w:val="clear" w:color="auto" w:fill="A6A6A6"/>
          </w:tcPr>
          <w:p w14:paraId="4F5A0FAA"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4D17C264" w14:textId="77777777" w:rsidR="004B4FF6" w:rsidRPr="00C630D1" w:rsidRDefault="004B4FF6" w:rsidP="008F7B72">
            <w:pPr>
              <w:spacing w:line="400" w:lineRule="exact"/>
              <w:rPr>
                <w:rFonts w:ascii="宋体" w:hAnsi="宋体"/>
                <w:szCs w:val="21"/>
              </w:rPr>
            </w:pPr>
          </w:p>
        </w:tc>
      </w:tr>
      <w:tr w:rsidR="004B4FF6" w:rsidRPr="00C630D1" w14:paraId="54052AF2" w14:textId="77777777" w:rsidTr="008F7B72">
        <w:trPr>
          <w:jc w:val="center"/>
        </w:trPr>
        <w:tc>
          <w:tcPr>
            <w:tcW w:w="1548" w:type="dxa"/>
            <w:shd w:val="clear" w:color="auto" w:fill="A6A6A6"/>
          </w:tcPr>
          <w:p w14:paraId="671464F0"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14712781" w14:textId="7C02D119" w:rsidR="004B4FF6" w:rsidRPr="00C630D1" w:rsidRDefault="00DE41C8" w:rsidP="008F7B72">
            <w:pPr>
              <w:spacing w:line="400" w:lineRule="exact"/>
              <w:rPr>
                <w:rFonts w:ascii="宋体" w:hAnsi="宋体"/>
                <w:szCs w:val="21"/>
              </w:rPr>
            </w:pPr>
            <w:r>
              <w:rPr>
                <w:rFonts w:ascii="宋体" w:hAnsi="宋体"/>
                <w:szCs w:val="21"/>
              </w:rPr>
              <w:t>原始部门管理</w:t>
            </w:r>
          </w:p>
        </w:tc>
      </w:tr>
      <w:tr w:rsidR="004B4FF6" w:rsidRPr="00C630D1" w14:paraId="47451B1A" w14:textId="77777777" w:rsidTr="008F7B72">
        <w:trPr>
          <w:jc w:val="center"/>
        </w:trPr>
        <w:tc>
          <w:tcPr>
            <w:tcW w:w="1548" w:type="dxa"/>
            <w:shd w:val="clear" w:color="auto" w:fill="A6A6A6"/>
          </w:tcPr>
          <w:p w14:paraId="654D70C3"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66EBC36D" w14:textId="77777777" w:rsidR="004B4FF6" w:rsidRPr="00C630D1" w:rsidRDefault="004B4FF6"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7DB51D96" w14:textId="77777777" w:rsidR="004B4FF6" w:rsidRPr="00C630D1" w:rsidRDefault="004B4FF6"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283D0066" w14:textId="4BF67644" w:rsidR="004B4FF6" w:rsidRPr="00C630D1" w:rsidRDefault="004B4FF6" w:rsidP="008F7B72">
            <w:pPr>
              <w:spacing w:line="400" w:lineRule="exact"/>
              <w:rPr>
                <w:rFonts w:ascii="宋体" w:hAnsi="宋体"/>
                <w:szCs w:val="21"/>
              </w:rPr>
            </w:pPr>
            <w:r w:rsidRPr="00C630D1">
              <w:rPr>
                <w:rFonts w:ascii="宋体" w:hAnsi="宋体"/>
                <w:szCs w:val="21"/>
              </w:rPr>
              <w:t>20</w:t>
            </w:r>
            <w:r w:rsidR="00DE41C8">
              <w:rPr>
                <w:rFonts w:ascii="宋体" w:hAnsi="宋体" w:hint="eastAsia"/>
                <w:szCs w:val="21"/>
              </w:rPr>
              <w:t>17-8-16</w:t>
            </w:r>
          </w:p>
        </w:tc>
      </w:tr>
      <w:tr w:rsidR="004B4FF6" w:rsidRPr="00C630D1" w14:paraId="65883CFC" w14:textId="77777777" w:rsidTr="008F7B72">
        <w:trPr>
          <w:jc w:val="center"/>
        </w:trPr>
        <w:tc>
          <w:tcPr>
            <w:tcW w:w="1548" w:type="dxa"/>
            <w:shd w:val="clear" w:color="auto" w:fill="A6A6A6"/>
          </w:tcPr>
          <w:p w14:paraId="412D8A50"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0B1FFF0D" w14:textId="152E79F2" w:rsidR="004B4FF6" w:rsidRPr="00C630D1" w:rsidRDefault="00B05A45" w:rsidP="008F7B72">
            <w:pPr>
              <w:spacing w:line="400" w:lineRule="exact"/>
              <w:rPr>
                <w:rFonts w:ascii="宋体" w:hAnsi="宋体"/>
                <w:szCs w:val="21"/>
              </w:rPr>
            </w:pPr>
            <w:r>
              <w:rPr>
                <w:rFonts w:ascii="宋体" w:hAnsi="宋体"/>
                <w:szCs w:val="21"/>
              </w:rPr>
              <w:t>原始部门管理</w:t>
            </w:r>
          </w:p>
        </w:tc>
      </w:tr>
      <w:tr w:rsidR="004B4FF6" w:rsidRPr="00C630D1" w14:paraId="6A78708B" w14:textId="77777777" w:rsidTr="008F7B72">
        <w:trPr>
          <w:jc w:val="center"/>
        </w:trPr>
        <w:tc>
          <w:tcPr>
            <w:tcW w:w="1548" w:type="dxa"/>
            <w:shd w:val="clear" w:color="auto" w:fill="A6A6A6"/>
          </w:tcPr>
          <w:p w14:paraId="36987048"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111840BE"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r w:rsidR="004B4FF6" w:rsidRPr="00C630D1" w14:paraId="1EE4450D" w14:textId="77777777" w:rsidTr="008F7B72">
        <w:trPr>
          <w:jc w:val="center"/>
        </w:trPr>
        <w:tc>
          <w:tcPr>
            <w:tcW w:w="1548" w:type="dxa"/>
            <w:shd w:val="clear" w:color="auto" w:fill="A6A6A6"/>
          </w:tcPr>
          <w:p w14:paraId="29827531"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0CD69379"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r w:rsidR="004B4FF6" w:rsidRPr="00C630D1" w14:paraId="549B0DC1" w14:textId="77777777" w:rsidTr="008F7B72">
        <w:trPr>
          <w:jc w:val="center"/>
        </w:trPr>
        <w:tc>
          <w:tcPr>
            <w:tcW w:w="1548" w:type="dxa"/>
            <w:shd w:val="clear" w:color="auto" w:fill="A6A6A6"/>
          </w:tcPr>
          <w:p w14:paraId="3639D120"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63188473" w14:textId="77777777" w:rsidR="004B4FF6" w:rsidRDefault="004B4FF6" w:rsidP="008F7B72">
            <w:pPr>
              <w:spacing w:before="60" w:after="60" w:line="400" w:lineRule="exact"/>
              <w:jc w:val="left"/>
              <w:rPr>
                <w:rFonts w:ascii="宋体" w:hAnsi="宋体"/>
                <w:b/>
                <w:szCs w:val="21"/>
              </w:rPr>
            </w:pPr>
            <w:r>
              <w:rPr>
                <w:rFonts w:ascii="宋体" w:hAnsi="宋体" w:hint="eastAsia"/>
                <w:b/>
                <w:szCs w:val="21"/>
              </w:rPr>
              <w:t>【设置要素】</w:t>
            </w:r>
          </w:p>
          <w:p w14:paraId="3E9E2916" w14:textId="6DC0E4B1" w:rsidR="00A47FF9" w:rsidRPr="00DC1BF5" w:rsidRDefault="00D21862" w:rsidP="008F7B72">
            <w:pPr>
              <w:spacing w:before="60" w:after="60" w:line="400" w:lineRule="exact"/>
              <w:jc w:val="left"/>
              <w:rPr>
                <w:rFonts w:ascii="宋体" w:hAnsi="宋体"/>
                <w:szCs w:val="21"/>
              </w:rPr>
            </w:pPr>
            <w:r>
              <w:rPr>
                <w:rFonts w:ascii="宋体" w:hAnsi="宋体"/>
                <w:szCs w:val="21"/>
              </w:rPr>
              <w:t>部门</w:t>
            </w:r>
            <w:r w:rsidR="00A47FF9">
              <w:rPr>
                <w:rFonts w:ascii="宋体" w:hAnsi="宋体"/>
                <w:szCs w:val="21"/>
              </w:rPr>
              <w:t>名称</w:t>
            </w:r>
            <w:r w:rsidR="00A47FF9">
              <w:rPr>
                <w:rFonts w:ascii="宋体" w:hAnsi="宋体" w:hint="eastAsia"/>
                <w:szCs w:val="21"/>
              </w:rPr>
              <w:t>：输入框</w:t>
            </w:r>
          </w:p>
        </w:tc>
      </w:tr>
      <w:tr w:rsidR="004B4FF6" w:rsidRPr="00C630D1" w14:paraId="53E4A8FB" w14:textId="77777777" w:rsidTr="008F7B72">
        <w:trPr>
          <w:jc w:val="center"/>
        </w:trPr>
        <w:tc>
          <w:tcPr>
            <w:tcW w:w="1548" w:type="dxa"/>
            <w:shd w:val="clear" w:color="auto" w:fill="A6A6A6"/>
          </w:tcPr>
          <w:p w14:paraId="5B6B7A01"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453470D9" w14:textId="77777777" w:rsidR="004B4FF6" w:rsidRDefault="004B4FF6" w:rsidP="008F7B72">
            <w:pPr>
              <w:rPr>
                <w:rFonts w:ascii="宋体" w:hAnsi="宋体"/>
                <w:b/>
                <w:szCs w:val="21"/>
              </w:rPr>
            </w:pPr>
            <w:r w:rsidRPr="00946BE4">
              <w:rPr>
                <w:rFonts w:ascii="宋体" w:hAnsi="宋体" w:hint="eastAsia"/>
                <w:b/>
                <w:szCs w:val="21"/>
              </w:rPr>
              <w:t>【功能操作要求】</w:t>
            </w:r>
          </w:p>
          <w:p w14:paraId="51048DA0" w14:textId="1B2ECED1" w:rsidR="004B4FF6" w:rsidRDefault="00C05D2B" w:rsidP="008F7B72">
            <w:pPr>
              <w:rPr>
                <w:rFonts w:ascii="宋体" w:hAnsi="宋体"/>
                <w:szCs w:val="21"/>
              </w:rPr>
            </w:pPr>
            <w:r>
              <w:rPr>
                <w:rFonts w:ascii="宋体" w:hAnsi="宋体"/>
                <w:szCs w:val="21"/>
              </w:rPr>
              <w:t>搜索</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点击后根据</w:t>
            </w:r>
            <w:r w:rsidR="001F7022">
              <w:rPr>
                <w:rFonts w:ascii="宋体" w:hAnsi="宋体"/>
                <w:szCs w:val="21"/>
              </w:rPr>
              <w:t>部门</w:t>
            </w:r>
            <w:r>
              <w:rPr>
                <w:rFonts w:ascii="宋体" w:hAnsi="宋体"/>
                <w:szCs w:val="21"/>
              </w:rPr>
              <w:t>名称筛选显示</w:t>
            </w:r>
          </w:p>
          <w:p w14:paraId="23C6B184" w14:textId="77777777" w:rsidR="00C05D2B" w:rsidRDefault="00270EB6" w:rsidP="008F7B72">
            <w:pPr>
              <w:rPr>
                <w:rFonts w:ascii="宋体" w:hAnsi="宋体"/>
                <w:szCs w:val="21"/>
              </w:rPr>
            </w:pPr>
            <w:r>
              <w:rPr>
                <w:rFonts w:ascii="宋体" w:hAnsi="宋体"/>
                <w:szCs w:val="21"/>
              </w:rPr>
              <w:t>分配营业部</w:t>
            </w:r>
            <w:r w:rsidR="00BA6FD8">
              <w:rPr>
                <w:rFonts w:ascii="宋体" w:hAnsi="宋体" w:hint="eastAsia"/>
                <w:szCs w:val="21"/>
              </w:rPr>
              <w:t>：</w:t>
            </w:r>
            <w:r w:rsidR="00BA6FD8">
              <w:rPr>
                <w:rFonts w:ascii="宋体" w:hAnsi="宋体"/>
                <w:szCs w:val="21"/>
              </w:rPr>
              <w:t>功能按钮</w:t>
            </w:r>
            <w:r w:rsidR="00BA6FD8">
              <w:rPr>
                <w:rFonts w:ascii="宋体" w:hAnsi="宋体" w:hint="eastAsia"/>
                <w:szCs w:val="21"/>
              </w:rPr>
              <w:t>，</w:t>
            </w:r>
            <w:r w:rsidR="00BA6FD8">
              <w:rPr>
                <w:rFonts w:ascii="宋体" w:hAnsi="宋体"/>
                <w:szCs w:val="21"/>
              </w:rPr>
              <w:t>点击后跳转到</w:t>
            </w:r>
            <w:r w:rsidR="00B37EFC">
              <w:rPr>
                <w:rFonts w:ascii="宋体" w:hAnsi="宋体"/>
                <w:szCs w:val="21"/>
              </w:rPr>
              <w:t>分配部门</w:t>
            </w:r>
            <w:r w:rsidR="00BA6FD8">
              <w:rPr>
                <w:rFonts w:ascii="宋体" w:hAnsi="宋体"/>
                <w:szCs w:val="21"/>
              </w:rPr>
              <w:t>界面</w:t>
            </w:r>
          </w:p>
          <w:p w14:paraId="3D5C846B" w14:textId="77777777" w:rsidR="000D1AD9" w:rsidRDefault="00B90D6C" w:rsidP="008F7B72">
            <w:pPr>
              <w:rPr>
                <w:rFonts w:ascii="宋体" w:hAnsi="宋体"/>
                <w:szCs w:val="21"/>
              </w:rPr>
            </w:pPr>
            <w:r>
              <w:rPr>
                <w:rFonts w:ascii="宋体" w:hAnsi="宋体"/>
                <w:szCs w:val="21"/>
              </w:rPr>
              <w:t>新建</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点击后跳转到新建页面</w:t>
            </w:r>
          </w:p>
          <w:p w14:paraId="2C603E5E" w14:textId="77777777" w:rsidR="00B90D6C" w:rsidRDefault="00C623AC" w:rsidP="008F7B72">
            <w:pPr>
              <w:rPr>
                <w:rFonts w:ascii="宋体" w:hAnsi="宋体"/>
                <w:szCs w:val="21"/>
              </w:rPr>
            </w:pPr>
            <w:r>
              <w:rPr>
                <w:rFonts w:ascii="宋体" w:hAnsi="宋体"/>
                <w:szCs w:val="21"/>
              </w:rPr>
              <w:t>刷新</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点击后刷新本页面</w:t>
            </w:r>
          </w:p>
          <w:p w14:paraId="0367B1DD" w14:textId="77777777" w:rsidR="00C623AC" w:rsidRDefault="00C623AC" w:rsidP="008F7B72">
            <w:pPr>
              <w:rPr>
                <w:rFonts w:ascii="宋体" w:hAnsi="宋体"/>
                <w:szCs w:val="21"/>
              </w:rPr>
            </w:pPr>
            <w:r>
              <w:rPr>
                <w:rFonts w:ascii="宋体" w:hAnsi="宋体"/>
                <w:szCs w:val="21"/>
              </w:rPr>
              <w:t>编辑</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点击后跳转到编辑页面</w:t>
            </w:r>
          </w:p>
          <w:p w14:paraId="3E749261" w14:textId="77777777" w:rsidR="00C623AC" w:rsidRDefault="00C623AC" w:rsidP="008F7B72">
            <w:pPr>
              <w:rPr>
                <w:rFonts w:ascii="宋体" w:hAnsi="宋体"/>
                <w:szCs w:val="21"/>
              </w:rPr>
            </w:pPr>
            <w:r>
              <w:rPr>
                <w:rFonts w:ascii="宋体" w:hAnsi="宋体"/>
                <w:szCs w:val="21"/>
              </w:rPr>
              <w:t>删除</w:t>
            </w:r>
            <w:r>
              <w:rPr>
                <w:rFonts w:ascii="宋体" w:hAnsi="宋体" w:hint="eastAsia"/>
                <w:szCs w:val="21"/>
              </w:rPr>
              <w:t>：</w:t>
            </w:r>
            <w:r>
              <w:rPr>
                <w:rFonts w:ascii="宋体" w:hAnsi="宋体"/>
                <w:szCs w:val="21"/>
              </w:rPr>
              <w:t>功能按钮</w:t>
            </w:r>
            <w:r>
              <w:rPr>
                <w:rFonts w:ascii="宋体" w:hAnsi="宋体" w:hint="eastAsia"/>
                <w:szCs w:val="21"/>
              </w:rPr>
              <w:t>，点击后逻辑删除该记录</w:t>
            </w:r>
          </w:p>
          <w:p w14:paraId="07DA11AC" w14:textId="7ABA43CC" w:rsidR="00C623AC" w:rsidRPr="00861A22" w:rsidRDefault="00C623AC" w:rsidP="008F7B72">
            <w:pPr>
              <w:rPr>
                <w:rFonts w:ascii="宋体" w:hAnsi="宋体"/>
                <w:szCs w:val="21"/>
              </w:rPr>
            </w:pPr>
            <w:r>
              <w:rPr>
                <w:rFonts w:ascii="宋体" w:hAnsi="宋体"/>
                <w:szCs w:val="21"/>
              </w:rPr>
              <w:t>翻页</w:t>
            </w:r>
            <w:r>
              <w:rPr>
                <w:rFonts w:ascii="宋体" w:hAnsi="宋体" w:hint="eastAsia"/>
                <w:szCs w:val="21"/>
              </w:rPr>
              <w:t>：</w:t>
            </w:r>
            <w:r>
              <w:rPr>
                <w:rFonts w:ascii="宋体" w:hAnsi="宋体"/>
                <w:szCs w:val="21"/>
              </w:rPr>
              <w:t>链接按钮</w:t>
            </w:r>
            <w:r>
              <w:rPr>
                <w:rFonts w:ascii="宋体" w:hAnsi="宋体" w:hint="eastAsia"/>
                <w:szCs w:val="21"/>
              </w:rPr>
              <w:t>，</w:t>
            </w:r>
            <w:r>
              <w:rPr>
                <w:rFonts w:ascii="宋体" w:hAnsi="宋体"/>
                <w:szCs w:val="21"/>
              </w:rPr>
              <w:t>可根据查询结果显示记录条数</w:t>
            </w:r>
            <w:r>
              <w:rPr>
                <w:rFonts w:ascii="宋体" w:hAnsi="宋体" w:hint="eastAsia"/>
                <w:szCs w:val="21"/>
              </w:rPr>
              <w:t>，</w:t>
            </w:r>
            <w:r>
              <w:rPr>
                <w:rFonts w:ascii="宋体" w:hAnsi="宋体"/>
                <w:szCs w:val="21"/>
              </w:rPr>
              <w:t>每页最多显示</w:t>
            </w:r>
            <w:r>
              <w:rPr>
                <w:rFonts w:ascii="宋体" w:hAnsi="宋体" w:hint="eastAsia"/>
                <w:szCs w:val="21"/>
              </w:rPr>
              <w:t>20条</w:t>
            </w:r>
          </w:p>
        </w:tc>
      </w:tr>
      <w:tr w:rsidR="004B4FF6" w:rsidRPr="00C630D1" w14:paraId="39E44E7F" w14:textId="77777777" w:rsidTr="008F7B72">
        <w:trPr>
          <w:jc w:val="center"/>
        </w:trPr>
        <w:tc>
          <w:tcPr>
            <w:tcW w:w="1548" w:type="dxa"/>
            <w:shd w:val="clear" w:color="auto" w:fill="A6A6A6"/>
          </w:tcPr>
          <w:p w14:paraId="0633998D"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04966D13" w14:textId="77777777" w:rsidR="004B4FF6" w:rsidRPr="00E55CB4" w:rsidRDefault="004B4FF6" w:rsidP="008F7B72">
            <w:pPr>
              <w:spacing w:line="400" w:lineRule="exact"/>
              <w:rPr>
                <w:rFonts w:ascii="宋体" w:hAnsi="宋体"/>
                <w:b/>
                <w:szCs w:val="21"/>
              </w:rPr>
            </w:pPr>
            <w:r w:rsidRPr="00E55CB4">
              <w:rPr>
                <w:rFonts w:ascii="宋体" w:hAnsi="宋体" w:hint="eastAsia"/>
                <w:b/>
                <w:szCs w:val="21"/>
              </w:rPr>
              <w:t>【基础资料】</w:t>
            </w:r>
          </w:p>
          <w:p w14:paraId="19E323E2" w14:textId="7DEAB3A2" w:rsidR="004B4FF6" w:rsidRPr="00C630D1" w:rsidRDefault="00AE0F4B" w:rsidP="008F7B72">
            <w:pPr>
              <w:spacing w:line="400" w:lineRule="exact"/>
              <w:rPr>
                <w:rFonts w:ascii="宋体" w:hAnsi="宋体"/>
                <w:szCs w:val="21"/>
              </w:rPr>
            </w:pPr>
            <w:r>
              <w:rPr>
                <w:rFonts w:ascii="宋体" w:hAnsi="宋体"/>
                <w:szCs w:val="21"/>
              </w:rPr>
              <w:t>名称</w:t>
            </w:r>
            <w:r>
              <w:rPr>
                <w:rFonts w:ascii="宋体" w:hAnsi="宋体" w:hint="eastAsia"/>
                <w:szCs w:val="21"/>
              </w:rPr>
              <w:t>、</w:t>
            </w:r>
            <w:r>
              <w:rPr>
                <w:rFonts w:ascii="宋体" w:hAnsi="宋体"/>
                <w:szCs w:val="21"/>
              </w:rPr>
              <w:t>代码</w:t>
            </w:r>
            <w:r>
              <w:rPr>
                <w:rFonts w:ascii="宋体" w:hAnsi="宋体" w:hint="eastAsia"/>
                <w:szCs w:val="21"/>
              </w:rPr>
              <w:t>、</w:t>
            </w:r>
            <w:r>
              <w:rPr>
                <w:rFonts w:ascii="宋体" w:hAnsi="宋体"/>
                <w:szCs w:val="21"/>
              </w:rPr>
              <w:t>逻辑分公司</w:t>
            </w:r>
            <w:r>
              <w:rPr>
                <w:rFonts w:ascii="宋体" w:hAnsi="宋体" w:hint="eastAsia"/>
                <w:szCs w:val="21"/>
              </w:rPr>
              <w:t>、</w:t>
            </w:r>
            <w:r>
              <w:rPr>
                <w:rFonts w:ascii="宋体" w:hAnsi="宋体"/>
                <w:szCs w:val="21"/>
              </w:rPr>
              <w:t>逻辑营业部</w:t>
            </w:r>
            <w:r>
              <w:rPr>
                <w:rFonts w:ascii="宋体" w:hAnsi="宋体" w:hint="eastAsia"/>
                <w:szCs w:val="21"/>
              </w:rPr>
              <w:t>、</w:t>
            </w:r>
            <w:r>
              <w:rPr>
                <w:rFonts w:ascii="宋体" w:hAnsi="宋体"/>
                <w:szCs w:val="21"/>
              </w:rPr>
              <w:t>操作</w:t>
            </w:r>
          </w:p>
        </w:tc>
      </w:tr>
      <w:tr w:rsidR="004B4FF6" w:rsidRPr="00C630D1" w14:paraId="16DF0683" w14:textId="77777777" w:rsidTr="008F7B72">
        <w:trPr>
          <w:jc w:val="center"/>
        </w:trPr>
        <w:tc>
          <w:tcPr>
            <w:tcW w:w="1548" w:type="dxa"/>
            <w:shd w:val="clear" w:color="auto" w:fill="A6A6A6"/>
          </w:tcPr>
          <w:p w14:paraId="06A43D39"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65CD7A70" w14:textId="4C12E633" w:rsidR="004B4FF6" w:rsidRPr="000A3B83" w:rsidRDefault="00DE66C2" w:rsidP="008F7B72">
            <w:pPr>
              <w:spacing w:line="400" w:lineRule="exact"/>
              <w:rPr>
                <w:rFonts w:ascii="宋体" w:hAnsi="宋体"/>
                <w:szCs w:val="21"/>
              </w:rPr>
            </w:pPr>
            <w:r>
              <w:rPr>
                <w:rFonts w:ascii="宋体" w:hAnsi="宋体"/>
                <w:szCs w:val="21"/>
              </w:rPr>
              <w:t>操作员具有</w:t>
            </w:r>
            <w:r>
              <w:rPr>
                <w:rFonts w:ascii="宋体" w:hAnsi="宋体" w:hint="eastAsia"/>
                <w:szCs w:val="21"/>
              </w:rPr>
              <w:t>【日均手续费数据跟踪】【逻辑数据】菜单权限</w:t>
            </w:r>
          </w:p>
        </w:tc>
      </w:tr>
      <w:tr w:rsidR="004B4FF6" w:rsidRPr="00C630D1" w14:paraId="6E61AAE6" w14:textId="77777777" w:rsidTr="008F7B72">
        <w:trPr>
          <w:jc w:val="center"/>
        </w:trPr>
        <w:tc>
          <w:tcPr>
            <w:tcW w:w="1548" w:type="dxa"/>
            <w:shd w:val="clear" w:color="auto" w:fill="A6A6A6"/>
          </w:tcPr>
          <w:p w14:paraId="050991AE"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lastRenderedPageBreak/>
              <w:t>后置条件</w:t>
            </w:r>
          </w:p>
        </w:tc>
        <w:tc>
          <w:tcPr>
            <w:tcW w:w="9714" w:type="dxa"/>
            <w:gridSpan w:val="3"/>
          </w:tcPr>
          <w:p w14:paraId="5B267BA1" w14:textId="2FFA46A3" w:rsidR="004B4FF6" w:rsidRPr="00C630D1" w:rsidRDefault="00AE0F4B" w:rsidP="008F7B72">
            <w:pPr>
              <w:spacing w:line="400" w:lineRule="atLeast"/>
              <w:rPr>
                <w:rFonts w:ascii="宋体" w:hAnsi="宋体"/>
                <w:szCs w:val="21"/>
              </w:rPr>
            </w:pPr>
            <w:r>
              <w:rPr>
                <w:rFonts w:ascii="宋体" w:hAnsi="宋体"/>
                <w:szCs w:val="21"/>
              </w:rPr>
              <w:t>无</w:t>
            </w:r>
          </w:p>
        </w:tc>
      </w:tr>
      <w:tr w:rsidR="004B4FF6" w:rsidRPr="00C630D1" w14:paraId="0FE09E5F" w14:textId="77777777" w:rsidTr="008F7B72">
        <w:trPr>
          <w:jc w:val="center"/>
        </w:trPr>
        <w:tc>
          <w:tcPr>
            <w:tcW w:w="1548" w:type="dxa"/>
            <w:shd w:val="clear" w:color="auto" w:fill="A6A6A6"/>
          </w:tcPr>
          <w:p w14:paraId="33E62A79"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1FF8339C"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bl>
    <w:p w14:paraId="09319CD3" w14:textId="25DCBA3B" w:rsidR="004B4FF6" w:rsidRDefault="00B7395E" w:rsidP="0079031A">
      <w:pPr>
        <w:pStyle w:val="5"/>
      </w:pPr>
      <w:r>
        <w:t>新建原始部门</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64083E" w:rsidRPr="00C630D1" w14:paraId="7EA5EA01" w14:textId="77777777" w:rsidTr="008F7B72">
        <w:trPr>
          <w:jc w:val="center"/>
        </w:trPr>
        <w:tc>
          <w:tcPr>
            <w:tcW w:w="1548" w:type="dxa"/>
            <w:shd w:val="clear" w:color="auto" w:fill="A6A6A6"/>
          </w:tcPr>
          <w:p w14:paraId="060B4EF0"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7AE0017C" w14:textId="77777777" w:rsidR="0064083E" w:rsidRPr="00C630D1" w:rsidRDefault="0064083E" w:rsidP="008F7B72">
            <w:pPr>
              <w:spacing w:line="400" w:lineRule="exact"/>
              <w:rPr>
                <w:rFonts w:ascii="宋体" w:hAnsi="宋体"/>
                <w:szCs w:val="21"/>
              </w:rPr>
            </w:pPr>
          </w:p>
        </w:tc>
      </w:tr>
      <w:tr w:rsidR="0064083E" w:rsidRPr="00C630D1" w14:paraId="22EBCA4F" w14:textId="77777777" w:rsidTr="008F7B72">
        <w:trPr>
          <w:jc w:val="center"/>
        </w:trPr>
        <w:tc>
          <w:tcPr>
            <w:tcW w:w="1548" w:type="dxa"/>
            <w:shd w:val="clear" w:color="auto" w:fill="A6A6A6"/>
          </w:tcPr>
          <w:p w14:paraId="3E0F2139"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657A6118" w14:textId="02C0F0F6" w:rsidR="0064083E" w:rsidRPr="00C630D1" w:rsidRDefault="005A7DEC" w:rsidP="005A7DEC">
            <w:pPr>
              <w:spacing w:line="400" w:lineRule="exact"/>
              <w:rPr>
                <w:rFonts w:ascii="宋体" w:hAnsi="宋体"/>
                <w:szCs w:val="21"/>
              </w:rPr>
            </w:pPr>
            <w:r>
              <w:rPr>
                <w:rFonts w:ascii="宋体" w:hAnsi="宋体"/>
                <w:szCs w:val="21"/>
              </w:rPr>
              <w:t>新建原始部门</w:t>
            </w:r>
          </w:p>
        </w:tc>
      </w:tr>
      <w:tr w:rsidR="0064083E" w:rsidRPr="00C630D1" w14:paraId="5F47CDFD" w14:textId="77777777" w:rsidTr="008F7B72">
        <w:trPr>
          <w:jc w:val="center"/>
        </w:trPr>
        <w:tc>
          <w:tcPr>
            <w:tcW w:w="1548" w:type="dxa"/>
            <w:shd w:val="clear" w:color="auto" w:fill="A6A6A6"/>
          </w:tcPr>
          <w:p w14:paraId="4ABD0474"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5060A21E" w14:textId="77777777" w:rsidR="0064083E" w:rsidRPr="00C630D1" w:rsidRDefault="0064083E"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263839C8" w14:textId="77777777" w:rsidR="0064083E" w:rsidRPr="00C630D1" w:rsidRDefault="0064083E"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560D822D" w14:textId="77777777" w:rsidR="0064083E" w:rsidRPr="00C630D1" w:rsidRDefault="0064083E" w:rsidP="008F7B72">
            <w:pPr>
              <w:spacing w:line="400" w:lineRule="exact"/>
              <w:rPr>
                <w:rFonts w:ascii="宋体" w:hAnsi="宋体"/>
                <w:szCs w:val="21"/>
              </w:rPr>
            </w:pPr>
            <w:r w:rsidRPr="00C630D1">
              <w:rPr>
                <w:rFonts w:ascii="宋体" w:hAnsi="宋体"/>
                <w:szCs w:val="21"/>
              </w:rPr>
              <w:t>20</w:t>
            </w:r>
            <w:r>
              <w:rPr>
                <w:rFonts w:ascii="宋体" w:hAnsi="宋体" w:hint="eastAsia"/>
                <w:szCs w:val="21"/>
              </w:rPr>
              <w:t>17-8-16</w:t>
            </w:r>
          </w:p>
        </w:tc>
      </w:tr>
      <w:tr w:rsidR="0064083E" w:rsidRPr="00C630D1" w14:paraId="13A84B30" w14:textId="77777777" w:rsidTr="008F7B72">
        <w:trPr>
          <w:jc w:val="center"/>
        </w:trPr>
        <w:tc>
          <w:tcPr>
            <w:tcW w:w="1548" w:type="dxa"/>
            <w:shd w:val="clear" w:color="auto" w:fill="A6A6A6"/>
          </w:tcPr>
          <w:p w14:paraId="60B6545A"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4DCEDAAF" w14:textId="2241BB01" w:rsidR="0064083E" w:rsidRPr="00C630D1" w:rsidRDefault="005A7DEC" w:rsidP="008F7B72">
            <w:pPr>
              <w:spacing w:line="400" w:lineRule="exact"/>
              <w:rPr>
                <w:rFonts w:ascii="宋体" w:hAnsi="宋体"/>
                <w:szCs w:val="21"/>
              </w:rPr>
            </w:pPr>
            <w:r>
              <w:rPr>
                <w:rFonts w:ascii="宋体" w:hAnsi="宋体"/>
                <w:szCs w:val="21"/>
              </w:rPr>
              <w:t>新建原始部门</w:t>
            </w:r>
          </w:p>
        </w:tc>
      </w:tr>
      <w:tr w:rsidR="0064083E" w:rsidRPr="00C630D1" w14:paraId="5B038648" w14:textId="77777777" w:rsidTr="008F7B72">
        <w:trPr>
          <w:jc w:val="center"/>
        </w:trPr>
        <w:tc>
          <w:tcPr>
            <w:tcW w:w="1548" w:type="dxa"/>
            <w:shd w:val="clear" w:color="auto" w:fill="A6A6A6"/>
          </w:tcPr>
          <w:p w14:paraId="3A591B39"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077628AF" w14:textId="77777777" w:rsidR="0064083E" w:rsidRPr="00C630D1" w:rsidRDefault="0064083E" w:rsidP="008F7B72">
            <w:pPr>
              <w:spacing w:line="400" w:lineRule="exact"/>
              <w:rPr>
                <w:rFonts w:ascii="宋体" w:hAnsi="宋体"/>
                <w:szCs w:val="21"/>
              </w:rPr>
            </w:pPr>
            <w:r>
              <w:rPr>
                <w:rFonts w:ascii="宋体" w:hAnsi="宋体" w:hint="eastAsia"/>
                <w:szCs w:val="21"/>
              </w:rPr>
              <w:t>无</w:t>
            </w:r>
          </w:p>
        </w:tc>
      </w:tr>
      <w:tr w:rsidR="0064083E" w:rsidRPr="00C630D1" w14:paraId="5CF7BB7D" w14:textId="77777777" w:rsidTr="008F7B72">
        <w:trPr>
          <w:jc w:val="center"/>
        </w:trPr>
        <w:tc>
          <w:tcPr>
            <w:tcW w:w="1548" w:type="dxa"/>
            <w:shd w:val="clear" w:color="auto" w:fill="A6A6A6"/>
          </w:tcPr>
          <w:p w14:paraId="314367A7"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01EC2FF0" w14:textId="77777777" w:rsidR="0064083E" w:rsidRPr="00C630D1" w:rsidRDefault="0064083E" w:rsidP="008F7B72">
            <w:pPr>
              <w:spacing w:line="400" w:lineRule="exact"/>
              <w:rPr>
                <w:rFonts w:ascii="宋体" w:hAnsi="宋体"/>
                <w:szCs w:val="21"/>
              </w:rPr>
            </w:pPr>
            <w:r>
              <w:rPr>
                <w:rFonts w:ascii="宋体" w:hAnsi="宋体" w:hint="eastAsia"/>
                <w:szCs w:val="21"/>
              </w:rPr>
              <w:t>无</w:t>
            </w:r>
          </w:p>
        </w:tc>
      </w:tr>
      <w:tr w:rsidR="0064083E" w:rsidRPr="00C630D1" w14:paraId="2C5E2339" w14:textId="77777777" w:rsidTr="008F7B72">
        <w:trPr>
          <w:jc w:val="center"/>
        </w:trPr>
        <w:tc>
          <w:tcPr>
            <w:tcW w:w="1548" w:type="dxa"/>
            <w:shd w:val="clear" w:color="auto" w:fill="A6A6A6"/>
          </w:tcPr>
          <w:p w14:paraId="26E0982F"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113B1187" w14:textId="77777777" w:rsidR="0064083E" w:rsidRDefault="0064083E" w:rsidP="008F7B72">
            <w:pPr>
              <w:spacing w:before="60" w:after="60" w:line="400" w:lineRule="exact"/>
              <w:jc w:val="left"/>
              <w:rPr>
                <w:rFonts w:ascii="宋体" w:hAnsi="宋体"/>
                <w:b/>
                <w:szCs w:val="21"/>
              </w:rPr>
            </w:pPr>
            <w:r>
              <w:rPr>
                <w:rFonts w:ascii="宋体" w:hAnsi="宋体" w:hint="eastAsia"/>
                <w:b/>
                <w:szCs w:val="21"/>
              </w:rPr>
              <w:t>【设置要素】</w:t>
            </w:r>
          </w:p>
          <w:p w14:paraId="3956FBA3" w14:textId="77777777" w:rsidR="0064083E" w:rsidRDefault="00786094" w:rsidP="00786094">
            <w:pPr>
              <w:spacing w:before="60" w:after="60" w:line="400" w:lineRule="exact"/>
              <w:jc w:val="left"/>
              <w:rPr>
                <w:rFonts w:ascii="宋体" w:hAnsi="宋体"/>
                <w:szCs w:val="21"/>
              </w:rPr>
            </w:pPr>
            <w:r>
              <w:rPr>
                <w:rFonts w:ascii="宋体" w:hAnsi="宋体"/>
                <w:szCs w:val="21"/>
              </w:rPr>
              <w:t>选择分公司</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为已新建的分公司</w:t>
            </w:r>
          </w:p>
          <w:p w14:paraId="318B24BA" w14:textId="77777777" w:rsidR="00786094" w:rsidRDefault="00786094" w:rsidP="00786094">
            <w:pPr>
              <w:spacing w:before="60" w:after="60" w:line="400" w:lineRule="exact"/>
              <w:jc w:val="left"/>
              <w:rPr>
                <w:rFonts w:ascii="宋体" w:hAnsi="宋体"/>
                <w:szCs w:val="21"/>
              </w:rPr>
            </w:pPr>
            <w:r>
              <w:rPr>
                <w:rFonts w:ascii="宋体" w:hAnsi="宋体"/>
                <w:szCs w:val="21"/>
              </w:rPr>
              <w:t>选择营业部</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为所选分公司下属的营业部</w:t>
            </w:r>
          </w:p>
          <w:p w14:paraId="649D2D48" w14:textId="77777777" w:rsidR="005F2C00" w:rsidRDefault="005F2C00" w:rsidP="00786094">
            <w:pPr>
              <w:spacing w:before="60" w:after="60" w:line="400" w:lineRule="exact"/>
              <w:jc w:val="left"/>
              <w:rPr>
                <w:rFonts w:ascii="宋体" w:hAnsi="宋体"/>
                <w:szCs w:val="21"/>
              </w:rPr>
            </w:pPr>
            <w:r>
              <w:rPr>
                <w:rFonts w:ascii="宋体" w:hAnsi="宋体"/>
                <w:szCs w:val="21"/>
              </w:rPr>
              <w:t>名称</w:t>
            </w:r>
            <w:r>
              <w:rPr>
                <w:rFonts w:ascii="宋体" w:hAnsi="宋体" w:hint="eastAsia"/>
                <w:szCs w:val="21"/>
              </w:rPr>
              <w:t>：</w:t>
            </w:r>
            <w:r>
              <w:rPr>
                <w:rFonts w:ascii="宋体" w:hAnsi="宋体"/>
                <w:szCs w:val="21"/>
              </w:rPr>
              <w:t>输入框</w:t>
            </w:r>
          </w:p>
          <w:p w14:paraId="221C2257" w14:textId="4F821BD7" w:rsidR="005F2C00" w:rsidRPr="00DC1BF5" w:rsidRDefault="005F2C00" w:rsidP="00786094">
            <w:pPr>
              <w:spacing w:before="60" w:after="60" w:line="400" w:lineRule="exact"/>
              <w:jc w:val="left"/>
              <w:rPr>
                <w:rFonts w:ascii="宋体" w:hAnsi="宋体"/>
                <w:szCs w:val="21"/>
              </w:rPr>
            </w:pPr>
            <w:r>
              <w:rPr>
                <w:rFonts w:ascii="宋体" w:hAnsi="宋体"/>
                <w:szCs w:val="21"/>
              </w:rPr>
              <w:t>代码</w:t>
            </w:r>
            <w:r>
              <w:rPr>
                <w:rFonts w:ascii="宋体" w:hAnsi="宋体" w:hint="eastAsia"/>
                <w:szCs w:val="21"/>
              </w:rPr>
              <w:t>：</w:t>
            </w:r>
            <w:r>
              <w:rPr>
                <w:rFonts w:ascii="宋体" w:hAnsi="宋体"/>
                <w:szCs w:val="21"/>
              </w:rPr>
              <w:t>输入框</w:t>
            </w:r>
          </w:p>
        </w:tc>
      </w:tr>
      <w:tr w:rsidR="0064083E" w:rsidRPr="00C630D1" w14:paraId="4B56E39F" w14:textId="77777777" w:rsidTr="008F7B72">
        <w:trPr>
          <w:jc w:val="center"/>
        </w:trPr>
        <w:tc>
          <w:tcPr>
            <w:tcW w:w="1548" w:type="dxa"/>
            <w:shd w:val="clear" w:color="auto" w:fill="A6A6A6"/>
          </w:tcPr>
          <w:p w14:paraId="3279FD5A"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0CF92FA7" w14:textId="77777777" w:rsidR="0064083E" w:rsidRDefault="0064083E" w:rsidP="008F7B72">
            <w:pPr>
              <w:rPr>
                <w:rFonts w:ascii="宋体" w:hAnsi="宋体"/>
                <w:b/>
                <w:szCs w:val="21"/>
              </w:rPr>
            </w:pPr>
            <w:r w:rsidRPr="00946BE4">
              <w:rPr>
                <w:rFonts w:ascii="宋体" w:hAnsi="宋体" w:hint="eastAsia"/>
                <w:b/>
                <w:szCs w:val="21"/>
              </w:rPr>
              <w:t>【功能操作要求】</w:t>
            </w:r>
          </w:p>
          <w:p w14:paraId="4EA5D7DC" w14:textId="77B66F0E" w:rsidR="0064083E" w:rsidRPr="00861A22" w:rsidRDefault="00EA5F51" w:rsidP="008F7B72">
            <w:pPr>
              <w:rPr>
                <w:rFonts w:ascii="宋体" w:hAnsi="宋体"/>
                <w:szCs w:val="21"/>
              </w:rPr>
            </w:pPr>
            <w:r>
              <w:rPr>
                <w:rFonts w:ascii="宋体" w:hAnsi="宋体"/>
                <w:szCs w:val="21"/>
              </w:rPr>
              <w:t>创建</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点击后创建原始部门</w:t>
            </w:r>
          </w:p>
        </w:tc>
      </w:tr>
      <w:tr w:rsidR="0064083E" w:rsidRPr="00C630D1" w14:paraId="34C76BE1" w14:textId="77777777" w:rsidTr="008F7B72">
        <w:trPr>
          <w:jc w:val="center"/>
        </w:trPr>
        <w:tc>
          <w:tcPr>
            <w:tcW w:w="1548" w:type="dxa"/>
            <w:shd w:val="clear" w:color="auto" w:fill="A6A6A6"/>
          </w:tcPr>
          <w:p w14:paraId="5F67164A"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10CEF252" w14:textId="77777777" w:rsidR="0064083E" w:rsidRPr="00E55CB4" w:rsidRDefault="0064083E" w:rsidP="008F7B72">
            <w:pPr>
              <w:spacing w:line="400" w:lineRule="exact"/>
              <w:rPr>
                <w:rFonts w:ascii="宋体" w:hAnsi="宋体"/>
                <w:b/>
                <w:szCs w:val="21"/>
              </w:rPr>
            </w:pPr>
            <w:r w:rsidRPr="00E55CB4">
              <w:rPr>
                <w:rFonts w:ascii="宋体" w:hAnsi="宋体" w:hint="eastAsia"/>
                <w:b/>
                <w:szCs w:val="21"/>
              </w:rPr>
              <w:t>【基础资料】</w:t>
            </w:r>
          </w:p>
          <w:p w14:paraId="6E32FAAB" w14:textId="2F6AF5F6" w:rsidR="0064083E" w:rsidRPr="00C630D1" w:rsidRDefault="00EA5F51" w:rsidP="008F7B72">
            <w:pPr>
              <w:spacing w:line="400" w:lineRule="exact"/>
              <w:rPr>
                <w:rFonts w:ascii="宋体" w:hAnsi="宋体"/>
                <w:szCs w:val="21"/>
              </w:rPr>
            </w:pPr>
            <w:r>
              <w:rPr>
                <w:rFonts w:ascii="宋体" w:hAnsi="宋体"/>
                <w:szCs w:val="21"/>
              </w:rPr>
              <w:t>名称</w:t>
            </w:r>
            <w:r>
              <w:rPr>
                <w:rFonts w:ascii="宋体" w:hAnsi="宋体" w:hint="eastAsia"/>
                <w:szCs w:val="21"/>
              </w:rPr>
              <w:t>、</w:t>
            </w:r>
            <w:r>
              <w:rPr>
                <w:rFonts w:ascii="宋体" w:hAnsi="宋体"/>
                <w:szCs w:val="21"/>
              </w:rPr>
              <w:t>代码</w:t>
            </w:r>
            <w:r>
              <w:rPr>
                <w:rFonts w:ascii="宋体" w:hAnsi="宋体" w:hint="eastAsia"/>
                <w:szCs w:val="21"/>
              </w:rPr>
              <w:t>、</w:t>
            </w:r>
            <w:r w:rsidR="00CF4560">
              <w:rPr>
                <w:rFonts w:ascii="宋体" w:hAnsi="宋体" w:hint="eastAsia"/>
                <w:szCs w:val="21"/>
              </w:rPr>
              <w:t>逻辑</w:t>
            </w:r>
            <w:r>
              <w:rPr>
                <w:rFonts w:ascii="宋体" w:hAnsi="宋体"/>
                <w:szCs w:val="21"/>
              </w:rPr>
              <w:t>分公司</w:t>
            </w:r>
            <w:r>
              <w:rPr>
                <w:rFonts w:ascii="宋体" w:hAnsi="宋体" w:hint="eastAsia"/>
                <w:szCs w:val="21"/>
              </w:rPr>
              <w:t>、</w:t>
            </w:r>
            <w:r>
              <w:rPr>
                <w:rFonts w:ascii="宋体" w:hAnsi="宋体"/>
                <w:szCs w:val="21"/>
              </w:rPr>
              <w:t>逻辑营业部</w:t>
            </w:r>
          </w:p>
        </w:tc>
      </w:tr>
      <w:tr w:rsidR="0064083E" w:rsidRPr="00C630D1" w14:paraId="206FC7AD" w14:textId="77777777" w:rsidTr="008F7B72">
        <w:trPr>
          <w:jc w:val="center"/>
        </w:trPr>
        <w:tc>
          <w:tcPr>
            <w:tcW w:w="1548" w:type="dxa"/>
            <w:shd w:val="clear" w:color="auto" w:fill="A6A6A6"/>
          </w:tcPr>
          <w:p w14:paraId="61827705"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651CE450" w14:textId="5A6E97D2" w:rsidR="0064083E" w:rsidRPr="000A3B83" w:rsidRDefault="00CF4560" w:rsidP="008F7B72">
            <w:pPr>
              <w:spacing w:line="400" w:lineRule="exact"/>
              <w:rPr>
                <w:rFonts w:ascii="宋体" w:hAnsi="宋体"/>
                <w:szCs w:val="21"/>
              </w:rPr>
            </w:pPr>
            <w:r>
              <w:rPr>
                <w:rFonts w:ascii="宋体" w:hAnsi="宋体"/>
                <w:szCs w:val="21"/>
              </w:rPr>
              <w:t>操作员具有</w:t>
            </w:r>
            <w:r>
              <w:rPr>
                <w:rFonts w:ascii="宋体" w:hAnsi="宋体" w:hint="eastAsia"/>
                <w:szCs w:val="21"/>
              </w:rPr>
              <w:t>【日均手续费数据跟踪】【逻辑数据】菜单权限</w:t>
            </w:r>
          </w:p>
        </w:tc>
      </w:tr>
      <w:tr w:rsidR="0064083E" w:rsidRPr="00C630D1" w14:paraId="58BD580C" w14:textId="77777777" w:rsidTr="008F7B72">
        <w:trPr>
          <w:jc w:val="center"/>
        </w:trPr>
        <w:tc>
          <w:tcPr>
            <w:tcW w:w="1548" w:type="dxa"/>
            <w:shd w:val="clear" w:color="auto" w:fill="A6A6A6"/>
          </w:tcPr>
          <w:p w14:paraId="7B4BFFED"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2DA61D43" w14:textId="5FC33CDD" w:rsidR="0064083E" w:rsidRPr="00C630D1" w:rsidRDefault="00CF4560" w:rsidP="008F7B72">
            <w:pPr>
              <w:spacing w:line="400" w:lineRule="atLeast"/>
              <w:rPr>
                <w:rFonts w:ascii="宋体" w:hAnsi="宋体"/>
                <w:szCs w:val="21"/>
              </w:rPr>
            </w:pPr>
            <w:r>
              <w:rPr>
                <w:rFonts w:ascii="宋体" w:hAnsi="宋体"/>
                <w:szCs w:val="21"/>
              </w:rPr>
              <w:t>无</w:t>
            </w:r>
          </w:p>
        </w:tc>
      </w:tr>
      <w:tr w:rsidR="0064083E" w:rsidRPr="00C630D1" w14:paraId="1205F466" w14:textId="77777777" w:rsidTr="008F7B72">
        <w:trPr>
          <w:jc w:val="center"/>
        </w:trPr>
        <w:tc>
          <w:tcPr>
            <w:tcW w:w="1548" w:type="dxa"/>
            <w:shd w:val="clear" w:color="auto" w:fill="A6A6A6"/>
          </w:tcPr>
          <w:p w14:paraId="72E7B3DA"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3DEB96D3" w14:textId="77777777" w:rsidR="0064083E" w:rsidRPr="00C630D1" w:rsidRDefault="0064083E" w:rsidP="008F7B72">
            <w:pPr>
              <w:spacing w:line="400" w:lineRule="exact"/>
              <w:rPr>
                <w:rFonts w:ascii="宋体" w:hAnsi="宋体"/>
                <w:szCs w:val="21"/>
              </w:rPr>
            </w:pPr>
            <w:r>
              <w:rPr>
                <w:rFonts w:ascii="宋体" w:hAnsi="宋体" w:hint="eastAsia"/>
                <w:szCs w:val="21"/>
              </w:rPr>
              <w:t>无</w:t>
            </w:r>
          </w:p>
        </w:tc>
      </w:tr>
    </w:tbl>
    <w:p w14:paraId="6451362B" w14:textId="77777777" w:rsidR="006079D3" w:rsidRDefault="006079D3" w:rsidP="006079D3"/>
    <w:p w14:paraId="1A97F65A" w14:textId="72D01DB7" w:rsidR="006079D3" w:rsidRDefault="006079D3" w:rsidP="006079D3">
      <w:pPr>
        <w:pStyle w:val="5"/>
      </w:pPr>
      <w:r>
        <w:rPr>
          <w:rFonts w:hint="eastAsia"/>
        </w:rPr>
        <w:t>编辑原始部门</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64083E" w:rsidRPr="00C630D1" w14:paraId="0E5EB663" w14:textId="77777777" w:rsidTr="008F7B72">
        <w:trPr>
          <w:jc w:val="center"/>
        </w:trPr>
        <w:tc>
          <w:tcPr>
            <w:tcW w:w="1548" w:type="dxa"/>
            <w:shd w:val="clear" w:color="auto" w:fill="A6A6A6"/>
          </w:tcPr>
          <w:p w14:paraId="097D9512"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31CC86DE" w14:textId="77777777" w:rsidR="0064083E" w:rsidRPr="00C630D1" w:rsidRDefault="0064083E" w:rsidP="008F7B72">
            <w:pPr>
              <w:spacing w:line="400" w:lineRule="exact"/>
              <w:rPr>
                <w:rFonts w:ascii="宋体" w:hAnsi="宋体"/>
                <w:szCs w:val="21"/>
              </w:rPr>
            </w:pPr>
          </w:p>
        </w:tc>
      </w:tr>
      <w:tr w:rsidR="0064083E" w:rsidRPr="00C630D1" w14:paraId="47DF763A" w14:textId="77777777" w:rsidTr="008F7B72">
        <w:trPr>
          <w:jc w:val="center"/>
        </w:trPr>
        <w:tc>
          <w:tcPr>
            <w:tcW w:w="1548" w:type="dxa"/>
            <w:shd w:val="clear" w:color="auto" w:fill="A6A6A6"/>
          </w:tcPr>
          <w:p w14:paraId="6287AF3B"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0A5A5E47" w14:textId="2FC3BD30" w:rsidR="0064083E" w:rsidRPr="00C630D1" w:rsidRDefault="00CB6CB0" w:rsidP="008F7B72">
            <w:pPr>
              <w:spacing w:line="400" w:lineRule="exact"/>
              <w:rPr>
                <w:rFonts w:ascii="宋体" w:hAnsi="宋体"/>
                <w:szCs w:val="21"/>
              </w:rPr>
            </w:pPr>
            <w:r>
              <w:rPr>
                <w:rFonts w:ascii="宋体" w:hAnsi="宋体"/>
                <w:szCs w:val="21"/>
              </w:rPr>
              <w:t>编辑原始部门</w:t>
            </w:r>
          </w:p>
        </w:tc>
      </w:tr>
      <w:tr w:rsidR="0064083E" w:rsidRPr="00C630D1" w14:paraId="1B9B08AE" w14:textId="77777777" w:rsidTr="008F7B72">
        <w:trPr>
          <w:jc w:val="center"/>
        </w:trPr>
        <w:tc>
          <w:tcPr>
            <w:tcW w:w="1548" w:type="dxa"/>
            <w:shd w:val="clear" w:color="auto" w:fill="A6A6A6"/>
          </w:tcPr>
          <w:p w14:paraId="62C75DE5"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1569F755" w14:textId="77777777" w:rsidR="0064083E" w:rsidRPr="00C630D1" w:rsidRDefault="0064083E"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1D4222E4" w14:textId="77777777" w:rsidR="0064083E" w:rsidRPr="00C630D1" w:rsidRDefault="0064083E"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0D414259" w14:textId="77777777" w:rsidR="0064083E" w:rsidRPr="00C630D1" w:rsidRDefault="0064083E" w:rsidP="008F7B72">
            <w:pPr>
              <w:spacing w:line="400" w:lineRule="exact"/>
              <w:rPr>
                <w:rFonts w:ascii="宋体" w:hAnsi="宋体"/>
                <w:szCs w:val="21"/>
              </w:rPr>
            </w:pPr>
            <w:r w:rsidRPr="00C630D1">
              <w:rPr>
                <w:rFonts w:ascii="宋体" w:hAnsi="宋体"/>
                <w:szCs w:val="21"/>
              </w:rPr>
              <w:t>20</w:t>
            </w:r>
            <w:r>
              <w:rPr>
                <w:rFonts w:ascii="宋体" w:hAnsi="宋体" w:hint="eastAsia"/>
                <w:szCs w:val="21"/>
              </w:rPr>
              <w:t>17-8-16</w:t>
            </w:r>
          </w:p>
        </w:tc>
      </w:tr>
      <w:tr w:rsidR="0064083E" w:rsidRPr="00C630D1" w14:paraId="292B63D3" w14:textId="77777777" w:rsidTr="008F7B72">
        <w:trPr>
          <w:jc w:val="center"/>
        </w:trPr>
        <w:tc>
          <w:tcPr>
            <w:tcW w:w="1548" w:type="dxa"/>
            <w:shd w:val="clear" w:color="auto" w:fill="A6A6A6"/>
          </w:tcPr>
          <w:p w14:paraId="25A8C578"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56AC404B" w14:textId="6C79F02B" w:rsidR="0064083E" w:rsidRPr="00C630D1" w:rsidRDefault="00CB6CB0" w:rsidP="008F7B72">
            <w:pPr>
              <w:spacing w:line="400" w:lineRule="exact"/>
              <w:rPr>
                <w:rFonts w:ascii="宋体" w:hAnsi="宋体"/>
                <w:szCs w:val="21"/>
              </w:rPr>
            </w:pPr>
            <w:r>
              <w:rPr>
                <w:rFonts w:ascii="宋体" w:hAnsi="宋体"/>
                <w:szCs w:val="21"/>
              </w:rPr>
              <w:t>编辑原始部门</w:t>
            </w:r>
          </w:p>
        </w:tc>
      </w:tr>
      <w:tr w:rsidR="0064083E" w:rsidRPr="00C630D1" w14:paraId="7FDE617F" w14:textId="77777777" w:rsidTr="008F7B72">
        <w:trPr>
          <w:jc w:val="center"/>
        </w:trPr>
        <w:tc>
          <w:tcPr>
            <w:tcW w:w="1548" w:type="dxa"/>
            <w:shd w:val="clear" w:color="auto" w:fill="A6A6A6"/>
          </w:tcPr>
          <w:p w14:paraId="00A162AF"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4A537C8F" w14:textId="77777777" w:rsidR="0064083E" w:rsidRPr="00C630D1" w:rsidRDefault="0064083E" w:rsidP="008F7B72">
            <w:pPr>
              <w:spacing w:line="400" w:lineRule="exact"/>
              <w:rPr>
                <w:rFonts w:ascii="宋体" w:hAnsi="宋体"/>
                <w:szCs w:val="21"/>
              </w:rPr>
            </w:pPr>
            <w:r>
              <w:rPr>
                <w:rFonts w:ascii="宋体" w:hAnsi="宋体" w:hint="eastAsia"/>
                <w:szCs w:val="21"/>
              </w:rPr>
              <w:t>无</w:t>
            </w:r>
          </w:p>
        </w:tc>
      </w:tr>
      <w:tr w:rsidR="0064083E" w:rsidRPr="00C630D1" w14:paraId="52210CAA" w14:textId="77777777" w:rsidTr="008F7B72">
        <w:trPr>
          <w:jc w:val="center"/>
        </w:trPr>
        <w:tc>
          <w:tcPr>
            <w:tcW w:w="1548" w:type="dxa"/>
            <w:shd w:val="clear" w:color="auto" w:fill="A6A6A6"/>
          </w:tcPr>
          <w:p w14:paraId="114F51DB"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2B03F6D5" w14:textId="77777777" w:rsidR="0064083E" w:rsidRPr="00C630D1" w:rsidRDefault="0064083E" w:rsidP="008F7B72">
            <w:pPr>
              <w:spacing w:line="400" w:lineRule="exact"/>
              <w:rPr>
                <w:rFonts w:ascii="宋体" w:hAnsi="宋体"/>
                <w:szCs w:val="21"/>
              </w:rPr>
            </w:pPr>
            <w:r>
              <w:rPr>
                <w:rFonts w:ascii="宋体" w:hAnsi="宋体" w:hint="eastAsia"/>
                <w:szCs w:val="21"/>
              </w:rPr>
              <w:t>无</w:t>
            </w:r>
          </w:p>
        </w:tc>
      </w:tr>
      <w:tr w:rsidR="0064083E" w:rsidRPr="00C630D1" w14:paraId="7A705D6C" w14:textId="77777777" w:rsidTr="008F7B72">
        <w:trPr>
          <w:jc w:val="center"/>
        </w:trPr>
        <w:tc>
          <w:tcPr>
            <w:tcW w:w="1548" w:type="dxa"/>
            <w:shd w:val="clear" w:color="auto" w:fill="A6A6A6"/>
          </w:tcPr>
          <w:p w14:paraId="58EFB3F1"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7ED70AC0" w14:textId="77777777" w:rsidR="0064083E" w:rsidRDefault="0064083E" w:rsidP="008F7B72">
            <w:pPr>
              <w:spacing w:before="60" w:after="60" w:line="400" w:lineRule="exact"/>
              <w:jc w:val="left"/>
              <w:rPr>
                <w:rFonts w:ascii="宋体" w:hAnsi="宋体"/>
                <w:b/>
                <w:szCs w:val="21"/>
              </w:rPr>
            </w:pPr>
            <w:r>
              <w:rPr>
                <w:rFonts w:ascii="宋体" w:hAnsi="宋体" w:hint="eastAsia"/>
                <w:b/>
                <w:szCs w:val="21"/>
              </w:rPr>
              <w:t>【设置要素】</w:t>
            </w:r>
          </w:p>
          <w:p w14:paraId="7D0AE790" w14:textId="77777777" w:rsidR="007D7DB4" w:rsidRDefault="007D7DB4" w:rsidP="007D7DB4">
            <w:pPr>
              <w:spacing w:before="60" w:after="60" w:line="400" w:lineRule="exact"/>
              <w:jc w:val="left"/>
              <w:rPr>
                <w:rFonts w:ascii="宋体" w:hAnsi="宋体"/>
                <w:szCs w:val="21"/>
              </w:rPr>
            </w:pPr>
            <w:r>
              <w:rPr>
                <w:rFonts w:ascii="宋体" w:hAnsi="宋体"/>
                <w:szCs w:val="21"/>
              </w:rPr>
              <w:t>选择分公司</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为已新建的分公司</w:t>
            </w:r>
          </w:p>
          <w:p w14:paraId="266277B9" w14:textId="77777777" w:rsidR="007D7DB4" w:rsidRDefault="007D7DB4" w:rsidP="007D7DB4">
            <w:pPr>
              <w:spacing w:before="60" w:after="60" w:line="400" w:lineRule="exact"/>
              <w:jc w:val="left"/>
              <w:rPr>
                <w:rFonts w:ascii="宋体" w:hAnsi="宋体"/>
                <w:szCs w:val="21"/>
              </w:rPr>
            </w:pPr>
            <w:r>
              <w:rPr>
                <w:rFonts w:ascii="宋体" w:hAnsi="宋体"/>
                <w:szCs w:val="21"/>
              </w:rPr>
              <w:lastRenderedPageBreak/>
              <w:t>选择营业部</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为所选分公司下属的营业部</w:t>
            </w:r>
          </w:p>
          <w:p w14:paraId="2A97CA27" w14:textId="77777777" w:rsidR="007D7DB4" w:rsidRDefault="007D7DB4" w:rsidP="007D7DB4">
            <w:pPr>
              <w:spacing w:before="60" w:after="60" w:line="400" w:lineRule="exact"/>
              <w:jc w:val="left"/>
              <w:rPr>
                <w:rFonts w:ascii="宋体" w:hAnsi="宋体"/>
                <w:szCs w:val="21"/>
              </w:rPr>
            </w:pPr>
            <w:r>
              <w:rPr>
                <w:rFonts w:ascii="宋体" w:hAnsi="宋体"/>
                <w:szCs w:val="21"/>
              </w:rPr>
              <w:t>名称</w:t>
            </w:r>
            <w:r>
              <w:rPr>
                <w:rFonts w:ascii="宋体" w:hAnsi="宋体" w:hint="eastAsia"/>
                <w:szCs w:val="21"/>
              </w:rPr>
              <w:t>：</w:t>
            </w:r>
            <w:r>
              <w:rPr>
                <w:rFonts w:ascii="宋体" w:hAnsi="宋体"/>
                <w:szCs w:val="21"/>
              </w:rPr>
              <w:t>输入框</w:t>
            </w:r>
          </w:p>
          <w:p w14:paraId="1AC45EAA" w14:textId="1C32FAC2" w:rsidR="0064083E" w:rsidRPr="00DC1BF5" w:rsidRDefault="007D7DB4" w:rsidP="007D7DB4">
            <w:pPr>
              <w:spacing w:before="60" w:after="60" w:line="400" w:lineRule="exact"/>
              <w:jc w:val="left"/>
              <w:rPr>
                <w:rFonts w:ascii="宋体" w:hAnsi="宋体"/>
                <w:szCs w:val="21"/>
              </w:rPr>
            </w:pPr>
            <w:r>
              <w:rPr>
                <w:rFonts w:ascii="宋体" w:hAnsi="宋体"/>
                <w:szCs w:val="21"/>
              </w:rPr>
              <w:t>代码</w:t>
            </w:r>
            <w:r>
              <w:rPr>
                <w:rFonts w:ascii="宋体" w:hAnsi="宋体" w:hint="eastAsia"/>
                <w:szCs w:val="21"/>
              </w:rPr>
              <w:t>：</w:t>
            </w:r>
            <w:r>
              <w:rPr>
                <w:rFonts w:ascii="宋体" w:hAnsi="宋体"/>
                <w:szCs w:val="21"/>
              </w:rPr>
              <w:t>输入框</w:t>
            </w:r>
          </w:p>
        </w:tc>
      </w:tr>
      <w:tr w:rsidR="0064083E" w:rsidRPr="00C630D1" w14:paraId="4F04A4A5" w14:textId="77777777" w:rsidTr="008F7B72">
        <w:trPr>
          <w:jc w:val="center"/>
        </w:trPr>
        <w:tc>
          <w:tcPr>
            <w:tcW w:w="1548" w:type="dxa"/>
            <w:shd w:val="clear" w:color="auto" w:fill="A6A6A6"/>
          </w:tcPr>
          <w:p w14:paraId="43BCE4E1"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lastRenderedPageBreak/>
              <w:t>业务逻辑</w:t>
            </w:r>
          </w:p>
        </w:tc>
        <w:tc>
          <w:tcPr>
            <w:tcW w:w="9714" w:type="dxa"/>
            <w:gridSpan w:val="3"/>
          </w:tcPr>
          <w:p w14:paraId="40A57443" w14:textId="77777777" w:rsidR="0064083E" w:rsidRDefault="0064083E" w:rsidP="008F7B72">
            <w:pPr>
              <w:rPr>
                <w:rFonts w:ascii="宋体" w:hAnsi="宋体"/>
                <w:b/>
                <w:szCs w:val="21"/>
              </w:rPr>
            </w:pPr>
            <w:r w:rsidRPr="00946BE4">
              <w:rPr>
                <w:rFonts w:ascii="宋体" w:hAnsi="宋体" w:hint="eastAsia"/>
                <w:b/>
                <w:szCs w:val="21"/>
              </w:rPr>
              <w:t>【功能操作要求】</w:t>
            </w:r>
          </w:p>
          <w:p w14:paraId="266A1717" w14:textId="0F2B3616" w:rsidR="0064083E" w:rsidRPr="00861A22" w:rsidRDefault="007D7DB4" w:rsidP="008F7B72">
            <w:pPr>
              <w:rPr>
                <w:rFonts w:ascii="宋体" w:hAnsi="宋体"/>
                <w:szCs w:val="21"/>
              </w:rPr>
            </w:pPr>
            <w:r>
              <w:rPr>
                <w:rFonts w:ascii="宋体" w:hAnsi="宋体" w:hint="eastAsia"/>
                <w:szCs w:val="21"/>
              </w:rPr>
              <w:t>更新：</w:t>
            </w:r>
            <w:r>
              <w:rPr>
                <w:rFonts w:ascii="宋体" w:hAnsi="宋体"/>
                <w:szCs w:val="21"/>
              </w:rPr>
              <w:t>功能按钮</w:t>
            </w:r>
            <w:r>
              <w:rPr>
                <w:rFonts w:ascii="宋体" w:hAnsi="宋体" w:hint="eastAsia"/>
                <w:szCs w:val="21"/>
              </w:rPr>
              <w:t>，</w:t>
            </w:r>
            <w:r>
              <w:rPr>
                <w:rFonts w:ascii="宋体" w:hAnsi="宋体"/>
                <w:szCs w:val="21"/>
              </w:rPr>
              <w:t>点击后根据已更改内容修改</w:t>
            </w:r>
            <w:r w:rsidR="00881929">
              <w:rPr>
                <w:rFonts w:ascii="宋体" w:hAnsi="宋体"/>
                <w:szCs w:val="21"/>
              </w:rPr>
              <w:t>该</w:t>
            </w:r>
            <w:r>
              <w:rPr>
                <w:rFonts w:ascii="宋体" w:hAnsi="宋体"/>
                <w:szCs w:val="21"/>
              </w:rPr>
              <w:t>原始部门</w:t>
            </w:r>
            <w:r w:rsidR="00881929">
              <w:rPr>
                <w:rFonts w:ascii="宋体" w:hAnsi="宋体"/>
                <w:szCs w:val="21"/>
              </w:rPr>
              <w:t>记录</w:t>
            </w:r>
          </w:p>
        </w:tc>
      </w:tr>
      <w:tr w:rsidR="0064083E" w:rsidRPr="00C630D1" w14:paraId="5049605C" w14:textId="77777777" w:rsidTr="008F7B72">
        <w:trPr>
          <w:jc w:val="center"/>
        </w:trPr>
        <w:tc>
          <w:tcPr>
            <w:tcW w:w="1548" w:type="dxa"/>
            <w:shd w:val="clear" w:color="auto" w:fill="A6A6A6"/>
          </w:tcPr>
          <w:p w14:paraId="002D3F3D"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62DFACD9" w14:textId="77777777" w:rsidR="0064083E" w:rsidRPr="00E55CB4" w:rsidRDefault="0064083E" w:rsidP="008F7B72">
            <w:pPr>
              <w:spacing w:line="400" w:lineRule="exact"/>
              <w:rPr>
                <w:rFonts w:ascii="宋体" w:hAnsi="宋体"/>
                <w:b/>
                <w:szCs w:val="21"/>
              </w:rPr>
            </w:pPr>
            <w:r w:rsidRPr="00E55CB4">
              <w:rPr>
                <w:rFonts w:ascii="宋体" w:hAnsi="宋体" w:hint="eastAsia"/>
                <w:b/>
                <w:szCs w:val="21"/>
              </w:rPr>
              <w:t>【基础资料】</w:t>
            </w:r>
          </w:p>
          <w:p w14:paraId="39F6E8AF" w14:textId="467C0D93" w:rsidR="0064083E" w:rsidRPr="00C630D1" w:rsidRDefault="00380325" w:rsidP="008F7B72">
            <w:pPr>
              <w:spacing w:line="400" w:lineRule="exact"/>
              <w:rPr>
                <w:rFonts w:ascii="宋体" w:hAnsi="宋体"/>
                <w:szCs w:val="21"/>
              </w:rPr>
            </w:pPr>
            <w:r>
              <w:rPr>
                <w:rFonts w:ascii="宋体" w:hAnsi="宋体"/>
                <w:szCs w:val="21"/>
              </w:rPr>
              <w:t>名称</w:t>
            </w:r>
            <w:r>
              <w:rPr>
                <w:rFonts w:ascii="宋体" w:hAnsi="宋体" w:hint="eastAsia"/>
                <w:szCs w:val="21"/>
              </w:rPr>
              <w:t>、</w:t>
            </w:r>
            <w:r>
              <w:rPr>
                <w:rFonts w:ascii="宋体" w:hAnsi="宋体"/>
                <w:szCs w:val="21"/>
              </w:rPr>
              <w:t>代码</w:t>
            </w:r>
            <w:r>
              <w:rPr>
                <w:rFonts w:ascii="宋体" w:hAnsi="宋体" w:hint="eastAsia"/>
                <w:szCs w:val="21"/>
              </w:rPr>
              <w:t>、</w:t>
            </w:r>
            <w:r>
              <w:rPr>
                <w:rFonts w:ascii="宋体" w:hAnsi="宋体"/>
                <w:szCs w:val="21"/>
              </w:rPr>
              <w:t>逻辑分公司</w:t>
            </w:r>
            <w:r>
              <w:rPr>
                <w:rFonts w:ascii="宋体" w:hAnsi="宋体" w:hint="eastAsia"/>
                <w:szCs w:val="21"/>
              </w:rPr>
              <w:t>、</w:t>
            </w:r>
            <w:r>
              <w:rPr>
                <w:rFonts w:ascii="宋体" w:hAnsi="宋体"/>
                <w:szCs w:val="21"/>
              </w:rPr>
              <w:t>逻辑营业部</w:t>
            </w:r>
          </w:p>
        </w:tc>
      </w:tr>
      <w:tr w:rsidR="0064083E" w:rsidRPr="00C630D1" w14:paraId="6111820D" w14:textId="77777777" w:rsidTr="008F7B72">
        <w:trPr>
          <w:jc w:val="center"/>
        </w:trPr>
        <w:tc>
          <w:tcPr>
            <w:tcW w:w="1548" w:type="dxa"/>
            <w:shd w:val="clear" w:color="auto" w:fill="A6A6A6"/>
          </w:tcPr>
          <w:p w14:paraId="2A027AA5"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3C27E1E2" w14:textId="28F3E408" w:rsidR="0064083E" w:rsidRPr="000A3B83" w:rsidRDefault="00380325" w:rsidP="008F7B72">
            <w:pPr>
              <w:spacing w:line="400" w:lineRule="exact"/>
              <w:rPr>
                <w:rFonts w:ascii="宋体" w:hAnsi="宋体"/>
                <w:szCs w:val="21"/>
              </w:rPr>
            </w:pPr>
            <w:r>
              <w:rPr>
                <w:rFonts w:ascii="宋体" w:hAnsi="宋体"/>
                <w:szCs w:val="21"/>
              </w:rPr>
              <w:t>操作员具有</w:t>
            </w:r>
            <w:r>
              <w:rPr>
                <w:rFonts w:ascii="宋体" w:hAnsi="宋体" w:hint="eastAsia"/>
                <w:szCs w:val="21"/>
              </w:rPr>
              <w:t>【日均手续费数据跟踪】【逻辑数据】菜单权限</w:t>
            </w:r>
          </w:p>
        </w:tc>
      </w:tr>
      <w:tr w:rsidR="0064083E" w:rsidRPr="00C630D1" w14:paraId="4EAE9FCA" w14:textId="77777777" w:rsidTr="008F7B72">
        <w:trPr>
          <w:jc w:val="center"/>
        </w:trPr>
        <w:tc>
          <w:tcPr>
            <w:tcW w:w="1548" w:type="dxa"/>
            <w:shd w:val="clear" w:color="auto" w:fill="A6A6A6"/>
          </w:tcPr>
          <w:p w14:paraId="77B71C96"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46D0ADF6" w14:textId="2F7FDFC6" w:rsidR="0064083E" w:rsidRPr="00C630D1" w:rsidRDefault="00380325" w:rsidP="008F7B72">
            <w:pPr>
              <w:spacing w:line="400" w:lineRule="atLeast"/>
              <w:rPr>
                <w:rFonts w:ascii="宋体" w:hAnsi="宋体"/>
                <w:szCs w:val="21"/>
              </w:rPr>
            </w:pPr>
            <w:r>
              <w:rPr>
                <w:rFonts w:ascii="宋体" w:hAnsi="宋体"/>
                <w:szCs w:val="21"/>
              </w:rPr>
              <w:t>无</w:t>
            </w:r>
          </w:p>
        </w:tc>
      </w:tr>
      <w:tr w:rsidR="0064083E" w:rsidRPr="00C630D1" w14:paraId="45EF9ED0" w14:textId="77777777" w:rsidTr="008F7B72">
        <w:trPr>
          <w:jc w:val="center"/>
        </w:trPr>
        <w:tc>
          <w:tcPr>
            <w:tcW w:w="1548" w:type="dxa"/>
            <w:shd w:val="clear" w:color="auto" w:fill="A6A6A6"/>
          </w:tcPr>
          <w:p w14:paraId="1C34F807" w14:textId="77777777" w:rsidR="0064083E" w:rsidRPr="00C630D1" w:rsidRDefault="0064083E"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371BF0BF" w14:textId="77777777" w:rsidR="0064083E" w:rsidRPr="00C630D1" w:rsidRDefault="0064083E" w:rsidP="008F7B72">
            <w:pPr>
              <w:spacing w:line="400" w:lineRule="exact"/>
              <w:rPr>
                <w:rFonts w:ascii="宋体" w:hAnsi="宋体"/>
                <w:szCs w:val="21"/>
              </w:rPr>
            </w:pPr>
            <w:r>
              <w:rPr>
                <w:rFonts w:ascii="宋体" w:hAnsi="宋体" w:hint="eastAsia"/>
                <w:szCs w:val="21"/>
              </w:rPr>
              <w:t>无</w:t>
            </w:r>
          </w:p>
        </w:tc>
      </w:tr>
    </w:tbl>
    <w:p w14:paraId="7B72AA88" w14:textId="77777777" w:rsidR="00753243" w:rsidRPr="00753243" w:rsidRDefault="00753243" w:rsidP="00753243"/>
    <w:p w14:paraId="4C5D2AA2" w14:textId="77777777" w:rsidR="00F22F60" w:rsidRDefault="00F22F60" w:rsidP="00786169">
      <w:pPr>
        <w:pStyle w:val="4"/>
      </w:pPr>
      <w:r>
        <w:t>原始人员管理</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4B4FF6" w:rsidRPr="00C630D1" w14:paraId="19E36F97" w14:textId="77777777" w:rsidTr="008F7B72">
        <w:trPr>
          <w:jc w:val="center"/>
        </w:trPr>
        <w:tc>
          <w:tcPr>
            <w:tcW w:w="1548" w:type="dxa"/>
            <w:shd w:val="clear" w:color="auto" w:fill="A6A6A6"/>
          </w:tcPr>
          <w:p w14:paraId="24E73503"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54E96C0F" w14:textId="77777777" w:rsidR="004B4FF6" w:rsidRPr="00C630D1" w:rsidRDefault="004B4FF6" w:rsidP="008F7B72">
            <w:pPr>
              <w:spacing w:line="400" w:lineRule="exact"/>
              <w:rPr>
                <w:rFonts w:ascii="宋体" w:hAnsi="宋体"/>
                <w:szCs w:val="21"/>
              </w:rPr>
            </w:pPr>
          </w:p>
        </w:tc>
      </w:tr>
      <w:tr w:rsidR="004B4FF6" w:rsidRPr="00C630D1" w14:paraId="3BDFAD38" w14:textId="77777777" w:rsidTr="008F7B72">
        <w:trPr>
          <w:jc w:val="center"/>
        </w:trPr>
        <w:tc>
          <w:tcPr>
            <w:tcW w:w="1548" w:type="dxa"/>
            <w:shd w:val="clear" w:color="auto" w:fill="A6A6A6"/>
          </w:tcPr>
          <w:p w14:paraId="453CBC29"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460B5599" w14:textId="42A573DD" w:rsidR="004B4FF6" w:rsidRPr="00C630D1" w:rsidRDefault="00E119D0" w:rsidP="008F7B72">
            <w:pPr>
              <w:spacing w:line="400" w:lineRule="exact"/>
              <w:rPr>
                <w:rFonts w:ascii="宋体" w:hAnsi="宋体"/>
                <w:szCs w:val="21"/>
              </w:rPr>
            </w:pPr>
            <w:r>
              <w:rPr>
                <w:rFonts w:ascii="宋体" w:hAnsi="宋体"/>
                <w:szCs w:val="21"/>
              </w:rPr>
              <w:t>原始人员管理</w:t>
            </w:r>
          </w:p>
        </w:tc>
      </w:tr>
      <w:tr w:rsidR="004B4FF6" w:rsidRPr="00C630D1" w14:paraId="0A12EB14" w14:textId="77777777" w:rsidTr="008F7B72">
        <w:trPr>
          <w:jc w:val="center"/>
        </w:trPr>
        <w:tc>
          <w:tcPr>
            <w:tcW w:w="1548" w:type="dxa"/>
            <w:shd w:val="clear" w:color="auto" w:fill="A6A6A6"/>
          </w:tcPr>
          <w:p w14:paraId="0F0500A2"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4DF5FEAC" w14:textId="77777777" w:rsidR="004B4FF6" w:rsidRPr="00C630D1" w:rsidRDefault="004B4FF6"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7137F2AF" w14:textId="77777777" w:rsidR="004B4FF6" w:rsidRPr="00C630D1" w:rsidRDefault="004B4FF6"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0A661A7D" w14:textId="4A6D3957" w:rsidR="004B4FF6" w:rsidRPr="00C630D1" w:rsidRDefault="004B4FF6" w:rsidP="008F7B72">
            <w:pPr>
              <w:spacing w:line="400" w:lineRule="exact"/>
              <w:rPr>
                <w:rFonts w:ascii="宋体" w:hAnsi="宋体"/>
                <w:szCs w:val="21"/>
              </w:rPr>
            </w:pPr>
            <w:r w:rsidRPr="00C630D1">
              <w:rPr>
                <w:rFonts w:ascii="宋体" w:hAnsi="宋体"/>
                <w:szCs w:val="21"/>
              </w:rPr>
              <w:t>20</w:t>
            </w:r>
            <w:r w:rsidR="00BF0DD2">
              <w:rPr>
                <w:rFonts w:ascii="宋体" w:hAnsi="宋体" w:hint="eastAsia"/>
                <w:szCs w:val="21"/>
              </w:rPr>
              <w:t>17-8-16</w:t>
            </w:r>
          </w:p>
        </w:tc>
      </w:tr>
      <w:tr w:rsidR="004B4FF6" w:rsidRPr="00C630D1" w14:paraId="07E0939D" w14:textId="77777777" w:rsidTr="008F7B72">
        <w:trPr>
          <w:jc w:val="center"/>
        </w:trPr>
        <w:tc>
          <w:tcPr>
            <w:tcW w:w="1548" w:type="dxa"/>
            <w:shd w:val="clear" w:color="auto" w:fill="A6A6A6"/>
          </w:tcPr>
          <w:p w14:paraId="12D1248D"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7C73F73B" w14:textId="1F49A48D" w:rsidR="004B4FF6" w:rsidRPr="00C630D1" w:rsidRDefault="00E119D0" w:rsidP="008F7B72">
            <w:pPr>
              <w:spacing w:line="400" w:lineRule="exact"/>
              <w:rPr>
                <w:rFonts w:ascii="宋体" w:hAnsi="宋体"/>
                <w:szCs w:val="21"/>
              </w:rPr>
            </w:pPr>
            <w:r>
              <w:rPr>
                <w:rFonts w:ascii="宋体" w:hAnsi="宋体"/>
                <w:szCs w:val="21"/>
              </w:rPr>
              <w:t>原始人员管理</w:t>
            </w:r>
          </w:p>
        </w:tc>
      </w:tr>
      <w:tr w:rsidR="004B4FF6" w:rsidRPr="00C630D1" w14:paraId="1B58836C" w14:textId="77777777" w:rsidTr="008F7B72">
        <w:trPr>
          <w:jc w:val="center"/>
        </w:trPr>
        <w:tc>
          <w:tcPr>
            <w:tcW w:w="1548" w:type="dxa"/>
            <w:shd w:val="clear" w:color="auto" w:fill="A6A6A6"/>
          </w:tcPr>
          <w:p w14:paraId="4D8BA734"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019A6670"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r w:rsidR="004B4FF6" w:rsidRPr="00C630D1" w14:paraId="3C5BC852" w14:textId="77777777" w:rsidTr="008F7B72">
        <w:trPr>
          <w:jc w:val="center"/>
        </w:trPr>
        <w:tc>
          <w:tcPr>
            <w:tcW w:w="1548" w:type="dxa"/>
            <w:shd w:val="clear" w:color="auto" w:fill="A6A6A6"/>
          </w:tcPr>
          <w:p w14:paraId="2DB68A92"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4EEEDB31"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r w:rsidR="004B4FF6" w:rsidRPr="00C630D1" w14:paraId="7DFEA3CE" w14:textId="77777777" w:rsidTr="008F7B72">
        <w:trPr>
          <w:jc w:val="center"/>
        </w:trPr>
        <w:tc>
          <w:tcPr>
            <w:tcW w:w="1548" w:type="dxa"/>
            <w:shd w:val="clear" w:color="auto" w:fill="A6A6A6"/>
          </w:tcPr>
          <w:p w14:paraId="2820C7F5"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0CA3D780" w14:textId="77777777" w:rsidR="004B4FF6" w:rsidRDefault="004B4FF6" w:rsidP="008F7B72">
            <w:pPr>
              <w:spacing w:before="60" w:after="60" w:line="400" w:lineRule="exact"/>
              <w:jc w:val="left"/>
              <w:rPr>
                <w:rFonts w:ascii="宋体" w:hAnsi="宋体"/>
                <w:b/>
                <w:szCs w:val="21"/>
              </w:rPr>
            </w:pPr>
            <w:r>
              <w:rPr>
                <w:rFonts w:ascii="宋体" w:hAnsi="宋体" w:hint="eastAsia"/>
                <w:b/>
                <w:szCs w:val="21"/>
              </w:rPr>
              <w:t>【设置要素】</w:t>
            </w:r>
          </w:p>
          <w:p w14:paraId="048F06A5" w14:textId="7E7ADF99" w:rsidR="004B4FF6" w:rsidRPr="00DC1BF5" w:rsidRDefault="001370C6" w:rsidP="008F7B72">
            <w:pPr>
              <w:spacing w:before="60" w:after="60" w:line="400" w:lineRule="exact"/>
              <w:jc w:val="left"/>
              <w:rPr>
                <w:rFonts w:ascii="宋体" w:hAnsi="宋体"/>
                <w:szCs w:val="21"/>
              </w:rPr>
            </w:pPr>
            <w:r>
              <w:rPr>
                <w:rFonts w:ascii="宋体" w:hAnsi="宋体"/>
                <w:szCs w:val="21"/>
              </w:rPr>
              <w:t>名称</w:t>
            </w:r>
            <w:r>
              <w:rPr>
                <w:rFonts w:ascii="宋体" w:hAnsi="宋体" w:hint="eastAsia"/>
                <w:szCs w:val="21"/>
              </w:rPr>
              <w:t>：</w:t>
            </w:r>
            <w:r>
              <w:rPr>
                <w:rFonts w:ascii="宋体" w:hAnsi="宋体"/>
                <w:szCs w:val="21"/>
              </w:rPr>
              <w:t>输入框</w:t>
            </w:r>
          </w:p>
        </w:tc>
      </w:tr>
      <w:tr w:rsidR="004B4FF6" w:rsidRPr="00C630D1" w14:paraId="5B844B29" w14:textId="77777777" w:rsidTr="008F7B72">
        <w:trPr>
          <w:jc w:val="center"/>
        </w:trPr>
        <w:tc>
          <w:tcPr>
            <w:tcW w:w="1548" w:type="dxa"/>
            <w:shd w:val="clear" w:color="auto" w:fill="A6A6A6"/>
          </w:tcPr>
          <w:p w14:paraId="2CDF1B0F"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061DE6CB" w14:textId="77777777" w:rsidR="004B4FF6" w:rsidRDefault="004B4FF6" w:rsidP="008F7B72">
            <w:pPr>
              <w:rPr>
                <w:rFonts w:ascii="宋体" w:hAnsi="宋体"/>
                <w:b/>
                <w:szCs w:val="21"/>
              </w:rPr>
            </w:pPr>
            <w:r w:rsidRPr="00946BE4">
              <w:rPr>
                <w:rFonts w:ascii="宋体" w:hAnsi="宋体" w:hint="eastAsia"/>
                <w:b/>
                <w:szCs w:val="21"/>
              </w:rPr>
              <w:t>【功能操作要求】</w:t>
            </w:r>
          </w:p>
          <w:p w14:paraId="40324DD9" w14:textId="77777777" w:rsidR="004B4FF6" w:rsidRDefault="001370C6" w:rsidP="008F7B72">
            <w:pPr>
              <w:rPr>
                <w:rFonts w:ascii="宋体" w:hAnsi="宋体"/>
                <w:szCs w:val="21"/>
              </w:rPr>
            </w:pPr>
            <w:r>
              <w:rPr>
                <w:rFonts w:ascii="宋体" w:hAnsi="宋体"/>
                <w:szCs w:val="21"/>
              </w:rPr>
              <w:t>搜索</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点击后按名称输入内容筛选显示</w:t>
            </w:r>
          </w:p>
          <w:p w14:paraId="78D8F496" w14:textId="77777777" w:rsidR="001370C6" w:rsidRDefault="00F17855" w:rsidP="008F7B72">
            <w:pPr>
              <w:rPr>
                <w:rFonts w:ascii="宋体" w:hAnsi="宋体"/>
                <w:szCs w:val="21"/>
              </w:rPr>
            </w:pPr>
            <w:r>
              <w:rPr>
                <w:rFonts w:ascii="宋体" w:hAnsi="宋体"/>
                <w:szCs w:val="21"/>
              </w:rPr>
              <w:t>新建</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点击后弹出新建页面</w:t>
            </w:r>
          </w:p>
          <w:p w14:paraId="2E821FD4" w14:textId="77777777" w:rsidR="00F17855" w:rsidRDefault="00F17855" w:rsidP="008F7B72">
            <w:pPr>
              <w:rPr>
                <w:rFonts w:ascii="宋体" w:hAnsi="宋体"/>
                <w:szCs w:val="21"/>
              </w:rPr>
            </w:pPr>
            <w:r>
              <w:rPr>
                <w:rFonts w:ascii="宋体" w:hAnsi="宋体"/>
                <w:szCs w:val="21"/>
              </w:rPr>
              <w:t>刷新</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点击后刷新本页面</w:t>
            </w:r>
          </w:p>
          <w:p w14:paraId="4871B398" w14:textId="197A7B1C" w:rsidR="000B1766" w:rsidRDefault="000B1766" w:rsidP="008F7B72">
            <w:pPr>
              <w:rPr>
                <w:rFonts w:ascii="宋体" w:hAnsi="宋体"/>
                <w:szCs w:val="21"/>
              </w:rPr>
            </w:pPr>
            <w:r>
              <w:rPr>
                <w:rFonts w:ascii="宋体" w:hAnsi="宋体"/>
                <w:szCs w:val="21"/>
              </w:rPr>
              <w:t>分配人员</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点击后跳转至</w:t>
            </w:r>
            <w:hyperlink w:anchor="_分配人员" w:history="1">
              <w:r w:rsidRPr="000B1766">
                <w:rPr>
                  <w:rStyle w:val="a6"/>
                  <w:rFonts w:ascii="宋体" w:hAnsi="宋体"/>
                  <w:szCs w:val="21"/>
                </w:rPr>
                <w:t>分配人员</w:t>
              </w:r>
            </w:hyperlink>
            <w:r>
              <w:rPr>
                <w:rFonts w:ascii="宋体" w:hAnsi="宋体"/>
                <w:szCs w:val="21"/>
              </w:rPr>
              <w:t>页面</w:t>
            </w:r>
          </w:p>
          <w:p w14:paraId="7A15B455" w14:textId="77777777" w:rsidR="00F17855" w:rsidRDefault="00F916FD" w:rsidP="008F7B72">
            <w:pPr>
              <w:rPr>
                <w:rFonts w:ascii="宋体" w:hAnsi="宋体"/>
                <w:szCs w:val="21"/>
              </w:rPr>
            </w:pPr>
            <w:r>
              <w:rPr>
                <w:rFonts w:ascii="宋体" w:hAnsi="宋体"/>
                <w:szCs w:val="21"/>
              </w:rPr>
              <w:t>编辑</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点击后弹出该记录的编辑页面</w:t>
            </w:r>
          </w:p>
          <w:p w14:paraId="3AF21A72" w14:textId="77777777" w:rsidR="00535E43" w:rsidRDefault="00535E43" w:rsidP="008F7B72">
            <w:pPr>
              <w:rPr>
                <w:rFonts w:ascii="宋体" w:hAnsi="宋体"/>
                <w:szCs w:val="21"/>
              </w:rPr>
            </w:pPr>
            <w:r>
              <w:rPr>
                <w:rFonts w:ascii="宋体" w:hAnsi="宋体"/>
                <w:szCs w:val="21"/>
              </w:rPr>
              <w:t>删除</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点击后逻辑删除该条记录</w:t>
            </w:r>
          </w:p>
          <w:p w14:paraId="442BB324" w14:textId="56118DF8" w:rsidR="00535E43" w:rsidRPr="00861A22" w:rsidRDefault="00C15617" w:rsidP="008F7B72">
            <w:pPr>
              <w:rPr>
                <w:rFonts w:ascii="宋体" w:hAnsi="宋体"/>
                <w:szCs w:val="21"/>
              </w:rPr>
            </w:pPr>
            <w:r>
              <w:rPr>
                <w:rFonts w:ascii="宋体" w:hAnsi="宋体"/>
                <w:szCs w:val="21"/>
              </w:rPr>
              <w:t>翻页</w:t>
            </w:r>
            <w:r>
              <w:rPr>
                <w:rFonts w:ascii="宋体" w:hAnsi="宋体" w:hint="eastAsia"/>
                <w:szCs w:val="21"/>
              </w:rPr>
              <w:t>：</w:t>
            </w:r>
            <w:r>
              <w:rPr>
                <w:rFonts w:ascii="宋体" w:hAnsi="宋体"/>
                <w:szCs w:val="21"/>
              </w:rPr>
              <w:t>链接按钮</w:t>
            </w:r>
            <w:r>
              <w:rPr>
                <w:rFonts w:ascii="宋体" w:hAnsi="宋体" w:hint="eastAsia"/>
                <w:szCs w:val="21"/>
              </w:rPr>
              <w:t>，</w:t>
            </w:r>
            <w:r>
              <w:rPr>
                <w:rFonts w:ascii="宋体" w:hAnsi="宋体"/>
                <w:szCs w:val="21"/>
              </w:rPr>
              <w:t>可根据查询结果记录条数</w:t>
            </w:r>
            <w:r>
              <w:rPr>
                <w:rFonts w:ascii="宋体" w:hAnsi="宋体" w:hint="eastAsia"/>
                <w:szCs w:val="21"/>
              </w:rPr>
              <w:t>，</w:t>
            </w:r>
            <w:r>
              <w:rPr>
                <w:rFonts w:ascii="宋体" w:hAnsi="宋体"/>
                <w:szCs w:val="21"/>
              </w:rPr>
              <w:t>每页最多显示</w:t>
            </w:r>
            <w:r>
              <w:rPr>
                <w:rFonts w:ascii="宋体" w:hAnsi="宋体" w:hint="eastAsia"/>
                <w:szCs w:val="21"/>
              </w:rPr>
              <w:t>20条</w:t>
            </w:r>
          </w:p>
        </w:tc>
      </w:tr>
      <w:tr w:rsidR="004B4FF6" w:rsidRPr="00C630D1" w14:paraId="1A50B442" w14:textId="77777777" w:rsidTr="008F7B72">
        <w:trPr>
          <w:jc w:val="center"/>
        </w:trPr>
        <w:tc>
          <w:tcPr>
            <w:tcW w:w="1548" w:type="dxa"/>
            <w:shd w:val="clear" w:color="auto" w:fill="A6A6A6"/>
          </w:tcPr>
          <w:p w14:paraId="7D4450FD"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40E3E5BB" w14:textId="77777777" w:rsidR="004B4FF6" w:rsidRPr="00E55CB4" w:rsidRDefault="004B4FF6" w:rsidP="008F7B72">
            <w:pPr>
              <w:spacing w:line="400" w:lineRule="exact"/>
              <w:rPr>
                <w:rFonts w:ascii="宋体" w:hAnsi="宋体"/>
                <w:b/>
                <w:szCs w:val="21"/>
              </w:rPr>
            </w:pPr>
            <w:r w:rsidRPr="00E55CB4">
              <w:rPr>
                <w:rFonts w:ascii="宋体" w:hAnsi="宋体" w:hint="eastAsia"/>
                <w:b/>
                <w:szCs w:val="21"/>
              </w:rPr>
              <w:t>【基础资料】</w:t>
            </w:r>
          </w:p>
          <w:p w14:paraId="01F11F76" w14:textId="65F42655" w:rsidR="004B4FF6" w:rsidRPr="00C630D1" w:rsidRDefault="000812BF" w:rsidP="008F7B72">
            <w:pPr>
              <w:spacing w:line="400" w:lineRule="exact"/>
              <w:rPr>
                <w:rFonts w:ascii="宋体" w:hAnsi="宋体"/>
                <w:szCs w:val="21"/>
              </w:rPr>
            </w:pPr>
            <w:r>
              <w:rPr>
                <w:rFonts w:ascii="宋体" w:hAnsi="宋体"/>
                <w:szCs w:val="21"/>
              </w:rPr>
              <w:t>名称</w:t>
            </w:r>
            <w:r>
              <w:rPr>
                <w:rFonts w:ascii="宋体" w:hAnsi="宋体" w:hint="eastAsia"/>
                <w:szCs w:val="21"/>
              </w:rPr>
              <w:t>、</w:t>
            </w:r>
            <w:r>
              <w:rPr>
                <w:rFonts w:ascii="宋体" w:hAnsi="宋体"/>
                <w:szCs w:val="21"/>
              </w:rPr>
              <w:t>原始部门代码</w:t>
            </w:r>
            <w:r>
              <w:rPr>
                <w:rFonts w:ascii="宋体" w:hAnsi="宋体" w:hint="eastAsia"/>
                <w:szCs w:val="21"/>
              </w:rPr>
              <w:t>、</w:t>
            </w:r>
            <w:r>
              <w:rPr>
                <w:rFonts w:ascii="宋体" w:hAnsi="宋体"/>
                <w:szCs w:val="21"/>
              </w:rPr>
              <w:t>经纪人代码</w:t>
            </w:r>
            <w:r>
              <w:rPr>
                <w:rFonts w:ascii="宋体" w:hAnsi="宋体" w:hint="eastAsia"/>
                <w:szCs w:val="21"/>
              </w:rPr>
              <w:t>、</w:t>
            </w:r>
            <w:r>
              <w:rPr>
                <w:rFonts w:ascii="宋体" w:hAnsi="宋体"/>
                <w:szCs w:val="21"/>
              </w:rPr>
              <w:t>操作</w:t>
            </w:r>
          </w:p>
        </w:tc>
      </w:tr>
      <w:tr w:rsidR="004B4FF6" w:rsidRPr="00C630D1" w14:paraId="563A06F7" w14:textId="77777777" w:rsidTr="008F7B72">
        <w:trPr>
          <w:jc w:val="center"/>
        </w:trPr>
        <w:tc>
          <w:tcPr>
            <w:tcW w:w="1548" w:type="dxa"/>
            <w:shd w:val="clear" w:color="auto" w:fill="A6A6A6"/>
          </w:tcPr>
          <w:p w14:paraId="251FF8E9"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569CBE36" w14:textId="0C161AD5" w:rsidR="004B4FF6" w:rsidRPr="000A3B83" w:rsidRDefault="00DE66C2" w:rsidP="008F7B72">
            <w:pPr>
              <w:spacing w:line="400" w:lineRule="exact"/>
              <w:rPr>
                <w:rFonts w:ascii="宋体" w:hAnsi="宋体"/>
                <w:szCs w:val="21"/>
              </w:rPr>
            </w:pPr>
            <w:r>
              <w:rPr>
                <w:rFonts w:ascii="宋体" w:hAnsi="宋体"/>
                <w:szCs w:val="21"/>
              </w:rPr>
              <w:t>操作员具有</w:t>
            </w:r>
            <w:r>
              <w:rPr>
                <w:rFonts w:ascii="宋体" w:hAnsi="宋体" w:hint="eastAsia"/>
                <w:szCs w:val="21"/>
              </w:rPr>
              <w:t>【日均手续费数据跟踪】【逻辑数据】菜单权限</w:t>
            </w:r>
          </w:p>
        </w:tc>
      </w:tr>
      <w:tr w:rsidR="004B4FF6" w:rsidRPr="00C630D1" w14:paraId="6AC652DB" w14:textId="77777777" w:rsidTr="008F7B72">
        <w:trPr>
          <w:jc w:val="center"/>
        </w:trPr>
        <w:tc>
          <w:tcPr>
            <w:tcW w:w="1548" w:type="dxa"/>
            <w:shd w:val="clear" w:color="auto" w:fill="A6A6A6"/>
          </w:tcPr>
          <w:p w14:paraId="0B2A1A69"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6943D81A" w14:textId="4099D046" w:rsidR="004B4FF6" w:rsidRPr="00C630D1" w:rsidRDefault="002C7336" w:rsidP="008F7B72">
            <w:pPr>
              <w:spacing w:line="400" w:lineRule="atLeast"/>
              <w:rPr>
                <w:rFonts w:ascii="宋体" w:hAnsi="宋体"/>
                <w:szCs w:val="21"/>
              </w:rPr>
            </w:pPr>
            <w:r>
              <w:rPr>
                <w:rFonts w:ascii="宋体" w:hAnsi="宋体"/>
                <w:szCs w:val="21"/>
              </w:rPr>
              <w:t>无</w:t>
            </w:r>
          </w:p>
        </w:tc>
      </w:tr>
      <w:tr w:rsidR="004B4FF6" w:rsidRPr="00C630D1" w14:paraId="02216264" w14:textId="77777777" w:rsidTr="008F7B72">
        <w:trPr>
          <w:jc w:val="center"/>
        </w:trPr>
        <w:tc>
          <w:tcPr>
            <w:tcW w:w="1548" w:type="dxa"/>
            <w:shd w:val="clear" w:color="auto" w:fill="A6A6A6"/>
          </w:tcPr>
          <w:p w14:paraId="55658D99" w14:textId="77777777" w:rsidR="004B4FF6" w:rsidRPr="00C630D1" w:rsidRDefault="004B4FF6" w:rsidP="008F7B72">
            <w:pPr>
              <w:spacing w:line="400" w:lineRule="exact"/>
              <w:rPr>
                <w:rFonts w:ascii="宋体" w:hAnsi="宋体"/>
                <w:color w:val="000000"/>
                <w:szCs w:val="21"/>
              </w:rPr>
            </w:pPr>
            <w:r w:rsidRPr="00C630D1">
              <w:rPr>
                <w:rFonts w:ascii="宋体" w:hAnsi="宋体" w:hint="eastAsia"/>
                <w:color w:val="000000"/>
                <w:szCs w:val="21"/>
              </w:rPr>
              <w:lastRenderedPageBreak/>
              <w:t>注释和问题</w:t>
            </w:r>
          </w:p>
        </w:tc>
        <w:tc>
          <w:tcPr>
            <w:tcW w:w="9714" w:type="dxa"/>
            <w:gridSpan w:val="3"/>
          </w:tcPr>
          <w:p w14:paraId="33F6121B" w14:textId="77777777" w:rsidR="004B4FF6" w:rsidRPr="00C630D1" w:rsidRDefault="004B4FF6" w:rsidP="008F7B72">
            <w:pPr>
              <w:spacing w:line="400" w:lineRule="exact"/>
              <w:rPr>
                <w:rFonts w:ascii="宋体" w:hAnsi="宋体"/>
                <w:szCs w:val="21"/>
              </w:rPr>
            </w:pPr>
            <w:r>
              <w:rPr>
                <w:rFonts w:ascii="宋体" w:hAnsi="宋体" w:hint="eastAsia"/>
                <w:szCs w:val="21"/>
              </w:rPr>
              <w:t>无</w:t>
            </w:r>
          </w:p>
        </w:tc>
      </w:tr>
    </w:tbl>
    <w:p w14:paraId="37286CEB" w14:textId="559494B5" w:rsidR="004B4FF6" w:rsidRDefault="005C5459" w:rsidP="005C5459">
      <w:pPr>
        <w:pStyle w:val="5"/>
      </w:pPr>
      <w:r>
        <w:t>新建原始人员</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5C5459" w:rsidRPr="00C630D1" w14:paraId="2F4A7FE8" w14:textId="77777777" w:rsidTr="008F7B72">
        <w:trPr>
          <w:jc w:val="center"/>
        </w:trPr>
        <w:tc>
          <w:tcPr>
            <w:tcW w:w="1548" w:type="dxa"/>
            <w:shd w:val="clear" w:color="auto" w:fill="A6A6A6"/>
          </w:tcPr>
          <w:p w14:paraId="397F4E44"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63EA51A1" w14:textId="77777777" w:rsidR="005C5459" w:rsidRPr="00C630D1" w:rsidRDefault="005C5459" w:rsidP="008F7B72">
            <w:pPr>
              <w:spacing w:line="400" w:lineRule="exact"/>
              <w:rPr>
                <w:rFonts w:ascii="宋体" w:hAnsi="宋体"/>
                <w:szCs w:val="21"/>
              </w:rPr>
            </w:pPr>
          </w:p>
        </w:tc>
      </w:tr>
      <w:tr w:rsidR="005C5459" w:rsidRPr="00C630D1" w14:paraId="375DA2C0" w14:textId="77777777" w:rsidTr="008F7B72">
        <w:trPr>
          <w:jc w:val="center"/>
        </w:trPr>
        <w:tc>
          <w:tcPr>
            <w:tcW w:w="1548" w:type="dxa"/>
            <w:shd w:val="clear" w:color="auto" w:fill="A6A6A6"/>
          </w:tcPr>
          <w:p w14:paraId="5819A8C4"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6B6C5DF6" w14:textId="49A33F9A" w:rsidR="005C5459" w:rsidRPr="00C630D1" w:rsidRDefault="00E67113" w:rsidP="008F7B72">
            <w:pPr>
              <w:spacing w:line="400" w:lineRule="exact"/>
              <w:rPr>
                <w:rFonts w:ascii="宋体" w:hAnsi="宋体"/>
                <w:szCs w:val="21"/>
              </w:rPr>
            </w:pPr>
            <w:r>
              <w:rPr>
                <w:rFonts w:ascii="宋体" w:hAnsi="宋体"/>
                <w:szCs w:val="21"/>
              </w:rPr>
              <w:t>新建原始人员</w:t>
            </w:r>
          </w:p>
        </w:tc>
      </w:tr>
      <w:tr w:rsidR="005C5459" w:rsidRPr="00C630D1" w14:paraId="423F0DF1" w14:textId="77777777" w:rsidTr="008F7B72">
        <w:trPr>
          <w:jc w:val="center"/>
        </w:trPr>
        <w:tc>
          <w:tcPr>
            <w:tcW w:w="1548" w:type="dxa"/>
            <w:shd w:val="clear" w:color="auto" w:fill="A6A6A6"/>
          </w:tcPr>
          <w:p w14:paraId="1E39674F"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1B3D0716" w14:textId="77777777" w:rsidR="005C5459" w:rsidRPr="00C630D1" w:rsidRDefault="005C5459"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0F45921D" w14:textId="77777777" w:rsidR="005C5459" w:rsidRPr="00C630D1" w:rsidRDefault="005C5459"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7B032212" w14:textId="77777777" w:rsidR="005C5459" w:rsidRPr="00C630D1" w:rsidRDefault="005C5459" w:rsidP="008F7B72">
            <w:pPr>
              <w:spacing w:line="400" w:lineRule="exact"/>
              <w:rPr>
                <w:rFonts w:ascii="宋体" w:hAnsi="宋体"/>
                <w:szCs w:val="21"/>
              </w:rPr>
            </w:pPr>
            <w:r w:rsidRPr="00C630D1">
              <w:rPr>
                <w:rFonts w:ascii="宋体" w:hAnsi="宋体"/>
                <w:szCs w:val="21"/>
              </w:rPr>
              <w:t>20</w:t>
            </w:r>
            <w:r>
              <w:rPr>
                <w:rFonts w:ascii="宋体" w:hAnsi="宋体" w:hint="eastAsia"/>
                <w:szCs w:val="21"/>
              </w:rPr>
              <w:t>17-8-16</w:t>
            </w:r>
          </w:p>
        </w:tc>
      </w:tr>
      <w:tr w:rsidR="005C5459" w:rsidRPr="00C630D1" w14:paraId="6F025872" w14:textId="77777777" w:rsidTr="008F7B72">
        <w:trPr>
          <w:jc w:val="center"/>
        </w:trPr>
        <w:tc>
          <w:tcPr>
            <w:tcW w:w="1548" w:type="dxa"/>
            <w:shd w:val="clear" w:color="auto" w:fill="A6A6A6"/>
          </w:tcPr>
          <w:p w14:paraId="0806A4B4"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01E9522E" w14:textId="700EE45F" w:rsidR="005C5459" w:rsidRPr="00C630D1" w:rsidRDefault="00E67113" w:rsidP="008F7B72">
            <w:pPr>
              <w:spacing w:line="400" w:lineRule="exact"/>
              <w:rPr>
                <w:rFonts w:ascii="宋体" w:hAnsi="宋体"/>
                <w:szCs w:val="21"/>
              </w:rPr>
            </w:pPr>
            <w:r>
              <w:rPr>
                <w:rFonts w:ascii="宋体" w:hAnsi="宋体"/>
                <w:szCs w:val="21"/>
              </w:rPr>
              <w:t>新建原始人员</w:t>
            </w:r>
          </w:p>
        </w:tc>
      </w:tr>
      <w:tr w:rsidR="005C5459" w:rsidRPr="00C630D1" w14:paraId="62334458" w14:textId="77777777" w:rsidTr="008F7B72">
        <w:trPr>
          <w:jc w:val="center"/>
        </w:trPr>
        <w:tc>
          <w:tcPr>
            <w:tcW w:w="1548" w:type="dxa"/>
            <w:shd w:val="clear" w:color="auto" w:fill="A6A6A6"/>
          </w:tcPr>
          <w:p w14:paraId="4807EDED"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733F65DA" w14:textId="77777777" w:rsidR="005C5459" w:rsidRPr="00C630D1" w:rsidRDefault="005C5459" w:rsidP="008F7B72">
            <w:pPr>
              <w:spacing w:line="400" w:lineRule="exact"/>
              <w:rPr>
                <w:rFonts w:ascii="宋体" w:hAnsi="宋体"/>
                <w:szCs w:val="21"/>
              </w:rPr>
            </w:pPr>
            <w:r>
              <w:rPr>
                <w:rFonts w:ascii="宋体" w:hAnsi="宋体" w:hint="eastAsia"/>
                <w:szCs w:val="21"/>
              </w:rPr>
              <w:t>无</w:t>
            </w:r>
          </w:p>
        </w:tc>
      </w:tr>
      <w:tr w:rsidR="005C5459" w:rsidRPr="00C630D1" w14:paraId="0B4BFC4A" w14:textId="77777777" w:rsidTr="008F7B72">
        <w:trPr>
          <w:jc w:val="center"/>
        </w:trPr>
        <w:tc>
          <w:tcPr>
            <w:tcW w:w="1548" w:type="dxa"/>
            <w:shd w:val="clear" w:color="auto" w:fill="A6A6A6"/>
          </w:tcPr>
          <w:p w14:paraId="63D1D063"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03345FCD" w14:textId="77777777" w:rsidR="005C5459" w:rsidRPr="00C630D1" w:rsidRDefault="005C5459" w:rsidP="008F7B72">
            <w:pPr>
              <w:spacing w:line="400" w:lineRule="exact"/>
              <w:rPr>
                <w:rFonts w:ascii="宋体" w:hAnsi="宋体"/>
                <w:szCs w:val="21"/>
              </w:rPr>
            </w:pPr>
            <w:r>
              <w:rPr>
                <w:rFonts w:ascii="宋体" w:hAnsi="宋体" w:hint="eastAsia"/>
                <w:szCs w:val="21"/>
              </w:rPr>
              <w:t>无</w:t>
            </w:r>
          </w:p>
        </w:tc>
      </w:tr>
      <w:tr w:rsidR="005C5459" w:rsidRPr="00C630D1" w14:paraId="52D8C2D4" w14:textId="77777777" w:rsidTr="008F7B72">
        <w:trPr>
          <w:jc w:val="center"/>
        </w:trPr>
        <w:tc>
          <w:tcPr>
            <w:tcW w:w="1548" w:type="dxa"/>
            <w:shd w:val="clear" w:color="auto" w:fill="A6A6A6"/>
          </w:tcPr>
          <w:p w14:paraId="7D1A5AEE"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771F4832" w14:textId="77777777" w:rsidR="005C5459" w:rsidRDefault="005C5459" w:rsidP="008F7B72">
            <w:pPr>
              <w:spacing w:before="60" w:after="60" w:line="400" w:lineRule="exact"/>
              <w:jc w:val="left"/>
              <w:rPr>
                <w:rFonts w:ascii="宋体" w:hAnsi="宋体"/>
                <w:b/>
                <w:szCs w:val="21"/>
              </w:rPr>
            </w:pPr>
            <w:r>
              <w:rPr>
                <w:rFonts w:ascii="宋体" w:hAnsi="宋体" w:hint="eastAsia"/>
                <w:b/>
                <w:szCs w:val="21"/>
              </w:rPr>
              <w:t>【设置要素】</w:t>
            </w:r>
          </w:p>
          <w:p w14:paraId="288C6F0E" w14:textId="77777777" w:rsidR="005C5459" w:rsidRDefault="00936341" w:rsidP="008F7B72">
            <w:pPr>
              <w:spacing w:before="60" w:after="60" w:line="400" w:lineRule="exact"/>
              <w:jc w:val="left"/>
              <w:rPr>
                <w:rFonts w:ascii="宋体" w:hAnsi="宋体"/>
                <w:szCs w:val="21"/>
              </w:rPr>
            </w:pPr>
            <w:r>
              <w:rPr>
                <w:rFonts w:ascii="宋体" w:hAnsi="宋体"/>
                <w:szCs w:val="21"/>
              </w:rPr>
              <w:t>名称</w:t>
            </w:r>
            <w:r>
              <w:rPr>
                <w:rFonts w:ascii="宋体" w:hAnsi="宋体" w:hint="eastAsia"/>
                <w:szCs w:val="21"/>
              </w:rPr>
              <w:t>：</w:t>
            </w:r>
            <w:r>
              <w:rPr>
                <w:rFonts w:ascii="宋体" w:hAnsi="宋体"/>
                <w:szCs w:val="21"/>
              </w:rPr>
              <w:t>输入框</w:t>
            </w:r>
          </w:p>
          <w:p w14:paraId="792193E2" w14:textId="1C44E8CD" w:rsidR="00936341" w:rsidRDefault="00936341" w:rsidP="008F7B72">
            <w:pPr>
              <w:spacing w:before="60" w:after="60" w:line="400" w:lineRule="exact"/>
              <w:jc w:val="left"/>
              <w:rPr>
                <w:rFonts w:ascii="宋体" w:hAnsi="宋体"/>
                <w:szCs w:val="21"/>
              </w:rPr>
            </w:pPr>
            <w:r>
              <w:rPr>
                <w:rFonts w:ascii="宋体" w:hAnsi="宋体"/>
                <w:szCs w:val="21"/>
              </w:rPr>
              <w:t>所属逻辑人员</w:t>
            </w:r>
            <w:r>
              <w:rPr>
                <w:rFonts w:ascii="宋体" w:hAnsi="宋体" w:hint="eastAsia"/>
                <w:szCs w:val="21"/>
              </w:rPr>
              <w:t>：</w:t>
            </w:r>
            <w:r>
              <w:rPr>
                <w:rFonts w:ascii="宋体" w:hAnsi="宋体"/>
                <w:szCs w:val="21"/>
              </w:rPr>
              <w:t>输入框</w:t>
            </w:r>
          </w:p>
          <w:p w14:paraId="6FFDE3C1" w14:textId="40C35AAF" w:rsidR="00936341" w:rsidRDefault="00936341" w:rsidP="008F7B72">
            <w:pPr>
              <w:spacing w:before="60" w:after="60" w:line="400" w:lineRule="exact"/>
              <w:jc w:val="left"/>
              <w:rPr>
                <w:rFonts w:ascii="宋体" w:hAnsi="宋体"/>
                <w:szCs w:val="21"/>
              </w:rPr>
            </w:pPr>
            <w:r>
              <w:rPr>
                <w:rFonts w:ascii="宋体" w:hAnsi="宋体"/>
                <w:szCs w:val="21"/>
              </w:rPr>
              <w:t>原始部门代码</w:t>
            </w:r>
            <w:r>
              <w:rPr>
                <w:rFonts w:ascii="宋体" w:hAnsi="宋体" w:hint="eastAsia"/>
                <w:szCs w:val="21"/>
              </w:rPr>
              <w:t>：</w:t>
            </w:r>
            <w:r>
              <w:rPr>
                <w:rFonts w:ascii="宋体" w:hAnsi="宋体"/>
                <w:szCs w:val="21"/>
              </w:rPr>
              <w:t>输入框</w:t>
            </w:r>
          </w:p>
          <w:p w14:paraId="06219EE1" w14:textId="217AC1BE" w:rsidR="00936341" w:rsidRPr="00DC1BF5" w:rsidRDefault="00936341" w:rsidP="008F7B72">
            <w:pPr>
              <w:spacing w:before="60" w:after="60" w:line="400" w:lineRule="exact"/>
              <w:jc w:val="left"/>
              <w:rPr>
                <w:rFonts w:ascii="宋体" w:hAnsi="宋体"/>
                <w:szCs w:val="21"/>
              </w:rPr>
            </w:pPr>
            <w:r>
              <w:rPr>
                <w:rFonts w:ascii="宋体" w:hAnsi="宋体"/>
                <w:szCs w:val="21"/>
              </w:rPr>
              <w:t>代码</w:t>
            </w:r>
            <w:r>
              <w:rPr>
                <w:rFonts w:ascii="宋体" w:hAnsi="宋体" w:hint="eastAsia"/>
                <w:szCs w:val="21"/>
              </w:rPr>
              <w:t>：输入框</w:t>
            </w:r>
          </w:p>
        </w:tc>
      </w:tr>
      <w:tr w:rsidR="005C5459" w:rsidRPr="00C630D1" w14:paraId="7142B6C0" w14:textId="77777777" w:rsidTr="008F7B72">
        <w:trPr>
          <w:jc w:val="center"/>
        </w:trPr>
        <w:tc>
          <w:tcPr>
            <w:tcW w:w="1548" w:type="dxa"/>
            <w:shd w:val="clear" w:color="auto" w:fill="A6A6A6"/>
          </w:tcPr>
          <w:p w14:paraId="60B7157B"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6AC0010C" w14:textId="77777777" w:rsidR="005C5459" w:rsidRDefault="005C5459" w:rsidP="008F7B72">
            <w:pPr>
              <w:rPr>
                <w:rFonts w:ascii="宋体" w:hAnsi="宋体"/>
                <w:b/>
                <w:szCs w:val="21"/>
              </w:rPr>
            </w:pPr>
            <w:r w:rsidRPr="00946BE4">
              <w:rPr>
                <w:rFonts w:ascii="宋体" w:hAnsi="宋体" w:hint="eastAsia"/>
                <w:b/>
                <w:szCs w:val="21"/>
              </w:rPr>
              <w:t>【功能操作要求】</w:t>
            </w:r>
          </w:p>
          <w:p w14:paraId="73754A5E" w14:textId="77777777" w:rsidR="005C5459" w:rsidRDefault="004F385D" w:rsidP="008F7B72">
            <w:pPr>
              <w:rPr>
                <w:rFonts w:ascii="宋体" w:hAnsi="宋体"/>
                <w:szCs w:val="21"/>
              </w:rPr>
            </w:pPr>
            <w:r>
              <w:rPr>
                <w:rFonts w:ascii="宋体" w:hAnsi="宋体"/>
                <w:szCs w:val="21"/>
              </w:rPr>
              <w:t>简化</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点击后剔除已输入名称的冗余字符</w:t>
            </w:r>
          </w:p>
          <w:p w14:paraId="62F522BE" w14:textId="24454985" w:rsidR="003A4B7E" w:rsidRPr="00861A22" w:rsidRDefault="003A4B7E" w:rsidP="008F7B72">
            <w:pPr>
              <w:rPr>
                <w:rFonts w:ascii="宋体" w:hAnsi="宋体"/>
                <w:szCs w:val="21"/>
              </w:rPr>
            </w:pPr>
            <w:r>
              <w:rPr>
                <w:rFonts w:ascii="宋体" w:hAnsi="宋体"/>
                <w:szCs w:val="21"/>
              </w:rPr>
              <w:t>创建</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点击后创建人员记录</w:t>
            </w:r>
          </w:p>
        </w:tc>
      </w:tr>
      <w:tr w:rsidR="005C5459" w:rsidRPr="00C630D1" w14:paraId="74EC3A9C" w14:textId="77777777" w:rsidTr="008F7B72">
        <w:trPr>
          <w:jc w:val="center"/>
        </w:trPr>
        <w:tc>
          <w:tcPr>
            <w:tcW w:w="1548" w:type="dxa"/>
            <w:shd w:val="clear" w:color="auto" w:fill="A6A6A6"/>
          </w:tcPr>
          <w:p w14:paraId="2769DAE3"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22FF091D" w14:textId="77777777" w:rsidR="005C5459" w:rsidRPr="00E55CB4" w:rsidRDefault="005C5459" w:rsidP="008F7B72">
            <w:pPr>
              <w:spacing w:line="400" w:lineRule="exact"/>
              <w:rPr>
                <w:rFonts w:ascii="宋体" w:hAnsi="宋体"/>
                <w:b/>
                <w:szCs w:val="21"/>
              </w:rPr>
            </w:pPr>
            <w:r w:rsidRPr="00E55CB4">
              <w:rPr>
                <w:rFonts w:ascii="宋体" w:hAnsi="宋体" w:hint="eastAsia"/>
                <w:b/>
                <w:szCs w:val="21"/>
              </w:rPr>
              <w:t>【基础资料】</w:t>
            </w:r>
          </w:p>
          <w:p w14:paraId="2D0D5E6D" w14:textId="1D908F05" w:rsidR="005C5459" w:rsidRPr="00C630D1" w:rsidRDefault="005F5148" w:rsidP="008F7B72">
            <w:pPr>
              <w:spacing w:line="400" w:lineRule="exact"/>
              <w:rPr>
                <w:rFonts w:ascii="宋体" w:hAnsi="宋体"/>
                <w:szCs w:val="21"/>
              </w:rPr>
            </w:pPr>
            <w:r>
              <w:rPr>
                <w:rFonts w:ascii="宋体" w:hAnsi="宋体"/>
                <w:szCs w:val="21"/>
              </w:rPr>
              <w:t>名称</w:t>
            </w:r>
            <w:r>
              <w:rPr>
                <w:rFonts w:ascii="宋体" w:hAnsi="宋体" w:hint="eastAsia"/>
                <w:szCs w:val="21"/>
              </w:rPr>
              <w:t>、</w:t>
            </w:r>
            <w:r>
              <w:rPr>
                <w:rFonts w:ascii="宋体" w:hAnsi="宋体"/>
                <w:szCs w:val="21"/>
              </w:rPr>
              <w:t>原始部门代码</w:t>
            </w:r>
            <w:r>
              <w:rPr>
                <w:rFonts w:ascii="宋体" w:hAnsi="宋体" w:hint="eastAsia"/>
                <w:szCs w:val="21"/>
              </w:rPr>
              <w:t>、</w:t>
            </w:r>
            <w:r>
              <w:rPr>
                <w:rFonts w:ascii="宋体" w:hAnsi="宋体"/>
                <w:szCs w:val="21"/>
              </w:rPr>
              <w:t>经纪人代码</w:t>
            </w:r>
          </w:p>
        </w:tc>
      </w:tr>
      <w:tr w:rsidR="005C5459" w:rsidRPr="00C630D1" w14:paraId="50223E32" w14:textId="77777777" w:rsidTr="008F7B72">
        <w:trPr>
          <w:jc w:val="center"/>
        </w:trPr>
        <w:tc>
          <w:tcPr>
            <w:tcW w:w="1548" w:type="dxa"/>
            <w:shd w:val="clear" w:color="auto" w:fill="A6A6A6"/>
          </w:tcPr>
          <w:p w14:paraId="259169A9"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568F3CF4" w14:textId="27B054D6" w:rsidR="005C5459" w:rsidRPr="000A3B83" w:rsidRDefault="00C33C94" w:rsidP="008F7B72">
            <w:pPr>
              <w:spacing w:line="400" w:lineRule="exact"/>
              <w:rPr>
                <w:rFonts w:ascii="宋体" w:hAnsi="宋体"/>
                <w:szCs w:val="21"/>
              </w:rPr>
            </w:pPr>
            <w:r>
              <w:rPr>
                <w:rFonts w:ascii="宋体" w:hAnsi="宋体"/>
                <w:szCs w:val="21"/>
              </w:rPr>
              <w:t>操作员具有</w:t>
            </w:r>
            <w:r>
              <w:rPr>
                <w:rFonts w:ascii="宋体" w:hAnsi="宋体" w:hint="eastAsia"/>
                <w:szCs w:val="21"/>
              </w:rPr>
              <w:t>【日均手续费数据跟踪】【逻辑数据】菜单权限</w:t>
            </w:r>
          </w:p>
        </w:tc>
      </w:tr>
      <w:tr w:rsidR="005C5459" w:rsidRPr="00C630D1" w14:paraId="207DA8E4" w14:textId="77777777" w:rsidTr="008F7B72">
        <w:trPr>
          <w:jc w:val="center"/>
        </w:trPr>
        <w:tc>
          <w:tcPr>
            <w:tcW w:w="1548" w:type="dxa"/>
            <w:shd w:val="clear" w:color="auto" w:fill="A6A6A6"/>
          </w:tcPr>
          <w:p w14:paraId="4CB8F109"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6E03BD2F" w14:textId="4DCB779A" w:rsidR="005C5459" w:rsidRPr="00C630D1" w:rsidRDefault="005F5148" w:rsidP="008F7B72">
            <w:pPr>
              <w:spacing w:line="400" w:lineRule="atLeast"/>
              <w:rPr>
                <w:rFonts w:ascii="宋体" w:hAnsi="宋体"/>
                <w:szCs w:val="21"/>
              </w:rPr>
            </w:pPr>
            <w:r>
              <w:rPr>
                <w:rFonts w:ascii="宋体" w:hAnsi="宋体"/>
                <w:szCs w:val="21"/>
              </w:rPr>
              <w:t>无</w:t>
            </w:r>
          </w:p>
        </w:tc>
      </w:tr>
      <w:tr w:rsidR="005C5459" w:rsidRPr="00C630D1" w14:paraId="10F5040F" w14:textId="77777777" w:rsidTr="008F7B72">
        <w:trPr>
          <w:jc w:val="center"/>
        </w:trPr>
        <w:tc>
          <w:tcPr>
            <w:tcW w:w="1548" w:type="dxa"/>
            <w:shd w:val="clear" w:color="auto" w:fill="A6A6A6"/>
          </w:tcPr>
          <w:p w14:paraId="0FC4ED33"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10CC841D" w14:textId="77777777" w:rsidR="005C5459" w:rsidRPr="00C630D1" w:rsidRDefault="005C5459" w:rsidP="008F7B72">
            <w:pPr>
              <w:spacing w:line="400" w:lineRule="exact"/>
              <w:rPr>
                <w:rFonts w:ascii="宋体" w:hAnsi="宋体"/>
                <w:szCs w:val="21"/>
              </w:rPr>
            </w:pPr>
            <w:r>
              <w:rPr>
                <w:rFonts w:ascii="宋体" w:hAnsi="宋体" w:hint="eastAsia"/>
                <w:szCs w:val="21"/>
              </w:rPr>
              <w:t>无</w:t>
            </w:r>
          </w:p>
        </w:tc>
      </w:tr>
    </w:tbl>
    <w:p w14:paraId="4019D14D" w14:textId="6B8A7E9B" w:rsidR="005C5459" w:rsidRDefault="005C5459" w:rsidP="005C5459">
      <w:pPr>
        <w:pStyle w:val="5"/>
      </w:pPr>
      <w:r>
        <w:rPr>
          <w:rFonts w:hint="eastAsia"/>
        </w:rPr>
        <w:t>编辑原始人员</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5C5459" w:rsidRPr="00C630D1" w14:paraId="191EFE65" w14:textId="77777777" w:rsidTr="008F7B72">
        <w:trPr>
          <w:jc w:val="center"/>
        </w:trPr>
        <w:tc>
          <w:tcPr>
            <w:tcW w:w="1548" w:type="dxa"/>
            <w:shd w:val="clear" w:color="auto" w:fill="A6A6A6"/>
          </w:tcPr>
          <w:p w14:paraId="06CB48CF"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3FB4E0C0" w14:textId="77777777" w:rsidR="005C5459" w:rsidRPr="00C630D1" w:rsidRDefault="005C5459" w:rsidP="008F7B72">
            <w:pPr>
              <w:spacing w:line="400" w:lineRule="exact"/>
              <w:rPr>
                <w:rFonts w:ascii="宋体" w:hAnsi="宋体"/>
                <w:szCs w:val="21"/>
              </w:rPr>
            </w:pPr>
          </w:p>
        </w:tc>
      </w:tr>
      <w:tr w:rsidR="005C5459" w:rsidRPr="00C630D1" w14:paraId="14262E4F" w14:textId="77777777" w:rsidTr="008F7B72">
        <w:trPr>
          <w:jc w:val="center"/>
        </w:trPr>
        <w:tc>
          <w:tcPr>
            <w:tcW w:w="1548" w:type="dxa"/>
            <w:shd w:val="clear" w:color="auto" w:fill="A6A6A6"/>
          </w:tcPr>
          <w:p w14:paraId="55121798"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3220172F" w14:textId="30CB025B" w:rsidR="005C5459" w:rsidRPr="00C630D1" w:rsidRDefault="00913E00" w:rsidP="008F7B72">
            <w:pPr>
              <w:spacing w:line="400" w:lineRule="exact"/>
              <w:rPr>
                <w:rFonts w:ascii="宋体" w:hAnsi="宋体"/>
                <w:szCs w:val="21"/>
              </w:rPr>
            </w:pPr>
            <w:r>
              <w:rPr>
                <w:rFonts w:ascii="宋体" w:hAnsi="宋体"/>
                <w:szCs w:val="21"/>
              </w:rPr>
              <w:t>编辑原始人员</w:t>
            </w:r>
          </w:p>
        </w:tc>
      </w:tr>
      <w:tr w:rsidR="005C5459" w:rsidRPr="00C630D1" w14:paraId="00E46D80" w14:textId="77777777" w:rsidTr="008F7B72">
        <w:trPr>
          <w:jc w:val="center"/>
        </w:trPr>
        <w:tc>
          <w:tcPr>
            <w:tcW w:w="1548" w:type="dxa"/>
            <w:shd w:val="clear" w:color="auto" w:fill="A6A6A6"/>
          </w:tcPr>
          <w:p w14:paraId="17CB4413"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6BFF494B" w14:textId="77777777" w:rsidR="005C5459" w:rsidRPr="00C630D1" w:rsidRDefault="005C5459"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3BABAB85" w14:textId="77777777" w:rsidR="005C5459" w:rsidRPr="00C630D1" w:rsidRDefault="005C5459"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43DFEF19" w14:textId="77777777" w:rsidR="005C5459" w:rsidRPr="00C630D1" w:rsidRDefault="005C5459" w:rsidP="008F7B72">
            <w:pPr>
              <w:spacing w:line="400" w:lineRule="exact"/>
              <w:rPr>
                <w:rFonts w:ascii="宋体" w:hAnsi="宋体"/>
                <w:szCs w:val="21"/>
              </w:rPr>
            </w:pPr>
            <w:r w:rsidRPr="00C630D1">
              <w:rPr>
                <w:rFonts w:ascii="宋体" w:hAnsi="宋体"/>
                <w:szCs w:val="21"/>
              </w:rPr>
              <w:t>20</w:t>
            </w:r>
            <w:r>
              <w:rPr>
                <w:rFonts w:ascii="宋体" w:hAnsi="宋体" w:hint="eastAsia"/>
                <w:szCs w:val="21"/>
              </w:rPr>
              <w:t>17-8-16</w:t>
            </w:r>
          </w:p>
        </w:tc>
      </w:tr>
      <w:tr w:rsidR="005C5459" w:rsidRPr="00C630D1" w14:paraId="17BA56EF" w14:textId="77777777" w:rsidTr="008F7B72">
        <w:trPr>
          <w:jc w:val="center"/>
        </w:trPr>
        <w:tc>
          <w:tcPr>
            <w:tcW w:w="1548" w:type="dxa"/>
            <w:shd w:val="clear" w:color="auto" w:fill="A6A6A6"/>
          </w:tcPr>
          <w:p w14:paraId="56496BB0"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59B534E0" w14:textId="358B682E" w:rsidR="005C5459" w:rsidRPr="00C630D1" w:rsidRDefault="00913E00" w:rsidP="008F7B72">
            <w:pPr>
              <w:spacing w:line="400" w:lineRule="exact"/>
              <w:rPr>
                <w:rFonts w:ascii="宋体" w:hAnsi="宋体"/>
                <w:szCs w:val="21"/>
              </w:rPr>
            </w:pPr>
            <w:r>
              <w:rPr>
                <w:rFonts w:ascii="宋体" w:hAnsi="宋体"/>
                <w:szCs w:val="21"/>
              </w:rPr>
              <w:t>编辑原始人员</w:t>
            </w:r>
          </w:p>
        </w:tc>
      </w:tr>
      <w:tr w:rsidR="005C5459" w:rsidRPr="00C630D1" w14:paraId="0CBD0490" w14:textId="77777777" w:rsidTr="008F7B72">
        <w:trPr>
          <w:jc w:val="center"/>
        </w:trPr>
        <w:tc>
          <w:tcPr>
            <w:tcW w:w="1548" w:type="dxa"/>
            <w:shd w:val="clear" w:color="auto" w:fill="A6A6A6"/>
          </w:tcPr>
          <w:p w14:paraId="62A5D554"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0EF5F4CD" w14:textId="77777777" w:rsidR="005C5459" w:rsidRPr="00C630D1" w:rsidRDefault="005C5459" w:rsidP="008F7B72">
            <w:pPr>
              <w:spacing w:line="400" w:lineRule="exact"/>
              <w:rPr>
                <w:rFonts w:ascii="宋体" w:hAnsi="宋体"/>
                <w:szCs w:val="21"/>
              </w:rPr>
            </w:pPr>
            <w:r>
              <w:rPr>
                <w:rFonts w:ascii="宋体" w:hAnsi="宋体" w:hint="eastAsia"/>
                <w:szCs w:val="21"/>
              </w:rPr>
              <w:t>无</w:t>
            </w:r>
          </w:p>
        </w:tc>
      </w:tr>
      <w:tr w:rsidR="005C5459" w:rsidRPr="00C630D1" w14:paraId="5E4DC486" w14:textId="77777777" w:rsidTr="008F7B72">
        <w:trPr>
          <w:jc w:val="center"/>
        </w:trPr>
        <w:tc>
          <w:tcPr>
            <w:tcW w:w="1548" w:type="dxa"/>
            <w:shd w:val="clear" w:color="auto" w:fill="A6A6A6"/>
          </w:tcPr>
          <w:p w14:paraId="4A64C29B"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168A9A4A" w14:textId="77777777" w:rsidR="005C5459" w:rsidRPr="00C630D1" w:rsidRDefault="005C5459" w:rsidP="008F7B72">
            <w:pPr>
              <w:spacing w:line="400" w:lineRule="exact"/>
              <w:rPr>
                <w:rFonts w:ascii="宋体" w:hAnsi="宋体"/>
                <w:szCs w:val="21"/>
              </w:rPr>
            </w:pPr>
            <w:r>
              <w:rPr>
                <w:rFonts w:ascii="宋体" w:hAnsi="宋体" w:hint="eastAsia"/>
                <w:szCs w:val="21"/>
              </w:rPr>
              <w:t>无</w:t>
            </w:r>
          </w:p>
        </w:tc>
      </w:tr>
      <w:tr w:rsidR="005C5459" w:rsidRPr="00C630D1" w14:paraId="108FCD08" w14:textId="77777777" w:rsidTr="008F7B72">
        <w:trPr>
          <w:jc w:val="center"/>
        </w:trPr>
        <w:tc>
          <w:tcPr>
            <w:tcW w:w="1548" w:type="dxa"/>
            <w:shd w:val="clear" w:color="auto" w:fill="A6A6A6"/>
          </w:tcPr>
          <w:p w14:paraId="687938FF"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0D8C7332" w14:textId="77777777" w:rsidR="005C5459" w:rsidRDefault="005C5459" w:rsidP="008F7B72">
            <w:pPr>
              <w:spacing w:before="60" w:after="60" w:line="400" w:lineRule="exact"/>
              <w:jc w:val="left"/>
              <w:rPr>
                <w:rFonts w:ascii="宋体" w:hAnsi="宋体"/>
                <w:b/>
                <w:szCs w:val="21"/>
              </w:rPr>
            </w:pPr>
            <w:r>
              <w:rPr>
                <w:rFonts w:ascii="宋体" w:hAnsi="宋体" w:hint="eastAsia"/>
                <w:b/>
                <w:szCs w:val="21"/>
              </w:rPr>
              <w:t>【设置要素】</w:t>
            </w:r>
          </w:p>
          <w:p w14:paraId="34887DC9" w14:textId="77777777" w:rsidR="006B188C" w:rsidRDefault="006B188C" w:rsidP="006B188C">
            <w:pPr>
              <w:spacing w:before="60" w:after="60" w:line="400" w:lineRule="exact"/>
              <w:jc w:val="left"/>
              <w:rPr>
                <w:rFonts w:ascii="宋体" w:hAnsi="宋体"/>
                <w:szCs w:val="21"/>
              </w:rPr>
            </w:pPr>
            <w:r>
              <w:rPr>
                <w:rFonts w:ascii="宋体" w:hAnsi="宋体"/>
                <w:szCs w:val="21"/>
              </w:rPr>
              <w:t>名称</w:t>
            </w:r>
            <w:r>
              <w:rPr>
                <w:rFonts w:ascii="宋体" w:hAnsi="宋体" w:hint="eastAsia"/>
                <w:szCs w:val="21"/>
              </w:rPr>
              <w:t>：</w:t>
            </w:r>
            <w:r>
              <w:rPr>
                <w:rFonts w:ascii="宋体" w:hAnsi="宋体"/>
                <w:szCs w:val="21"/>
              </w:rPr>
              <w:t>输入框</w:t>
            </w:r>
          </w:p>
          <w:p w14:paraId="734E4C6D" w14:textId="77777777" w:rsidR="006B188C" w:rsidRDefault="006B188C" w:rsidP="006B188C">
            <w:pPr>
              <w:spacing w:before="60" w:after="60" w:line="400" w:lineRule="exact"/>
              <w:jc w:val="left"/>
              <w:rPr>
                <w:rFonts w:ascii="宋体" w:hAnsi="宋体"/>
                <w:szCs w:val="21"/>
              </w:rPr>
            </w:pPr>
            <w:r>
              <w:rPr>
                <w:rFonts w:ascii="宋体" w:hAnsi="宋体"/>
                <w:szCs w:val="21"/>
              </w:rPr>
              <w:t>所属逻辑人员</w:t>
            </w:r>
            <w:r>
              <w:rPr>
                <w:rFonts w:ascii="宋体" w:hAnsi="宋体" w:hint="eastAsia"/>
                <w:szCs w:val="21"/>
              </w:rPr>
              <w:t>：</w:t>
            </w:r>
            <w:r>
              <w:rPr>
                <w:rFonts w:ascii="宋体" w:hAnsi="宋体"/>
                <w:szCs w:val="21"/>
              </w:rPr>
              <w:t>输入框</w:t>
            </w:r>
          </w:p>
          <w:p w14:paraId="1DD6EB95" w14:textId="77777777" w:rsidR="006B188C" w:rsidRDefault="006B188C" w:rsidP="006B188C">
            <w:pPr>
              <w:spacing w:before="60" w:after="60" w:line="400" w:lineRule="exact"/>
              <w:jc w:val="left"/>
              <w:rPr>
                <w:rFonts w:ascii="宋体" w:hAnsi="宋体"/>
                <w:szCs w:val="21"/>
              </w:rPr>
            </w:pPr>
            <w:r>
              <w:rPr>
                <w:rFonts w:ascii="宋体" w:hAnsi="宋体"/>
                <w:szCs w:val="21"/>
              </w:rPr>
              <w:lastRenderedPageBreak/>
              <w:t>原始部门代码</w:t>
            </w:r>
            <w:r>
              <w:rPr>
                <w:rFonts w:ascii="宋体" w:hAnsi="宋体" w:hint="eastAsia"/>
                <w:szCs w:val="21"/>
              </w:rPr>
              <w:t>：</w:t>
            </w:r>
            <w:r>
              <w:rPr>
                <w:rFonts w:ascii="宋体" w:hAnsi="宋体"/>
                <w:szCs w:val="21"/>
              </w:rPr>
              <w:t>输入框</w:t>
            </w:r>
          </w:p>
          <w:p w14:paraId="602BEF7F" w14:textId="591881E1" w:rsidR="005C5459" w:rsidRPr="00DC1BF5" w:rsidRDefault="006B188C" w:rsidP="006B188C">
            <w:pPr>
              <w:spacing w:before="60" w:after="60" w:line="400" w:lineRule="exact"/>
              <w:jc w:val="left"/>
              <w:rPr>
                <w:rFonts w:ascii="宋体" w:hAnsi="宋体"/>
                <w:szCs w:val="21"/>
              </w:rPr>
            </w:pPr>
            <w:r>
              <w:rPr>
                <w:rFonts w:ascii="宋体" w:hAnsi="宋体"/>
                <w:szCs w:val="21"/>
              </w:rPr>
              <w:t>代码</w:t>
            </w:r>
            <w:r>
              <w:rPr>
                <w:rFonts w:ascii="宋体" w:hAnsi="宋体" w:hint="eastAsia"/>
                <w:szCs w:val="21"/>
              </w:rPr>
              <w:t>：输入框</w:t>
            </w:r>
          </w:p>
        </w:tc>
      </w:tr>
      <w:tr w:rsidR="005C5459" w:rsidRPr="00C630D1" w14:paraId="536B71FD" w14:textId="77777777" w:rsidTr="008F7B72">
        <w:trPr>
          <w:jc w:val="center"/>
        </w:trPr>
        <w:tc>
          <w:tcPr>
            <w:tcW w:w="1548" w:type="dxa"/>
            <w:shd w:val="clear" w:color="auto" w:fill="A6A6A6"/>
          </w:tcPr>
          <w:p w14:paraId="77B962FA"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lastRenderedPageBreak/>
              <w:t>业务逻辑</w:t>
            </w:r>
          </w:p>
        </w:tc>
        <w:tc>
          <w:tcPr>
            <w:tcW w:w="9714" w:type="dxa"/>
            <w:gridSpan w:val="3"/>
          </w:tcPr>
          <w:p w14:paraId="1E16FE11" w14:textId="77777777" w:rsidR="005C5459" w:rsidRDefault="005C5459" w:rsidP="008F7B72">
            <w:pPr>
              <w:rPr>
                <w:rFonts w:ascii="宋体" w:hAnsi="宋体"/>
                <w:b/>
                <w:szCs w:val="21"/>
              </w:rPr>
            </w:pPr>
            <w:r w:rsidRPr="00946BE4">
              <w:rPr>
                <w:rFonts w:ascii="宋体" w:hAnsi="宋体" w:hint="eastAsia"/>
                <w:b/>
                <w:szCs w:val="21"/>
              </w:rPr>
              <w:t>【功能操作要求】</w:t>
            </w:r>
          </w:p>
          <w:p w14:paraId="441AAA8E" w14:textId="77777777" w:rsidR="006B188C" w:rsidRDefault="006B188C" w:rsidP="006B188C">
            <w:pPr>
              <w:rPr>
                <w:rFonts w:ascii="宋体" w:hAnsi="宋体"/>
                <w:szCs w:val="21"/>
              </w:rPr>
            </w:pPr>
            <w:r>
              <w:rPr>
                <w:rFonts w:ascii="宋体" w:hAnsi="宋体"/>
                <w:szCs w:val="21"/>
              </w:rPr>
              <w:t>简化</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点击后剔除已输入名称的冗余字符</w:t>
            </w:r>
          </w:p>
          <w:p w14:paraId="731DA5B8" w14:textId="76C50BBC" w:rsidR="005C5459" w:rsidRPr="00861A22" w:rsidRDefault="006B188C" w:rsidP="006B188C">
            <w:pPr>
              <w:rPr>
                <w:rFonts w:ascii="宋体" w:hAnsi="宋体"/>
                <w:szCs w:val="21"/>
              </w:rPr>
            </w:pPr>
            <w:r>
              <w:rPr>
                <w:rFonts w:ascii="宋体" w:hAnsi="宋体"/>
                <w:szCs w:val="21"/>
              </w:rPr>
              <w:t>更新</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点击后更新</w:t>
            </w:r>
            <w:r w:rsidR="00D73B7A">
              <w:rPr>
                <w:rFonts w:ascii="宋体" w:hAnsi="宋体"/>
                <w:szCs w:val="21"/>
              </w:rPr>
              <w:t>该</w:t>
            </w:r>
            <w:r>
              <w:rPr>
                <w:rFonts w:ascii="宋体" w:hAnsi="宋体"/>
                <w:szCs w:val="21"/>
              </w:rPr>
              <w:t>人员记录</w:t>
            </w:r>
          </w:p>
        </w:tc>
      </w:tr>
      <w:tr w:rsidR="005C5459" w:rsidRPr="00C630D1" w14:paraId="6DE9D0F8" w14:textId="77777777" w:rsidTr="008F7B72">
        <w:trPr>
          <w:jc w:val="center"/>
        </w:trPr>
        <w:tc>
          <w:tcPr>
            <w:tcW w:w="1548" w:type="dxa"/>
            <w:shd w:val="clear" w:color="auto" w:fill="A6A6A6"/>
          </w:tcPr>
          <w:p w14:paraId="5C00D159"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266C2664" w14:textId="77777777" w:rsidR="005C5459" w:rsidRPr="00E55CB4" w:rsidRDefault="005C5459" w:rsidP="008F7B72">
            <w:pPr>
              <w:spacing w:line="400" w:lineRule="exact"/>
              <w:rPr>
                <w:rFonts w:ascii="宋体" w:hAnsi="宋体"/>
                <w:b/>
                <w:szCs w:val="21"/>
              </w:rPr>
            </w:pPr>
            <w:r w:rsidRPr="00E55CB4">
              <w:rPr>
                <w:rFonts w:ascii="宋体" w:hAnsi="宋体" w:hint="eastAsia"/>
                <w:b/>
                <w:szCs w:val="21"/>
              </w:rPr>
              <w:t>【基础资料】</w:t>
            </w:r>
          </w:p>
          <w:p w14:paraId="1E0982C0" w14:textId="21EFD251" w:rsidR="005C5459" w:rsidRPr="00C630D1" w:rsidRDefault="006B188C" w:rsidP="008F7B72">
            <w:pPr>
              <w:spacing w:line="400" w:lineRule="exact"/>
              <w:rPr>
                <w:rFonts w:ascii="宋体" w:hAnsi="宋体"/>
                <w:szCs w:val="21"/>
              </w:rPr>
            </w:pPr>
            <w:r>
              <w:rPr>
                <w:rFonts w:ascii="宋体" w:hAnsi="宋体"/>
                <w:szCs w:val="21"/>
              </w:rPr>
              <w:t>名称</w:t>
            </w:r>
            <w:r>
              <w:rPr>
                <w:rFonts w:ascii="宋体" w:hAnsi="宋体" w:hint="eastAsia"/>
                <w:szCs w:val="21"/>
              </w:rPr>
              <w:t>、</w:t>
            </w:r>
            <w:r>
              <w:rPr>
                <w:rFonts w:ascii="宋体" w:hAnsi="宋体"/>
                <w:szCs w:val="21"/>
              </w:rPr>
              <w:t>原始部门代码</w:t>
            </w:r>
            <w:r>
              <w:rPr>
                <w:rFonts w:ascii="宋体" w:hAnsi="宋体" w:hint="eastAsia"/>
                <w:szCs w:val="21"/>
              </w:rPr>
              <w:t>、</w:t>
            </w:r>
            <w:r>
              <w:rPr>
                <w:rFonts w:ascii="宋体" w:hAnsi="宋体"/>
                <w:szCs w:val="21"/>
              </w:rPr>
              <w:t>经纪人代码</w:t>
            </w:r>
          </w:p>
        </w:tc>
      </w:tr>
      <w:tr w:rsidR="005C5459" w:rsidRPr="00C630D1" w14:paraId="1DEC4C1B" w14:textId="77777777" w:rsidTr="008F7B72">
        <w:trPr>
          <w:jc w:val="center"/>
        </w:trPr>
        <w:tc>
          <w:tcPr>
            <w:tcW w:w="1548" w:type="dxa"/>
            <w:shd w:val="clear" w:color="auto" w:fill="A6A6A6"/>
          </w:tcPr>
          <w:p w14:paraId="3E02B666"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091C4E16" w14:textId="32B3605F" w:rsidR="005C5459" w:rsidRPr="000A3B83" w:rsidRDefault="00C33C94" w:rsidP="008F7B72">
            <w:pPr>
              <w:spacing w:line="400" w:lineRule="exact"/>
              <w:rPr>
                <w:rFonts w:ascii="宋体" w:hAnsi="宋体"/>
                <w:szCs w:val="21"/>
              </w:rPr>
            </w:pPr>
            <w:r>
              <w:rPr>
                <w:rFonts w:ascii="宋体" w:hAnsi="宋体"/>
                <w:szCs w:val="21"/>
              </w:rPr>
              <w:t>操作员具有</w:t>
            </w:r>
            <w:r>
              <w:rPr>
                <w:rFonts w:ascii="宋体" w:hAnsi="宋体" w:hint="eastAsia"/>
                <w:szCs w:val="21"/>
              </w:rPr>
              <w:t>【日均手续费数据跟踪】【逻辑数据】菜单权限</w:t>
            </w:r>
          </w:p>
        </w:tc>
      </w:tr>
      <w:tr w:rsidR="005C5459" w:rsidRPr="00C630D1" w14:paraId="04357D9A" w14:textId="77777777" w:rsidTr="008F7B72">
        <w:trPr>
          <w:jc w:val="center"/>
        </w:trPr>
        <w:tc>
          <w:tcPr>
            <w:tcW w:w="1548" w:type="dxa"/>
            <w:shd w:val="clear" w:color="auto" w:fill="A6A6A6"/>
          </w:tcPr>
          <w:p w14:paraId="0D305E6F"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13A38BC3" w14:textId="0060359E" w:rsidR="005C5459" w:rsidRPr="00C630D1" w:rsidRDefault="00D73B7A" w:rsidP="008F7B72">
            <w:pPr>
              <w:spacing w:line="400" w:lineRule="atLeast"/>
              <w:rPr>
                <w:rFonts w:ascii="宋体" w:hAnsi="宋体"/>
                <w:szCs w:val="21"/>
              </w:rPr>
            </w:pPr>
            <w:r>
              <w:rPr>
                <w:rFonts w:ascii="宋体" w:hAnsi="宋体"/>
                <w:szCs w:val="21"/>
              </w:rPr>
              <w:t>无</w:t>
            </w:r>
          </w:p>
        </w:tc>
      </w:tr>
      <w:tr w:rsidR="005C5459" w:rsidRPr="00C630D1" w14:paraId="0B8F0DA9" w14:textId="77777777" w:rsidTr="008F7B72">
        <w:trPr>
          <w:jc w:val="center"/>
        </w:trPr>
        <w:tc>
          <w:tcPr>
            <w:tcW w:w="1548" w:type="dxa"/>
            <w:shd w:val="clear" w:color="auto" w:fill="A6A6A6"/>
          </w:tcPr>
          <w:p w14:paraId="1320348C" w14:textId="77777777" w:rsidR="005C5459" w:rsidRPr="00C630D1" w:rsidRDefault="005C5459"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558C89CB" w14:textId="77777777" w:rsidR="005C5459" w:rsidRPr="00C630D1" w:rsidRDefault="005C5459" w:rsidP="008F7B72">
            <w:pPr>
              <w:spacing w:line="400" w:lineRule="exact"/>
              <w:rPr>
                <w:rFonts w:ascii="宋体" w:hAnsi="宋体"/>
                <w:szCs w:val="21"/>
              </w:rPr>
            </w:pPr>
            <w:r>
              <w:rPr>
                <w:rFonts w:ascii="宋体" w:hAnsi="宋体" w:hint="eastAsia"/>
                <w:szCs w:val="21"/>
              </w:rPr>
              <w:t>无</w:t>
            </w:r>
          </w:p>
        </w:tc>
      </w:tr>
    </w:tbl>
    <w:p w14:paraId="3B27F413" w14:textId="77777777" w:rsidR="005C5459" w:rsidRPr="005C5459" w:rsidRDefault="005C5459" w:rsidP="005C5459"/>
    <w:p w14:paraId="2D395967" w14:textId="77777777" w:rsidR="00F22F60" w:rsidRDefault="00F22F60" w:rsidP="00786169">
      <w:pPr>
        <w:pStyle w:val="3"/>
      </w:pPr>
      <w:r>
        <w:t>报表统计</w:t>
      </w:r>
    </w:p>
    <w:p w14:paraId="0C278203" w14:textId="77777777" w:rsidR="00F22F60" w:rsidRDefault="00F22F60" w:rsidP="00786169">
      <w:pPr>
        <w:pStyle w:val="4"/>
      </w:pPr>
      <w:r>
        <w:t>报表</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F241EC" w:rsidRPr="00C630D1" w14:paraId="31C4F773" w14:textId="77777777" w:rsidTr="008A66A0">
        <w:trPr>
          <w:jc w:val="center"/>
        </w:trPr>
        <w:tc>
          <w:tcPr>
            <w:tcW w:w="1548" w:type="dxa"/>
            <w:shd w:val="clear" w:color="auto" w:fill="A6A6A6"/>
          </w:tcPr>
          <w:p w14:paraId="664FA5E3" w14:textId="77777777" w:rsidR="00F241EC" w:rsidRPr="00C630D1" w:rsidRDefault="00F241EC" w:rsidP="008A66A0">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189BF2F9" w14:textId="77777777" w:rsidR="00F241EC" w:rsidRPr="00C630D1" w:rsidRDefault="00F241EC" w:rsidP="008A66A0">
            <w:pPr>
              <w:spacing w:line="400" w:lineRule="exact"/>
              <w:rPr>
                <w:rFonts w:ascii="宋体" w:hAnsi="宋体"/>
                <w:szCs w:val="21"/>
              </w:rPr>
            </w:pPr>
          </w:p>
        </w:tc>
      </w:tr>
      <w:tr w:rsidR="00F241EC" w:rsidRPr="00C630D1" w14:paraId="1BC16306" w14:textId="77777777" w:rsidTr="008A66A0">
        <w:trPr>
          <w:jc w:val="center"/>
        </w:trPr>
        <w:tc>
          <w:tcPr>
            <w:tcW w:w="1548" w:type="dxa"/>
            <w:shd w:val="clear" w:color="auto" w:fill="A6A6A6"/>
          </w:tcPr>
          <w:p w14:paraId="6C55CB12" w14:textId="77777777" w:rsidR="00F241EC" w:rsidRPr="00C630D1" w:rsidRDefault="00F241EC" w:rsidP="008A66A0">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325C58A4" w14:textId="766D7FB9" w:rsidR="00F241EC" w:rsidRPr="00C630D1" w:rsidRDefault="00BD4DD0" w:rsidP="008A66A0">
            <w:pPr>
              <w:spacing w:line="400" w:lineRule="exact"/>
              <w:rPr>
                <w:rFonts w:ascii="宋体" w:hAnsi="宋体"/>
                <w:szCs w:val="21"/>
              </w:rPr>
            </w:pPr>
            <w:r>
              <w:rPr>
                <w:rFonts w:ascii="宋体" w:hAnsi="宋体"/>
                <w:szCs w:val="21"/>
              </w:rPr>
              <w:t>报表的导入</w:t>
            </w:r>
            <w:r>
              <w:rPr>
                <w:rFonts w:ascii="宋体" w:hAnsi="宋体" w:hint="eastAsia"/>
                <w:szCs w:val="21"/>
              </w:rPr>
              <w:t>、</w:t>
            </w:r>
            <w:r>
              <w:rPr>
                <w:rFonts w:ascii="宋体" w:hAnsi="宋体"/>
                <w:szCs w:val="21"/>
              </w:rPr>
              <w:t>执行和补充</w:t>
            </w:r>
          </w:p>
        </w:tc>
      </w:tr>
      <w:tr w:rsidR="00F241EC" w:rsidRPr="00C630D1" w14:paraId="22D3100F" w14:textId="77777777" w:rsidTr="008A66A0">
        <w:trPr>
          <w:jc w:val="center"/>
        </w:trPr>
        <w:tc>
          <w:tcPr>
            <w:tcW w:w="1548" w:type="dxa"/>
            <w:shd w:val="clear" w:color="auto" w:fill="A6A6A6"/>
          </w:tcPr>
          <w:p w14:paraId="65008FAE" w14:textId="77777777" w:rsidR="00F241EC" w:rsidRPr="00C630D1" w:rsidRDefault="00F241EC" w:rsidP="008A66A0">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6194F062" w14:textId="77777777" w:rsidR="00F241EC" w:rsidRPr="00C630D1" w:rsidRDefault="00F241EC" w:rsidP="008A66A0">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29D6C834" w14:textId="77777777" w:rsidR="00F241EC" w:rsidRPr="00C630D1" w:rsidRDefault="00F241EC" w:rsidP="008A66A0">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2FCB3C3F" w14:textId="341637BA" w:rsidR="00F241EC" w:rsidRPr="00C630D1" w:rsidRDefault="00F241EC" w:rsidP="008A66A0">
            <w:pPr>
              <w:spacing w:line="400" w:lineRule="exact"/>
              <w:rPr>
                <w:rFonts w:ascii="宋体" w:hAnsi="宋体"/>
                <w:szCs w:val="21"/>
              </w:rPr>
            </w:pPr>
            <w:r w:rsidRPr="00C630D1">
              <w:rPr>
                <w:rFonts w:ascii="宋体" w:hAnsi="宋体"/>
                <w:szCs w:val="21"/>
              </w:rPr>
              <w:t>20</w:t>
            </w:r>
            <w:r w:rsidR="00A204CB">
              <w:rPr>
                <w:rFonts w:ascii="宋体" w:hAnsi="宋体" w:hint="eastAsia"/>
                <w:szCs w:val="21"/>
              </w:rPr>
              <w:t>17-8-9</w:t>
            </w:r>
          </w:p>
        </w:tc>
      </w:tr>
      <w:tr w:rsidR="00F241EC" w:rsidRPr="00C630D1" w14:paraId="3BD41B30" w14:textId="77777777" w:rsidTr="008A66A0">
        <w:trPr>
          <w:jc w:val="center"/>
        </w:trPr>
        <w:tc>
          <w:tcPr>
            <w:tcW w:w="1548" w:type="dxa"/>
            <w:shd w:val="clear" w:color="auto" w:fill="A6A6A6"/>
          </w:tcPr>
          <w:p w14:paraId="161BDAC1" w14:textId="77777777" w:rsidR="00F241EC" w:rsidRPr="00C630D1" w:rsidRDefault="00F241EC" w:rsidP="008A66A0">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45A3E6A5" w14:textId="18F283D0" w:rsidR="00F241EC" w:rsidRPr="00C630D1" w:rsidRDefault="00C93244" w:rsidP="008A66A0">
            <w:pPr>
              <w:spacing w:line="400" w:lineRule="exact"/>
              <w:rPr>
                <w:rFonts w:ascii="宋体" w:hAnsi="宋体"/>
                <w:szCs w:val="21"/>
              </w:rPr>
            </w:pPr>
            <w:r>
              <w:rPr>
                <w:rFonts w:ascii="宋体" w:hAnsi="宋体"/>
                <w:szCs w:val="21"/>
              </w:rPr>
              <w:t>营业部业绩原始数据和经纪人客户业绩原始数据报表的导入</w:t>
            </w:r>
            <w:r>
              <w:rPr>
                <w:rFonts w:ascii="宋体" w:hAnsi="宋体" w:hint="eastAsia"/>
                <w:szCs w:val="21"/>
              </w:rPr>
              <w:t>、</w:t>
            </w:r>
            <w:r>
              <w:rPr>
                <w:rFonts w:ascii="宋体" w:hAnsi="宋体"/>
                <w:szCs w:val="21"/>
              </w:rPr>
              <w:t>执行和补充</w:t>
            </w:r>
          </w:p>
        </w:tc>
      </w:tr>
      <w:tr w:rsidR="00F241EC" w:rsidRPr="00C630D1" w14:paraId="515292AA" w14:textId="77777777" w:rsidTr="008A66A0">
        <w:trPr>
          <w:jc w:val="center"/>
        </w:trPr>
        <w:tc>
          <w:tcPr>
            <w:tcW w:w="1548" w:type="dxa"/>
            <w:shd w:val="clear" w:color="auto" w:fill="A6A6A6"/>
          </w:tcPr>
          <w:p w14:paraId="5323D2B5" w14:textId="77777777" w:rsidR="00F241EC" w:rsidRPr="00C630D1" w:rsidRDefault="00F241EC" w:rsidP="008A66A0">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20575487" w14:textId="77777777" w:rsidR="00F241EC" w:rsidRPr="00C630D1" w:rsidRDefault="00F241EC" w:rsidP="008A66A0">
            <w:pPr>
              <w:spacing w:line="400" w:lineRule="exact"/>
              <w:rPr>
                <w:rFonts w:ascii="宋体" w:hAnsi="宋体"/>
                <w:szCs w:val="21"/>
              </w:rPr>
            </w:pPr>
            <w:r>
              <w:rPr>
                <w:rFonts w:ascii="宋体" w:hAnsi="宋体" w:hint="eastAsia"/>
                <w:szCs w:val="21"/>
              </w:rPr>
              <w:t>无</w:t>
            </w:r>
          </w:p>
        </w:tc>
      </w:tr>
      <w:tr w:rsidR="00F241EC" w:rsidRPr="00C630D1" w14:paraId="7CC2C72E" w14:textId="77777777" w:rsidTr="008A66A0">
        <w:trPr>
          <w:jc w:val="center"/>
        </w:trPr>
        <w:tc>
          <w:tcPr>
            <w:tcW w:w="1548" w:type="dxa"/>
            <w:shd w:val="clear" w:color="auto" w:fill="A6A6A6"/>
          </w:tcPr>
          <w:p w14:paraId="67D15281" w14:textId="77777777" w:rsidR="00F241EC" w:rsidRPr="00C630D1" w:rsidRDefault="00F241EC" w:rsidP="008A66A0">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64571B64" w14:textId="77777777" w:rsidR="00F241EC" w:rsidRPr="00C630D1" w:rsidRDefault="00F241EC" w:rsidP="008A66A0">
            <w:pPr>
              <w:spacing w:line="400" w:lineRule="exact"/>
              <w:rPr>
                <w:rFonts w:ascii="宋体" w:hAnsi="宋体"/>
                <w:szCs w:val="21"/>
              </w:rPr>
            </w:pPr>
            <w:r>
              <w:rPr>
                <w:rFonts w:ascii="宋体" w:hAnsi="宋体" w:hint="eastAsia"/>
                <w:szCs w:val="21"/>
              </w:rPr>
              <w:t>无</w:t>
            </w:r>
          </w:p>
        </w:tc>
      </w:tr>
      <w:tr w:rsidR="00F241EC" w:rsidRPr="00C630D1" w14:paraId="4FCF6554" w14:textId="77777777" w:rsidTr="008A66A0">
        <w:trPr>
          <w:jc w:val="center"/>
        </w:trPr>
        <w:tc>
          <w:tcPr>
            <w:tcW w:w="1548" w:type="dxa"/>
            <w:shd w:val="clear" w:color="auto" w:fill="A6A6A6"/>
          </w:tcPr>
          <w:p w14:paraId="57603994" w14:textId="77777777" w:rsidR="00F241EC" w:rsidRPr="00C630D1" w:rsidRDefault="00F241EC" w:rsidP="008A66A0">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56CB497F" w14:textId="126F9F88" w:rsidR="00F241EC" w:rsidRPr="00465C98" w:rsidRDefault="00F241EC" w:rsidP="00465C98">
            <w:pPr>
              <w:spacing w:before="60" w:after="60" w:line="400" w:lineRule="exact"/>
              <w:jc w:val="left"/>
              <w:rPr>
                <w:rFonts w:ascii="宋体" w:hAnsi="宋体"/>
                <w:b/>
                <w:szCs w:val="21"/>
              </w:rPr>
            </w:pPr>
            <w:r>
              <w:rPr>
                <w:rFonts w:ascii="宋体" w:hAnsi="宋体" w:hint="eastAsia"/>
                <w:b/>
                <w:szCs w:val="21"/>
              </w:rPr>
              <w:t>【设置要素】</w:t>
            </w:r>
          </w:p>
        </w:tc>
      </w:tr>
      <w:tr w:rsidR="00F241EC" w:rsidRPr="00C630D1" w14:paraId="758374AE" w14:textId="77777777" w:rsidTr="008A66A0">
        <w:trPr>
          <w:jc w:val="center"/>
        </w:trPr>
        <w:tc>
          <w:tcPr>
            <w:tcW w:w="1548" w:type="dxa"/>
            <w:shd w:val="clear" w:color="auto" w:fill="A6A6A6"/>
          </w:tcPr>
          <w:p w14:paraId="626F1956" w14:textId="77777777" w:rsidR="00F241EC" w:rsidRPr="00C630D1" w:rsidRDefault="00F241EC" w:rsidP="008A66A0">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5B2BDF91" w14:textId="77777777" w:rsidR="00F241EC" w:rsidRDefault="00F241EC" w:rsidP="008A66A0">
            <w:pPr>
              <w:rPr>
                <w:rFonts w:ascii="宋体" w:hAnsi="宋体"/>
                <w:b/>
                <w:szCs w:val="21"/>
              </w:rPr>
            </w:pPr>
            <w:r w:rsidRPr="00946BE4">
              <w:rPr>
                <w:rFonts w:ascii="宋体" w:hAnsi="宋体" w:hint="eastAsia"/>
                <w:b/>
                <w:szCs w:val="21"/>
              </w:rPr>
              <w:t>【功能操作要求】</w:t>
            </w:r>
          </w:p>
          <w:p w14:paraId="184C4478" w14:textId="77777777" w:rsidR="007461EE" w:rsidRDefault="007461EE" w:rsidP="007461EE">
            <w:pPr>
              <w:rPr>
                <w:rFonts w:ascii="宋体" w:hAnsi="宋体"/>
                <w:szCs w:val="21"/>
              </w:rPr>
            </w:pPr>
            <w:r>
              <w:rPr>
                <w:rFonts w:ascii="宋体" w:hAnsi="宋体"/>
                <w:szCs w:val="21"/>
              </w:rPr>
              <w:t>新建报表</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点击后显示如下</w:t>
            </w:r>
            <w:r>
              <w:rPr>
                <w:rFonts w:ascii="宋体" w:hAnsi="宋体" w:hint="eastAsia"/>
                <w:szCs w:val="21"/>
              </w:rPr>
              <w:t>功能，添加报表名称</w:t>
            </w:r>
          </w:p>
          <w:p w14:paraId="40EB7E32" w14:textId="77777777" w:rsidR="007461EE" w:rsidRDefault="007461EE" w:rsidP="007461EE">
            <w:pPr>
              <w:pStyle w:val="a8"/>
              <w:numPr>
                <w:ilvl w:val="0"/>
                <w:numId w:val="31"/>
              </w:numPr>
              <w:ind w:firstLineChars="0"/>
              <w:rPr>
                <w:rFonts w:ascii="宋体" w:hAnsi="宋体"/>
                <w:szCs w:val="21"/>
              </w:rPr>
            </w:pPr>
            <w:r>
              <w:rPr>
                <w:rFonts w:ascii="宋体" w:hAnsi="宋体"/>
                <w:szCs w:val="21"/>
              </w:rPr>
              <w:t>报表月份</w:t>
            </w:r>
            <w:r>
              <w:rPr>
                <w:rFonts w:ascii="宋体" w:hAnsi="宋体" w:hint="eastAsia"/>
                <w:szCs w:val="21"/>
              </w:rPr>
              <w:t>：</w:t>
            </w:r>
            <w:r>
              <w:rPr>
                <w:rFonts w:ascii="宋体" w:hAnsi="宋体"/>
                <w:szCs w:val="21"/>
              </w:rPr>
              <w:t>日期控件</w:t>
            </w:r>
            <w:r>
              <w:rPr>
                <w:rFonts w:ascii="宋体" w:hAnsi="宋体" w:hint="eastAsia"/>
                <w:szCs w:val="21"/>
              </w:rPr>
              <w:t>，</w:t>
            </w:r>
            <w:r>
              <w:rPr>
                <w:rFonts w:ascii="宋体" w:hAnsi="宋体"/>
                <w:szCs w:val="21"/>
              </w:rPr>
              <w:t>可选择报表年份的具体月份</w:t>
            </w:r>
          </w:p>
          <w:p w14:paraId="69F58890" w14:textId="77777777" w:rsidR="007461EE" w:rsidRDefault="007461EE" w:rsidP="007461EE">
            <w:pPr>
              <w:pStyle w:val="a8"/>
              <w:numPr>
                <w:ilvl w:val="0"/>
                <w:numId w:val="31"/>
              </w:numPr>
              <w:ind w:firstLineChars="0"/>
              <w:rPr>
                <w:rFonts w:ascii="宋体" w:hAnsi="宋体"/>
                <w:szCs w:val="21"/>
              </w:rPr>
            </w:pPr>
            <w:r>
              <w:rPr>
                <w:rFonts w:ascii="宋体" w:hAnsi="宋体" w:hint="eastAsia"/>
                <w:szCs w:val="21"/>
              </w:rPr>
              <w:t>保存：功能按钮，点击后将已选择月份按YYYY年MM月显示为报表名称</w:t>
            </w:r>
          </w:p>
          <w:p w14:paraId="2BBBC700" w14:textId="0B84DF72" w:rsidR="007461EE" w:rsidRPr="007461EE" w:rsidRDefault="007461EE" w:rsidP="007461EE">
            <w:pPr>
              <w:pStyle w:val="a8"/>
              <w:numPr>
                <w:ilvl w:val="0"/>
                <w:numId w:val="31"/>
              </w:numPr>
              <w:ind w:firstLineChars="0"/>
              <w:rPr>
                <w:rFonts w:ascii="宋体" w:hAnsi="宋体"/>
                <w:szCs w:val="21"/>
              </w:rPr>
            </w:pPr>
            <w:r w:rsidRPr="007461EE">
              <w:rPr>
                <w:rFonts w:ascii="宋体" w:hAnsi="宋体" w:hint="eastAsia"/>
                <w:szCs w:val="21"/>
              </w:rPr>
              <w:t>取消：功能按钮，点击后取消操作</w:t>
            </w:r>
          </w:p>
          <w:p w14:paraId="47AD06EF" w14:textId="35CC714C" w:rsidR="005C7892" w:rsidRDefault="005C7892" w:rsidP="008A66A0">
            <w:pPr>
              <w:rPr>
                <w:rFonts w:ascii="宋体" w:hAnsi="宋体"/>
                <w:szCs w:val="21"/>
              </w:rPr>
            </w:pPr>
            <w:r>
              <w:rPr>
                <w:rFonts w:ascii="宋体" w:hAnsi="宋体"/>
                <w:szCs w:val="21"/>
              </w:rPr>
              <w:t>报表年份</w:t>
            </w:r>
            <w:r>
              <w:rPr>
                <w:rFonts w:ascii="宋体" w:hAnsi="宋体" w:hint="eastAsia"/>
                <w:szCs w:val="21"/>
              </w:rPr>
              <w:t>：带筛选功能的</w:t>
            </w:r>
            <w:r>
              <w:rPr>
                <w:rFonts w:ascii="宋体" w:hAnsi="宋体"/>
                <w:szCs w:val="21"/>
              </w:rPr>
              <w:t>日期控件</w:t>
            </w:r>
            <w:r>
              <w:rPr>
                <w:rFonts w:ascii="宋体" w:hAnsi="宋体" w:hint="eastAsia"/>
                <w:szCs w:val="21"/>
              </w:rPr>
              <w:t>，选择年份后可对</w:t>
            </w:r>
            <w:r w:rsidR="00BD4E51">
              <w:rPr>
                <w:rFonts w:ascii="宋体" w:hAnsi="宋体" w:hint="eastAsia"/>
                <w:szCs w:val="21"/>
              </w:rPr>
              <w:t>已新增</w:t>
            </w:r>
            <w:r>
              <w:rPr>
                <w:rFonts w:ascii="宋体" w:hAnsi="宋体" w:hint="eastAsia"/>
                <w:szCs w:val="21"/>
              </w:rPr>
              <w:t>报表进行筛选</w:t>
            </w:r>
          </w:p>
          <w:p w14:paraId="63AD6C1D" w14:textId="77777777" w:rsidR="000748E1" w:rsidRDefault="000748E1" w:rsidP="00BF5D38">
            <w:pPr>
              <w:rPr>
                <w:rFonts w:ascii="宋体" w:hAnsi="宋体"/>
                <w:szCs w:val="21"/>
              </w:rPr>
            </w:pPr>
            <w:r w:rsidRPr="00BF5D38">
              <w:rPr>
                <w:rFonts w:ascii="宋体" w:hAnsi="宋体"/>
                <w:szCs w:val="21"/>
              </w:rPr>
              <w:t>报表名称</w:t>
            </w:r>
            <w:r w:rsidR="00266B80" w:rsidRPr="00BF5D38">
              <w:rPr>
                <w:rFonts w:ascii="宋体" w:hAnsi="宋体" w:hint="eastAsia"/>
                <w:szCs w:val="21"/>
              </w:rPr>
              <w:t>（YYYY年MM月）</w:t>
            </w:r>
            <w:r w:rsidRPr="00BF5D38">
              <w:rPr>
                <w:rFonts w:ascii="宋体" w:hAnsi="宋体" w:hint="eastAsia"/>
                <w:szCs w:val="21"/>
              </w:rPr>
              <w:t>：</w:t>
            </w:r>
            <w:r w:rsidRPr="00BF5D38">
              <w:rPr>
                <w:rFonts w:ascii="宋体" w:hAnsi="宋体"/>
                <w:szCs w:val="21"/>
              </w:rPr>
              <w:t>功能按钮</w:t>
            </w:r>
            <w:r w:rsidRPr="00BF5D38">
              <w:rPr>
                <w:rFonts w:ascii="宋体" w:hAnsi="宋体" w:hint="eastAsia"/>
                <w:szCs w:val="21"/>
              </w:rPr>
              <w:t>，</w:t>
            </w:r>
            <w:r w:rsidRPr="00BF5D38">
              <w:rPr>
                <w:rFonts w:ascii="宋体" w:hAnsi="宋体"/>
                <w:szCs w:val="21"/>
              </w:rPr>
              <w:t>点击后显示报表导入</w:t>
            </w:r>
            <w:r w:rsidR="006232A1" w:rsidRPr="00BF5D38">
              <w:rPr>
                <w:rFonts w:ascii="宋体" w:hAnsi="宋体" w:hint="eastAsia"/>
                <w:szCs w:val="21"/>
              </w:rPr>
              <w:t>、</w:t>
            </w:r>
            <w:r w:rsidR="006232A1" w:rsidRPr="00BF5D38">
              <w:rPr>
                <w:rFonts w:ascii="宋体" w:hAnsi="宋体"/>
                <w:szCs w:val="21"/>
              </w:rPr>
              <w:t>执行统计</w:t>
            </w:r>
            <w:r w:rsidR="006232A1" w:rsidRPr="00BF5D38">
              <w:rPr>
                <w:rFonts w:ascii="宋体" w:hAnsi="宋体" w:hint="eastAsia"/>
                <w:szCs w:val="21"/>
              </w:rPr>
              <w:t>、</w:t>
            </w:r>
            <w:r w:rsidR="006232A1" w:rsidRPr="00BF5D38">
              <w:rPr>
                <w:rFonts w:ascii="宋体" w:hAnsi="宋体"/>
                <w:szCs w:val="21"/>
              </w:rPr>
              <w:t>补充报表数据</w:t>
            </w:r>
            <w:r w:rsidR="00BF5D38" w:rsidRPr="00BF5D38">
              <w:rPr>
                <w:rFonts w:ascii="宋体" w:hAnsi="宋体"/>
                <w:szCs w:val="21"/>
              </w:rPr>
              <w:t>项相关</w:t>
            </w:r>
            <w:r w:rsidRPr="00BF5D38">
              <w:rPr>
                <w:rFonts w:ascii="宋体" w:hAnsi="宋体"/>
                <w:szCs w:val="21"/>
              </w:rPr>
              <w:t>操作</w:t>
            </w:r>
          </w:p>
          <w:p w14:paraId="0B69EB1E" w14:textId="77777777" w:rsidR="00372A6A" w:rsidRDefault="00570301" w:rsidP="00BF5D38">
            <w:pPr>
              <w:rPr>
                <w:rFonts w:ascii="宋体" w:hAnsi="宋体"/>
                <w:szCs w:val="21"/>
              </w:rPr>
            </w:pPr>
            <w:r>
              <w:rPr>
                <w:rFonts w:ascii="宋体" w:hAnsi="宋体"/>
                <w:szCs w:val="21"/>
              </w:rPr>
              <w:t>日志</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点击后从右侧插入页面</w:t>
            </w:r>
            <w:r>
              <w:rPr>
                <w:rFonts w:ascii="宋体" w:hAnsi="宋体" w:hint="eastAsia"/>
                <w:szCs w:val="21"/>
              </w:rPr>
              <w:t>，</w:t>
            </w:r>
            <w:r>
              <w:rPr>
                <w:rFonts w:ascii="宋体" w:hAnsi="宋体"/>
                <w:szCs w:val="21"/>
              </w:rPr>
              <w:t>显示导入</w:t>
            </w:r>
            <w:r w:rsidR="003454EA">
              <w:rPr>
                <w:rFonts w:ascii="宋体" w:hAnsi="宋体"/>
                <w:szCs w:val="21"/>
              </w:rPr>
              <w:t>日志</w:t>
            </w:r>
            <w:r>
              <w:rPr>
                <w:rFonts w:ascii="宋体" w:hAnsi="宋体"/>
                <w:szCs w:val="21"/>
              </w:rPr>
              <w:t>的基本信息</w:t>
            </w:r>
          </w:p>
          <w:p w14:paraId="6B88A68F" w14:textId="77777777" w:rsidR="0038595D" w:rsidRDefault="0038595D" w:rsidP="00BF5D38">
            <w:pPr>
              <w:rPr>
                <w:rFonts w:ascii="宋体" w:hAnsi="宋体"/>
                <w:szCs w:val="21"/>
              </w:rPr>
            </w:pPr>
            <w:r>
              <w:rPr>
                <w:rFonts w:ascii="宋体" w:hAnsi="宋体"/>
                <w:szCs w:val="21"/>
              </w:rPr>
              <w:t>生成统计报表</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点击后生</w:t>
            </w:r>
            <w:proofErr w:type="gramStart"/>
            <w:r>
              <w:rPr>
                <w:rFonts w:ascii="宋体" w:hAnsi="宋体"/>
                <w:szCs w:val="21"/>
              </w:rPr>
              <w:t>成统计</w:t>
            </w:r>
            <w:proofErr w:type="gramEnd"/>
            <w:r>
              <w:rPr>
                <w:rFonts w:ascii="宋体" w:hAnsi="宋体"/>
                <w:szCs w:val="21"/>
              </w:rPr>
              <w:t>报表</w:t>
            </w:r>
            <w:r w:rsidR="0091184A">
              <w:rPr>
                <w:rFonts w:ascii="宋体" w:hAnsi="宋体" w:hint="eastAsia"/>
                <w:szCs w:val="21"/>
              </w:rPr>
              <w:t>，</w:t>
            </w:r>
            <w:r w:rsidR="0091184A">
              <w:rPr>
                <w:rFonts w:ascii="宋体" w:hAnsi="宋体"/>
                <w:szCs w:val="21"/>
              </w:rPr>
              <w:t>可在</w:t>
            </w:r>
            <w:r w:rsidR="0091184A">
              <w:rPr>
                <w:rFonts w:ascii="宋体" w:hAnsi="宋体" w:hint="eastAsia"/>
                <w:szCs w:val="21"/>
              </w:rPr>
              <w:t>【统计结果查看】中查看</w:t>
            </w:r>
          </w:p>
          <w:p w14:paraId="3D2CAA06" w14:textId="5E9FD2C7" w:rsidR="00901766" w:rsidRPr="00901766" w:rsidRDefault="00901766" w:rsidP="00BF5D38">
            <w:pPr>
              <w:rPr>
                <w:rFonts w:ascii="宋体" w:hAnsi="宋体"/>
                <w:szCs w:val="21"/>
              </w:rPr>
            </w:pPr>
            <w:r>
              <w:rPr>
                <w:rFonts w:ascii="宋体" w:hAnsi="宋体"/>
                <w:szCs w:val="21"/>
              </w:rPr>
              <w:t>补充业务单元数据</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点击后弹出业务单元数据报表</w:t>
            </w:r>
          </w:p>
        </w:tc>
      </w:tr>
      <w:tr w:rsidR="00F241EC" w:rsidRPr="00C630D1" w14:paraId="194BB81A" w14:textId="77777777" w:rsidTr="008A66A0">
        <w:trPr>
          <w:jc w:val="center"/>
        </w:trPr>
        <w:tc>
          <w:tcPr>
            <w:tcW w:w="1548" w:type="dxa"/>
            <w:shd w:val="clear" w:color="auto" w:fill="A6A6A6"/>
          </w:tcPr>
          <w:p w14:paraId="4F202282" w14:textId="77777777" w:rsidR="00F241EC" w:rsidRPr="00C630D1" w:rsidRDefault="00F241EC" w:rsidP="008A66A0">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1ED8B344" w14:textId="77777777" w:rsidR="00F241EC" w:rsidRPr="00E55CB4" w:rsidRDefault="00F241EC" w:rsidP="008A66A0">
            <w:pPr>
              <w:spacing w:line="400" w:lineRule="exact"/>
              <w:rPr>
                <w:rFonts w:ascii="宋体" w:hAnsi="宋体"/>
                <w:b/>
                <w:szCs w:val="21"/>
              </w:rPr>
            </w:pPr>
            <w:r w:rsidRPr="00E55CB4">
              <w:rPr>
                <w:rFonts w:ascii="宋体" w:hAnsi="宋体" w:hint="eastAsia"/>
                <w:b/>
                <w:szCs w:val="21"/>
              </w:rPr>
              <w:t>【基础资料】</w:t>
            </w:r>
          </w:p>
          <w:p w14:paraId="7A61E99A" w14:textId="20544DD6" w:rsidR="00F241EC" w:rsidRPr="00C630D1" w:rsidRDefault="00570301" w:rsidP="008A66A0">
            <w:pPr>
              <w:spacing w:line="400" w:lineRule="exact"/>
              <w:rPr>
                <w:rFonts w:ascii="宋体" w:hAnsi="宋体"/>
                <w:szCs w:val="21"/>
              </w:rPr>
            </w:pPr>
            <w:r>
              <w:rPr>
                <w:rFonts w:ascii="宋体" w:hAnsi="宋体"/>
                <w:szCs w:val="21"/>
              </w:rPr>
              <w:lastRenderedPageBreak/>
              <w:t>导入日志</w:t>
            </w:r>
            <w:r>
              <w:rPr>
                <w:rFonts w:ascii="宋体" w:hAnsi="宋体" w:hint="eastAsia"/>
                <w:szCs w:val="21"/>
              </w:rPr>
              <w:t>：</w:t>
            </w:r>
            <w:r>
              <w:rPr>
                <w:rFonts w:ascii="宋体" w:hAnsi="宋体"/>
                <w:szCs w:val="21"/>
              </w:rPr>
              <w:t>序号</w:t>
            </w:r>
            <w:r>
              <w:rPr>
                <w:rFonts w:ascii="宋体" w:hAnsi="宋体" w:hint="eastAsia"/>
                <w:szCs w:val="21"/>
              </w:rPr>
              <w:t>、</w:t>
            </w:r>
            <w:r>
              <w:rPr>
                <w:rFonts w:ascii="宋体" w:hAnsi="宋体"/>
                <w:szCs w:val="21"/>
              </w:rPr>
              <w:t>文件名</w:t>
            </w:r>
            <w:r>
              <w:rPr>
                <w:rFonts w:ascii="宋体" w:hAnsi="宋体" w:hint="eastAsia"/>
                <w:szCs w:val="21"/>
              </w:rPr>
              <w:t>、</w:t>
            </w:r>
            <w:r>
              <w:rPr>
                <w:rFonts w:ascii="宋体" w:hAnsi="宋体"/>
                <w:szCs w:val="21"/>
              </w:rPr>
              <w:t>导入条数</w:t>
            </w:r>
            <w:r>
              <w:rPr>
                <w:rFonts w:ascii="宋体" w:hAnsi="宋体" w:hint="eastAsia"/>
                <w:szCs w:val="21"/>
              </w:rPr>
              <w:t>、</w:t>
            </w:r>
            <w:r>
              <w:rPr>
                <w:rFonts w:ascii="宋体" w:hAnsi="宋体"/>
                <w:szCs w:val="21"/>
              </w:rPr>
              <w:t>创建时间</w:t>
            </w:r>
          </w:p>
        </w:tc>
      </w:tr>
      <w:tr w:rsidR="00F241EC" w:rsidRPr="00C630D1" w14:paraId="1FB99066" w14:textId="77777777" w:rsidTr="008A66A0">
        <w:trPr>
          <w:jc w:val="center"/>
        </w:trPr>
        <w:tc>
          <w:tcPr>
            <w:tcW w:w="1548" w:type="dxa"/>
            <w:shd w:val="clear" w:color="auto" w:fill="A6A6A6"/>
          </w:tcPr>
          <w:p w14:paraId="08E27A5E" w14:textId="77777777" w:rsidR="00F241EC" w:rsidRPr="00C630D1" w:rsidRDefault="00F241EC" w:rsidP="008A66A0">
            <w:pPr>
              <w:spacing w:line="400" w:lineRule="exact"/>
              <w:rPr>
                <w:rFonts w:ascii="宋体" w:hAnsi="宋体"/>
                <w:color w:val="000000"/>
                <w:szCs w:val="21"/>
              </w:rPr>
            </w:pPr>
            <w:r w:rsidRPr="00C630D1">
              <w:rPr>
                <w:rFonts w:ascii="宋体" w:hAnsi="宋体" w:hint="eastAsia"/>
                <w:color w:val="000000"/>
                <w:szCs w:val="21"/>
              </w:rPr>
              <w:lastRenderedPageBreak/>
              <w:t>前置条件</w:t>
            </w:r>
          </w:p>
        </w:tc>
        <w:tc>
          <w:tcPr>
            <w:tcW w:w="9714" w:type="dxa"/>
            <w:gridSpan w:val="3"/>
          </w:tcPr>
          <w:p w14:paraId="39C308D4" w14:textId="77777777" w:rsidR="00F241EC" w:rsidRDefault="000A0C54" w:rsidP="008A66A0">
            <w:pPr>
              <w:spacing w:line="400" w:lineRule="exact"/>
              <w:rPr>
                <w:rFonts w:ascii="宋体" w:hAnsi="宋体"/>
                <w:szCs w:val="21"/>
              </w:rPr>
            </w:pPr>
            <w:r>
              <w:rPr>
                <w:rFonts w:ascii="宋体" w:hAnsi="宋体"/>
                <w:szCs w:val="21"/>
              </w:rPr>
              <w:t>操作员具有</w:t>
            </w:r>
            <w:r>
              <w:rPr>
                <w:rFonts w:ascii="宋体" w:hAnsi="宋体" w:hint="eastAsia"/>
                <w:szCs w:val="21"/>
              </w:rPr>
              <w:t>【日均保证金数据】菜单权限</w:t>
            </w:r>
          </w:p>
          <w:p w14:paraId="737D0F1C" w14:textId="6EEF1779" w:rsidR="000A0C54" w:rsidRPr="000A3B83" w:rsidRDefault="000A0C54" w:rsidP="008A66A0">
            <w:pPr>
              <w:spacing w:line="400" w:lineRule="exact"/>
              <w:rPr>
                <w:rFonts w:ascii="宋体" w:hAnsi="宋体"/>
                <w:szCs w:val="21"/>
              </w:rPr>
            </w:pPr>
            <w:r>
              <w:rPr>
                <w:rFonts w:ascii="宋体" w:hAnsi="宋体"/>
                <w:szCs w:val="21"/>
              </w:rPr>
              <w:t>操作员具有</w:t>
            </w:r>
            <w:r>
              <w:rPr>
                <w:rFonts w:ascii="宋体" w:hAnsi="宋体" w:hint="eastAsia"/>
                <w:szCs w:val="21"/>
              </w:rPr>
              <w:t>【报表统计】功能权限</w:t>
            </w:r>
          </w:p>
        </w:tc>
      </w:tr>
      <w:tr w:rsidR="00F241EC" w:rsidRPr="00C630D1" w14:paraId="1EEF2798" w14:textId="77777777" w:rsidTr="008A66A0">
        <w:trPr>
          <w:jc w:val="center"/>
        </w:trPr>
        <w:tc>
          <w:tcPr>
            <w:tcW w:w="1548" w:type="dxa"/>
            <w:shd w:val="clear" w:color="auto" w:fill="A6A6A6"/>
          </w:tcPr>
          <w:p w14:paraId="2CE549D6" w14:textId="77777777" w:rsidR="00F241EC" w:rsidRPr="00C630D1" w:rsidRDefault="00F241EC" w:rsidP="008A66A0">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734E53BB" w14:textId="65647AFC" w:rsidR="00F241EC" w:rsidRPr="00C630D1" w:rsidRDefault="000A0C54" w:rsidP="008A66A0">
            <w:pPr>
              <w:spacing w:line="400" w:lineRule="atLeast"/>
              <w:rPr>
                <w:rFonts w:ascii="宋体" w:hAnsi="宋体"/>
                <w:szCs w:val="21"/>
              </w:rPr>
            </w:pPr>
            <w:r>
              <w:rPr>
                <w:rFonts w:ascii="宋体" w:hAnsi="宋体"/>
                <w:szCs w:val="21"/>
              </w:rPr>
              <w:t>无</w:t>
            </w:r>
          </w:p>
        </w:tc>
      </w:tr>
      <w:tr w:rsidR="00F241EC" w:rsidRPr="00C630D1" w14:paraId="1E2CB02C" w14:textId="77777777" w:rsidTr="008A66A0">
        <w:trPr>
          <w:jc w:val="center"/>
        </w:trPr>
        <w:tc>
          <w:tcPr>
            <w:tcW w:w="1548" w:type="dxa"/>
            <w:shd w:val="clear" w:color="auto" w:fill="A6A6A6"/>
          </w:tcPr>
          <w:p w14:paraId="57CEB308" w14:textId="77777777" w:rsidR="00F241EC" w:rsidRPr="00C630D1" w:rsidRDefault="00F241EC" w:rsidP="008A66A0">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2FB71851" w14:textId="77777777" w:rsidR="00F241EC" w:rsidRPr="00C630D1" w:rsidRDefault="00F241EC" w:rsidP="008A66A0">
            <w:pPr>
              <w:spacing w:line="400" w:lineRule="exact"/>
              <w:rPr>
                <w:rFonts w:ascii="宋体" w:hAnsi="宋体"/>
                <w:szCs w:val="21"/>
              </w:rPr>
            </w:pPr>
            <w:r>
              <w:rPr>
                <w:rFonts w:ascii="宋体" w:hAnsi="宋体" w:hint="eastAsia"/>
                <w:szCs w:val="21"/>
              </w:rPr>
              <w:t>无</w:t>
            </w:r>
          </w:p>
        </w:tc>
      </w:tr>
    </w:tbl>
    <w:p w14:paraId="46773596" w14:textId="0F0BED74" w:rsidR="00F241EC" w:rsidRDefault="0042120A" w:rsidP="0042120A">
      <w:pPr>
        <w:pStyle w:val="5"/>
      </w:pPr>
      <w:r>
        <w:t>业务单元数据报表</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DF7FF0" w:rsidRPr="00C630D1" w14:paraId="4ED68870" w14:textId="77777777" w:rsidTr="008F7B72">
        <w:trPr>
          <w:jc w:val="center"/>
        </w:trPr>
        <w:tc>
          <w:tcPr>
            <w:tcW w:w="1548" w:type="dxa"/>
            <w:shd w:val="clear" w:color="auto" w:fill="A6A6A6"/>
          </w:tcPr>
          <w:p w14:paraId="305B0094" w14:textId="77777777" w:rsidR="00DF7FF0" w:rsidRPr="00C630D1" w:rsidRDefault="00DF7FF0"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2E31FD7E" w14:textId="77777777" w:rsidR="00DF7FF0" w:rsidRPr="00C630D1" w:rsidRDefault="00DF7FF0" w:rsidP="008F7B72">
            <w:pPr>
              <w:spacing w:line="400" w:lineRule="exact"/>
              <w:rPr>
                <w:rFonts w:ascii="宋体" w:hAnsi="宋体"/>
                <w:szCs w:val="21"/>
              </w:rPr>
            </w:pPr>
          </w:p>
        </w:tc>
      </w:tr>
      <w:tr w:rsidR="00DF7FF0" w:rsidRPr="00C630D1" w14:paraId="424A4E6D" w14:textId="77777777" w:rsidTr="008F7B72">
        <w:trPr>
          <w:jc w:val="center"/>
        </w:trPr>
        <w:tc>
          <w:tcPr>
            <w:tcW w:w="1548" w:type="dxa"/>
            <w:shd w:val="clear" w:color="auto" w:fill="A6A6A6"/>
          </w:tcPr>
          <w:p w14:paraId="173D1D56" w14:textId="77777777" w:rsidR="00DF7FF0" w:rsidRPr="00C630D1" w:rsidRDefault="00DF7FF0"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1E9B2E42" w14:textId="43B9830D" w:rsidR="00DF7FF0" w:rsidRPr="00C630D1" w:rsidRDefault="00087A50" w:rsidP="008F7B72">
            <w:pPr>
              <w:spacing w:line="400" w:lineRule="exact"/>
              <w:rPr>
                <w:rFonts w:ascii="宋体" w:hAnsi="宋体"/>
                <w:szCs w:val="21"/>
              </w:rPr>
            </w:pPr>
            <w:r>
              <w:rPr>
                <w:rFonts w:ascii="宋体" w:hAnsi="宋体"/>
                <w:szCs w:val="21"/>
              </w:rPr>
              <w:t>业务单元数据报表</w:t>
            </w:r>
          </w:p>
        </w:tc>
      </w:tr>
      <w:tr w:rsidR="00DF7FF0" w:rsidRPr="00C630D1" w14:paraId="13103F2F" w14:textId="77777777" w:rsidTr="008F7B72">
        <w:trPr>
          <w:jc w:val="center"/>
        </w:trPr>
        <w:tc>
          <w:tcPr>
            <w:tcW w:w="1548" w:type="dxa"/>
            <w:shd w:val="clear" w:color="auto" w:fill="A6A6A6"/>
          </w:tcPr>
          <w:p w14:paraId="37AF8B22" w14:textId="77777777" w:rsidR="00DF7FF0" w:rsidRPr="00C630D1" w:rsidRDefault="00DF7FF0"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64796187" w14:textId="77777777" w:rsidR="00DF7FF0" w:rsidRPr="00C630D1" w:rsidRDefault="00DF7FF0"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1F9F7181" w14:textId="77777777" w:rsidR="00DF7FF0" w:rsidRPr="00C630D1" w:rsidRDefault="00DF7FF0"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42D22633" w14:textId="47B0B2B0" w:rsidR="00DF7FF0" w:rsidRPr="00C630D1" w:rsidRDefault="00DF7FF0" w:rsidP="008F7B72">
            <w:pPr>
              <w:spacing w:line="400" w:lineRule="exact"/>
              <w:rPr>
                <w:rFonts w:ascii="宋体" w:hAnsi="宋体"/>
                <w:szCs w:val="21"/>
              </w:rPr>
            </w:pPr>
            <w:r w:rsidRPr="00C630D1">
              <w:rPr>
                <w:rFonts w:ascii="宋体" w:hAnsi="宋体"/>
                <w:szCs w:val="21"/>
              </w:rPr>
              <w:t>20</w:t>
            </w:r>
            <w:r w:rsidR="00DB6007">
              <w:rPr>
                <w:rFonts w:ascii="宋体" w:hAnsi="宋体" w:hint="eastAsia"/>
                <w:szCs w:val="21"/>
              </w:rPr>
              <w:t>17-8-14</w:t>
            </w:r>
          </w:p>
        </w:tc>
      </w:tr>
      <w:tr w:rsidR="00DF7FF0" w:rsidRPr="00F264EE" w14:paraId="062B05D4" w14:textId="77777777" w:rsidTr="008F7B72">
        <w:trPr>
          <w:jc w:val="center"/>
        </w:trPr>
        <w:tc>
          <w:tcPr>
            <w:tcW w:w="1548" w:type="dxa"/>
            <w:shd w:val="clear" w:color="auto" w:fill="A6A6A6"/>
          </w:tcPr>
          <w:p w14:paraId="71549A94" w14:textId="77777777" w:rsidR="00DF7FF0" w:rsidRPr="00C630D1" w:rsidRDefault="00DF7FF0"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55BB1BEC" w14:textId="2135E997" w:rsidR="00DF7FF0" w:rsidRPr="00C630D1" w:rsidRDefault="00F264EE" w:rsidP="00427E91">
            <w:pPr>
              <w:spacing w:line="400" w:lineRule="exact"/>
              <w:rPr>
                <w:rFonts w:ascii="宋体" w:hAnsi="宋体"/>
                <w:szCs w:val="21"/>
              </w:rPr>
            </w:pPr>
            <w:r>
              <w:rPr>
                <w:rFonts w:ascii="宋体" w:hAnsi="宋体"/>
                <w:szCs w:val="21"/>
              </w:rPr>
              <w:t>提供业务单元数据报表中调整增加保证金</w:t>
            </w:r>
            <w:r>
              <w:rPr>
                <w:rFonts w:ascii="宋体" w:hAnsi="宋体" w:hint="eastAsia"/>
                <w:szCs w:val="21"/>
              </w:rPr>
              <w:t>、</w:t>
            </w:r>
            <w:r>
              <w:rPr>
                <w:rFonts w:ascii="宋体" w:hAnsi="宋体"/>
                <w:szCs w:val="21"/>
              </w:rPr>
              <w:t>所领档位</w:t>
            </w:r>
            <w:r>
              <w:rPr>
                <w:rFonts w:ascii="宋体" w:hAnsi="宋体" w:hint="eastAsia"/>
                <w:szCs w:val="21"/>
              </w:rPr>
              <w:t>和截止到X月</w:t>
            </w:r>
            <w:r w:rsidR="00FD788A">
              <w:rPr>
                <w:rFonts w:ascii="宋体" w:hAnsi="宋体" w:hint="eastAsia"/>
                <w:szCs w:val="21"/>
              </w:rPr>
              <w:t>（</w:t>
            </w:r>
            <w:r w:rsidR="00427E91">
              <w:rPr>
                <w:rFonts w:ascii="宋体" w:hAnsi="宋体" w:hint="eastAsia"/>
                <w:szCs w:val="21"/>
              </w:rPr>
              <w:t>所选月份</w:t>
            </w:r>
            <w:r w:rsidR="00FD788A">
              <w:rPr>
                <w:rFonts w:ascii="宋体" w:hAnsi="宋体" w:hint="eastAsia"/>
                <w:szCs w:val="21"/>
              </w:rPr>
              <w:t>）</w:t>
            </w:r>
            <w:r>
              <w:rPr>
                <w:rFonts w:ascii="宋体" w:hAnsi="宋体" w:hint="eastAsia"/>
                <w:szCs w:val="21"/>
              </w:rPr>
              <w:t>底的日均保证金的修改</w:t>
            </w:r>
          </w:p>
        </w:tc>
      </w:tr>
      <w:tr w:rsidR="00DF7FF0" w:rsidRPr="00C630D1" w14:paraId="40551272" w14:textId="77777777" w:rsidTr="008F7B72">
        <w:trPr>
          <w:jc w:val="center"/>
        </w:trPr>
        <w:tc>
          <w:tcPr>
            <w:tcW w:w="1548" w:type="dxa"/>
            <w:shd w:val="clear" w:color="auto" w:fill="A6A6A6"/>
          </w:tcPr>
          <w:p w14:paraId="3B8B485E" w14:textId="77777777" w:rsidR="00DF7FF0" w:rsidRPr="00C630D1" w:rsidRDefault="00DF7FF0"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69641A62" w14:textId="77777777" w:rsidR="00DF7FF0" w:rsidRPr="00C630D1" w:rsidRDefault="00DF7FF0" w:rsidP="008F7B72">
            <w:pPr>
              <w:spacing w:line="400" w:lineRule="exact"/>
              <w:rPr>
                <w:rFonts w:ascii="宋体" w:hAnsi="宋体"/>
                <w:szCs w:val="21"/>
              </w:rPr>
            </w:pPr>
            <w:r>
              <w:rPr>
                <w:rFonts w:ascii="宋体" w:hAnsi="宋体" w:hint="eastAsia"/>
                <w:szCs w:val="21"/>
              </w:rPr>
              <w:t>无</w:t>
            </w:r>
          </w:p>
        </w:tc>
      </w:tr>
      <w:tr w:rsidR="00DF7FF0" w:rsidRPr="00C630D1" w14:paraId="7AED9B0E" w14:textId="77777777" w:rsidTr="008F7B72">
        <w:trPr>
          <w:jc w:val="center"/>
        </w:trPr>
        <w:tc>
          <w:tcPr>
            <w:tcW w:w="1548" w:type="dxa"/>
            <w:shd w:val="clear" w:color="auto" w:fill="A6A6A6"/>
          </w:tcPr>
          <w:p w14:paraId="1AB16806" w14:textId="77777777" w:rsidR="00DF7FF0" w:rsidRPr="00C630D1" w:rsidRDefault="00DF7FF0"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22F06208" w14:textId="77777777" w:rsidR="00DF7FF0" w:rsidRPr="00C630D1" w:rsidRDefault="00DF7FF0" w:rsidP="008F7B72">
            <w:pPr>
              <w:spacing w:line="400" w:lineRule="exact"/>
              <w:rPr>
                <w:rFonts w:ascii="宋体" w:hAnsi="宋体"/>
                <w:szCs w:val="21"/>
              </w:rPr>
            </w:pPr>
            <w:r>
              <w:rPr>
                <w:rFonts w:ascii="宋体" w:hAnsi="宋体" w:hint="eastAsia"/>
                <w:szCs w:val="21"/>
              </w:rPr>
              <w:t>无</w:t>
            </w:r>
          </w:p>
        </w:tc>
      </w:tr>
      <w:tr w:rsidR="00DF7FF0" w:rsidRPr="00C630D1" w14:paraId="0C59DFDA" w14:textId="77777777" w:rsidTr="008F7B72">
        <w:trPr>
          <w:jc w:val="center"/>
        </w:trPr>
        <w:tc>
          <w:tcPr>
            <w:tcW w:w="1548" w:type="dxa"/>
            <w:shd w:val="clear" w:color="auto" w:fill="A6A6A6"/>
          </w:tcPr>
          <w:p w14:paraId="0862533D" w14:textId="77777777" w:rsidR="00DF7FF0" w:rsidRPr="00C630D1" w:rsidRDefault="00DF7FF0"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3F1FF50C" w14:textId="77777777" w:rsidR="00DF7FF0" w:rsidRDefault="00DF7FF0" w:rsidP="008F7B72">
            <w:pPr>
              <w:spacing w:before="60" w:after="60" w:line="400" w:lineRule="exact"/>
              <w:jc w:val="left"/>
              <w:rPr>
                <w:rFonts w:ascii="宋体" w:hAnsi="宋体"/>
                <w:b/>
                <w:szCs w:val="21"/>
              </w:rPr>
            </w:pPr>
            <w:r>
              <w:rPr>
                <w:rFonts w:ascii="宋体" w:hAnsi="宋体" w:hint="eastAsia"/>
                <w:b/>
                <w:szCs w:val="21"/>
              </w:rPr>
              <w:t>【设置要素】</w:t>
            </w:r>
          </w:p>
          <w:p w14:paraId="48089571" w14:textId="6AA6AAD3" w:rsidR="00DF7FF0" w:rsidRPr="00DC1BF5" w:rsidRDefault="006962BC" w:rsidP="008F7B72">
            <w:pPr>
              <w:spacing w:before="60" w:after="60" w:line="400" w:lineRule="exact"/>
              <w:jc w:val="left"/>
              <w:rPr>
                <w:rFonts w:ascii="宋体" w:hAnsi="宋体"/>
                <w:szCs w:val="21"/>
              </w:rPr>
            </w:pPr>
            <w:r>
              <w:rPr>
                <w:rFonts w:ascii="宋体" w:hAnsi="宋体"/>
                <w:szCs w:val="21"/>
              </w:rPr>
              <w:t>所领档位</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w:t>
            </w:r>
            <w:r w:rsidR="006300AD">
              <w:rPr>
                <w:rFonts w:ascii="宋体" w:hAnsi="宋体"/>
                <w:szCs w:val="21"/>
              </w:rPr>
              <w:t>内容</w:t>
            </w:r>
            <w:proofErr w:type="gramEnd"/>
            <w:r w:rsidR="006300AD">
              <w:rPr>
                <w:rFonts w:ascii="宋体" w:hAnsi="宋体"/>
                <w:szCs w:val="21"/>
              </w:rPr>
              <w:t>详见数据字典</w:t>
            </w:r>
          </w:p>
        </w:tc>
      </w:tr>
      <w:tr w:rsidR="00DF7FF0" w:rsidRPr="00C630D1" w14:paraId="79292243" w14:textId="77777777" w:rsidTr="008F7B72">
        <w:trPr>
          <w:jc w:val="center"/>
        </w:trPr>
        <w:tc>
          <w:tcPr>
            <w:tcW w:w="1548" w:type="dxa"/>
            <w:shd w:val="clear" w:color="auto" w:fill="A6A6A6"/>
          </w:tcPr>
          <w:p w14:paraId="6EED72D4" w14:textId="77777777" w:rsidR="00DF7FF0" w:rsidRPr="00C630D1" w:rsidRDefault="00DF7FF0"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265B178B" w14:textId="77777777" w:rsidR="00DF7FF0" w:rsidRDefault="00DF7FF0" w:rsidP="008F7B72">
            <w:pPr>
              <w:rPr>
                <w:rFonts w:ascii="宋体" w:hAnsi="宋体"/>
                <w:b/>
                <w:szCs w:val="21"/>
              </w:rPr>
            </w:pPr>
            <w:r w:rsidRPr="00946BE4">
              <w:rPr>
                <w:rFonts w:ascii="宋体" w:hAnsi="宋体" w:hint="eastAsia"/>
                <w:b/>
                <w:szCs w:val="21"/>
              </w:rPr>
              <w:t>【功能操作要求】</w:t>
            </w:r>
          </w:p>
          <w:p w14:paraId="1BC92ACB" w14:textId="310DB2B1" w:rsidR="00DF7FF0" w:rsidRDefault="00D1564C" w:rsidP="008F7B72">
            <w:pPr>
              <w:rPr>
                <w:rFonts w:ascii="宋体" w:hAnsi="宋体"/>
                <w:szCs w:val="21"/>
              </w:rPr>
            </w:pPr>
            <w:r>
              <w:rPr>
                <w:rFonts w:ascii="宋体" w:hAnsi="宋体" w:hint="eastAsia"/>
                <w:szCs w:val="21"/>
              </w:rPr>
              <w:t>调整增加保证金</w:t>
            </w:r>
            <w:r w:rsidR="00F264EE">
              <w:rPr>
                <w:rFonts w:ascii="宋体" w:hAnsi="宋体" w:hint="eastAsia"/>
                <w:szCs w:val="21"/>
              </w:rPr>
              <w:t>：</w:t>
            </w:r>
            <w:r w:rsidR="00FE4E1A">
              <w:rPr>
                <w:rFonts w:ascii="宋体" w:hAnsi="宋体" w:hint="eastAsia"/>
                <w:szCs w:val="21"/>
              </w:rPr>
              <w:t>列字段</w:t>
            </w:r>
          </w:p>
          <w:p w14:paraId="7E0B816E" w14:textId="77777777" w:rsidR="00AD616B" w:rsidRDefault="00C55169" w:rsidP="00C55169">
            <w:pPr>
              <w:pStyle w:val="a8"/>
              <w:numPr>
                <w:ilvl w:val="0"/>
                <w:numId w:val="32"/>
              </w:numPr>
              <w:ind w:firstLineChars="0"/>
              <w:rPr>
                <w:rFonts w:ascii="宋体" w:hAnsi="宋体"/>
                <w:szCs w:val="21"/>
              </w:rPr>
            </w:pPr>
            <w:r>
              <w:rPr>
                <w:rFonts w:ascii="宋体" w:hAnsi="宋体" w:hint="eastAsia"/>
                <w:szCs w:val="21"/>
              </w:rPr>
              <w:t>选择调整值类型：下拉框，下拉</w:t>
            </w:r>
            <w:proofErr w:type="gramStart"/>
            <w:r>
              <w:rPr>
                <w:rFonts w:ascii="宋体" w:hAnsi="宋体" w:hint="eastAsia"/>
                <w:szCs w:val="21"/>
              </w:rPr>
              <w:t>框内容</w:t>
            </w:r>
            <w:proofErr w:type="gramEnd"/>
            <w:r>
              <w:rPr>
                <w:rFonts w:ascii="宋体" w:hAnsi="宋体" w:hint="eastAsia"/>
                <w:szCs w:val="21"/>
              </w:rPr>
              <w:t>为“本月调整增加值”</w:t>
            </w:r>
          </w:p>
          <w:p w14:paraId="1A64DED6" w14:textId="77777777" w:rsidR="00C55169" w:rsidRDefault="00C55169" w:rsidP="00C55169">
            <w:pPr>
              <w:pStyle w:val="a8"/>
              <w:numPr>
                <w:ilvl w:val="0"/>
                <w:numId w:val="32"/>
              </w:numPr>
              <w:ind w:firstLineChars="0"/>
              <w:rPr>
                <w:rFonts w:ascii="宋体" w:hAnsi="宋体"/>
                <w:szCs w:val="21"/>
              </w:rPr>
            </w:pPr>
            <w:r>
              <w:rPr>
                <w:rFonts w:ascii="宋体" w:hAnsi="宋体"/>
                <w:szCs w:val="21"/>
              </w:rPr>
              <w:t>金额</w:t>
            </w:r>
            <w:r>
              <w:rPr>
                <w:rFonts w:ascii="宋体" w:hAnsi="宋体" w:hint="eastAsia"/>
                <w:szCs w:val="21"/>
              </w:rPr>
              <w:t>：</w:t>
            </w:r>
            <w:r>
              <w:rPr>
                <w:rFonts w:ascii="宋体" w:hAnsi="宋体"/>
                <w:szCs w:val="21"/>
              </w:rPr>
              <w:t>带提示文字的输入框</w:t>
            </w:r>
          </w:p>
          <w:p w14:paraId="1EE35B18" w14:textId="77777777" w:rsidR="005049F6" w:rsidRDefault="005049F6" w:rsidP="00C55169">
            <w:pPr>
              <w:pStyle w:val="a8"/>
              <w:numPr>
                <w:ilvl w:val="0"/>
                <w:numId w:val="32"/>
              </w:numPr>
              <w:ind w:firstLineChars="0"/>
              <w:rPr>
                <w:rFonts w:ascii="宋体" w:hAnsi="宋体"/>
                <w:szCs w:val="21"/>
              </w:rPr>
            </w:pPr>
            <w:r>
              <w:rPr>
                <w:rFonts w:ascii="宋体" w:hAnsi="宋体"/>
                <w:szCs w:val="21"/>
              </w:rPr>
              <w:t>√</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点击后确认已输入的内容</w:t>
            </w:r>
          </w:p>
          <w:p w14:paraId="25114441" w14:textId="77777777" w:rsidR="005049F6" w:rsidRDefault="005049F6" w:rsidP="00C55169">
            <w:pPr>
              <w:pStyle w:val="a8"/>
              <w:numPr>
                <w:ilvl w:val="0"/>
                <w:numId w:val="32"/>
              </w:numPr>
              <w:ind w:firstLineChars="0"/>
              <w:rPr>
                <w:rFonts w:ascii="宋体" w:hAnsi="宋体"/>
                <w:szCs w:val="21"/>
              </w:rPr>
            </w:pPr>
            <w:r>
              <w:rPr>
                <w:rFonts w:ascii="宋体" w:hAnsi="宋体"/>
                <w:szCs w:val="21"/>
              </w:rPr>
              <w:t>×</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点击后取消已输入的内容</w:t>
            </w:r>
          </w:p>
          <w:p w14:paraId="0A9DB9FE" w14:textId="77777777" w:rsidR="00FE4E1A" w:rsidRDefault="00FD788A" w:rsidP="00FE4E1A">
            <w:pPr>
              <w:rPr>
                <w:rFonts w:ascii="宋体" w:hAnsi="宋体"/>
                <w:szCs w:val="21"/>
              </w:rPr>
            </w:pPr>
            <w:r>
              <w:rPr>
                <w:rFonts w:ascii="宋体" w:hAnsi="宋体"/>
                <w:szCs w:val="21"/>
              </w:rPr>
              <w:t>截止到</w:t>
            </w:r>
            <w:r>
              <w:rPr>
                <w:rFonts w:ascii="宋体" w:hAnsi="宋体" w:hint="eastAsia"/>
                <w:szCs w:val="21"/>
              </w:rPr>
              <w:t>X月底的日均保证金：</w:t>
            </w:r>
          </w:p>
          <w:p w14:paraId="0FA2F1F6" w14:textId="32BD298B" w:rsidR="00FD788A" w:rsidRPr="00FE4E1A" w:rsidRDefault="00FE4E1A" w:rsidP="00CB041A">
            <w:pPr>
              <w:pStyle w:val="a8"/>
              <w:numPr>
                <w:ilvl w:val="0"/>
                <w:numId w:val="33"/>
              </w:numPr>
              <w:ind w:firstLineChars="0"/>
              <w:rPr>
                <w:rFonts w:ascii="宋体" w:hAnsi="宋体"/>
                <w:szCs w:val="21"/>
              </w:rPr>
            </w:pPr>
            <w:r>
              <w:rPr>
                <w:rFonts w:ascii="宋体" w:hAnsi="宋体" w:hint="eastAsia"/>
                <w:szCs w:val="21"/>
              </w:rPr>
              <w:t>编辑：</w:t>
            </w:r>
            <w:r w:rsidRPr="00FE4E1A">
              <w:rPr>
                <w:rFonts w:ascii="宋体" w:hAnsi="宋体" w:hint="eastAsia"/>
                <w:szCs w:val="21"/>
              </w:rPr>
              <w:t>功能按钮，点开后显示</w:t>
            </w:r>
            <w:r w:rsidR="00CB041A">
              <w:rPr>
                <w:rFonts w:ascii="宋体" w:hAnsi="宋体" w:hint="eastAsia"/>
                <w:szCs w:val="21"/>
              </w:rPr>
              <w:t>数字后显示“+”和</w:t>
            </w:r>
            <w:r w:rsidRPr="00FE4E1A">
              <w:rPr>
                <w:rFonts w:ascii="宋体" w:hAnsi="宋体" w:hint="eastAsia"/>
                <w:szCs w:val="21"/>
              </w:rPr>
              <w:t>输入框</w:t>
            </w:r>
            <w:r w:rsidR="00322D43">
              <w:rPr>
                <w:rFonts w:ascii="宋体" w:hAnsi="宋体" w:hint="eastAsia"/>
                <w:szCs w:val="21"/>
              </w:rPr>
              <w:t>，输入后显示</w:t>
            </w:r>
            <w:proofErr w:type="gramStart"/>
            <w:r w:rsidR="00322D43">
              <w:rPr>
                <w:rFonts w:ascii="宋体" w:hAnsi="宋体" w:hint="eastAsia"/>
                <w:szCs w:val="21"/>
              </w:rPr>
              <w:t>原数字</w:t>
            </w:r>
            <w:proofErr w:type="gramEnd"/>
            <w:r w:rsidR="00322D43">
              <w:rPr>
                <w:rFonts w:ascii="宋体" w:hAnsi="宋体" w:hint="eastAsia"/>
                <w:szCs w:val="21"/>
              </w:rPr>
              <w:t>与输入值的运算结果</w:t>
            </w:r>
          </w:p>
        </w:tc>
      </w:tr>
      <w:tr w:rsidR="00DF7FF0" w:rsidRPr="00C630D1" w14:paraId="723FA0B3" w14:textId="77777777" w:rsidTr="008F7B72">
        <w:trPr>
          <w:jc w:val="center"/>
        </w:trPr>
        <w:tc>
          <w:tcPr>
            <w:tcW w:w="1548" w:type="dxa"/>
            <w:shd w:val="clear" w:color="auto" w:fill="A6A6A6"/>
          </w:tcPr>
          <w:p w14:paraId="3A145183" w14:textId="77777777" w:rsidR="00DF7FF0" w:rsidRPr="00C630D1" w:rsidRDefault="00DF7FF0"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4EECECA7" w14:textId="468A9300" w:rsidR="001C23E9" w:rsidRPr="001C23E9" w:rsidRDefault="001C23E9" w:rsidP="001C23E9">
            <w:pPr>
              <w:spacing w:line="400" w:lineRule="exact"/>
              <w:rPr>
                <w:rFonts w:ascii="宋体" w:hAnsi="宋体"/>
                <w:szCs w:val="21"/>
              </w:rPr>
            </w:pPr>
            <w:r>
              <w:rPr>
                <w:rFonts w:ascii="宋体" w:hAnsi="宋体" w:hint="eastAsia"/>
                <w:szCs w:val="21"/>
              </w:rPr>
              <w:t>分公司、营业部、</w:t>
            </w:r>
            <w:r>
              <w:rPr>
                <w:rFonts w:ascii="宋体" w:hAnsi="宋体"/>
                <w:szCs w:val="21"/>
              </w:rPr>
              <w:t>原保证金基数</w:t>
            </w:r>
            <w:r>
              <w:rPr>
                <w:rFonts w:ascii="宋体" w:hAnsi="宋体" w:hint="eastAsia"/>
                <w:szCs w:val="21"/>
              </w:rPr>
              <w:t>、</w:t>
            </w:r>
            <w:r>
              <w:rPr>
                <w:rFonts w:ascii="宋体" w:hAnsi="宋体"/>
                <w:szCs w:val="21"/>
              </w:rPr>
              <w:t>调整增加保证金</w:t>
            </w:r>
            <w:r>
              <w:rPr>
                <w:rFonts w:ascii="宋体" w:hAnsi="宋体" w:hint="eastAsia"/>
                <w:szCs w:val="21"/>
              </w:rPr>
              <w:t>、</w:t>
            </w:r>
            <w:r>
              <w:rPr>
                <w:rFonts w:ascii="宋体" w:hAnsi="宋体"/>
                <w:szCs w:val="21"/>
              </w:rPr>
              <w:t>日均保证金基数</w:t>
            </w:r>
            <w:r>
              <w:rPr>
                <w:rFonts w:ascii="宋体" w:hAnsi="宋体" w:hint="eastAsia"/>
                <w:szCs w:val="21"/>
              </w:rPr>
              <w:t>、</w:t>
            </w:r>
            <w:r>
              <w:rPr>
                <w:rFonts w:ascii="宋体" w:hAnsi="宋体"/>
                <w:szCs w:val="21"/>
              </w:rPr>
              <w:t>所领档位</w:t>
            </w:r>
            <w:r>
              <w:rPr>
                <w:rFonts w:ascii="宋体" w:hAnsi="宋体" w:hint="eastAsia"/>
                <w:szCs w:val="21"/>
              </w:rPr>
              <w:t>、</w:t>
            </w:r>
            <w:r>
              <w:rPr>
                <w:rFonts w:ascii="宋体" w:hAnsi="宋体"/>
                <w:szCs w:val="21"/>
              </w:rPr>
              <w:t>上月底的日均保证金</w:t>
            </w:r>
            <w:r>
              <w:rPr>
                <w:rFonts w:ascii="宋体" w:hAnsi="宋体" w:hint="eastAsia"/>
                <w:szCs w:val="21"/>
              </w:rPr>
              <w:t>、</w:t>
            </w:r>
            <w:r>
              <w:rPr>
                <w:rFonts w:ascii="宋体" w:hAnsi="宋体"/>
                <w:szCs w:val="21"/>
              </w:rPr>
              <w:t>截止到</w:t>
            </w:r>
            <w:r>
              <w:rPr>
                <w:rFonts w:ascii="宋体" w:hAnsi="宋体" w:hint="eastAsia"/>
                <w:szCs w:val="21"/>
              </w:rPr>
              <w:t>X月底的保证金、X月日均增长、增长比率、X月新增客户日均保证金增长、老客户</w:t>
            </w:r>
            <w:r w:rsidR="00D70F89">
              <w:rPr>
                <w:rFonts w:ascii="宋体" w:hAnsi="宋体" w:hint="eastAsia"/>
                <w:szCs w:val="21"/>
              </w:rPr>
              <w:t>X月日均 保证金增长、预测保证金</w:t>
            </w:r>
          </w:p>
        </w:tc>
      </w:tr>
      <w:tr w:rsidR="00DF7FF0" w:rsidRPr="00C630D1" w14:paraId="138E253D" w14:textId="77777777" w:rsidTr="008F7B72">
        <w:trPr>
          <w:jc w:val="center"/>
        </w:trPr>
        <w:tc>
          <w:tcPr>
            <w:tcW w:w="1548" w:type="dxa"/>
            <w:shd w:val="clear" w:color="auto" w:fill="A6A6A6"/>
          </w:tcPr>
          <w:p w14:paraId="0E04F1A9" w14:textId="77777777" w:rsidR="00DF7FF0" w:rsidRPr="00C630D1" w:rsidRDefault="00DF7FF0"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58F3800C" w14:textId="578ABCF9" w:rsidR="00DF7FF0" w:rsidRDefault="00113ABE" w:rsidP="00113ABE">
            <w:pPr>
              <w:spacing w:line="400" w:lineRule="exact"/>
              <w:rPr>
                <w:rFonts w:ascii="宋体" w:hAnsi="宋体"/>
                <w:szCs w:val="21"/>
              </w:rPr>
            </w:pPr>
            <w:r>
              <w:rPr>
                <w:rFonts w:ascii="宋体" w:hAnsi="宋体"/>
                <w:szCs w:val="21"/>
              </w:rPr>
              <w:t>点击</w:t>
            </w:r>
            <w:r>
              <w:rPr>
                <w:rFonts w:ascii="宋体" w:hAnsi="宋体" w:hint="eastAsia"/>
                <w:szCs w:val="21"/>
              </w:rPr>
              <w:t>【</w:t>
            </w:r>
            <w:r>
              <w:rPr>
                <w:rFonts w:ascii="宋体" w:hAnsi="宋体"/>
                <w:szCs w:val="21"/>
              </w:rPr>
              <w:t>补充单元数据</w:t>
            </w:r>
            <w:r>
              <w:rPr>
                <w:rFonts w:ascii="宋体" w:hAnsi="宋体" w:hint="eastAsia"/>
                <w:szCs w:val="21"/>
              </w:rPr>
              <w:t>】弹出</w:t>
            </w:r>
            <w:r w:rsidR="000A3F37">
              <w:rPr>
                <w:rFonts w:ascii="宋体" w:hAnsi="宋体" w:hint="eastAsia"/>
                <w:szCs w:val="21"/>
              </w:rPr>
              <w:t>本页面</w:t>
            </w:r>
          </w:p>
          <w:p w14:paraId="0958AFDE" w14:textId="77777777" w:rsidR="00C418EC" w:rsidRDefault="00C418EC" w:rsidP="00113ABE">
            <w:pPr>
              <w:spacing w:line="400" w:lineRule="exact"/>
              <w:rPr>
                <w:rFonts w:ascii="宋体" w:hAnsi="宋体"/>
                <w:szCs w:val="21"/>
              </w:rPr>
            </w:pPr>
            <w:r>
              <w:rPr>
                <w:rFonts w:ascii="宋体" w:hAnsi="宋体"/>
                <w:szCs w:val="21"/>
              </w:rPr>
              <w:t>操作员具有</w:t>
            </w:r>
            <w:r>
              <w:rPr>
                <w:rFonts w:ascii="宋体" w:hAnsi="宋体" w:hint="eastAsia"/>
                <w:szCs w:val="21"/>
              </w:rPr>
              <w:t>【</w:t>
            </w:r>
            <w:r w:rsidR="004906C1">
              <w:rPr>
                <w:rFonts w:ascii="宋体" w:hAnsi="宋体" w:hint="eastAsia"/>
                <w:szCs w:val="21"/>
              </w:rPr>
              <w:t>日均保证金数据跟踪</w:t>
            </w:r>
            <w:r>
              <w:rPr>
                <w:rFonts w:ascii="宋体" w:hAnsi="宋体" w:hint="eastAsia"/>
                <w:szCs w:val="21"/>
              </w:rPr>
              <w:t>】</w:t>
            </w:r>
            <w:r w:rsidR="004906C1">
              <w:rPr>
                <w:rFonts w:ascii="宋体" w:hAnsi="宋体" w:hint="eastAsia"/>
                <w:szCs w:val="21"/>
              </w:rPr>
              <w:t>【报表统计】菜单权限</w:t>
            </w:r>
          </w:p>
          <w:p w14:paraId="6EB792F8" w14:textId="7F8F821F" w:rsidR="004906C1" w:rsidRPr="000A3B83" w:rsidRDefault="004906C1" w:rsidP="00113ABE">
            <w:pPr>
              <w:spacing w:line="400" w:lineRule="exact"/>
              <w:rPr>
                <w:rFonts w:ascii="宋体" w:hAnsi="宋体"/>
                <w:szCs w:val="21"/>
              </w:rPr>
            </w:pPr>
            <w:r>
              <w:rPr>
                <w:rFonts w:ascii="宋体" w:hAnsi="宋体"/>
                <w:szCs w:val="21"/>
              </w:rPr>
              <w:t>操作员具有</w:t>
            </w:r>
            <w:r>
              <w:rPr>
                <w:rFonts w:ascii="宋体" w:hAnsi="宋体" w:hint="eastAsia"/>
                <w:szCs w:val="21"/>
              </w:rPr>
              <w:t>【</w:t>
            </w:r>
            <w:r w:rsidR="00A254D5">
              <w:rPr>
                <w:rFonts w:ascii="宋体" w:hAnsi="宋体" w:hint="eastAsia"/>
                <w:szCs w:val="21"/>
              </w:rPr>
              <w:t>报表</w:t>
            </w:r>
            <w:r>
              <w:rPr>
                <w:rFonts w:ascii="宋体" w:hAnsi="宋体" w:hint="eastAsia"/>
                <w:szCs w:val="21"/>
              </w:rPr>
              <w:t>】</w:t>
            </w:r>
            <w:r w:rsidR="00A254D5">
              <w:rPr>
                <w:rFonts w:ascii="宋体" w:hAnsi="宋体" w:hint="eastAsia"/>
                <w:szCs w:val="21"/>
              </w:rPr>
              <w:t>功能权限</w:t>
            </w:r>
          </w:p>
        </w:tc>
      </w:tr>
      <w:tr w:rsidR="00DF7FF0" w:rsidRPr="00C630D1" w14:paraId="41157C1C" w14:textId="77777777" w:rsidTr="008F7B72">
        <w:trPr>
          <w:jc w:val="center"/>
        </w:trPr>
        <w:tc>
          <w:tcPr>
            <w:tcW w:w="1548" w:type="dxa"/>
            <w:shd w:val="clear" w:color="auto" w:fill="A6A6A6"/>
          </w:tcPr>
          <w:p w14:paraId="4F37536D" w14:textId="77777777" w:rsidR="00DF7FF0" w:rsidRPr="00C630D1" w:rsidRDefault="00DF7FF0"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18885444" w14:textId="0D64643E" w:rsidR="00DF7FF0" w:rsidRPr="00C630D1" w:rsidRDefault="003E3589" w:rsidP="008F7B72">
            <w:pPr>
              <w:spacing w:line="400" w:lineRule="atLeast"/>
              <w:rPr>
                <w:rFonts w:ascii="宋体" w:hAnsi="宋体"/>
                <w:szCs w:val="21"/>
              </w:rPr>
            </w:pPr>
            <w:r>
              <w:rPr>
                <w:rFonts w:ascii="宋体" w:hAnsi="宋体"/>
                <w:szCs w:val="21"/>
              </w:rPr>
              <w:t>无</w:t>
            </w:r>
          </w:p>
        </w:tc>
      </w:tr>
      <w:tr w:rsidR="00DF7FF0" w:rsidRPr="00C630D1" w14:paraId="48318A82" w14:textId="77777777" w:rsidTr="008F7B72">
        <w:trPr>
          <w:jc w:val="center"/>
        </w:trPr>
        <w:tc>
          <w:tcPr>
            <w:tcW w:w="1548" w:type="dxa"/>
            <w:shd w:val="clear" w:color="auto" w:fill="A6A6A6"/>
          </w:tcPr>
          <w:p w14:paraId="70471BFB" w14:textId="77777777" w:rsidR="00DF7FF0" w:rsidRPr="00C630D1" w:rsidRDefault="00DF7FF0"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730955E8" w14:textId="77777777" w:rsidR="00DF7FF0" w:rsidRPr="00C630D1" w:rsidRDefault="00DF7FF0" w:rsidP="008F7B72">
            <w:pPr>
              <w:spacing w:line="400" w:lineRule="exact"/>
              <w:rPr>
                <w:rFonts w:ascii="宋体" w:hAnsi="宋体"/>
                <w:szCs w:val="21"/>
              </w:rPr>
            </w:pPr>
            <w:r>
              <w:rPr>
                <w:rFonts w:ascii="宋体" w:hAnsi="宋体" w:hint="eastAsia"/>
                <w:szCs w:val="21"/>
              </w:rPr>
              <w:t>无</w:t>
            </w:r>
          </w:p>
        </w:tc>
      </w:tr>
    </w:tbl>
    <w:p w14:paraId="0DFCD3DC" w14:textId="78098F01" w:rsidR="00597FAB" w:rsidRDefault="00851C0A" w:rsidP="00851C0A">
      <w:pPr>
        <w:pStyle w:val="5"/>
      </w:pPr>
      <w:r>
        <w:rPr>
          <w:rFonts w:hint="eastAsia"/>
        </w:rPr>
        <w:t>一线业务人员数据报表</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851C0A" w:rsidRPr="00C630D1" w14:paraId="11F02638" w14:textId="77777777" w:rsidTr="008F7B72">
        <w:trPr>
          <w:jc w:val="center"/>
        </w:trPr>
        <w:tc>
          <w:tcPr>
            <w:tcW w:w="1548" w:type="dxa"/>
            <w:shd w:val="clear" w:color="auto" w:fill="A6A6A6"/>
          </w:tcPr>
          <w:p w14:paraId="5F209E30" w14:textId="77777777" w:rsidR="00851C0A" w:rsidRPr="00C630D1" w:rsidRDefault="00851C0A"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01616F1C" w14:textId="77777777" w:rsidR="00851C0A" w:rsidRPr="00C630D1" w:rsidRDefault="00851C0A" w:rsidP="008F7B72">
            <w:pPr>
              <w:spacing w:line="400" w:lineRule="exact"/>
              <w:rPr>
                <w:rFonts w:ascii="宋体" w:hAnsi="宋体"/>
                <w:szCs w:val="21"/>
              </w:rPr>
            </w:pPr>
          </w:p>
        </w:tc>
      </w:tr>
      <w:tr w:rsidR="00851C0A" w:rsidRPr="00C630D1" w14:paraId="2B563126" w14:textId="77777777" w:rsidTr="008F7B72">
        <w:trPr>
          <w:jc w:val="center"/>
        </w:trPr>
        <w:tc>
          <w:tcPr>
            <w:tcW w:w="1548" w:type="dxa"/>
            <w:shd w:val="clear" w:color="auto" w:fill="A6A6A6"/>
          </w:tcPr>
          <w:p w14:paraId="44F6E9CB" w14:textId="77777777" w:rsidR="00851C0A" w:rsidRPr="00C630D1" w:rsidRDefault="00851C0A" w:rsidP="008F7B72">
            <w:pPr>
              <w:spacing w:line="400" w:lineRule="exact"/>
              <w:rPr>
                <w:rFonts w:ascii="宋体" w:hAnsi="宋体"/>
                <w:color w:val="000000"/>
                <w:szCs w:val="21"/>
              </w:rPr>
            </w:pPr>
            <w:r w:rsidRPr="00C630D1">
              <w:rPr>
                <w:rFonts w:ascii="宋体" w:hAnsi="宋体" w:hint="eastAsia"/>
                <w:color w:val="000000"/>
                <w:szCs w:val="21"/>
              </w:rPr>
              <w:lastRenderedPageBreak/>
              <w:t>功能名称</w:t>
            </w:r>
          </w:p>
        </w:tc>
        <w:tc>
          <w:tcPr>
            <w:tcW w:w="9714" w:type="dxa"/>
            <w:gridSpan w:val="3"/>
          </w:tcPr>
          <w:p w14:paraId="4F73DF9C" w14:textId="77777777" w:rsidR="00851C0A" w:rsidRPr="00C630D1" w:rsidRDefault="00851C0A" w:rsidP="008F7B72">
            <w:pPr>
              <w:spacing w:line="400" w:lineRule="exact"/>
              <w:rPr>
                <w:rFonts w:ascii="宋体" w:hAnsi="宋体"/>
                <w:szCs w:val="21"/>
              </w:rPr>
            </w:pPr>
            <w:r>
              <w:rPr>
                <w:rFonts w:ascii="宋体" w:hAnsi="宋体"/>
                <w:szCs w:val="21"/>
              </w:rPr>
              <w:t>业务单元数据报表</w:t>
            </w:r>
          </w:p>
        </w:tc>
      </w:tr>
      <w:tr w:rsidR="00851C0A" w:rsidRPr="00C630D1" w14:paraId="397FFBB8" w14:textId="77777777" w:rsidTr="008F7B72">
        <w:trPr>
          <w:jc w:val="center"/>
        </w:trPr>
        <w:tc>
          <w:tcPr>
            <w:tcW w:w="1548" w:type="dxa"/>
            <w:shd w:val="clear" w:color="auto" w:fill="A6A6A6"/>
          </w:tcPr>
          <w:p w14:paraId="24A8519A" w14:textId="77777777" w:rsidR="00851C0A" w:rsidRPr="00C630D1" w:rsidRDefault="00851C0A"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684F4FC5" w14:textId="77777777" w:rsidR="00851C0A" w:rsidRPr="00C630D1" w:rsidRDefault="00851C0A"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45B415B4" w14:textId="77777777" w:rsidR="00851C0A" w:rsidRPr="00C630D1" w:rsidRDefault="00851C0A"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28B16BC4" w14:textId="77777777" w:rsidR="00851C0A" w:rsidRPr="00C630D1" w:rsidRDefault="00851C0A" w:rsidP="008F7B72">
            <w:pPr>
              <w:spacing w:line="400" w:lineRule="exact"/>
              <w:rPr>
                <w:rFonts w:ascii="宋体" w:hAnsi="宋体"/>
                <w:szCs w:val="21"/>
              </w:rPr>
            </w:pPr>
            <w:r w:rsidRPr="00C630D1">
              <w:rPr>
                <w:rFonts w:ascii="宋体" w:hAnsi="宋体"/>
                <w:szCs w:val="21"/>
              </w:rPr>
              <w:t>20</w:t>
            </w:r>
            <w:r>
              <w:rPr>
                <w:rFonts w:ascii="宋体" w:hAnsi="宋体" w:hint="eastAsia"/>
                <w:szCs w:val="21"/>
              </w:rPr>
              <w:t>17-8-14</w:t>
            </w:r>
          </w:p>
        </w:tc>
      </w:tr>
      <w:tr w:rsidR="00851C0A" w:rsidRPr="00F264EE" w14:paraId="7ED8DF3E" w14:textId="77777777" w:rsidTr="008F7B72">
        <w:trPr>
          <w:jc w:val="center"/>
        </w:trPr>
        <w:tc>
          <w:tcPr>
            <w:tcW w:w="1548" w:type="dxa"/>
            <w:shd w:val="clear" w:color="auto" w:fill="A6A6A6"/>
          </w:tcPr>
          <w:p w14:paraId="7DE8A08D" w14:textId="77777777" w:rsidR="00851C0A" w:rsidRPr="00C630D1" w:rsidRDefault="00851C0A"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606431D7" w14:textId="77777777" w:rsidR="00851C0A" w:rsidRPr="00C630D1" w:rsidRDefault="00851C0A" w:rsidP="008F7B72">
            <w:pPr>
              <w:spacing w:line="400" w:lineRule="exact"/>
              <w:rPr>
                <w:rFonts w:ascii="宋体" w:hAnsi="宋体"/>
                <w:szCs w:val="21"/>
              </w:rPr>
            </w:pPr>
            <w:r>
              <w:rPr>
                <w:rFonts w:ascii="宋体" w:hAnsi="宋体"/>
                <w:szCs w:val="21"/>
              </w:rPr>
              <w:t>提供业务单元数据报表中调整增加保证金</w:t>
            </w:r>
            <w:r>
              <w:rPr>
                <w:rFonts w:ascii="宋体" w:hAnsi="宋体" w:hint="eastAsia"/>
                <w:szCs w:val="21"/>
              </w:rPr>
              <w:t>、</w:t>
            </w:r>
            <w:r>
              <w:rPr>
                <w:rFonts w:ascii="宋体" w:hAnsi="宋体"/>
                <w:szCs w:val="21"/>
              </w:rPr>
              <w:t>所领档位</w:t>
            </w:r>
            <w:r>
              <w:rPr>
                <w:rFonts w:ascii="宋体" w:hAnsi="宋体" w:hint="eastAsia"/>
                <w:szCs w:val="21"/>
              </w:rPr>
              <w:t>和截止到X月（所选月份）底的日均保证金的修改</w:t>
            </w:r>
          </w:p>
        </w:tc>
      </w:tr>
      <w:tr w:rsidR="00851C0A" w:rsidRPr="00C630D1" w14:paraId="6543A6E1" w14:textId="77777777" w:rsidTr="008F7B72">
        <w:trPr>
          <w:jc w:val="center"/>
        </w:trPr>
        <w:tc>
          <w:tcPr>
            <w:tcW w:w="1548" w:type="dxa"/>
            <w:shd w:val="clear" w:color="auto" w:fill="A6A6A6"/>
          </w:tcPr>
          <w:p w14:paraId="60F93B11" w14:textId="77777777" w:rsidR="00851C0A" w:rsidRPr="00C630D1" w:rsidRDefault="00851C0A"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545BEA98" w14:textId="77777777" w:rsidR="00851C0A" w:rsidRPr="00C630D1" w:rsidRDefault="00851C0A" w:rsidP="008F7B72">
            <w:pPr>
              <w:spacing w:line="400" w:lineRule="exact"/>
              <w:rPr>
                <w:rFonts w:ascii="宋体" w:hAnsi="宋体"/>
                <w:szCs w:val="21"/>
              </w:rPr>
            </w:pPr>
            <w:r>
              <w:rPr>
                <w:rFonts w:ascii="宋体" w:hAnsi="宋体" w:hint="eastAsia"/>
                <w:szCs w:val="21"/>
              </w:rPr>
              <w:t>无</w:t>
            </w:r>
          </w:p>
        </w:tc>
      </w:tr>
      <w:tr w:rsidR="00851C0A" w:rsidRPr="00C630D1" w14:paraId="69741D3B" w14:textId="77777777" w:rsidTr="008F7B72">
        <w:trPr>
          <w:jc w:val="center"/>
        </w:trPr>
        <w:tc>
          <w:tcPr>
            <w:tcW w:w="1548" w:type="dxa"/>
            <w:shd w:val="clear" w:color="auto" w:fill="A6A6A6"/>
          </w:tcPr>
          <w:p w14:paraId="6F65E186" w14:textId="77777777" w:rsidR="00851C0A" w:rsidRPr="00C630D1" w:rsidRDefault="00851C0A"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3289BF13" w14:textId="77777777" w:rsidR="00851C0A" w:rsidRPr="00C630D1" w:rsidRDefault="00851C0A" w:rsidP="008F7B72">
            <w:pPr>
              <w:spacing w:line="400" w:lineRule="exact"/>
              <w:rPr>
                <w:rFonts w:ascii="宋体" w:hAnsi="宋体"/>
                <w:szCs w:val="21"/>
              </w:rPr>
            </w:pPr>
            <w:r>
              <w:rPr>
                <w:rFonts w:ascii="宋体" w:hAnsi="宋体" w:hint="eastAsia"/>
                <w:szCs w:val="21"/>
              </w:rPr>
              <w:t>无</w:t>
            </w:r>
          </w:p>
        </w:tc>
      </w:tr>
      <w:tr w:rsidR="00851C0A" w:rsidRPr="00C630D1" w14:paraId="6A6DA1B6" w14:textId="77777777" w:rsidTr="008F7B72">
        <w:trPr>
          <w:jc w:val="center"/>
        </w:trPr>
        <w:tc>
          <w:tcPr>
            <w:tcW w:w="1548" w:type="dxa"/>
            <w:shd w:val="clear" w:color="auto" w:fill="A6A6A6"/>
          </w:tcPr>
          <w:p w14:paraId="26925EC4" w14:textId="77777777" w:rsidR="00851C0A" w:rsidRPr="00C630D1" w:rsidRDefault="00851C0A"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584A421E" w14:textId="77777777" w:rsidR="00851C0A" w:rsidRDefault="00851C0A" w:rsidP="008F7B72">
            <w:pPr>
              <w:spacing w:before="60" w:after="60" w:line="400" w:lineRule="exact"/>
              <w:jc w:val="left"/>
              <w:rPr>
                <w:rFonts w:ascii="宋体" w:hAnsi="宋体"/>
                <w:b/>
                <w:szCs w:val="21"/>
              </w:rPr>
            </w:pPr>
            <w:r>
              <w:rPr>
                <w:rFonts w:ascii="宋体" w:hAnsi="宋体" w:hint="eastAsia"/>
                <w:b/>
                <w:szCs w:val="21"/>
              </w:rPr>
              <w:t>【设置要素】</w:t>
            </w:r>
          </w:p>
          <w:p w14:paraId="7FAFEB33" w14:textId="77777777" w:rsidR="00462AEB" w:rsidRDefault="00462AEB" w:rsidP="00462AEB">
            <w:pPr>
              <w:rPr>
                <w:rFonts w:ascii="宋体" w:hAnsi="宋体"/>
                <w:szCs w:val="21"/>
              </w:rPr>
            </w:pPr>
            <w:r>
              <w:rPr>
                <w:rFonts w:ascii="宋体" w:hAnsi="宋体" w:hint="eastAsia"/>
                <w:szCs w:val="21"/>
              </w:rPr>
              <w:t>搜索人员：带提示文字的输入框</w:t>
            </w:r>
          </w:p>
          <w:p w14:paraId="33D76C97" w14:textId="77777777" w:rsidR="00851C0A" w:rsidRPr="00DC1BF5" w:rsidRDefault="00851C0A" w:rsidP="008F7B72">
            <w:pPr>
              <w:spacing w:before="60" w:after="60" w:line="400" w:lineRule="exact"/>
              <w:jc w:val="left"/>
              <w:rPr>
                <w:rFonts w:ascii="宋体" w:hAnsi="宋体"/>
                <w:szCs w:val="21"/>
              </w:rPr>
            </w:pPr>
            <w:r>
              <w:rPr>
                <w:rFonts w:ascii="宋体" w:hAnsi="宋体"/>
                <w:szCs w:val="21"/>
              </w:rPr>
              <w:t>所领档位</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详见数据字典</w:t>
            </w:r>
          </w:p>
        </w:tc>
      </w:tr>
      <w:tr w:rsidR="00851C0A" w:rsidRPr="00C630D1" w14:paraId="47FB1908" w14:textId="77777777" w:rsidTr="008F7B72">
        <w:trPr>
          <w:jc w:val="center"/>
        </w:trPr>
        <w:tc>
          <w:tcPr>
            <w:tcW w:w="1548" w:type="dxa"/>
            <w:shd w:val="clear" w:color="auto" w:fill="A6A6A6"/>
          </w:tcPr>
          <w:p w14:paraId="0AE1C08D" w14:textId="77777777" w:rsidR="00851C0A" w:rsidRPr="00C630D1" w:rsidRDefault="00851C0A"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11A49740" w14:textId="77777777" w:rsidR="00851C0A" w:rsidRDefault="00851C0A" w:rsidP="008F7B72">
            <w:pPr>
              <w:rPr>
                <w:rFonts w:ascii="宋体" w:hAnsi="宋体"/>
                <w:b/>
                <w:szCs w:val="21"/>
              </w:rPr>
            </w:pPr>
            <w:r w:rsidRPr="00946BE4">
              <w:rPr>
                <w:rFonts w:ascii="宋体" w:hAnsi="宋体" w:hint="eastAsia"/>
                <w:b/>
                <w:szCs w:val="21"/>
              </w:rPr>
              <w:t>【功能操作要求】</w:t>
            </w:r>
          </w:p>
          <w:p w14:paraId="724B244D" w14:textId="77777777" w:rsidR="00851C0A" w:rsidRDefault="00851C0A" w:rsidP="008F7B72">
            <w:pPr>
              <w:rPr>
                <w:rFonts w:ascii="宋体" w:hAnsi="宋体"/>
                <w:szCs w:val="21"/>
              </w:rPr>
            </w:pPr>
            <w:r>
              <w:rPr>
                <w:rFonts w:ascii="宋体" w:hAnsi="宋体" w:hint="eastAsia"/>
                <w:szCs w:val="21"/>
              </w:rPr>
              <w:t>调整增加保证金：列字段</w:t>
            </w:r>
          </w:p>
          <w:p w14:paraId="47BC84B3" w14:textId="77777777" w:rsidR="00851C0A" w:rsidRDefault="00851C0A" w:rsidP="008F7B72">
            <w:pPr>
              <w:pStyle w:val="a8"/>
              <w:numPr>
                <w:ilvl w:val="0"/>
                <w:numId w:val="32"/>
              </w:numPr>
              <w:ind w:firstLineChars="0"/>
              <w:rPr>
                <w:rFonts w:ascii="宋体" w:hAnsi="宋体"/>
                <w:szCs w:val="21"/>
              </w:rPr>
            </w:pPr>
            <w:r>
              <w:rPr>
                <w:rFonts w:ascii="宋体" w:hAnsi="宋体" w:hint="eastAsia"/>
                <w:szCs w:val="21"/>
              </w:rPr>
              <w:t>选择调整值类型：下拉框，下拉</w:t>
            </w:r>
            <w:proofErr w:type="gramStart"/>
            <w:r>
              <w:rPr>
                <w:rFonts w:ascii="宋体" w:hAnsi="宋体" w:hint="eastAsia"/>
                <w:szCs w:val="21"/>
              </w:rPr>
              <w:t>框内容</w:t>
            </w:r>
            <w:proofErr w:type="gramEnd"/>
            <w:r>
              <w:rPr>
                <w:rFonts w:ascii="宋体" w:hAnsi="宋体" w:hint="eastAsia"/>
                <w:szCs w:val="21"/>
              </w:rPr>
              <w:t>为“本月调整增加值”</w:t>
            </w:r>
          </w:p>
          <w:p w14:paraId="263BA211" w14:textId="77777777" w:rsidR="00851C0A" w:rsidRDefault="00851C0A" w:rsidP="008F7B72">
            <w:pPr>
              <w:pStyle w:val="a8"/>
              <w:numPr>
                <w:ilvl w:val="0"/>
                <w:numId w:val="32"/>
              </w:numPr>
              <w:ind w:firstLineChars="0"/>
              <w:rPr>
                <w:rFonts w:ascii="宋体" w:hAnsi="宋体"/>
                <w:szCs w:val="21"/>
              </w:rPr>
            </w:pPr>
            <w:r>
              <w:rPr>
                <w:rFonts w:ascii="宋体" w:hAnsi="宋体"/>
                <w:szCs w:val="21"/>
              </w:rPr>
              <w:t>金额</w:t>
            </w:r>
            <w:r>
              <w:rPr>
                <w:rFonts w:ascii="宋体" w:hAnsi="宋体" w:hint="eastAsia"/>
                <w:szCs w:val="21"/>
              </w:rPr>
              <w:t>：</w:t>
            </w:r>
            <w:r>
              <w:rPr>
                <w:rFonts w:ascii="宋体" w:hAnsi="宋体"/>
                <w:szCs w:val="21"/>
              </w:rPr>
              <w:t>带提示文字的输入框</w:t>
            </w:r>
          </w:p>
          <w:p w14:paraId="58C53440" w14:textId="77777777" w:rsidR="00851C0A" w:rsidRDefault="00851C0A" w:rsidP="008F7B72">
            <w:pPr>
              <w:pStyle w:val="a8"/>
              <w:numPr>
                <w:ilvl w:val="0"/>
                <w:numId w:val="32"/>
              </w:numPr>
              <w:ind w:firstLineChars="0"/>
              <w:rPr>
                <w:rFonts w:ascii="宋体" w:hAnsi="宋体"/>
                <w:szCs w:val="21"/>
              </w:rPr>
            </w:pPr>
            <w:r>
              <w:rPr>
                <w:rFonts w:ascii="宋体" w:hAnsi="宋体"/>
                <w:szCs w:val="21"/>
              </w:rPr>
              <w:t>√</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点击后确认已输入的内容</w:t>
            </w:r>
          </w:p>
          <w:p w14:paraId="20725F6E" w14:textId="77777777" w:rsidR="00851C0A" w:rsidRDefault="00851C0A" w:rsidP="008F7B72">
            <w:pPr>
              <w:pStyle w:val="a8"/>
              <w:numPr>
                <w:ilvl w:val="0"/>
                <w:numId w:val="32"/>
              </w:numPr>
              <w:ind w:firstLineChars="0"/>
              <w:rPr>
                <w:rFonts w:ascii="宋体" w:hAnsi="宋体"/>
                <w:szCs w:val="21"/>
              </w:rPr>
            </w:pPr>
            <w:r>
              <w:rPr>
                <w:rFonts w:ascii="宋体" w:hAnsi="宋体"/>
                <w:szCs w:val="21"/>
              </w:rPr>
              <w:t>×</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点击后取消已输入的内容</w:t>
            </w:r>
          </w:p>
          <w:p w14:paraId="5EC3D32E" w14:textId="77777777" w:rsidR="00851C0A" w:rsidRDefault="00851C0A" w:rsidP="008F7B72">
            <w:pPr>
              <w:rPr>
                <w:rFonts w:ascii="宋体" w:hAnsi="宋体"/>
                <w:szCs w:val="21"/>
              </w:rPr>
            </w:pPr>
            <w:r>
              <w:rPr>
                <w:rFonts w:ascii="宋体" w:hAnsi="宋体"/>
                <w:szCs w:val="21"/>
              </w:rPr>
              <w:t>截止到</w:t>
            </w:r>
            <w:r>
              <w:rPr>
                <w:rFonts w:ascii="宋体" w:hAnsi="宋体" w:hint="eastAsia"/>
                <w:szCs w:val="21"/>
              </w:rPr>
              <w:t>X月底的日均保证金：</w:t>
            </w:r>
          </w:p>
          <w:p w14:paraId="6E05376B" w14:textId="77777777" w:rsidR="00851C0A" w:rsidRDefault="00851C0A" w:rsidP="008F7B72">
            <w:pPr>
              <w:pStyle w:val="a8"/>
              <w:numPr>
                <w:ilvl w:val="0"/>
                <w:numId w:val="33"/>
              </w:numPr>
              <w:ind w:firstLineChars="0"/>
              <w:rPr>
                <w:rFonts w:ascii="宋体" w:hAnsi="宋体"/>
                <w:szCs w:val="21"/>
              </w:rPr>
            </w:pPr>
            <w:r>
              <w:rPr>
                <w:rFonts w:ascii="宋体" w:hAnsi="宋体" w:hint="eastAsia"/>
                <w:szCs w:val="21"/>
              </w:rPr>
              <w:t>编辑：</w:t>
            </w:r>
            <w:r w:rsidRPr="00FE4E1A">
              <w:rPr>
                <w:rFonts w:ascii="宋体" w:hAnsi="宋体" w:hint="eastAsia"/>
                <w:szCs w:val="21"/>
              </w:rPr>
              <w:t>功能按钮，点开后显示</w:t>
            </w:r>
            <w:r>
              <w:rPr>
                <w:rFonts w:ascii="宋体" w:hAnsi="宋体" w:hint="eastAsia"/>
                <w:szCs w:val="21"/>
              </w:rPr>
              <w:t>数字后显示“+”和</w:t>
            </w:r>
            <w:r w:rsidRPr="00FE4E1A">
              <w:rPr>
                <w:rFonts w:ascii="宋体" w:hAnsi="宋体" w:hint="eastAsia"/>
                <w:szCs w:val="21"/>
              </w:rPr>
              <w:t>输入框</w:t>
            </w:r>
            <w:r>
              <w:rPr>
                <w:rFonts w:ascii="宋体" w:hAnsi="宋体" w:hint="eastAsia"/>
                <w:szCs w:val="21"/>
              </w:rPr>
              <w:t>，输入后显示</w:t>
            </w:r>
            <w:proofErr w:type="gramStart"/>
            <w:r>
              <w:rPr>
                <w:rFonts w:ascii="宋体" w:hAnsi="宋体" w:hint="eastAsia"/>
                <w:szCs w:val="21"/>
              </w:rPr>
              <w:t>原数字</w:t>
            </w:r>
            <w:proofErr w:type="gramEnd"/>
            <w:r>
              <w:rPr>
                <w:rFonts w:ascii="宋体" w:hAnsi="宋体" w:hint="eastAsia"/>
                <w:szCs w:val="21"/>
              </w:rPr>
              <w:t>与输入值的运算结果</w:t>
            </w:r>
          </w:p>
          <w:p w14:paraId="19896BD9" w14:textId="43DC76DA" w:rsidR="00D4703F" w:rsidRPr="00D4703F" w:rsidRDefault="00D4703F" w:rsidP="00D4703F">
            <w:pPr>
              <w:rPr>
                <w:rFonts w:ascii="宋体" w:hAnsi="宋体"/>
                <w:szCs w:val="21"/>
              </w:rPr>
            </w:pPr>
            <w:r>
              <w:rPr>
                <w:rFonts w:ascii="宋体" w:hAnsi="宋体"/>
                <w:szCs w:val="21"/>
              </w:rPr>
              <w:t>搜索</w:t>
            </w:r>
            <w:r>
              <w:rPr>
                <w:rFonts w:ascii="宋体" w:hAnsi="宋体" w:hint="eastAsia"/>
                <w:szCs w:val="21"/>
              </w:rPr>
              <w:t>：功能按钮，点击后按</w:t>
            </w:r>
            <w:r w:rsidR="009A60F8">
              <w:rPr>
                <w:rFonts w:ascii="宋体" w:hAnsi="宋体" w:hint="eastAsia"/>
                <w:szCs w:val="21"/>
              </w:rPr>
              <w:t>搜索人员</w:t>
            </w:r>
            <w:r>
              <w:rPr>
                <w:rFonts w:ascii="宋体" w:hAnsi="宋体" w:hint="eastAsia"/>
                <w:szCs w:val="21"/>
              </w:rPr>
              <w:t>输入</w:t>
            </w:r>
            <w:proofErr w:type="gramStart"/>
            <w:r>
              <w:rPr>
                <w:rFonts w:ascii="宋体" w:hAnsi="宋体" w:hint="eastAsia"/>
                <w:szCs w:val="21"/>
              </w:rPr>
              <w:t>框内容</w:t>
            </w:r>
            <w:proofErr w:type="gramEnd"/>
            <w:r>
              <w:rPr>
                <w:rFonts w:ascii="宋体" w:hAnsi="宋体" w:hint="eastAsia"/>
                <w:szCs w:val="21"/>
              </w:rPr>
              <w:t>进行查找</w:t>
            </w:r>
          </w:p>
        </w:tc>
      </w:tr>
      <w:tr w:rsidR="00851C0A" w:rsidRPr="00C630D1" w14:paraId="1E429CCF" w14:textId="77777777" w:rsidTr="008F7B72">
        <w:trPr>
          <w:jc w:val="center"/>
        </w:trPr>
        <w:tc>
          <w:tcPr>
            <w:tcW w:w="1548" w:type="dxa"/>
            <w:shd w:val="clear" w:color="auto" w:fill="A6A6A6"/>
          </w:tcPr>
          <w:p w14:paraId="06FC2066" w14:textId="77777777" w:rsidR="00851C0A" w:rsidRPr="00C630D1" w:rsidRDefault="00851C0A"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1173B064" w14:textId="147ADF5A" w:rsidR="00851C0A" w:rsidRPr="001C23E9" w:rsidRDefault="00851C0A" w:rsidP="00941E09">
            <w:pPr>
              <w:spacing w:line="400" w:lineRule="exact"/>
              <w:rPr>
                <w:rFonts w:ascii="宋体" w:hAnsi="宋体"/>
                <w:szCs w:val="21"/>
              </w:rPr>
            </w:pPr>
            <w:r>
              <w:rPr>
                <w:rFonts w:ascii="宋体" w:hAnsi="宋体" w:hint="eastAsia"/>
                <w:szCs w:val="21"/>
              </w:rPr>
              <w:t>分公司、营业部、</w:t>
            </w:r>
            <w:r w:rsidR="002A60B3">
              <w:rPr>
                <w:rFonts w:ascii="宋体" w:hAnsi="宋体" w:hint="eastAsia"/>
                <w:szCs w:val="21"/>
              </w:rPr>
              <w:t>人员、</w:t>
            </w:r>
            <w:r>
              <w:rPr>
                <w:rFonts w:ascii="宋体" w:hAnsi="宋体"/>
                <w:szCs w:val="21"/>
              </w:rPr>
              <w:t>原保证金基数</w:t>
            </w:r>
            <w:r>
              <w:rPr>
                <w:rFonts w:ascii="宋体" w:hAnsi="宋体" w:hint="eastAsia"/>
                <w:szCs w:val="21"/>
              </w:rPr>
              <w:t>、</w:t>
            </w:r>
            <w:r>
              <w:rPr>
                <w:rFonts w:ascii="宋体" w:hAnsi="宋体"/>
                <w:szCs w:val="21"/>
              </w:rPr>
              <w:t>调整增加保证金</w:t>
            </w:r>
            <w:r>
              <w:rPr>
                <w:rFonts w:ascii="宋体" w:hAnsi="宋体" w:hint="eastAsia"/>
                <w:szCs w:val="21"/>
              </w:rPr>
              <w:t>、</w:t>
            </w:r>
            <w:r>
              <w:rPr>
                <w:rFonts w:ascii="宋体" w:hAnsi="宋体"/>
                <w:szCs w:val="21"/>
              </w:rPr>
              <w:t>日均保证金基数</w:t>
            </w:r>
            <w:r>
              <w:rPr>
                <w:rFonts w:ascii="宋体" w:hAnsi="宋体" w:hint="eastAsia"/>
                <w:szCs w:val="21"/>
              </w:rPr>
              <w:t>、</w:t>
            </w:r>
            <w:r>
              <w:rPr>
                <w:rFonts w:ascii="宋体" w:hAnsi="宋体"/>
                <w:szCs w:val="21"/>
              </w:rPr>
              <w:t>所领档位</w:t>
            </w:r>
            <w:r>
              <w:rPr>
                <w:rFonts w:ascii="宋体" w:hAnsi="宋体" w:hint="eastAsia"/>
                <w:szCs w:val="21"/>
              </w:rPr>
              <w:t>、</w:t>
            </w:r>
            <w:r w:rsidR="002A60B3">
              <w:rPr>
                <w:rFonts w:ascii="宋体" w:hAnsi="宋体" w:hint="eastAsia"/>
                <w:szCs w:val="21"/>
              </w:rPr>
              <w:t>截止到</w:t>
            </w:r>
            <w:r>
              <w:rPr>
                <w:rFonts w:ascii="宋体" w:hAnsi="宋体"/>
                <w:szCs w:val="21"/>
              </w:rPr>
              <w:t>上月底的日均保证金</w:t>
            </w:r>
            <w:r>
              <w:rPr>
                <w:rFonts w:ascii="宋体" w:hAnsi="宋体" w:hint="eastAsia"/>
                <w:szCs w:val="21"/>
              </w:rPr>
              <w:t>、</w:t>
            </w:r>
            <w:r>
              <w:rPr>
                <w:rFonts w:ascii="宋体" w:hAnsi="宋体"/>
                <w:szCs w:val="21"/>
              </w:rPr>
              <w:t>截止到</w:t>
            </w:r>
            <w:r>
              <w:rPr>
                <w:rFonts w:ascii="宋体" w:hAnsi="宋体" w:hint="eastAsia"/>
                <w:szCs w:val="21"/>
              </w:rPr>
              <w:t>X月底的保证金、X月日均增长、增长比率</w:t>
            </w:r>
            <w:r w:rsidR="00941E09">
              <w:rPr>
                <w:rFonts w:ascii="宋体" w:hAnsi="宋体" w:hint="eastAsia"/>
                <w:szCs w:val="21"/>
              </w:rPr>
              <w:t>、</w:t>
            </w:r>
            <w:r>
              <w:rPr>
                <w:rFonts w:ascii="宋体" w:hAnsi="宋体" w:hint="eastAsia"/>
                <w:szCs w:val="21"/>
              </w:rPr>
              <w:t>预测保证金</w:t>
            </w:r>
          </w:p>
        </w:tc>
      </w:tr>
      <w:tr w:rsidR="00851C0A" w:rsidRPr="00C630D1" w14:paraId="58B52459" w14:textId="77777777" w:rsidTr="008F7B72">
        <w:trPr>
          <w:jc w:val="center"/>
        </w:trPr>
        <w:tc>
          <w:tcPr>
            <w:tcW w:w="1548" w:type="dxa"/>
            <w:shd w:val="clear" w:color="auto" w:fill="A6A6A6"/>
          </w:tcPr>
          <w:p w14:paraId="7C8678AD" w14:textId="77777777" w:rsidR="00851C0A" w:rsidRPr="00C630D1" w:rsidRDefault="00851C0A"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4DD08FFD" w14:textId="1B426804" w:rsidR="00851C0A" w:rsidRDefault="00851C0A" w:rsidP="008F7B72">
            <w:pPr>
              <w:spacing w:line="400" w:lineRule="exact"/>
              <w:rPr>
                <w:rFonts w:ascii="宋体" w:hAnsi="宋体"/>
                <w:szCs w:val="21"/>
              </w:rPr>
            </w:pPr>
            <w:r>
              <w:rPr>
                <w:rFonts w:ascii="宋体" w:hAnsi="宋体"/>
                <w:szCs w:val="21"/>
              </w:rPr>
              <w:t>点击</w:t>
            </w:r>
            <w:r>
              <w:rPr>
                <w:rFonts w:ascii="宋体" w:hAnsi="宋体" w:hint="eastAsia"/>
                <w:szCs w:val="21"/>
              </w:rPr>
              <w:t>【</w:t>
            </w:r>
            <w:r>
              <w:rPr>
                <w:rFonts w:ascii="宋体" w:hAnsi="宋体"/>
                <w:szCs w:val="21"/>
              </w:rPr>
              <w:t>补充</w:t>
            </w:r>
            <w:r w:rsidR="008D0AFB">
              <w:rPr>
                <w:rFonts w:ascii="宋体" w:hAnsi="宋体"/>
                <w:szCs w:val="21"/>
              </w:rPr>
              <w:t>一线业务人员</w:t>
            </w:r>
            <w:r>
              <w:rPr>
                <w:rFonts w:ascii="宋体" w:hAnsi="宋体"/>
                <w:szCs w:val="21"/>
              </w:rPr>
              <w:t>数据</w:t>
            </w:r>
            <w:r>
              <w:rPr>
                <w:rFonts w:ascii="宋体" w:hAnsi="宋体" w:hint="eastAsia"/>
                <w:szCs w:val="21"/>
              </w:rPr>
              <w:t>】弹出</w:t>
            </w:r>
            <w:r w:rsidR="00435705">
              <w:rPr>
                <w:rFonts w:ascii="宋体" w:hAnsi="宋体" w:hint="eastAsia"/>
                <w:szCs w:val="21"/>
              </w:rPr>
              <w:t>本页面</w:t>
            </w:r>
          </w:p>
          <w:p w14:paraId="5530C296" w14:textId="77777777" w:rsidR="00851C0A" w:rsidRDefault="00851C0A" w:rsidP="008F7B72">
            <w:pPr>
              <w:spacing w:line="400" w:lineRule="exact"/>
              <w:rPr>
                <w:rFonts w:ascii="宋体" w:hAnsi="宋体"/>
                <w:szCs w:val="21"/>
              </w:rPr>
            </w:pPr>
            <w:r>
              <w:rPr>
                <w:rFonts w:ascii="宋体" w:hAnsi="宋体"/>
                <w:szCs w:val="21"/>
              </w:rPr>
              <w:t>操作员具有</w:t>
            </w:r>
            <w:r>
              <w:rPr>
                <w:rFonts w:ascii="宋体" w:hAnsi="宋体" w:hint="eastAsia"/>
                <w:szCs w:val="21"/>
              </w:rPr>
              <w:t>【日均保证金数据跟踪】【报表统计】菜单权限</w:t>
            </w:r>
          </w:p>
          <w:p w14:paraId="4AA5E0FD" w14:textId="77777777" w:rsidR="00851C0A" w:rsidRPr="000A3B83" w:rsidRDefault="00851C0A" w:rsidP="008F7B72">
            <w:pPr>
              <w:spacing w:line="400" w:lineRule="exact"/>
              <w:rPr>
                <w:rFonts w:ascii="宋体" w:hAnsi="宋体"/>
                <w:szCs w:val="21"/>
              </w:rPr>
            </w:pPr>
            <w:r>
              <w:rPr>
                <w:rFonts w:ascii="宋体" w:hAnsi="宋体"/>
                <w:szCs w:val="21"/>
              </w:rPr>
              <w:t>操作员具有</w:t>
            </w:r>
            <w:r>
              <w:rPr>
                <w:rFonts w:ascii="宋体" w:hAnsi="宋体" w:hint="eastAsia"/>
                <w:szCs w:val="21"/>
              </w:rPr>
              <w:t>【报表】功能权限</w:t>
            </w:r>
          </w:p>
        </w:tc>
      </w:tr>
      <w:tr w:rsidR="00851C0A" w:rsidRPr="00C630D1" w14:paraId="27476FF9" w14:textId="77777777" w:rsidTr="008F7B72">
        <w:trPr>
          <w:jc w:val="center"/>
        </w:trPr>
        <w:tc>
          <w:tcPr>
            <w:tcW w:w="1548" w:type="dxa"/>
            <w:shd w:val="clear" w:color="auto" w:fill="A6A6A6"/>
          </w:tcPr>
          <w:p w14:paraId="38404D63" w14:textId="77777777" w:rsidR="00851C0A" w:rsidRPr="00C630D1" w:rsidRDefault="00851C0A"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15E5ADC1" w14:textId="77777777" w:rsidR="00851C0A" w:rsidRPr="00C630D1" w:rsidRDefault="00851C0A" w:rsidP="008F7B72">
            <w:pPr>
              <w:spacing w:line="400" w:lineRule="atLeast"/>
              <w:rPr>
                <w:rFonts w:ascii="宋体" w:hAnsi="宋体"/>
                <w:szCs w:val="21"/>
              </w:rPr>
            </w:pPr>
            <w:r>
              <w:rPr>
                <w:rFonts w:ascii="宋体" w:hAnsi="宋体"/>
                <w:szCs w:val="21"/>
              </w:rPr>
              <w:t>无</w:t>
            </w:r>
          </w:p>
        </w:tc>
      </w:tr>
      <w:tr w:rsidR="00851C0A" w:rsidRPr="00C630D1" w14:paraId="6DF58761" w14:textId="77777777" w:rsidTr="008F7B72">
        <w:trPr>
          <w:jc w:val="center"/>
        </w:trPr>
        <w:tc>
          <w:tcPr>
            <w:tcW w:w="1548" w:type="dxa"/>
            <w:shd w:val="clear" w:color="auto" w:fill="A6A6A6"/>
          </w:tcPr>
          <w:p w14:paraId="7A9F7966" w14:textId="77777777" w:rsidR="00851C0A" w:rsidRPr="00C630D1" w:rsidRDefault="00851C0A"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53012501" w14:textId="77777777" w:rsidR="00851C0A" w:rsidRPr="00C630D1" w:rsidRDefault="00851C0A" w:rsidP="008F7B72">
            <w:pPr>
              <w:spacing w:line="400" w:lineRule="exact"/>
              <w:rPr>
                <w:rFonts w:ascii="宋体" w:hAnsi="宋体"/>
                <w:szCs w:val="21"/>
              </w:rPr>
            </w:pPr>
            <w:r>
              <w:rPr>
                <w:rFonts w:ascii="宋体" w:hAnsi="宋体" w:hint="eastAsia"/>
                <w:szCs w:val="21"/>
              </w:rPr>
              <w:t>无</w:t>
            </w:r>
          </w:p>
        </w:tc>
      </w:tr>
    </w:tbl>
    <w:p w14:paraId="21C008DC" w14:textId="77777777" w:rsidR="00851C0A" w:rsidRPr="00851C0A" w:rsidRDefault="00851C0A" w:rsidP="00851C0A"/>
    <w:p w14:paraId="62B36C67" w14:textId="77777777" w:rsidR="00F22F60" w:rsidRDefault="00F22F60" w:rsidP="00786169">
      <w:pPr>
        <w:pStyle w:val="3"/>
      </w:pPr>
      <w:commentRangeStart w:id="149"/>
      <w:r>
        <w:t>图表查看</w:t>
      </w:r>
      <w:commentRangeEnd w:id="149"/>
      <w:r w:rsidR="008B1292">
        <w:rPr>
          <w:rStyle w:val="ab"/>
          <w:b w:val="0"/>
          <w:bCs w:val="0"/>
        </w:rPr>
        <w:commentReference w:id="149"/>
      </w:r>
    </w:p>
    <w:p w14:paraId="185297EB" w14:textId="77777777" w:rsidR="00F22F60" w:rsidRPr="00C156E7" w:rsidRDefault="00F22F60" w:rsidP="00786169">
      <w:pPr>
        <w:pStyle w:val="4"/>
      </w:pPr>
      <w:r>
        <w:t>统计结果查看</w:t>
      </w:r>
    </w:p>
    <w:p w14:paraId="339AC673" w14:textId="77777777" w:rsidR="00F22F60" w:rsidRDefault="00F22F60" w:rsidP="00786169">
      <w:pPr>
        <w:pStyle w:val="3"/>
      </w:pPr>
      <w:r>
        <w:t>基础数据</w:t>
      </w:r>
    </w:p>
    <w:p w14:paraId="53BBE678" w14:textId="77777777" w:rsidR="00F22F60" w:rsidRDefault="00F22F60" w:rsidP="00786169">
      <w:pPr>
        <w:pStyle w:val="4"/>
      </w:pPr>
      <w:r>
        <w:t>报表默认值设置</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FC141D" w:rsidRPr="00C630D1" w14:paraId="40E57079" w14:textId="77777777" w:rsidTr="008F7B72">
        <w:trPr>
          <w:jc w:val="center"/>
        </w:trPr>
        <w:tc>
          <w:tcPr>
            <w:tcW w:w="1548" w:type="dxa"/>
            <w:shd w:val="clear" w:color="auto" w:fill="A6A6A6"/>
          </w:tcPr>
          <w:p w14:paraId="33F2CD6C" w14:textId="77777777" w:rsidR="00FC141D" w:rsidRPr="00C630D1" w:rsidRDefault="00FC141D"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04BF7B2F" w14:textId="77777777" w:rsidR="00FC141D" w:rsidRPr="00C630D1" w:rsidRDefault="00FC141D" w:rsidP="008F7B72">
            <w:pPr>
              <w:spacing w:line="400" w:lineRule="exact"/>
              <w:rPr>
                <w:rFonts w:ascii="宋体" w:hAnsi="宋体"/>
                <w:szCs w:val="21"/>
              </w:rPr>
            </w:pPr>
          </w:p>
        </w:tc>
      </w:tr>
      <w:tr w:rsidR="00FC141D" w:rsidRPr="00C630D1" w14:paraId="4015BF43" w14:textId="77777777" w:rsidTr="008F7B72">
        <w:trPr>
          <w:jc w:val="center"/>
        </w:trPr>
        <w:tc>
          <w:tcPr>
            <w:tcW w:w="1548" w:type="dxa"/>
            <w:shd w:val="clear" w:color="auto" w:fill="A6A6A6"/>
          </w:tcPr>
          <w:p w14:paraId="3D18A6DA" w14:textId="77777777" w:rsidR="00FC141D" w:rsidRPr="00C630D1" w:rsidRDefault="00FC141D" w:rsidP="008F7B72">
            <w:pPr>
              <w:spacing w:line="400" w:lineRule="exact"/>
              <w:rPr>
                <w:rFonts w:ascii="宋体" w:hAnsi="宋体"/>
                <w:color w:val="000000"/>
                <w:szCs w:val="21"/>
              </w:rPr>
            </w:pPr>
            <w:r w:rsidRPr="00C630D1">
              <w:rPr>
                <w:rFonts w:ascii="宋体" w:hAnsi="宋体" w:hint="eastAsia"/>
                <w:color w:val="000000"/>
                <w:szCs w:val="21"/>
              </w:rPr>
              <w:lastRenderedPageBreak/>
              <w:t>功能名称</w:t>
            </w:r>
          </w:p>
        </w:tc>
        <w:tc>
          <w:tcPr>
            <w:tcW w:w="9714" w:type="dxa"/>
            <w:gridSpan w:val="3"/>
          </w:tcPr>
          <w:p w14:paraId="75C5CB50" w14:textId="1DED4CDC" w:rsidR="00FC141D" w:rsidRPr="00C630D1" w:rsidRDefault="00BC4973" w:rsidP="008F7B72">
            <w:pPr>
              <w:spacing w:line="400" w:lineRule="exact"/>
              <w:rPr>
                <w:rFonts w:ascii="宋体" w:hAnsi="宋体"/>
                <w:szCs w:val="21"/>
              </w:rPr>
            </w:pPr>
            <w:r>
              <w:rPr>
                <w:rFonts w:ascii="宋体" w:hAnsi="宋体"/>
                <w:szCs w:val="21"/>
              </w:rPr>
              <w:t>报表默认值设置</w:t>
            </w:r>
          </w:p>
        </w:tc>
      </w:tr>
      <w:tr w:rsidR="00FC141D" w:rsidRPr="00C630D1" w14:paraId="38907B96" w14:textId="77777777" w:rsidTr="008F7B72">
        <w:trPr>
          <w:jc w:val="center"/>
        </w:trPr>
        <w:tc>
          <w:tcPr>
            <w:tcW w:w="1548" w:type="dxa"/>
            <w:shd w:val="clear" w:color="auto" w:fill="A6A6A6"/>
          </w:tcPr>
          <w:p w14:paraId="1D574948" w14:textId="77777777" w:rsidR="00FC141D" w:rsidRPr="00C630D1" w:rsidRDefault="00FC141D"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38A2FDC3" w14:textId="77777777" w:rsidR="00FC141D" w:rsidRPr="00C630D1" w:rsidRDefault="00FC141D"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5FEDFAEE" w14:textId="77777777" w:rsidR="00FC141D" w:rsidRPr="00C630D1" w:rsidRDefault="00FC141D"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47C0552D" w14:textId="08B2FE0E" w:rsidR="00FC141D" w:rsidRPr="00C630D1" w:rsidRDefault="00FC141D" w:rsidP="008F7B72">
            <w:pPr>
              <w:spacing w:line="400" w:lineRule="exact"/>
              <w:rPr>
                <w:rFonts w:ascii="宋体" w:hAnsi="宋体"/>
                <w:szCs w:val="21"/>
              </w:rPr>
            </w:pPr>
            <w:r w:rsidRPr="00C630D1">
              <w:rPr>
                <w:rFonts w:ascii="宋体" w:hAnsi="宋体"/>
                <w:szCs w:val="21"/>
              </w:rPr>
              <w:t>20</w:t>
            </w:r>
            <w:r w:rsidR="00115DB5">
              <w:rPr>
                <w:rFonts w:ascii="宋体" w:hAnsi="宋体" w:hint="eastAsia"/>
                <w:szCs w:val="21"/>
              </w:rPr>
              <w:t>17-8-14</w:t>
            </w:r>
          </w:p>
        </w:tc>
      </w:tr>
      <w:tr w:rsidR="00FC141D" w:rsidRPr="00C630D1" w14:paraId="5BC72006" w14:textId="77777777" w:rsidTr="008F7B72">
        <w:trPr>
          <w:jc w:val="center"/>
        </w:trPr>
        <w:tc>
          <w:tcPr>
            <w:tcW w:w="1548" w:type="dxa"/>
            <w:shd w:val="clear" w:color="auto" w:fill="A6A6A6"/>
          </w:tcPr>
          <w:p w14:paraId="19E1F3F9" w14:textId="77777777" w:rsidR="00FC141D" w:rsidRPr="00C630D1" w:rsidRDefault="00FC141D"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0C596011" w14:textId="79FDF91F" w:rsidR="00FC141D" w:rsidRPr="00C630D1" w:rsidRDefault="00FA4B7E" w:rsidP="008F7B72">
            <w:pPr>
              <w:spacing w:line="400" w:lineRule="exact"/>
              <w:rPr>
                <w:rFonts w:ascii="宋体" w:hAnsi="宋体"/>
                <w:szCs w:val="21"/>
              </w:rPr>
            </w:pPr>
            <w:r>
              <w:rPr>
                <w:rFonts w:ascii="宋体" w:hAnsi="宋体"/>
                <w:szCs w:val="21"/>
              </w:rPr>
              <w:t>点击后设置报表的原始保证金基数相关数据的设置</w:t>
            </w:r>
          </w:p>
        </w:tc>
      </w:tr>
      <w:tr w:rsidR="00FC141D" w:rsidRPr="00C630D1" w14:paraId="2CEDE2E1" w14:textId="77777777" w:rsidTr="008F7B72">
        <w:trPr>
          <w:jc w:val="center"/>
        </w:trPr>
        <w:tc>
          <w:tcPr>
            <w:tcW w:w="1548" w:type="dxa"/>
            <w:shd w:val="clear" w:color="auto" w:fill="A6A6A6"/>
          </w:tcPr>
          <w:p w14:paraId="01247AB3" w14:textId="77777777" w:rsidR="00FC141D" w:rsidRPr="00C630D1" w:rsidRDefault="00FC141D"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6F83C372" w14:textId="77777777" w:rsidR="00FC141D" w:rsidRPr="00C630D1" w:rsidRDefault="00FC141D" w:rsidP="008F7B72">
            <w:pPr>
              <w:spacing w:line="400" w:lineRule="exact"/>
              <w:rPr>
                <w:rFonts w:ascii="宋体" w:hAnsi="宋体"/>
                <w:szCs w:val="21"/>
              </w:rPr>
            </w:pPr>
            <w:r>
              <w:rPr>
                <w:rFonts w:ascii="宋体" w:hAnsi="宋体" w:hint="eastAsia"/>
                <w:szCs w:val="21"/>
              </w:rPr>
              <w:t>无</w:t>
            </w:r>
          </w:p>
        </w:tc>
      </w:tr>
      <w:tr w:rsidR="00FC141D" w:rsidRPr="00C630D1" w14:paraId="1DC9AD62" w14:textId="77777777" w:rsidTr="008F7B72">
        <w:trPr>
          <w:jc w:val="center"/>
        </w:trPr>
        <w:tc>
          <w:tcPr>
            <w:tcW w:w="1548" w:type="dxa"/>
            <w:shd w:val="clear" w:color="auto" w:fill="A6A6A6"/>
          </w:tcPr>
          <w:p w14:paraId="3D25977F" w14:textId="77777777" w:rsidR="00FC141D" w:rsidRPr="00C630D1" w:rsidRDefault="00FC141D"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6631C118" w14:textId="77777777" w:rsidR="00FC141D" w:rsidRPr="00C630D1" w:rsidRDefault="00FC141D" w:rsidP="008F7B72">
            <w:pPr>
              <w:spacing w:line="400" w:lineRule="exact"/>
              <w:rPr>
                <w:rFonts w:ascii="宋体" w:hAnsi="宋体"/>
                <w:szCs w:val="21"/>
              </w:rPr>
            </w:pPr>
            <w:r>
              <w:rPr>
                <w:rFonts w:ascii="宋体" w:hAnsi="宋体" w:hint="eastAsia"/>
                <w:szCs w:val="21"/>
              </w:rPr>
              <w:t>无</w:t>
            </w:r>
          </w:p>
        </w:tc>
      </w:tr>
      <w:tr w:rsidR="00FC141D" w:rsidRPr="00C630D1" w14:paraId="7A13E04D" w14:textId="77777777" w:rsidTr="008F7B72">
        <w:trPr>
          <w:jc w:val="center"/>
        </w:trPr>
        <w:tc>
          <w:tcPr>
            <w:tcW w:w="1548" w:type="dxa"/>
            <w:shd w:val="clear" w:color="auto" w:fill="A6A6A6"/>
          </w:tcPr>
          <w:p w14:paraId="5D0D3F26" w14:textId="77777777" w:rsidR="00FC141D" w:rsidRPr="00C630D1" w:rsidRDefault="00FC141D"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0AC67219" w14:textId="3553E2F8" w:rsidR="00FC141D" w:rsidRPr="00DA3823" w:rsidRDefault="00DA3823" w:rsidP="008F7B72">
            <w:pPr>
              <w:spacing w:before="60" w:after="60" w:line="400" w:lineRule="exact"/>
              <w:jc w:val="left"/>
              <w:rPr>
                <w:rFonts w:ascii="宋体" w:hAnsi="宋体"/>
                <w:szCs w:val="21"/>
              </w:rPr>
            </w:pPr>
            <w:r>
              <w:rPr>
                <w:rFonts w:ascii="宋体" w:hAnsi="宋体" w:hint="eastAsia"/>
                <w:szCs w:val="21"/>
              </w:rPr>
              <w:t>无</w:t>
            </w:r>
          </w:p>
        </w:tc>
      </w:tr>
      <w:tr w:rsidR="00FC141D" w:rsidRPr="00C630D1" w14:paraId="5512F8E5" w14:textId="77777777" w:rsidTr="008F7B72">
        <w:trPr>
          <w:jc w:val="center"/>
        </w:trPr>
        <w:tc>
          <w:tcPr>
            <w:tcW w:w="1548" w:type="dxa"/>
            <w:shd w:val="clear" w:color="auto" w:fill="A6A6A6"/>
          </w:tcPr>
          <w:p w14:paraId="6790E527" w14:textId="77777777" w:rsidR="00FC141D" w:rsidRPr="00C630D1" w:rsidRDefault="00FC141D"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3CB3FAAF" w14:textId="77777777" w:rsidR="00FC141D" w:rsidRDefault="00FC141D" w:rsidP="008F7B72">
            <w:pPr>
              <w:rPr>
                <w:rFonts w:ascii="宋体" w:hAnsi="宋体"/>
                <w:b/>
                <w:szCs w:val="21"/>
              </w:rPr>
            </w:pPr>
            <w:r w:rsidRPr="00946BE4">
              <w:rPr>
                <w:rFonts w:ascii="宋体" w:hAnsi="宋体" w:hint="eastAsia"/>
                <w:b/>
                <w:szCs w:val="21"/>
              </w:rPr>
              <w:t>【功能操作要求】</w:t>
            </w:r>
          </w:p>
          <w:p w14:paraId="5EF4AF5A" w14:textId="3E9D6EBC" w:rsidR="00D2569C" w:rsidRDefault="00D2569C" w:rsidP="00D2569C">
            <w:pPr>
              <w:rPr>
                <w:rFonts w:ascii="宋体" w:hAnsi="宋体"/>
                <w:szCs w:val="21"/>
              </w:rPr>
            </w:pPr>
            <w:r>
              <w:rPr>
                <w:rFonts w:ascii="宋体" w:hAnsi="宋体"/>
                <w:szCs w:val="21"/>
              </w:rPr>
              <w:t>新建</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点击后显示如下</w:t>
            </w:r>
            <w:r w:rsidR="003E1B60">
              <w:rPr>
                <w:rFonts w:ascii="宋体" w:hAnsi="宋体" w:hint="eastAsia"/>
                <w:szCs w:val="21"/>
              </w:rPr>
              <w:t>功能，添加基数年份</w:t>
            </w:r>
            <w:r>
              <w:rPr>
                <w:rFonts w:ascii="宋体" w:hAnsi="宋体" w:hint="eastAsia"/>
                <w:szCs w:val="21"/>
              </w:rPr>
              <w:t>名称</w:t>
            </w:r>
          </w:p>
          <w:p w14:paraId="6BF7F5E5" w14:textId="11DAB265" w:rsidR="00D2569C" w:rsidRDefault="00CC71C3" w:rsidP="00D2569C">
            <w:pPr>
              <w:pStyle w:val="a8"/>
              <w:numPr>
                <w:ilvl w:val="0"/>
                <w:numId w:val="31"/>
              </w:numPr>
              <w:ind w:firstLineChars="0"/>
              <w:rPr>
                <w:rFonts w:ascii="宋体" w:hAnsi="宋体"/>
                <w:szCs w:val="21"/>
              </w:rPr>
            </w:pPr>
            <w:r>
              <w:rPr>
                <w:rFonts w:ascii="宋体" w:hAnsi="宋体"/>
                <w:szCs w:val="21"/>
              </w:rPr>
              <w:t>基数</w:t>
            </w:r>
            <w:r w:rsidR="00C04F3D">
              <w:rPr>
                <w:rFonts w:ascii="宋体" w:hAnsi="宋体"/>
                <w:szCs w:val="21"/>
              </w:rPr>
              <w:t>年份</w:t>
            </w:r>
            <w:r w:rsidR="00D2569C">
              <w:rPr>
                <w:rFonts w:ascii="宋体" w:hAnsi="宋体" w:hint="eastAsia"/>
                <w:szCs w:val="21"/>
              </w:rPr>
              <w:t>：</w:t>
            </w:r>
            <w:r w:rsidR="00D2569C">
              <w:rPr>
                <w:rFonts w:ascii="宋体" w:hAnsi="宋体"/>
                <w:szCs w:val="21"/>
              </w:rPr>
              <w:t>日期控件</w:t>
            </w:r>
            <w:r w:rsidR="00D2569C">
              <w:rPr>
                <w:rFonts w:ascii="宋体" w:hAnsi="宋体" w:hint="eastAsia"/>
                <w:szCs w:val="21"/>
              </w:rPr>
              <w:t>，</w:t>
            </w:r>
            <w:r w:rsidR="00C04F3D">
              <w:rPr>
                <w:rFonts w:ascii="宋体" w:hAnsi="宋体"/>
                <w:szCs w:val="21"/>
              </w:rPr>
              <w:t>可选择年份</w:t>
            </w:r>
          </w:p>
          <w:p w14:paraId="22A1491B" w14:textId="618E3C1D" w:rsidR="00D2569C" w:rsidRDefault="00D2569C" w:rsidP="00D2569C">
            <w:pPr>
              <w:pStyle w:val="a8"/>
              <w:numPr>
                <w:ilvl w:val="0"/>
                <w:numId w:val="31"/>
              </w:numPr>
              <w:ind w:firstLineChars="0"/>
              <w:rPr>
                <w:rFonts w:ascii="宋体" w:hAnsi="宋体"/>
                <w:szCs w:val="21"/>
              </w:rPr>
            </w:pPr>
            <w:r>
              <w:rPr>
                <w:rFonts w:ascii="宋体" w:hAnsi="宋体" w:hint="eastAsia"/>
                <w:szCs w:val="21"/>
              </w:rPr>
              <w:t>保存：功能按钮，点击后将</w:t>
            </w:r>
            <w:r w:rsidR="0068123A">
              <w:rPr>
                <w:rFonts w:ascii="宋体" w:hAnsi="宋体" w:hint="eastAsia"/>
                <w:szCs w:val="21"/>
              </w:rPr>
              <w:t>保存已选年份</w:t>
            </w:r>
          </w:p>
          <w:p w14:paraId="207E4E7A" w14:textId="77777777" w:rsidR="00D2569C" w:rsidRPr="007461EE" w:rsidRDefault="00D2569C" w:rsidP="00D2569C">
            <w:pPr>
              <w:pStyle w:val="a8"/>
              <w:numPr>
                <w:ilvl w:val="0"/>
                <w:numId w:val="31"/>
              </w:numPr>
              <w:ind w:firstLineChars="0"/>
              <w:rPr>
                <w:rFonts w:ascii="宋体" w:hAnsi="宋体"/>
                <w:szCs w:val="21"/>
              </w:rPr>
            </w:pPr>
            <w:r w:rsidRPr="007461EE">
              <w:rPr>
                <w:rFonts w:ascii="宋体" w:hAnsi="宋体" w:hint="eastAsia"/>
                <w:szCs w:val="21"/>
              </w:rPr>
              <w:t>取消：功能按钮，点击后取消操作</w:t>
            </w:r>
          </w:p>
          <w:p w14:paraId="4AA32E32" w14:textId="77777777" w:rsidR="00BE0638" w:rsidRDefault="00BA0EED" w:rsidP="008F7B72">
            <w:pPr>
              <w:rPr>
                <w:rFonts w:ascii="宋体" w:hAnsi="宋体"/>
                <w:szCs w:val="21"/>
              </w:rPr>
            </w:pPr>
            <w:r>
              <w:rPr>
                <w:rFonts w:ascii="宋体" w:hAnsi="宋体" w:hint="eastAsia"/>
                <w:szCs w:val="21"/>
              </w:rPr>
              <w:t>基数年份（20</w:t>
            </w:r>
            <w:r>
              <w:rPr>
                <w:rFonts w:ascii="宋体" w:hAnsi="宋体"/>
                <w:szCs w:val="21"/>
              </w:rPr>
              <w:t>XX</w:t>
            </w:r>
            <w:r>
              <w:rPr>
                <w:rFonts w:ascii="宋体" w:hAnsi="宋体" w:hint="eastAsia"/>
                <w:szCs w:val="21"/>
              </w:rPr>
              <w:t>）</w:t>
            </w:r>
            <w:r w:rsidR="00631C90">
              <w:rPr>
                <w:rFonts w:ascii="宋体" w:hAnsi="宋体" w:hint="eastAsia"/>
                <w:szCs w:val="21"/>
              </w:rPr>
              <w:t>：功能按钮，点击后显示各部门原始保证金基数和一线业务人员原始保证金基数两个页</w:t>
            </w:r>
          </w:p>
          <w:p w14:paraId="5FA4EC88" w14:textId="634DFADB" w:rsidR="00913AB9" w:rsidRPr="00D2569C" w:rsidRDefault="00631C90" w:rsidP="00A83C8B">
            <w:pPr>
              <w:ind w:firstLineChars="800" w:firstLine="1680"/>
              <w:rPr>
                <w:rFonts w:ascii="宋体" w:hAnsi="宋体"/>
                <w:szCs w:val="21"/>
              </w:rPr>
            </w:pPr>
            <w:r>
              <w:rPr>
                <w:rFonts w:ascii="宋体" w:hAnsi="宋体" w:hint="eastAsia"/>
                <w:szCs w:val="21"/>
              </w:rPr>
              <w:t>面</w:t>
            </w:r>
          </w:p>
        </w:tc>
      </w:tr>
      <w:tr w:rsidR="00FC141D" w:rsidRPr="00C630D1" w14:paraId="377D0440" w14:textId="77777777" w:rsidTr="008F7B72">
        <w:trPr>
          <w:jc w:val="center"/>
        </w:trPr>
        <w:tc>
          <w:tcPr>
            <w:tcW w:w="1548" w:type="dxa"/>
            <w:shd w:val="clear" w:color="auto" w:fill="A6A6A6"/>
          </w:tcPr>
          <w:p w14:paraId="53E33AB6" w14:textId="77777777" w:rsidR="00FC141D" w:rsidRPr="00C630D1" w:rsidRDefault="00FC141D"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56312C4A" w14:textId="3940AF0D" w:rsidR="00FC141D" w:rsidRPr="00A83C8B" w:rsidRDefault="00A83C8B" w:rsidP="00A83C8B">
            <w:pPr>
              <w:spacing w:line="400" w:lineRule="exact"/>
              <w:rPr>
                <w:rFonts w:ascii="宋体" w:hAnsi="宋体"/>
                <w:szCs w:val="21"/>
              </w:rPr>
            </w:pPr>
            <w:r>
              <w:rPr>
                <w:rFonts w:ascii="宋体" w:hAnsi="宋体" w:hint="eastAsia"/>
                <w:szCs w:val="21"/>
              </w:rPr>
              <w:t>各部门原始保证金基数、一线业务人员原始保证金基数</w:t>
            </w:r>
          </w:p>
        </w:tc>
      </w:tr>
      <w:tr w:rsidR="00FC141D" w:rsidRPr="00C630D1" w14:paraId="58A3C2E2" w14:textId="77777777" w:rsidTr="008F7B72">
        <w:trPr>
          <w:jc w:val="center"/>
        </w:trPr>
        <w:tc>
          <w:tcPr>
            <w:tcW w:w="1548" w:type="dxa"/>
            <w:shd w:val="clear" w:color="auto" w:fill="A6A6A6"/>
          </w:tcPr>
          <w:p w14:paraId="5218DE45" w14:textId="77777777" w:rsidR="00FC141D" w:rsidRPr="00C630D1" w:rsidRDefault="00FC141D"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5B861569" w14:textId="77777777" w:rsidR="00FC141D" w:rsidRDefault="00A83C8B" w:rsidP="008F7B72">
            <w:pPr>
              <w:spacing w:line="400" w:lineRule="exact"/>
              <w:rPr>
                <w:rFonts w:ascii="宋体" w:hAnsi="宋体"/>
                <w:szCs w:val="21"/>
              </w:rPr>
            </w:pPr>
            <w:r>
              <w:rPr>
                <w:rFonts w:ascii="宋体" w:hAnsi="宋体"/>
                <w:szCs w:val="21"/>
              </w:rPr>
              <w:t>操作员具有</w:t>
            </w:r>
            <w:r>
              <w:rPr>
                <w:rFonts w:ascii="宋体" w:hAnsi="宋体" w:hint="eastAsia"/>
                <w:szCs w:val="21"/>
              </w:rPr>
              <w:t>【日均保证金数据跟踪】【基础数据】菜单权限</w:t>
            </w:r>
          </w:p>
          <w:p w14:paraId="1F13E0CC" w14:textId="046C8C57" w:rsidR="00A83C8B" w:rsidRPr="000A3B83" w:rsidRDefault="00A83C8B" w:rsidP="008F7B72">
            <w:pPr>
              <w:spacing w:line="400" w:lineRule="exact"/>
              <w:rPr>
                <w:rFonts w:ascii="宋体" w:hAnsi="宋体"/>
                <w:szCs w:val="21"/>
              </w:rPr>
            </w:pPr>
            <w:r>
              <w:rPr>
                <w:rFonts w:ascii="宋体" w:hAnsi="宋体"/>
                <w:szCs w:val="21"/>
              </w:rPr>
              <w:t>操作员具有</w:t>
            </w:r>
            <w:r>
              <w:rPr>
                <w:rFonts w:ascii="宋体" w:hAnsi="宋体" w:hint="eastAsia"/>
                <w:szCs w:val="21"/>
              </w:rPr>
              <w:t>【报表默认值设置】功能权限</w:t>
            </w:r>
          </w:p>
        </w:tc>
      </w:tr>
      <w:tr w:rsidR="00FC141D" w:rsidRPr="00C630D1" w14:paraId="76ED26CF" w14:textId="77777777" w:rsidTr="008F7B72">
        <w:trPr>
          <w:jc w:val="center"/>
        </w:trPr>
        <w:tc>
          <w:tcPr>
            <w:tcW w:w="1548" w:type="dxa"/>
            <w:shd w:val="clear" w:color="auto" w:fill="A6A6A6"/>
          </w:tcPr>
          <w:p w14:paraId="1D782A9A" w14:textId="77777777" w:rsidR="00FC141D" w:rsidRPr="00C630D1" w:rsidRDefault="00FC141D"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260708E6" w14:textId="06716E3D" w:rsidR="00FC141D" w:rsidRPr="00C630D1" w:rsidRDefault="00A1523F" w:rsidP="008F7B72">
            <w:pPr>
              <w:spacing w:line="400" w:lineRule="atLeast"/>
              <w:rPr>
                <w:rFonts w:ascii="宋体" w:hAnsi="宋体"/>
                <w:szCs w:val="21"/>
              </w:rPr>
            </w:pPr>
            <w:r>
              <w:rPr>
                <w:rFonts w:ascii="宋体" w:hAnsi="宋体"/>
                <w:szCs w:val="21"/>
              </w:rPr>
              <w:t>无</w:t>
            </w:r>
          </w:p>
        </w:tc>
      </w:tr>
      <w:tr w:rsidR="00FC141D" w:rsidRPr="00C630D1" w14:paraId="55FD5008" w14:textId="77777777" w:rsidTr="008F7B72">
        <w:trPr>
          <w:jc w:val="center"/>
        </w:trPr>
        <w:tc>
          <w:tcPr>
            <w:tcW w:w="1548" w:type="dxa"/>
            <w:shd w:val="clear" w:color="auto" w:fill="A6A6A6"/>
          </w:tcPr>
          <w:p w14:paraId="02F6C971" w14:textId="77777777" w:rsidR="00FC141D" w:rsidRPr="00C630D1" w:rsidRDefault="00FC141D"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509A9970" w14:textId="77777777" w:rsidR="00FC141D" w:rsidRPr="00C630D1" w:rsidRDefault="00FC141D" w:rsidP="008F7B72">
            <w:pPr>
              <w:spacing w:line="400" w:lineRule="exact"/>
              <w:rPr>
                <w:rFonts w:ascii="宋体" w:hAnsi="宋体"/>
                <w:szCs w:val="21"/>
              </w:rPr>
            </w:pPr>
            <w:r>
              <w:rPr>
                <w:rFonts w:ascii="宋体" w:hAnsi="宋体" w:hint="eastAsia"/>
                <w:szCs w:val="21"/>
              </w:rPr>
              <w:t>无</w:t>
            </w:r>
          </w:p>
        </w:tc>
      </w:tr>
    </w:tbl>
    <w:p w14:paraId="3008850E" w14:textId="70564AD3" w:rsidR="002261AB" w:rsidRDefault="004858DF" w:rsidP="004858DF">
      <w:pPr>
        <w:pStyle w:val="5"/>
      </w:pPr>
      <w:r>
        <w:rPr>
          <w:rFonts w:hint="eastAsia"/>
        </w:rPr>
        <w:t>各部门原始保证金基数</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CD4F64" w:rsidRPr="00C630D1" w14:paraId="20E7C686" w14:textId="77777777" w:rsidTr="008F7B72">
        <w:trPr>
          <w:jc w:val="center"/>
        </w:trPr>
        <w:tc>
          <w:tcPr>
            <w:tcW w:w="1548" w:type="dxa"/>
            <w:shd w:val="clear" w:color="auto" w:fill="A6A6A6"/>
          </w:tcPr>
          <w:p w14:paraId="43261AB4" w14:textId="77777777" w:rsidR="00CD4F64" w:rsidRPr="00C630D1" w:rsidRDefault="00CD4F64"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27DB3E0A" w14:textId="77777777" w:rsidR="00CD4F64" w:rsidRPr="00C630D1" w:rsidRDefault="00CD4F64" w:rsidP="008F7B72">
            <w:pPr>
              <w:spacing w:line="400" w:lineRule="exact"/>
              <w:rPr>
                <w:rFonts w:ascii="宋体" w:hAnsi="宋体"/>
                <w:szCs w:val="21"/>
              </w:rPr>
            </w:pPr>
          </w:p>
        </w:tc>
      </w:tr>
      <w:tr w:rsidR="00CD4F64" w:rsidRPr="00C630D1" w14:paraId="33C1CD71" w14:textId="77777777" w:rsidTr="008F7B72">
        <w:trPr>
          <w:jc w:val="center"/>
        </w:trPr>
        <w:tc>
          <w:tcPr>
            <w:tcW w:w="1548" w:type="dxa"/>
            <w:shd w:val="clear" w:color="auto" w:fill="A6A6A6"/>
          </w:tcPr>
          <w:p w14:paraId="76B7C1B1" w14:textId="77777777" w:rsidR="00CD4F64" w:rsidRPr="00C630D1" w:rsidRDefault="00CD4F64"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028E9A4A" w14:textId="1E18E455" w:rsidR="00CD4F64" w:rsidRPr="00C630D1" w:rsidRDefault="000C4C6E" w:rsidP="008F7B72">
            <w:pPr>
              <w:spacing w:line="400" w:lineRule="exact"/>
              <w:rPr>
                <w:rFonts w:ascii="宋体" w:hAnsi="宋体"/>
                <w:szCs w:val="21"/>
              </w:rPr>
            </w:pPr>
            <w:r>
              <w:rPr>
                <w:rFonts w:ascii="宋体" w:hAnsi="宋体"/>
                <w:szCs w:val="21"/>
              </w:rPr>
              <w:t>各部门原始保证金基数</w:t>
            </w:r>
          </w:p>
        </w:tc>
      </w:tr>
      <w:tr w:rsidR="00CD4F64" w:rsidRPr="00C630D1" w14:paraId="602AAB18" w14:textId="77777777" w:rsidTr="008F7B72">
        <w:trPr>
          <w:jc w:val="center"/>
        </w:trPr>
        <w:tc>
          <w:tcPr>
            <w:tcW w:w="1548" w:type="dxa"/>
            <w:shd w:val="clear" w:color="auto" w:fill="A6A6A6"/>
          </w:tcPr>
          <w:p w14:paraId="2CF3499C" w14:textId="77777777" w:rsidR="00CD4F64" w:rsidRPr="00C630D1" w:rsidRDefault="00CD4F64"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0C5BC330" w14:textId="77777777" w:rsidR="00CD4F64" w:rsidRPr="00C630D1" w:rsidRDefault="00CD4F64"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375BAFED" w14:textId="77777777" w:rsidR="00CD4F64" w:rsidRPr="00C630D1" w:rsidRDefault="00CD4F64"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5378E65F" w14:textId="15352EC5" w:rsidR="00CD4F64" w:rsidRPr="00C630D1" w:rsidRDefault="00CD4F64" w:rsidP="008F7B72">
            <w:pPr>
              <w:spacing w:line="400" w:lineRule="exact"/>
              <w:rPr>
                <w:rFonts w:ascii="宋体" w:hAnsi="宋体"/>
                <w:szCs w:val="21"/>
              </w:rPr>
            </w:pPr>
            <w:r w:rsidRPr="00C630D1">
              <w:rPr>
                <w:rFonts w:ascii="宋体" w:hAnsi="宋体"/>
                <w:szCs w:val="21"/>
              </w:rPr>
              <w:t>20</w:t>
            </w:r>
            <w:r w:rsidR="006F03E6">
              <w:rPr>
                <w:rFonts w:ascii="宋体" w:hAnsi="宋体" w:hint="eastAsia"/>
                <w:szCs w:val="21"/>
              </w:rPr>
              <w:t>17-8-14</w:t>
            </w:r>
          </w:p>
        </w:tc>
      </w:tr>
      <w:tr w:rsidR="00CD4F64" w:rsidRPr="00C630D1" w14:paraId="5E6AF39B" w14:textId="77777777" w:rsidTr="008F7B72">
        <w:trPr>
          <w:jc w:val="center"/>
        </w:trPr>
        <w:tc>
          <w:tcPr>
            <w:tcW w:w="1548" w:type="dxa"/>
            <w:shd w:val="clear" w:color="auto" w:fill="A6A6A6"/>
          </w:tcPr>
          <w:p w14:paraId="5FF296BA" w14:textId="77777777" w:rsidR="00CD4F64" w:rsidRPr="00C630D1" w:rsidRDefault="00CD4F64"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788D43B2" w14:textId="77F5A1C1" w:rsidR="00CD4F64" w:rsidRPr="00C630D1" w:rsidRDefault="000C4C6E" w:rsidP="008F7B72">
            <w:pPr>
              <w:spacing w:line="400" w:lineRule="exact"/>
              <w:rPr>
                <w:rFonts w:ascii="宋体" w:hAnsi="宋体"/>
                <w:szCs w:val="21"/>
              </w:rPr>
            </w:pPr>
            <w:r>
              <w:rPr>
                <w:rFonts w:ascii="宋体" w:hAnsi="宋体"/>
                <w:szCs w:val="21"/>
              </w:rPr>
              <w:t>各部门原始保证金基数的设置</w:t>
            </w:r>
          </w:p>
        </w:tc>
      </w:tr>
      <w:tr w:rsidR="00CD4F64" w:rsidRPr="00C630D1" w14:paraId="722096B7" w14:textId="77777777" w:rsidTr="008F7B72">
        <w:trPr>
          <w:jc w:val="center"/>
        </w:trPr>
        <w:tc>
          <w:tcPr>
            <w:tcW w:w="1548" w:type="dxa"/>
            <w:shd w:val="clear" w:color="auto" w:fill="A6A6A6"/>
          </w:tcPr>
          <w:p w14:paraId="48106989" w14:textId="77777777" w:rsidR="00CD4F64" w:rsidRPr="00C630D1" w:rsidRDefault="00CD4F64"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38AD79A6" w14:textId="77777777" w:rsidR="00CD4F64" w:rsidRPr="00C630D1" w:rsidRDefault="00CD4F64" w:rsidP="008F7B72">
            <w:pPr>
              <w:spacing w:line="400" w:lineRule="exact"/>
              <w:rPr>
                <w:rFonts w:ascii="宋体" w:hAnsi="宋体"/>
                <w:szCs w:val="21"/>
              </w:rPr>
            </w:pPr>
            <w:r>
              <w:rPr>
                <w:rFonts w:ascii="宋体" w:hAnsi="宋体" w:hint="eastAsia"/>
                <w:szCs w:val="21"/>
              </w:rPr>
              <w:t>无</w:t>
            </w:r>
          </w:p>
        </w:tc>
      </w:tr>
      <w:tr w:rsidR="00CD4F64" w:rsidRPr="00C630D1" w14:paraId="7DF66D38" w14:textId="77777777" w:rsidTr="008F7B72">
        <w:trPr>
          <w:jc w:val="center"/>
        </w:trPr>
        <w:tc>
          <w:tcPr>
            <w:tcW w:w="1548" w:type="dxa"/>
            <w:shd w:val="clear" w:color="auto" w:fill="A6A6A6"/>
          </w:tcPr>
          <w:p w14:paraId="6742DA45" w14:textId="77777777" w:rsidR="00CD4F64" w:rsidRPr="00C630D1" w:rsidRDefault="00CD4F64"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0ABC8992" w14:textId="77777777" w:rsidR="00CD4F64" w:rsidRPr="00C630D1" w:rsidRDefault="00CD4F64" w:rsidP="008F7B72">
            <w:pPr>
              <w:spacing w:line="400" w:lineRule="exact"/>
              <w:rPr>
                <w:rFonts w:ascii="宋体" w:hAnsi="宋体"/>
                <w:szCs w:val="21"/>
              </w:rPr>
            </w:pPr>
            <w:r>
              <w:rPr>
                <w:rFonts w:ascii="宋体" w:hAnsi="宋体" w:hint="eastAsia"/>
                <w:szCs w:val="21"/>
              </w:rPr>
              <w:t>无</w:t>
            </w:r>
          </w:p>
        </w:tc>
      </w:tr>
      <w:tr w:rsidR="00CD4F64" w:rsidRPr="00C630D1" w14:paraId="247E0B46" w14:textId="77777777" w:rsidTr="008F7B72">
        <w:trPr>
          <w:jc w:val="center"/>
        </w:trPr>
        <w:tc>
          <w:tcPr>
            <w:tcW w:w="1548" w:type="dxa"/>
            <w:shd w:val="clear" w:color="auto" w:fill="A6A6A6"/>
          </w:tcPr>
          <w:p w14:paraId="71C8EC9C" w14:textId="77777777" w:rsidR="00CD4F64" w:rsidRPr="00C630D1" w:rsidRDefault="00CD4F64"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442A12D5" w14:textId="77777777" w:rsidR="00CD4F64" w:rsidRDefault="00CD4F64" w:rsidP="008F7B72">
            <w:pPr>
              <w:spacing w:before="60" w:after="60" w:line="400" w:lineRule="exact"/>
              <w:jc w:val="left"/>
              <w:rPr>
                <w:rFonts w:ascii="宋体" w:hAnsi="宋体"/>
                <w:b/>
                <w:szCs w:val="21"/>
              </w:rPr>
            </w:pPr>
            <w:r>
              <w:rPr>
                <w:rFonts w:ascii="宋体" w:hAnsi="宋体" w:hint="eastAsia"/>
                <w:b/>
                <w:szCs w:val="21"/>
              </w:rPr>
              <w:t>【设置要素】</w:t>
            </w:r>
          </w:p>
          <w:p w14:paraId="3D220068" w14:textId="77777777" w:rsidR="00CD4F64" w:rsidRDefault="00821DB4" w:rsidP="008F7B72">
            <w:pPr>
              <w:spacing w:before="60" w:after="60" w:line="400" w:lineRule="exact"/>
              <w:jc w:val="left"/>
              <w:rPr>
                <w:rFonts w:ascii="宋体" w:hAnsi="宋体"/>
                <w:szCs w:val="21"/>
              </w:rPr>
            </w:pPr>
            <w:r>
              <w:rPr>
                <w:rFonts w:ascii="宋体" w:hAnsi="宋体"/>
                <w:szCs w:val="21"/>
              </w:rPr>
              <w:t>过滤营业部</w:t>
            </w:r>
            <w:r>
              <w:rPr>
                <w:rFonts w:ascii="宋体" w:hAnsi="宋体" w:hint="eastAsia"/>
                <w:szCs w:val="21"/>
              </w:rPr>
              <w:t>：</w:t>
            </w:r>
            <w:r>
              <w:rPr>
                <w:rFonts w:ascii="宋体" w:hAnsi="宋体"/>
                <w:szCs w:val="21"/>
              </w:rPr>
              <w:t>带筛选功能的输入框</w:t>
            </w:r>
            <w:r>
              <w:rPr>
                <w:rFonts w:ascii="宋体" w:hAnsi="宋体" w:hint="eastAsia"/>
                <w:szCs w:val="21"/>
              </w:rPr>
              <w:t>，默认</w:t>
            </w:r>
            <w:r>
              <w:rPr>
                <w:rFonts w:ascii="宋体" w:hAnsi="宋体"/>
                <w:szCs w:val="21"/>
              </w:rPr>
              <w:t>提示文字为</w:t>
            </w:r>
            <w:r>
              <w:rPr>
                <w:rFonts w:ascii="宋体" w:hAnsi="宋体" w:hint="eastAsia"/>
                <w:szCs w:val="21"/>
              </w:rPr>
              <w:t>“过滤营业部”</w:t>
            </w:r>
          </w:p>
          <w:p w14:paraId="7BF3292B" w14:textId="11F3921C" w:rsidR="00B76B4F" w:rsidRDefault="00B76B4F" w:rsidP="008F7B72">
            <w:pPr>
              <w:spacing w:before="60" w:after="60" w:line="400" w:lineRule="exact"/>
              <w:jc w:val="left"/>
              <w:rPr>
                <w:rFonts w:ascii="宋体" w:hAnsi="宋体"/>
                <w:szCs w:val="21"/>
              </w:rPr>
            </w:pPr>
            <w:r>
              <w:rPr>
                <w:rFonts w:ascii="宋体" w:hAnsi="宋体"/>
                <w:szCs w:val="21"/>
              </w:rPr>
              <w:t>原始保证金基数</w:t>
            </w:r>
            <w:r>
              <w:rPr>
                <w:rFonts w:ascii="宋体" w:hAnsi="宋体" w:hint="eastAsia"/>
                <w:szCs w:val="21"/>
              </w:rPr>
              <w:t>：</w:t>
            </w:r>
            <w:r>
              <w:rPr>
                <w:rFonts w:ascii="宋体" w:hAnsi="宋体"/>
                <w:szCs w:val="21"/>
              </w:rPr>
              <w:t>输入框</w:t>
            </w:r>
          </w:p>
          <w:p w14:paraId="1D216074" w14:textId="188F08C0" w:rsidR="00821DB4" w:rsidRPr="00DC1BF5" w:rsidRDefault="00814AE6" w:rsidP="008F7B72">
            <w:pPr>
              <w:spacing w:before="60" w:after="60" w:line="400" w:lineRule="exact"/>
              <w:jc w:val="left"/>
              <w:rPr>
                <w:rFonts w:ascii="宋体" w:hAnsi="宋体"/>
                <w:szCs w:val="21"/>
              </w:rPr>
            </w:pPr>
            <w:r>
              <w:rPr>
                <w:rFonts w:ascii="宋体" w:hAnsi="宋体" w:hint="eastAsia"/>
                <w:szCs w:val="21"/>
              </w:rPr>
              <w:t>默认档位：下拉框，下拉</w:t>
            </w:r>
            <w:proofErr w:type="gramStart"/>
            <w:r>
              <w:rPr>
                <w:rFonts w:ascii="宋体" w:hAnsi="宋体" w:hint="eastAsia"/>
                <w:szCs w:val="21"/>
              </w:rPr>
              <w:t>框内容</w:t>
            </w:r>
            <w:proofErr w:type="gramEnd"/>
            <w:r>
              <w:rPr>
                <w:rFonts w:ascii="宋体" w:hAnsi="宋体" w:hint="eastAsia"/>
                <w:szCs w:val="21"/>
              </w:rPr>
              <w:t>见数据字典</w:t>
            </w:r>
          </w:p>
        </w:tc>
      </w:tr>
      <w:tr w:rsidR="00CD4F64" w:rsidRPr="00C630D1" w14:paraId="674F8854" w14:textId="77777777" w:rsidTr="008F7B72">
        <w:trPr>
          <w:jc w:val="center"/>
        </w:trPr>
        <w:tc>
          <w:tcPr>
            <w:tcW w:w="1548" w:type="dxa"/>
            <w:shd w:val="clear" w:color="auto" w:fill="A6A6A6"/>
          </w:tcPr>
          <w:p w14:paraId="12833AB3" w14:textId="77777777" w:rsidR="00CD4F64" w:rsidRPr="00C630D1" w:rsidRDefault="00CD4F64"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4F6F9654" w14:textId="77777777" w:rsidR="00CD4F64" w:rsidRDefault="00CD4F64" w:rsidP="008F7B72">
            <w:pPr>
              <w:rPr>
                <w:rFonts w:ascii="宋体" w:hAnsi="宋体"/>
                <w:b/>
                <w:szCs w:val="21"/>
              </w:rPr>
            </w:pPr>
            <w:r w:rsidRPr="00946BE4">
              <w:rPr>
                <w:rFonts w:ascii="宋体" w:hAnsi="宋体" w:hint="eastAsia"/>
                <w:b/>
                <w:szCs w:val="21"/>
              </w:rPr>
              <w:t>【功能操作要求】</w:t>
            </w:r>
          </w:p>
          <w:p w14:paraId="06E7024A" w14:textId="113B77B9" w:rsidR="00CD4F64" w:rsidRPr="00861A22" w:rsidRDefault="0077752F" w:rsidP="008F7B72">
            <w:pPr>
              <w:rPr>
                <w:rFonts w:ascii="宋体" w:hAnsi="宋体"/>
                <w:szCs w:val="21"/>
              </w:rPr>
            </w:pPr>
            <w:r>
              <w:rPr>
                <w:rFonts w:ascii="宋体" w:hAnsi="宋体"/>
                <w:szCs w:val="21"/>
              </w:rPr>
              <w:t>编辑</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w:t>
            </w:r>
            <w:r w:rsidR="00716F76">
              <w:rPr>
                <w:rFonts w:ascii="宋体" w:hAnsi="宋体"/>
                <w:szCs w:val="21"/>
              </w:rPr>
              <w:t>修改默认档位参数</w:t>
            </w:r>
          </w:p>
        </w:tc>
      </w:tr>
      <w:tr w:rsidR="00CD4F64" w:rsidRPr="00C630D1" w14:paraId="2F52B81B" w14:textId="77777777" w:rsidTr="008F7B72">
        <w:trPr>
          <w:jc w:val="center"/>
        </w:trPr>
        <w:tc>
          <w:tcPr>
            <w:tcW w:w="1548" w:type="dxa"/>
            <w:shd w:val="clear" w:color="auto" w:fill="A6A6A6"/>
          </w:tcPr>
          <w:p w14:paraId="712DE83D" w14:textId="77777777" w:rsidR="00CD4F64" w:rsidRPr="00C630D1" w:rsidRDefault="00CD4F64"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10C34C4C" w14:textId="5C154A57" w:rsidR="00CD4F64" w:rsidRPr="00AD21A1" w:rsidRDefault="00AD21A1" w:rsidP="00AD21A1">
            <w:pPr>
              <w:spacing w:line="400" w:lineRule="exact"/>
              <w:rPr>
                <w:rFonts w:ascii="宋体" w:hAnsi="宋体"/>
                <w:szCs w:val="21"/>
              </w:rPr>
            </w:pPr>
            <w:r>
              <w:rPr>
                <w:rFonts w:ascii="宋体" w:hAnsi="宋体" w:hint="eastAsia"/>
                <w:szCs w:val="21"/>
              </w:rPr>
              <w:t>无</w:t>
            </w:r>
          </w:p>
        </w:tc>
      </w:tr>
      <w:tr w:rsidR="00CD4F64" w:rsidRPr="00C630D1" w14:paraId="5ECEE89D" w14:textId="77777777" w:rsidTr="008F7B72">
        <w:trPr>
          <w:jc w:val="center"/>
        </w:trPr>
        <w:tc>
          <w:tcPr>
            <w:tcW w:w="1548" w:type="dxa"/>
            <w:shd w:val="clear" w:color="auto" w:fill="A6A6A6"/>
          </w:tcPr>
          <w:p w14:paraId="136DBC01" w14:textId="77777777" w:rsidR="00CD4F64" w:rsidRPr="00C630D1" w:rsidRDefault="00CD4F64" w:rsidP="008F7B72">
            <w:pPr>
              <w:spacing w:line="400" w:lineRule="exact"/>
              <w:rPr>
                <w:rFonts w:ascii="宋体" w:hAnsi="宋体"/>
                <w:color w:val="000000"/>
                <w:szCs w:val="21"/>
              </w:rPr>
            </w:pPr>
            <w:r w:rsidRPr="00C630D1">
              <w:rPr>
                <w:rFonts w:ascii="宋体" w:hAnsi="宋体" w:hint="eastAsia"/>
                <w:color w:val="000000"/>
                <w:szCs w:val="21"/>
              </w:rPr>
              <w:lastRenderedPageBreak/>
              <w:t>前置条件</w:t>
            </w:r>
          </w:p>
        </w:tc>
        <w:tc>
          <w:tcPr>
            <w:tcW w:w="9714" w:type="dxa"/>
            <w:gridSpan w:val="3"/>
          </w:tcPr>
          <w:p w14:paraId="2E092F0A" w14:textId="77777777" w:rsidR="00CD4F64" w:rsidRDefault="009C0239" w:rsidP="008F7B72">
            <w:pPr>
              <w:spacing w:line="400" w:lineRule="exact"/>
              <w:rPr>
                <w:rFonts w:ascii="宋体" w:hAnsi="宋体"/>
                <w:szCs w:val="21"/>
              </w:rPr>
            </w:pPr>
            <w:r>
              <w:rPr>
                <w:rFonts w:ascii="宋体" w:hAnsi="宋体"/>
                <w:szCs w:val="21"/>
              </w:rPr>
              <w:t>操作员具有</w:t>
            </w:r>
            <w:r>
              <w:rPr>
                <w:rFonts w:ascii="宋体" w:hAnsi="宋体" w:hint="eastAsia"/>
                <w:szCs w:val="21"/>
              </w:rPr>
              <w:t>【日均保证金数据跟踪】【基础数据】菜单权限</w:t>
            </w:r>
          </w:p>
          <w:p w14:paraId="73D21DD2" w14:textId="2A222155" w:rsidR="009C0239" w:rsidRPr="000A3B83" w:rsidRDefault="009C0239" w:rsidP="008F7B72">
            <w:pPr>
              <w:spacing w:line="400" w:lineRule="exact"/>
              <w:rPr>
                <w:rFonts w:ascii="宋体" w:hAnsi="宋体"/>
                <w:szCs w:val="21"/>
              </w:rPr>
            </w:pPr>
            <w:r>
              <w:rPr>
                <w:rFonts w:ascii="宋体" w:hAnsi="宋体"/>
                <w:szCs w:val="21"/>
              </w:rPr>
              <w:t>操作员具有</w:t>
            </w:r>
            <w:r>
              <w:rPr>
                <w:rFonts w:ascii="宋体" w:hAnsi="宋体" w:hint="eastAsia"/>
                <w:szCs w:val="21"/>
              </w:rPr>
              <w:t>【报表默认值设置】功能权限</w:t>
            </w:r>
          </w:p>
        </w:tc>
      </w:tr>
      <w:tr w:rsidR="00CD4F64" w:rsidRPr="00C630D1" w14:paraId="338B19A2" w14:textId="77777777" w:rsidTr="008F7B72">
        <w:trPr>
          <w:jc w:val="center"/>
        </w:trPr>
        <w:tc>
          <w:tcPr>
            <w:tcW w:w="1548" w:type="dxa"/>
            <w:shd w:val="clear" w:color="auto" w:fill="A6A6A6"/>
          </w:tcPr>
          <w:p w14:paraId="42BEBB75" w14:textId="77777777" w:rsidR="00CD4F64" w:rsidRPr="00C630D1" w:rsidRDefault="00CD4F64"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2A2A4AFA" w14:textId="69C7059A" w:rsidR="00CD4F64" w:rsidRPr="00C630D1" w:rsidRDefault="00BB2465" w:rsidP="008F7B72">
            <w:pPr>
              <w:spacing w:line="400" w:lineRule="atLeast"/>
              <w:rPr>
                <w:rFonts w:ascii="宋体" w:hAnsi="宋体"/>
                <w:szCs w:val="21"/>
              </w:rPr>
            </w:pPr>
            <w:r>
              <w:rPr>
                <w:rFonts w:ascii="宋体" w:hAnsi="宋体"/>
                <w:szCs w:val="21"/>
              </w:rPr>
              <w:t>无</w:t>
            </w:r>
          </w:p>
        </w:tc>
      </w:tr>
      <w:tr w:rsidR="00CD4F64" w:rsidRPr="00C630D1" w14:paraId="77339D40" w14:textId="77777777" w:rsidTr="008F7B72">
        <w:trPr>
          <w:jc w:val="center"/>
        </w:trPr>
        <w:tc>
          <w:tcPr>
            <w:tcW w:w="1548" w:type="dxa"/>
            <w:shd w:val="clear" w:color="auto" w:fill="A6A6A6"/>
          </w:tcPr>
          <w:p w14:paraId="7A633A42" w14:textId="77777777" w:rsidR="00CD4F64" w:rsidRPr="00C630D1" w:rsidRDefault="00CD4F64"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4BBEF115" w14:textId="77777777" w:rsidR="00CD4F64" w:rsidRPr="00C630D1" w:rsidRDefault="00CD4F64" w:rsidP="008F7B72">
            <w:pPr>
              <w:spacing w:line="400" w:lineRule="exact"/>
              <w:rPr>
                <w:rFonts w:ascii="宋体" w:hAnsi="宋体"/>
                <w:szCs w:val="21"/>
              </w:rPr>
            </w:pPr>
            <w:r>
              <w:rPr>
                <w:rFonts w:ascii="宋体" w:hAnsi="宋体" w:hint="eastAsia"/>
                <w:szCs w:val="21"/>
              </w:rPr>
              <w:t>无</w:t>
            </w:r>
          </w:p>
        </w:tc>
      </w:tr>
    </w:tbl>
    <w:p w14:paraId="39816CC6" w14:textId="5BCC94D5" w:rsidR="004858DF" w:rsidRDefault="002B0ADD" w:rsidP="00CD4F64">
      <w:pPr>
        <w:pStyle w:val="5"/>
      </w:pPr>
      <w:r>
        <w:rPr>
          <w:rFonts w:hint="eastAsia"/>
        </w:rPr>
        <w:t>一线业务人员保证金基数</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590584" w:rsidRPr="00C630D1" w14:paraId="61B9495F" w14:textId="77777777" w:rsidTr="008F7B72">
        <w:trPr>
          <w:jc w:val="center"/>
        </w:trPr>
        <w:tc>
          <w:tcPr>
            <w:tcW w:w="1548" w:type="dxa"/>
            <w:shd w:val="clear" w:color="auto" w:fill="A6A6A6"/>
          </w:tcPr>
          <w:p w14:paraId="57E36A9E" w14:textId="77777777" w:rsidR="00590584" w:rsidRPr="00C630D1" w:rsidRDefault="00590584"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4A7E135A" w14:textId="77777777" w:rsidR="00590584" w:rsidRPr="00C630D1" w:rsidRDefault="00590584" w:rsidP="008F7B72">
            <w:pPr>
              <w:spacing w:line="400" w:lineRule="exact"/>
              <w:rPr>
                <w:rFonts w:ascii="宋体" w:hAnsi="宋体"/>
                <w:szCs w:val="21"/>
              </w:rPr>
            </w:pPr>
          </w:p>
        </w:tc>
      </w:tr>
      <w:tr w:rsidR="00590584" w:rsidRPr="00C630D1" w14:paraId="23E2F751" w14:textId="77777777" w:rsidTr="008F7B72">
        <w:trPr>
          <w:jc w:val="center"/>
        </w:trPr>
        <w:tc>
          <w:tcPr>
            <w:tcW w:w="1548" w:type="dxa"/>
            <w:shd w:val="clear" w:color="auto" w:fill="A6A6A6"/>
          </w:tcPr>
          <w:p w14:paraId="1C40AE03" w14:textId="77777777" w:rsidR="00590584" w:rsidRPr="00C630D1" w:rsidRDefault="00590584"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78605D29" w14:textId="3CFE507B" w:rsidR="00590584" w:rsidRPr="00C630D1" w:rsidRDefault="006F03E6" w:rsidP="008F7B72">
            <w:pPr>
              <w:spacing w:line="400" w:lineRule="exact"/>
              <w:rPr>
                <w:rFonts w:ascii="宋体" w:hAnsi="宋体"/>
                <w:szCs w:val="21"/>
              </w:rPr>
            </w:pPr>
            <w:r>
              <w:rPr>
                <w:rFonts w:ascii="宋体" w:hAnsi="宋体"/>
                <w:szCs w:val="21"/>
              </w:rPr>
              <w:t>一线业务人员保证金基数</w:t>
            </w:r>
          </w:p>
        </w:tc>
      </w:tr>
      <w:tr w:rsidR="00590584" w:rsidRPr="00C630D1" w14:paraId="41AE9261" w14:textId="77777777" w:rsidTr="008F7B72">
        <w:trPr>
          <w:jc w:val="center"/>
        </w:trPr>
        <w:tc>
          <w:tcPr>
            <w:tcW w:w="1548" w:type="dxa"/>
            <w:shd w:val="clear" w:color="auto" w:fill="A6A6A6"/>
          </w:tcPr>
          <w:p w14:paraId="553696FF" w14:textId="77777777" w:rsidR="00590584" w:rsidRPr="00C630D1" w:rsidRDefault="00590584"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2A4B93CC" w14:textId="77777777" w:rsidR="00590584" w:rsidRPr="00C630D1" w:rsidRDefault="00590584"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3071C6D0" w14:textId="77777777" w:rsidR="00590584" w:rsidRPr="00C630D1" w:rsidRDefault="00590584"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17E4DAE7" w14:textId="1CD46188" w:rsidR="00590584" w:rsidRPr="00C630D1" w:rsidRDefault="00590584" w:rsidP="008F7B72">
            <w:pPr>
              <w:spacing w:line="400" w:lineRule="exact"/>
              <w:rPr>
                <w:rFonts w:ascii="宋体" w:hAnsi="宋体"/>
                <w:szCs w:val="21"/>
              </w:rPr>
            </w:pPr>
            <w:r w:rsidRPr="00C630D1">
              <w:rPr>
                <w:rFonts w:ascii="宋体" w:hAnsi="宋体"/>
                <w:szCs w:val="21"/>
              </w:rPr>
              <w:t>20</w:t>
            </w:r>
            <w:r w:rsidR="00386793">
              <w:rPr>
                <w:rFonts w:ascii="宋体" w:hAnsi="宋体" w:hint="eastAsia"/>
                <w:szCs w:val="21"/>
              </w:rPr>
              <w:t>17-8-14</w:t>
            </w:r>
          </w:p>
        </w:tc>
      </w:tr>
      <w:tr w:rsidR="00590584" w:rsidRPr="00C630D1" w14:paraId="111A5D21" w14:textId="77777777" w:rsidTr="008F7B72">
        <w:trPr>
          <w:jc w:val="center"/>
        </w:trPr>
        <w:tc>
          <w:tcPr>
            <w:tcW w:w="1548" w:type="dxa"/>
            <w:shd w:val="clear" w:color="auto" w:fill="A6A6A6"/>
          </w:tcPr>
          <w:p w14:paraId="6132717F" w14:textId="77777777" w:rsidR="00590584" w:rsidRPr="00C630D1" w:rsidRDefault="00590584"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6739024E" w14:textId="038FE46A" w:rsidR="00590584" w:rsidRPr="00C630D1" w:rsidRDefault="00A1358B" w:rsidP="008F7B72">
            <w:pPr>
              <w:spacing w:line="400" w:lineRule="exact"/>
              <w:rPr>
                <w:rFonts w:ascii="宋体" w:hAnsi="宋体"/>
                <w:szCs w:val="21"/>
              </w:rPr>
            </w:pPr>
            <w:r>
              <w:rPr>
                <w:rFonts w:ascii="宋体" w:hAnsi="宋体"/>
                <w:szCs w:val="21"/>
              </w:rPr>
              <w:t>设置一线业务人员保证金基数</w:t>
            </w:r>
          </w:p>
        </w:tc>
      </w:tr>
      <w:tr w:rsidR="00590584" w:rsidRPr="00C630D1" w14:paraId="484F0C00" w14:textId="77777777" w:rsidTr="008F7B72">
        <w:trPr>
          <w:jc w:val="center"/>
        </w:trPr>
        <w:tc>
          <w:tcPr>
            <w:tcW w:w="1548" w:type="dxa"/>
            <w:shd w:val="clear" w:color="auto" w:fill="A6A6A6"/>
          </w:tcPr>
          <w:p w14:paraId="3B7378F4" w14:textId="77777777" w:rsidR="00590584" w:rsidRPr="00C630D1" w:rsidRDefault="00590584"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57F40ACC" w14:textId="77777777" w:rsidR="00590584" w:rsidRPr="00C630D1" w:rsidRDefault="00590584" w:rsidP="008F7B72">
            <w:pPr>
              <w:spacing w:line="400" w:lineRule="exact"/>
              <w:rPr>
                <w:rFonts w:ascii="宋体" w:hAnsi="宋体"/>
                <w:szCs w:val="21"/>
              </w:rPr>
            </w:pPr>
            <w:r>
              <w:rPr>
                <w:rFonts w:ascii="宋体" w:hAnsi="宋体" w:hint="eastAsia"/>
                <w:szCs w:val="21"/>
              </w:rPr>
              <w:t>无</w:t>
            </w:r>
          </w:p>
        </w:tc>
      </w:tr>
      <w:tr w:rsidR="00590584" w:rsidRPr="00C630D1" w14:paraId="10273414" w14:textId="77777777" w:rsidTr="008F7B72">
        <w:trPr>
          <w:jc w:val="center"/>
        </w:trPr>
        <w:tc>
          <w:tcPr>
            <w:tcW w:w="1548" w:type="dxa"/>
            <w:shd w:val="clear" w:color="auto" w:fill="A6A6A6"/>
          </w:tcPr>
          <w:p w14:paraId="1B8C3850" w14:textId="77777777" w:rsidR="00590584" w:rsidRPr="00C630D1" w:rsidRDefault="00590584"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6D592682" w14:textId="77777777" w:rsidR="00590584" w:rsidRPr="00C630D1" w:rsidRDefault="00590584" w:rsidP="008F7B72">
            <w:pPr>
              <w:spacing w:line="400" w:lineRule="exact"/>
              <w:rPr>
                <w:rFonts w:ascii="宋体" w:hAnsi="宋体"/>
                <w:szCs w:val="21"/>
              </w:rPr>
            </w:pPr>
            <w:r>
              <w:rPr>
                <w:rFonts w:ascii="宋体" w:hAnsi="宋体" w:hint="eastAsia"/>
                <w:szCs w:val="21"/>
              </w:rPr>
              <w:t>无</w:t>
            </w:r>
          </w:p>
        </w:tc>
      </w:tr>
      <w:tr w:rsidR="00590584" w:rsidRPr="00C630D1" w14:paraId="793B5FBE" w14:textId="77777777" w:rsidTr="008F7B72">
        <w:trPr>
          <w:jc w:val="center"/>
        </w:trPr>
        <w:tc>
          <w:tcPr>
            <w:tcW w:w="1548" w:type="dxa"/>
            <w:shd w:val="clear" w:color="auto" w:fill="A6A6A6"/>
          </w:tcPr>
          <w:p w14:paraId="4B0597A4" w14:textId="77777777" w:rsidR="00590584" w:rsidRPr="00C630D1" w:rsidRDefault="00590584"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30974725" w14:textId="77777777" w:rsidR="00590584" w:rsidRDefault="00590584" w:rsidP="008F7B72">
            <w:pPr>
              <w:spacing w:before="60" w:after="60" w:line="400" w:lineRule="exact"/>
              <w:jc w:val="left"/>
              <w:rPr>
                <w:rFonts w:ascii="宋体" w:hAnsi="宋体"/>
                <w:b/>
                <w:szCs w:val="21"/>
              </w:rPr>
            </w:pPr>
            <w:r>
              <w:rPr>
                <w:rFonts w:ascii="宋体" w:hAnsi="宋体" w:hint="eastAsia"/>
                <w:b/>
                <w:szCs w:val="21"/>
              </w:rPr>
              <w:t>【设置要素】</w:t>
            </w:r>
          </w:p>
          <w:p w14:paraId="0E61F746" w14:textId="77777777" w:rsidR="00590584" w:rsidRDefault="00265EB1" w:rsidP="008F7B72">
            <w:pPr>
              <w:spacing w:before="60" w:after="60" w:line="400" w:lineRule="exact"/>
              <w:jc w:val="left"/>
              <w:rPr>
                <w:rFonts w:ascii="宋体" w:hAnsi="宋体"/>
                <w:szCs w:val="21"/>
              </w:rPr>
            </w:pPr>
            <w:r>
              <w:rPr>
                <w:rFonts w:ascii="宋体" w:hAnsi="宋体"/>
                <w:szCs w:val="21"/>
              </w:rPr>
              <w:t>搜索人员</w:t>
            </w:r>
            <w:r>
              <w:rPr>
                <w:rFonts w:ascii="宋体" w:hAnsi="宋体" w:hint="eastAsia"/>
                <w:szCs w:val="21"/>
              </w:rPr>
              <w:t>：</w:t>
            </w:r>
            <w:r>
              <w:rPr>
                <w:rFonts w:ascii="宋体" w:hAnsi="宋体"/>
                <w:szCs w:val="21"/>
              </w:rPr>
              <w:t>输入框</w:t>
            </w:r>
            <w:r>
              <w:rPr>
                <w:rFonts w:ascii="宋体" w:hAnsi="宋体" w:hint="eastAsia"/>
                <w:szCs w:val="21"/>
              </w:rPr>
              <w:t>，</w:t>
            </w:r>
            <w:r>
              <w:rPr>
                <w:rFonts w:ascii="宋体" w:hAnsi="宋体"/>
                <w:szCs w:val="21"/>
              </w:rPr>
              <w:t>提示文字为</w:t>
            </w:r>
            <w:r>
              <w:rPr>
                <w:rFonts w:ascii="宋体" w:hAnsi="宋体" w:hint="eastAsia"/>
                <w:szCs w:val="21"/>
              </w:rPr>
              <w:t>“搜索人员”</w:t>
            </w:r>
          </w:p>
          <w:p w14:paraId="35F854B6" w14:textId="7480D20E" w:rsidR="00651F74" w:rsidRDefault="00651F74" w:rsidP="008F7B72">
            <w:pPr>
              <w:spacing w:before="60" w:after="60" w:line="400" w:lineRule="exact"/>
              <w:jc w:val="left"/>
              <w:rPr>
                <w:rFonts w:ascii="宋体" w:hAnsi="宋体"/>
                <w:szCs w:val="21"/>
              </w:rPr>
            </w:pPr>
            <w:r>
              <w:rPr>
                <w:rFonts w:ascii="宋体" w:hAnsi="宋体"/>
                <w:szCs w:val="21"/>
              </w:rPr>
              <w:t>原始保证金基数</w:t>
            </w:r>
            <w:r>
              <w:rPr>
                <w:rFonts w:ascii="宋体" w:hAnsi="宋体" w:hint="eastAsia"/>
                <w:szCs w:val="21"/>
              </w:rPr>
              <w:t>：</w:t>
            </w:r>
            <w:r>
              <w:rPr>
                <w:rFonts w:ascii="宋体" w:hAnsi="宋体"/>
                <w:szCs w:val="21"/>
              </w:rPr>
              <w:t>输入框</w:t>
            </w:r>
          </w:p>
          <w:p w14:paraId="369124BE" w14:textId="52FF2384" w:rsidR="00651F74" w:rsidRPr="00DC1BF5" w:rsidRDefault="00651F74" w:rsidP="008F7B72">
            <w:pPr>
              <w:spacing w:before="60" w:after="60" w:line="400" w:lineRule="exact"/>
              <w:jc w:val="left"/>
              <w:rPr>
                <w:rFonts w:ascii="宋体" w:hAnsi="宋体"/>
                <w:szCs w:val="21"/>
              </w:rPr>
            </w:pPr>
            <w:r>
              <w:rPr>
                <w:rFonts w:ascii="宋体" w:hAnsi="宋体"/>
                <w:szCs w:val="21"/>
              </w:rPr>
              <w:t>默认档位</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sidR="00860430">
              <w:rPr>
                <w:rFonts w:ascii="宋体" w:hAnsi="宋体"/>
                <w:szCs w:val="21"/>
              </w:rPr>
              <w:t>详见</w:t>
            </w:r>
            <w:r>
              <w:rPr>
                <w:rFonts w:ascii="宋体" w:hAnsi="宋体"/>
                <w:szCs w:val="21"/>
              </w:rPr>
              <w:t>数据字典</w:t>
            </w:r>
          </w:p>
        </w:tc>
      </w:tr>
      <w:tr w:rsidR="00590584" w:rsidRPr="00C630D1" w14:paraId="7AEF91D4" w14:textId="77777777" w:rsidTr="008F7B72">
        <w:trPr>
          <w:jc w:val="center"/>
        </w:trPr>
        <w:tc>
          <w:tcPr>
            <w:tcW w:w="1548" w:type="dxa"/>
            <w:shd w:val="clear" w:color="auto" w:fill="A6A6A6"/>
          </w:tcPr>
          <w:p w14:paraId="75D4EA3D" w14:textId="77777777" w:rsidR="00590584" w:rsidRPr="00C630D1" w:rsidRDefault="00590584"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042B2DDC" w14:textId="77777777" w:rsidR="00590584" w:rsidRDefault="00590584" w:rsidP="008F7B72">
            <w:pPr>
              <w:rPr>
                <w:rFonts w:ascii="宋体" w:hAnsi="宋体"/>
                <w:b/>
                <w:szCs w:val="21"/>
              </w:rPr>
            </w:pPr>
            <w:r w:rsidRPr="00946BE4">
              <w:rPr>
                <w:rFonts w:ascii="宋体" w:hAnsi="宋体" w:hint="eastAsia"/>
                <w:b/>
                <w:szCs w:val="21"/>
              </w:rPr>
              <w:t>【功能操作要求】</w:t>
            </w:r>
          </w:p>
          <w:p w14:paraId="6F71F80B" w14:textId="77777777" w:rsidR="008A5533" w:rsidRDefault="008A5533" w:rsidP="008A5533">
            <w:pPr>
              <w:spacing w:before="60" w:after="60" w:line="400" w:lineRule="exact"/>
              <w:jc w:val="left"/>
              <w:rPr>
                <w:rFonts w:ascii="宋体" w:hAnsi="宋体"/>
                <w:szCs w:val="21"/>
              </w:rPr>
            </w:pPr>
            <w:r>
              <w:rPr>
                <w:rFonts w:ascii="宋体" w:hAnsi="宋体"/>
                <w:szCs w:val="21"/>
              </w:rPr>
              <w:t>搜索</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点击后按输入</w:t>
            </w:r>
            <w:proofErr w:type="gramStart"/>
            <w:r>
              <w:rPr>
                <w:rFonts w:ascii="宋体" w:hAnsi="宋体"/>
                <w:szCs w:val="21"/>
              </w:rPr>
              <w:t>框内容</w:t>
            </w:r>
            <w:proofErr w:type="gramEnd"/>
            <w:r>
              <w:rPr>
                <w:rFonts w:ascii="宋体" w:hAnsi="宋体"/>
                <w:szCs w:val="21"/>
              </w:rPr>
              <w:t>搜索</w:t>
            </w:r>
          </w:p>
          <w:p w14:paraId="078B029A" w14:textId="09F06072" w:rsidR="00590584" w:rsidRPr="00861A22" w:rsidRDefault="006568B6" w:rsidP="008F7B72">
            <w:pPr>
              <w:rPr>
                <w:rFonts w:ascii="宋体" w:hAnsi="宋体"/>
                <w:szCs w:val="21"/>
              </w:rPr>
            </w:pPr>
            <w:r>
              <w:rPr>
                <w:rFonts w:ascii="宋体" w:hAnsi="宋体"/>
                <w:szCs w:val="21"/>
              </w:rPr>
              <w:t>翻页</w:t>
            </w:r>
            <w:r>
              <w:rPr>
                <w:rFonts w:ascii="宋体" w:hAnsi="宋体" w:hint="eastAsia"/>
                <w:szCs w:val="21"/>
              </w:rPr>
              <w:t>：</w:t>
            </w:r>
            <w:r w:rsidRPr="00713380">
              <w:rPr>
                <w:rFonts w:ascii="宋体" w:hAnsi="宋体" w:hint="eastAsia"/>
                <w:szCs w:val="21"/>
              </w:rPr>
              <w:t>链接按钮，可根据查询结果记录数显示页数，每页</w:t>
            </w:r>
            <w:r>
              <w:rPr>
                <w:rFonts w:ascii="宋体" w:hAnsi="宋体" w:hint="eastAsia"/>
                <w:szCs w:val="21"/>
              </w:rPr>
              <w:t>最多</w:t>
            </w:r>
            <w:r w:rsidRPr="00713380">
              <w:rPr>
                <w:rFonts w:ascii="宋体" w:hAnsi="宋体" w:hint="eastAsia"/>
                <w:szCs w:val="21"/>
              </w:rPr>
              <w:t>显示20条记录</w:t>
            </w:r>
          </w:p>
        </w:tc>
      </w:tr>
      <w:tr w:rsidR="00590584" w:rsidRPr="00C630D1" w14:paraId="784E1391" w14:textId="77777777" w:rsidTr="008F7B72">
        <w:trPr>
          <w:jc w:val="center"/>
        </w:trPr>
        <w:tc>
          <w:tcPr>
            <w:tcW w:w="1548" w:type="dxa"/>
            <w:shd w:val="clear" w:color="auto" w:fill="A6A6A6"/>
          </w:tcPr>
          <w:p w14:paraId="53BA6195" w14:textId="77777777" w:rsidR="00590584" w:rsidRPr="00C630D1" w:rsidRDefault="00590584"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68469EFC" w14:textId="119FB456" w:rsidR="00590584" w:rsidRPr="00F42B7C" w:rsidRDefault="00F42B7C" w:rsidP="00F42B7C">
            <w:pPr>
              <w:spacing w:line="400" w:lineRule="exact"/>
              <w:rPr>
                <w:rFonts w:ascii="宋体" w:hAnsi="宋体"/>
                <w:szCs w:val="21"/>
              </w:rPr>
            </w:pPr>
            <w:r>
              <w:rPr>
                <w:rFonts w:ascii="宋体" w:hAnsi="宋体" w:hint="eastAsia"/>
                <w:szCs w:val="21"/>
              </w:rPr>
              <w:t>分公司、营业部、逻辑人员、原始保证金基数、默认档位</w:t>
            </w:r>
          </w:p>
        </w:tc>
      </w:tr>
      <w:tr w:rsidR="00590584" w:rsidRPr="00C630D1" w14:paraId="595B1012" w14:textId="77777777" w:rsidTr="008F7B72">
        <w:trPr>
          <w:jc w:val="center"/>
        </w:trPr>
        <w:tc>
          <w:tcPr>
            <w:tcW w:w="1548" w:type="dxa"/>
            <w:shd w:val="clear" w:color="auto" w:fill="A6A6A6"/>
          </w:tcPr>
          <w:p w14:paraId="6651A2B3" w14:textId="77777777" w:rsidR="00590584" w:rsidRPr="00C630D1" w:rsidRDefault="00590584"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6CFD2D21" w14:textId="77777777" w:rsidR="00CF037F" w:rsidRDefault="00CF037F" w:rsidP="00CF037F">
            <w:pPr>
              <w:spacing w:line="400" w:lineRule="exact"/>
              <w:rPr>
                <w:rFonts w:ascii="宋体" w:hAnsi="宋体"/>
                <w:szCs w:val="21"/>
              </w:rPr>
            </w:pPr>
            <w:r>
              <w:rPr>
                <w:rFonts w:ascii="宋体" w:hAnsi="宋体"/>
                <w:szCs w:val="21"/>
              </w:rPr>
              <w:t>操作员具有</w:t>
            </w:r>
            <w:r>
              <w:rPr>
                <w:rFonts w:ascii="宋体" w:hAnsi="宋体" w:hint="eastAsia"/>
                <w:szCs w:val="21"/>
              </w:rPr>
              <w:t>【日均保证金数据跟踪】【基础数据】菜单权限</w:t>
            </w:r>
          </w:p>
          <w:p w14:paraId="64DBA523" w14:textId="47B93C34" w:rsidR="00590584" w:rsidRPr="000A3B83" w:rsidRDefault="00CF037F" w:rsidP="00CF037F">
            <w:pPr>
              <w:spacing w:line="400" w:lineRule="exact"/>
              <w:rPr>
                <w:rFonts w:ascii="宋体" w:hAnsi="宋体"/>
                <w:szCs w:val="21"/>
              </w:rPr>
            </w:pPr>
            <w:r>
              <w:rPr>
                <w:rFonts w:ascii="宋体" w:hAnsi="宋体"/>
                <w:szCs w:val="21"/>
              </w:rPr>
              <w:t>操作员具有</w:t>
            </w:r>
            <w:r>
              <w:rPr>
                <w:rFonts w:ascii="宋体" w:hAnsi="宋体" w:hint="eastAsia"/>
                <w:szCs w:val="21"/>
              </w:rPr>
              <w:t>【报表默认值设置】功能权限</w:t>
            </w:r>
          </w:p>
        </w:tc>
      </w:tr>
      <w:tr w:rsidR="00590584" w:rsidRPr="00C630D1" w14:paraId="5B649D03" w14:textId="77777777" w:rsidTr="008F7B72">
        <w:trPr>
          <w:jc w:val="center"/>
        </w:trPr>
        <w:tc>
          <w:tcPr>
            <w:tcW w:w="1548" w:type="dxa"/>
            <w:shd w:val="clear" w:color="auto" w:fill="A6A6A6"/>
          </w:tcPr>
          <w:p w14:paraId="15847302" w14:textId="77777777" w:rsidR="00590584" w:rsidRPr="00C630D1" w:rsidRDefault="00590584"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153CDFDB" w14:textId="460D2727" w:rsidR="00590584" w:rsidRPr="00C630D1" w:rsidRDefault="00DA03F0" w:rsidP="008F7B72">
            <w:pPr>
              <w:spacing w:line="400" w:lineRule="atLeast"/>
              <w:rPr>
                <w:rFonts w:ascii="宋体" w:hAnsi="宋体"/>
                <w:szCs w:val="21"/>
              </w:rPr>
            </w:pPr>
            <w:r>
              <w:rPr>
                <w:rFonts w:ascii="宋体" w:hAnsi="宋体"/>
                <w:szCs w:val="21"/>
              </w:rPr>
              <w:t>无</w:t>
            </w:r>
          </w:p>
        </w:tc>
      </w:tr>
      <w:tr w:rsidR="00590584" w:rsidRPr="00C630D1" w14:paraId="504DA48D" w14:textId="77777777" w:rsidTr="008F7B72">
        <w:trPr>
          <w:jc w:val="center"/>
        </w:trPr>
        <w:tc>
          <w:tcPr>
            <w:tcW w:w="1548" w:type="dxa"/>
            <w:shd w:val="clear" w:color="auto" w:fill="A6A6A6"/>
          </w:tcPr>
          <w:p w14:paraId="3DE86EBB" w14:textId="77777777" w:rsidR="00590584" w:rsidRPr="00C630D1" w:rsidRDefault="00590584"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18ECD254" w14:textId="77777777" w:rsidR="00590584" w:rsidRPr="00C630D1" w:rsidRDefault="00590584" w:rsidP="008F7B72">
            <w:pPr>
              <w:spacing w:line="400" w:lineRule="exact"/>
              <w:rPr>
                <w:rFonts w:ascii="宋体" w:hAnsi="宋体"/>
                <w:szCs w:val="21"/>
              </w:rPr>
            </w:pPr>
            <w:r>
              <w:rPr>
                <w:rFonts w:ascii="宋体" w:hAnsi="宋体" w:hint="eastAsia"/>
                <w:szCs w:val="21"/>
              </w:rPr>
              <w:t>无</w:t>
            </w:r>
          </w:p>
        </w:tc>
      </w:tr>
    </w:tbl>
    <w:p w14:paraId="3C34FD3A" w14:textId="77777777" w:rsidR="00590584" w:rsidRPr="00590584" w:rsidRDefault="00590584" w:rsidP="00590584"/>
    <w:p w14:paraId="6A856860" w14:textId="77777777" w:rsidR="00F22F60" w:rsidRDefault="00F22F60" w:rsidP="00786169">
      <w:pPr>
        <w:pStyle w:val="2"/>
      </w:pPr>
      <w:r>
        <w:rPr>
          <w:rFonts w:hint="eastAsia"/>
        </w:rPr>
        <w:t>财务数据导入</w:t>
      </w:r>
    </w:p>
    <w:p w14:paraId="1B022277" w14:textId="77777777" w:rsidR="00F22F60" w:rsidRDefault="00F22F60" w:rsidP="00786169">
      <w:pPr>
        <w:pStyle w:val="3"/>
      </w:pPr>
      <w:bookmarkStart w:id="150" w:name="_财务数据导入"/>
      <w:bookmarkEnd w:id="150"/>
      <w:r>
        <w:t>财务数据导入</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D834AE" w:rsidRPr="00C630D1" w14:paraId="13F5A4AB" w14:textId="77777777" w:rsidTr="008A66A0">
        <w:trPr>
          <w:jc w:val="center"/>
        </w:trPr>
        <w:tc>
          <w:tcPr>
            <w:tcW w:w="1548" w:type="dxa"/>
            <w:shd w:val="clear" w:color="auto" w:fill="A6A6A6"/>
          </w:tcPr>
          <w:p w14:paraId="2BC10A55"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27B63400" w14:textId="77777777" w:rsidR="00D834AE" w:rsidRPr="00C630D1" w:rsidRDefault="00D834AE" w:rsidP="008A66A0">
            <w:pPr>
              <w:spacing w:line="400" w:lineRule="exact"/>
              <w:rPr>
                <w:rFonts w:ascii="宋体" w:hAnsi="宋体"/>
                <w:szCs w:val="21"/>
              </w:rPr>
            </w:pPr>
          </w:p>
        </w:tc>
      </w:tr>
      <w:tr w:rsidR="00D834AE" w:rsidRPr="00C630D1" w14:paraId="6E55A4AB" w14:textId="77777777" w:rsidTr="008A66A0">
        <w:trPr>
          <w:jc w:val="center"/>
        </w:trPr>
        <w:tc>
          <w:tcPr>
            <w:tcW w:w="1548" w:type="dxa"/>
            <w:shd w:val="clear" w:color="auto" w:fill="A6A6A6"/>
          </w:tcPr>
          <w:p w14:paraId="51BADE3B"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08EC5A6C" w14:textId="60842442" w:rsidR="00D834AE" w:rsidRPr="00C630D1" w:rsidRDefault="007710D4" w:rsidP="008A66A0">
            <w:pPr>
              <w:spacing w:line="400" w:lineRule="exact"/>
              <w:rPr>
                <w:rFonts w:ascii="宋体" w:hAnsi="宋体"/>
                <w:szCs w:val="21"/>
              </w:rPr>
            </w:pPr>
            <w:r>
              <w:rPr>
                <w:rFonts w:ascii="宋体" w:hAnsi="宋体"/>
                <w:szCs w:val="21"/>
              </w:rPr>
              <w:t>财务数据导入</w:t>
            </w:r>
          </w:p>
        </w:tc>
      </w:tr>
      <w:tr w:rsidR="00D834AE" w:rsidRPr="00C630D1" w14:paraId="65E244C5" w14:textId="77777777" w:rsidTr="008A66A0">
        <w:trPr>
          <w:jc w:val="center"/>
        </w:trPr>
        <w:tc>
          <w:tcPr>
            <w:tcW w:w="1548" w:type="dxa"/>
            <w:shd w:val="clear" w:color="auto" w:fill="A6A6A6"/>
          </w:tcPr>
          <w:p w14:paraId="669B203E"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6830C88E" w14:textId="77777777" w:rsidR="00D834AE" w:rsidRPr="00C630D1" w:rsidRDefault="00D834AE" w:rsidP="008A66A0">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328AEE37" w14:textId="77777777" w:rsidR="00D834AE" w:rsidRPr="00C630D1" w:rsidRDefault="00D834AE" w:rsidP="008A66A0">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16E18CC6" w14:textId="7BE8438A" w:rsidR="00D834AE" w:rsidRPr="00C630D1" w:rsidRDefault="00D834AE" w:rsidP="008A66A0">
            <w:pPr>
              <w:spacing w:line="400" w:lineRule="exact"/>
              <w:rPr>
                <w:rFonts w:ascii="宋体" w:hAnsi="宋体"/>
                <w:szCs w:val="21"/>
              </w:rPr>
            </w:pPr>
            <w:r w:rsidRPr="00C630D1">
              <w:rPr>
                <w:rFonts w:ascii="宋体" w:hAnsi="宋体"/>
                <w:szCs w:val="21"/>
              </w:rPr>
              <w:t>20</w:t>
            </w:r>
            <w:r w:rsidR="00CD3F22">
              <w:rPr>
                <w:rFonts w:ascii="宋体" w:hAnsi="宋体" w:hint="eastAsia"/>
                <w:szCs w:val="21"/>
              </w:rPr>
              <w:t>17-8-15</w:t>
            </w:r>
          </w:p>
        </w:tc>
      </w:tr>
      <w:tr w:rsidR="00D834AE" w:rsidRPr="00C630D1" w14:paraId="04FCCDFB" w14:textId="77777777" w:rsidTr="008A66A0">
        <w:trPr>
          <w:jc w:val="center"/>
        </w:trPr>
        <w:tc>
          <w:tcPr>
            <w:tcW w:w="1548" w:type="dxa"/>
            <w:shd w:val="clear" w:color="auto" w:fill="A6A6A6"/>
          </w:tcPr>
          <w:p w14:paraId="3475264A"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lastRenderedPageBreak/>
              <w:t>功能需求描述</w:t>
            </w:r>
          </w:p>
        </w:tc>
        <w:tc>
          <w:tcPr>
            <w:tcW w:w="9714" w:type="dxa"/>
            <w:gridSpan w:val="3"/>
          </w:tcPr>
          <w:p w14:paraId="0D4AADDE" w14:textId="7BC009AB" w:rsidR="00D834AE" w:rsidRPr="00C630D1" w:rsidRDefault="001F0BEC" w:rsidP="00F57018">
            <w:pPr>
              <w:spacing w:line="400" w:lineRule="exact"/>
              <w:rPr>
                <w:rFonts w:ascii="宋体" w:hAnsi="宋体"/>
                <w:szCs w:val="21"/>
              </w:rPr>
            </w:pPr>
            <w:r>
              <w:rPr>
                <w:rFonts w:ascii="宋体" w:hAnsi="宋体"/>
                <w:szCs w:val="21"/>
              </w:rPr>
              <w:t>提供财务数据的批量导入功能</w:t>
            </w:r>
          </w:p>
        </w:tc>
      </w:tr>
      <w:tr w:rsidR="00D834AE" w:rsidRPr="00C630D1" w14:paraId="455928C9" w14:textId="77777777" w:rsidTr="008A66A0">
        <w:trPr>
          <w:jc w:val="center"/>
        </w:trPr>
        <w:tc>
          <w:tcPr>
            <w:tcW w:w="1548" w:type="dxa"/>
            <w:shd w:val="clear" w:color="auto" w:fill="A6A6A6"/>
          </w:tcPr>
          <w:p w14:paraId="7176CFBA"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760BFF97" w14:textId="77777777" w:rsidR="00D834AE" w:rsidRPr="00C630D1" w:rsidRDefault="00D834AE" w:rsidP="008A66A0">
            <w:pPr>
              <w:spacing w:line="400" w:lineRule="exact"/>
              <w:rPr>
                <w:rFonts w:ascii="宋体" w:hAnsi="宋体"/>
                <w:szCs w:val="21"/>
              </w:rPr>
            </w:pPr>
            <w:r>
              <w:rPr>
                <w:rFonts w:ascii="宋体" w:hAnsi="宋体" w:hint="eastAsia"/>
                <w:szCs w:val="21"/>
              </w:rPr>
              <w:t>无</w:t>
            </w:r>
          </w:p>
        </w:tc>
      </w:tr>
      <w:tr w:rsidR="00D834AE" w:rsidRPr="00C630D1" w14:paraId="7838A7F9" w14:textId="77777777" w:rsidTr="008A66A0">
        <w:trPr>
          <w:jc w:val="center"/>
        </w:trPr>
        <w:tc>
          <w:tcPr>
            <w:tcW w:w="1548" w:type="dxa"/>
            <w:shd w:val="clear" w:color="auto" w:fill="A6A6A6"/>
          </w:tcPr>
          <w:p w14:paraId="087E7446"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763F5F51" w14:textId="77777777" w:rsidR="00D834AE" w:rsidRPr="00C630D1" w:rsidRDefault="00D834AE" w:rsidP="008A66A0">
            <w:pPr>
              <w:spacing w:line="400" w:lineRule="exact"/>
              <w:rPr>
                <w:rFonts w:ascii="宋体" w:hAnsi="宋体"/>
                <w:szCs w:val="21"/>
              </w:rPr>
            </w:pPr>
            <w:r>
              <w:rPr>
                <w:rFonts w:ascii="宋体" w:hAnsi="宋体" w:hint="eastAsia"/>
                <w:szCs w:val="21"/>
              </w:rPr>
              <w:t>无</w:t>
            </w:r>
          </w:p>
        </w:tc>
      </w:tr>
      <w:tr w:rsidR="00D834AE" w:rsidRPr="00C630D1" w14:paraId="3720FDE0" w14:textId="77777777" w:rsidTr="008A66A0">
        <w:trPr>
          <w:jc w:val="center"/>
        </w:trPr>
        <w:tc>
          <w:tcPr>
            <w:tcW w:w="1548" w:type="dxa"/>
            <w:shd w:val="clear" w:color="auto" w:fill="A6A6A6"/>
          </w:tcPr>
          <w:p w14:paraId="3090FDE9"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45699043" w14:textId="77777777" w:rsidR="00D834AE" w:rsidRDefault="00D834AE" w:rsidP="008A66A0">
            <w:pPr>
              <w:spacing w:before="60" w:after="60" w:line="400" w:lineRule="exact"/>
              <w:jc w:val="left"/>
              <w:rPr>
                <w:rFonts w:ascii="宋体" w:hAnsi="宋体"/>
                <w:b/>
                <w:szCs w:val="21"/>
              </w:rPr>
            </w:pPr>
            <w:r>
              <w:rPr>
                <w:rFonts w:ascii="宋体" w:hAnsi="宋体" w:hint="eastAsia"/>
                <w:b/>
                <w:szCs w:val="21"/>
              </w:rPr>
              <w:t>【设置要素】</w:t>
            </w:r>
          </w:p>
          <w:p w14:paraId="7DD03227" w14:textId="59334B3D" w:rsidR="00D834AE" w:rsidRPr="00DC1BF5" w:rsidRDefault="008C0200" w:rsidP="008A66A0">
            <w:pPr>
              <w:spacing w:before="60" w:after="60" w:line="400" w:lineRule="exact"/>
              <w:jc w:val="left"/>
              <w:rPr>
                <w:rFonts w:ascii="宋体" w:hAnsi="宋体"/>
                <w:szCs w:val="21"/>
              </w:rPr>
            </w:pPr>
            <w:r>
              <w:rPr>
                <w:rFonts w:ascii="宋体" w:hAnsi="宋体"/>
                <w:szCs w:val="21"/>
              </w:rPr>
              <w:t>无</w:t>
            </w:r>
          </w:p>
        </w:tc>
      </w:tr>
      <w:tr w:rsidR="00D834AE" w:rsidRPr="00C630D1" w14:paraId="43354D52" w14:textId="77777777" w:rsidTr="008A66A0">
        <w:trPr>
          <w:jc w:val="center"/>
        </w:trPr>
        <w:tc>
          <w:tcPr>
            <w:tcW w:w="1548" w:type="dxa"/>
            <w:shd w:val="clear" w:color="auto" w:fill="A6A6A6"/>
          </w:tcPr>
          <w:p w14:paraId="07B85006"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44E29AE5" w14:textId="77777777" w:rsidR="00D834AE" w:rsidRDefault="00D834AE" w:rsidP="008A66A0">
            <w:pPr>
              <w:rPr>
                <w:rFonts w:ascii="宋体" w:hAnsi="宋体"/>
                <w:b/>
                <w:szCs w:val="21"/>
              </w:rPr>
            </w:pPr>
            <w:r w:rsidRPr="00946BE4">
              <w:rPr>
                <w:rFonts w:ascii="宋体" w:hAnsi="宋体" w:hint="eastAsia"/>
                <w:b/>
                <w:szCs w:val="21"/>
              </w:rPr>
              <w:t>【功能操作要求】</w:t>
            </w:r>
          </w:p>
          <w:p w14:paraId="6DD1E4CB" w14:textId="34990202" w:rsidR="00D834AE" w:rsidRDefault="009A5C66" w:rsidP="008A66A0">
            <w:pPr>
              <w:rPr>
                <w:rFonts w:ascii="宋体" w:hAnsi="宋体"/>
                <w:szCs w:val="21"/>
              </w:rPr>
            </w:pPr>
            <w:r>
              <w:rPr>
                <w:rFonts w:ascii="宋体" w:hAnsi="宋体"/>
                <w:szCs w:val="21"/>
              </w:rPr>
              <w:t>导入</w:t>
            </w:r>
            <w:proofErr w:type="gramStart"/>
            <w:r>
              <w:rPr>
                <w:rFonts w:ascii="宋体" w:hAnsi="宋体"/>
                <w:szCs w:val="21"/>
              </w:rPr>
              <w:t>入</w:t>
            </w:r>
            <w:proofErr w:type="gramEnd"/>
            <w:r>
              <w:rPr>
                <w:rFonts w:ascii="宋体" w:hAnsi="宋体"/>
                <w:szCs w:val="21"/>
              </w:rPr>
              <w:t>金</w:t>
            </w:r>
            <w:r>
              <w:rPr>
                <w:rFonts w:ascii="宋体" w:hAnsi="宋体" w:hint="eastAsia"/>
                <w:szCs w:val="21"/>
              </w:rPr>
              <w:t>：</w:t>
            </w:r>
            <w:r w:rsidR="0006625C">
              <w:rPr>
                <w:rFonts w:ascii="宋体" w:hAnsi="宋体" w:hint="eastAsia"/>
                <w:szCs w:val="21"/>
              </w:rPr>
              <w:t>功能按钮，</w:t>
            </w:r>
            <w:r w:rsidR="00500CDC">
              <w:rPr>
                <w:rFonts w:ascii="宋体" w:hAnsi="宋体" w:hint="eastAsia"/>
                <w:szCs w:val="21"/>
              </w:rPr>
              <w:t>点击后弹出打开界面，</w:t>
            </w:r>
            <w:r w:rsidR="00444977">
              <w:rPr>
                <w:rFonts w:ascii="宋体" w:hAnsi="宋体" w:hint="eastAsia"/>
                <w:szCs w:val="21"/>
              </w:rPr>
              <w:t>可选择本地文件</w:t>
            </w:r>
            <w:r w:rsidR="00255DD3">
              <w:rPr>
                <w:rFonts w:ascii="宋体" w:hAnsi="宋体" w:hint="eastAsia"/>
                <w:szCs w:val="21"/>
              </w:rPr>
              <w:t>导入数据</w:t>
            </w:r>
          </w:p>
          <w:p w14:paraId="03F676BD" w14:textId="237A7FBB" w:rsidR="009A5C66" w:rsidRDefault="009A5C66" w:rsidP="009A5C66">
            <w:pPr>
              <w:rPr>
                <w:rFonts w:ascii="宋体" w:hAnsi="宋体"/>
                <w:szCs w:val="21"/>
              </w:rPr>
            </w:pPr>
            <w:r>
              <w:rPr>
                <w:rFonts w:ascii="宋体" w:hAnsi="宋体"/>
                <w:szCs w:val="21"/>
              </w:rPr>
              <w:t>导入出金</w:t>
            </w:r>
            <w:r>
              <w:rPr>
                <w:rFonts w:ascii="宋体" w:hAnsi="宋体" w:hint="eastAsia"/>
                <w:szCs w:val="21"/>
              </w:rPr>
              <w:t>：</w:t>
            </w:r>
            <w:r w:rsidR="00444977">
              <w:rPr>
                <w:rFonts w:ascii="宋体" w:hAnsi="宋体" w:hint="eastAsia"/>
                <w:szCs w:val="21"/>
              </w:rPr>
              <w:t>功能按钮，点击后弹出打开界面，可选择本地文件</w:t>
            </w:r>
            <w:r w:rsidR="00255DD3">
              <w:rPr>
                <w:rFonts w:ascii="宋体" w:hAnsi="宋体" w:hint="eastAsia"/>
                <w:szCs w:val="21"/>
              </w:rPr>
              <w:t>导入数据</w:t>
            </w:r>
          </w:p>
          <w:p w14:paraId="31CA1AAF" w14:textId="081A061F" w:rsidR="00255DD3" w:rsidRDefault="00255DD3" w:rsidP="009A5C66">
            <w:pPr>
              <w:rPr>
                <w:rFonts w:ascii="宋体" w:hAnsi="宋体"/>
                <w:szCs w:val="21"/>
              </w:rPr>
            </w:pPr>
            <w:r>
              <w:rPr>
                <w:rFonts w:ascii="宋体" w:hAnsi="宋体"/>
                <w:szCs w:val="21"/>
              </w:rPr>
              <w:t>查看详情</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点击后弹出详情页面</w:t>
            </w:r>
            <w:ins w:id="151" w:author="Han" w:date="2017-08-15T15:18:00Z">
              <w:r w:rsidR="00F81AFB">
                <w:rPr>
                  <w:rFonts w:ascii="宋体" w:hAnsi="宋体" w:hint="eastAsia"/>
                  <w:szCs w:val="21"/>
                </w:rPr>
                <w:t>，</w:t>
              </w:r>
            </w:ins>
            <w:ins w:id="152" w:author="Han" w:date="2017-08-15T15:19:00Z">
              <w:r w:rsidR="00F81AFB">
                <w:rPr>
                  <w:rFonts w:ascii="宋体" w:hAnsi="宋体" w:hint="eastAsia"/>
                  <w:szCs w:val="21"/>
                </w:rPr>
                <w:t>拥有审核权限的操作员可进行审核</w:t>
              </w:r>
            </w:ins>
          </w:p>
          <w:p w14:paraId="44BE799A" w14:textId="64992F61" w:rsidR="00200B3D" w:rsidRDefault="00255DD3" w:rsidP="009A5C66">
            <w:pPr>
              <w:rPr>
                <w:rFonts w:ascii="宋体" w:hAnsi="宋体"/>
                <w:szCs w:val="21"/>
              </w:rPr>
            </w:pPr>
            <w:r>
              <w:rPr>
                <w:rFonts w:ascii="宋体" w:hAnsi="宋体"/>
                <w:szCs w:val="21"/>
              </w:rPr>
              <w:t>重新导入</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点击后弹出打开页面</w:t>
            </w:r>
            <w:r>
              <w:rPr>
                <w:rFonts w:ascii="宋体" w:hAnsi="宋体" w:hint="eastAsia"/>
                <w:szCs w:val="21"/>
              </w:rPr>
              <w:t>，</w:t>
            </w:r>
            <w:r>
              <w:rPr>
                <w:rFonts w:ascii="宋体" w:hAnsi="宋体"/>
                <w:szCs w:val="21"/>
              </w:rPr>
              <w:t>可选择本地文件重新导入数据</w:t>
            </w:r>
          </w:p>
          <w:p w14:paraId="445D1D2E" w14:textId="1EB6B893" w:rsidR="00663EF8" w:rsidRPr="00861A22" w:rsidRDefault="00663EF8" w:rsidP="009A5C66">
            <w:pPr>
              <w:rPr>
                <w:rFonts w:ascii="宋体" w:hAnsi="宋体"/>
                <w:szCs w:val="21"/>
              </w:rPr>
            </w:pPr>
            <w:r>
              <w:rPr>
                <w:rFonts w:ascii="宋体" w:hAnsi="宋体"/>
                <w:szCs w:val="21"/>
              </w:rPr>
              <w:t>翻页</w:t>
            </w:r>
            <w:r>
              <w:rPr>
                <w:rFonts w:ascii="宋体" w:hAnsi="宋体" w:hint="eastAsia"/>
                <w:szCs w:val="21"/>
              </w:rPr>
              <w:t>：</w:t>
            </w:r>
            <w:r>
              <w:rPr>
                <w:rFonts w:ascii="宋体" w:hAnsi="宋体"/>
                <w:szCs w:val="21"/>
              </w:rPr>
              <w:t>链接按钮</w:t>
            </w:r>
            <w:r>
              <w:rPr>
                <w:rFonts w:ascii="宋体" w:hAnsi="宋体" w:hint="eastAsia"/>
                <w:szCs w:val="21"/>
              </w:rPr>
              <w:t>，</w:t>
            </w:r>
            <w:r>
              <w:rPr>
                <w:rFonts w:ascii="宋体" w:hAnsi="宋体"/>
                <w:szCs w:val="21"/>
              </w:rPr>
              <w:t>可根据记录数显示页数</w:t>
            </w:r>
            <w:r>
              <w:rPr>
                <w:rFonts w:ascii="宋体" w:hAnsi="宋体" w:hint="eastAsia"/>
                <w:szCs w:val="21"/>
              </w:rPr>
              <w:t>，</w:t>
            </w:r>
            <w:r>
              <w:rPr>
                <w:rFonts w:ascii="宋体" w:hAnsi="宋体"/>
                <w:szCs w:val="21"/>
              </w:rPr>
              <w:t>每页最多显示</w:t>
            </w:r>
            <w:r>
              <w:rPr>
                <w:rFonts w:ascii="宋体" w:hAnsi="宋体" w:hint="eastAsia"/>
                <w:szCs w:val="21"/>
              </w:rPr>
              <w:t>20条</w:t>
            </w:r>
          </w:p>
        </w:tc>
      </w:tr>
      <w:tr w:rsidR="00D834AE" w:rsidRPr="00C630D1" w14:paraId="5D23FAF7" w14:textId="77777777" w:rsidTr="008A66A0">
        <w:trPr>
          <w:jc w:val="center"/>
        </w:trPr>
        <w:tc>
          <w:tcPr>
            <w:tcW w:w="1548" w:type="dxa"/>
            <w:shd w:val="clear" w:color="auto" w:fill="A6A6A6"/>
          </w:tcPr>
          <w:p w14:paraId="6EE413EF"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3EDDAD2A" w14:textId="77777777" w:rsidR="00D834AE" w:rsidRPr="00E55CB4" w:rsidRDefault="00D834AE" w:rsidP="008A66A0">
            <w:pPr>
              <w:spacing w:line="400" w:lineRule="exact"/>
              <w:rPr>
                <w:rFonts w:ascii="宋体" w:hAnsi="宋体"/>
                <w:b/>
                <w:szCs w:val="21"/>
              </w:rPr>
            </w:pPr>
            <w:r w:rsidRPr="00E55CB4">
              <w:rPr>
                <w:rFonts w:ascii="宋体" w:hAnsi="宋体" w:hint="eastAsia"/>
                <w:b/>
                <w:szCs w:val="21"/>
              </w:rPr>
              <w:t>【基础资料】</w:t>
            </w:r>
          </w:p>
          <w:p w14:paraId="3D91D3F2" w14:textId="00C29782" w:rsidR="00D834AE" w:rsidRDefault="00200B3D" w:rsidP="008A66A0">
            <w:pPr>
              <w:spacing w:line="400" w:lineRule="exact"/>
              <w:rPr>
                <w:ins w:id="153" w:author="Han" w:date="2017-08-15T15:20:00Z"/>
                <w:rFonts w:ascii="宋体" w:hAnsi="宋体"/>
                <w:szCs w:val="21"/>
              </w:rPr>
            </w:pPr>
            <w:ins w:id="154" w:author="Han" w:date="2017-08-15T15:19:00Z">
              <w:r>
                <w:rPr>
                  <w:rFonts w:ascii="宋体" w:hAnsi="宋体"/>
                  <w:szCs w:val="21"/>
                </w:rPr>
                <w:t>文件名</w:t>
              </w:r>
              <w:r>
                <w:rPr>
                  <w:rFonts w:ascii="宋体" w:hAnsi="宋体" w:hint="eastAsia"/>
                  <w:szCs w:val="21"/>
                </w:rPr>
                <w:t>、</w:t>
              </w:r>
              <w:proofErr w:type="gramStart"/>
              <w:r>
                <w:rPr>
                  <w:rFonts w:ascii="宋体" w:hAnsi="宋体"/>
                  <w:szCs w:val="21"/>
                </w:rPr>
                <w:t>出入金</w:t>
              </w:r>
              <w:proofErr w:type="gramEnd"/>
              <w:r>
                <w:rPr>
                  <w:rFonts w:ascii="宋体" w:hAnsi="宋体"/>
                  <w:szCs w:val="21"/>
                </w:rPr>
                <w:t>类型</w:t>
              </w:r>
              <w:r>
                <w:rPr>
                  <w:rFonts w:ascii="宋体" w:hAnsi="宋体" w:hint="eastAsia"/>
                  <w:szCs w:val="21"/>
                </w:rPr>
                <w:t>、</w:t>
              </w:r>
              <w:r>
                <w:rPr>
                  <w:rFonts w:ascii="宋体" w:hAnsi="宋体"/>
                  <w:szCs w:val="21"/>
                </w:rPr>
                <w:t>导入时间</w:t>
              </w:r>
              <w:r>
                <w:rPr>
                  <w:rFonts w:ascii="宋体" w:hAnsi="宋体" w:hint="eastAsia"/>
                  <w:szCs w:val="21"/>
                </w:rPr>
                <w:t>、</w:t>
              </w:r>
            </w:ins>
            <w:del w:id="155" w:author="Han" w:date="2017-08-15T15:19:00Z">
              <w:r w:rsidDel="00200B3D">
                <w:rPr>
                  <w:rFonts w:ascii="宋体" w:hAnsi="宋体" w:hint="eastAsia"/>
                  <w:szCs w:val="21"/>
                </w:rPr>
                <w:delText>操作人</w:delText>
              </w:r>
            </w:del>
            <w:ins w:id="156" w:author="Han" w:date="2017-08-15T15:19:00Z">
              <w:r>
                <w:rPr>
                  <w:rFonts w:ascii="宋体" w:hAnsi="宋体" w:hint="eastAsia"/>
                  <w:szCs w:val="21"/>
                </w:rPr>
                <w:t>导入人</w:t>
              </w:r>
            </w:ins>
            <w:ins w:id="157" w:author="Han" w:date="2017-08-15T15:20:00Z">
              <w:r>
                <w:rPr>
                  <w:rFonts w:ascii="宋体" w:hAnsi="宋体" w:hint="eastAsia"/>
                  <w:szCs w:val="21"/>
                </w:rPr>
                <w:t>、审批状态、</w:t>
              </w:r>
            </w:ins>
            <w:ins w:id="158" w:author="Han" w:date="2017-08-15T15:31:00Z">
              <w:r w:rsidR="00D9184C">
                <w:rPr>
                  <w:rFonts w:ascii="宋体" w:hAnsi="宋体" w:hint="eastAsia"/>
                  <w:szCs w:val="21"/>
                </w:rPr>
                <w:t>最近审批人、</w:t>
              </w:r>
            </w:ins>
            <w:ins w:id="159" w:author="Han" w:date="2017-08-15T15:20:00Z">
              <w:r>
                <w:rPr>
                  <w:rFonts w:ascii="宋体" w:hAnsi="宋体" w:hint="eastAsia"/>
                  <w:szCs w:val="21"/>
                </w:rPr>
                <w:t>最近审批时间</w:t>
              </w:r>
            </w:ins>
          </w:p>
          <w:p w14:paraId="69DEADD0" w14:textId="77777777" w:rsidR="00200B3D" w:rsidRDefault="00200B3D" w:rsidP="008A66A0">
            <w:pPr>
              <w:spacing w:line="400" w:lineRule="exact"/>
              <w:rPr>
                <w:ins w:id="160" w:author="Han" w:date="2017-08-15T15:21:00Z"/>
                <w:rFonts w:ascii="宋体" w:hAnsi="宋体"/>
                <w:szCs w:val="21"/>
              </w:rPr>
            </w:pPr>
            <w:ins w:id="161" w:author="Han" w:date="2017-08-15T15:20:00Z">
              <w:r>
                <w:rPr>
                  <w:rFonts w:ascii="宋体" w:hAnsi="宋体"/>
                  <w:szCs w:val="21"/>
                </w:rPr>
                <w:t>审批状态</w:t>
              </w:r>
              <w:r>
                <w:rPr>
                  <w:rFonts w:ascii="宋体" w:hAnsi="宋体" w:hint="eastAsia"/>
                  <w:szCs w:val="21"/>
                </w:rPr>
                <w:t>：</w:t>
              </w:r>
            </w:ins>
          </w:p>
          <w:p w14:paraId="34E36DAD" w14:textId="77777777" w:rsidR="00200B3D" w:rsidRDefault="00200B3D" w:rsidP="004C4562">
            <w:pPr>
              <w:pStyle w:val="a8"/>
              <w:numPr>
                <w:ilvl w:val="0"/>
                <w:numId w:val="37"/>
              </w:numPr>
              <w:spacing w:line="400" w:lineRule="exact"/>
              <w:ind w:firstLineChars="0"/>
              <w:rPr>
                <w:ins w:id="162" w:author="Han" w:date="2017-08-15T15:21:00Z"/>
                <w:rFonts w:ascii="宋体" w:hAnsi="宋体"/>
                <w:szCs w:val="21"/>
              </w:rPr>
            </w:pPr>
            <w:ins w:id="163" w:author="Han" w:date="2017-08-15T15:21:00Z">
              <w:r>
                <w:rPr>
                  <w:rFonts w:ascii="宋体" w:hAnsi="宋体" w:hint="eastAsia"/>
                  <w:szCs w:val="21"/>
                </w:rPr>
                <w:t>未审批：新导入的文件默认审批状态为未审批</w:t>
              </w:r>
            </w:ins>
          </w:p>
          <w:p w14:paraId="3D491CB9" w14:textId="77777777" w:rsidR="00200B3D" w:rsidRDefault="00200B3D" w:rsidP="004C4562">
            <w:pPr>
              <w:pStyle w:val="a8"/>
              <w:numPr>
                <w:ilvl w:val="0"/>
                <w:numId w:val="37"/>
              </w:numPr>
              <w:spacing w:line="400" w:lineRule="exact"/>
              <w:ind w:firstLineChars="0"/>
              <w:rPr>
                <w:ins w:id="164" w:author="Han" w:date="2017-08-15T15:22:00Z"/>
                <w:rFonts w:ascii="宋体" w:hAnsi="宋体"/>
                <w:szCs w:val="21"/>
              </w:rPr>
            </w:pPr>
            <w:ins w:id="165" w:author="Han" w:date="2017-08-15T15:22:00Z">
              <w:r>
                <w:rPr>
                  <w:rFonts w:ascii="宋体" w:hAnsi="宋体" w:hint="eastAsia"/>
                  <w:szCs w:val="21"/>
                </w:rPr>
                <w:t>部分审批：该文件记录未完全审批</w:t>
              </w:r>
            </w:ins>
          </w:p>
          <w:p w14:paraId="14983BD4" w14:textId="77777777" w:rsidR="00200B3D" w:rsidRDefault="00200B3D" w:rsidP="004C4562">
            <w:pPr>
              <w:pStyle w:val="a8"/>
              <w:numPr>
                <w:ilvl w:val="0"/>
                <w:numId w:val="37"/>
              </w:numPr>
              <w:spacing w:line="400" w:lineRule="exact"/>
              <w:ind w:firstLineChars="0"/>
              <w:rPr>
                <w:ins w:id="166" w:author="Han" w:date="2017-08-15T15:23:00Z"/>
                <w:rFonts w:ascii="宋体" w:hAnsi="宋体"/>
                <w:szCs w:val="21"/>
              </w:rPr>
            </w:pPr>
            <w:ins w:id="167" w:author="Han" w:date="2017-08-15T15:22:00Z">
              <w:r>
                <w:rPr>
                  <w:rFonts w:ascii="宋体" w:hAnsi="宋体"/>
                  <w:szCs w:val="21"/>
                </w:rPr>
                <w:t>全部审批</w:t>
              </w:r>
            </w:ins>
            <w:ins w:id="168" w:author="Han" w:date="2017-08-15T15:23:00Z">
              <w:r>
                <w:rPr>
                  <w:rFonts w:ascii="宋体" w:hAnsi="宋体" w:hint="eastAsia"/>
                  <w:szCs w:val="21"/>
                </w:rPr>
                <w:t>：</w:t>
              </w:r>
              <w:proofErr w:type="gramStart"/>
              <w:r>
                <w:rPr>
                  <w:rFonts w:ascii="宋体" w:hAnsi="宋体"/>
                  <w:szCs w:val="21"/>
                </w:rPr>
                <w:t>改文件</w:t>
              </w:r>
              <w:proofErr w:type="gramEnd"/>
              <w:r>
                <w:rPr>
                  <w:rFonts w:ascii="宋体" w:hAnsi="宋体"/>
                  <w:szCs w:val="21"/>
                </w:rPr>
                <w:t>所有记录已审批</w:t>
              </w:r>
            </w:ins>
          </w:p>
          <w:p w14:paraId="443B129E" w14:textId="66F028D9" w:rsidR="00D9184C" w:rsidRDefault="00D9184C" w:rsidP="00200B3D">
            <w:pPr>
              <w:spacing w:line="400" w:lineRule="exact"/>
              <w:rPr>
                <w:ins w:id="169" w:author="Han" w:date="2017-08-15T15:31:00Z"/>
                <w:rFonts w:ascii="宋体" w:hAnsi="宋体"/>
                <w:szCs w:val="21"/>
              </w:rPr>
            </w:pPr>
            <w:ins w:id="170" w:author="Han" w:date="2017-08-15T15:31:00Z">
              <w:r>
                <w:rPr>
                  <w:rFonts w:ascii="宋体" w:hAnsi="宋体"/>
                  <w:szCs w:val="21"/>
                </w:rPr>
                <w:t>最近审批人</w:t>
              </w:r>
              <w:r>
                <w:rPr>
                  <w:rFonts w:ascii="宋体" w:hAnsi="宋体" w:hint="eastAsia"/>
                  <w:szCs w:val="21"/>
                </w:rPr>
                <w:t>：</w:t>
              </w:r>
              <w:r>
                <w:rPr>
                  <w:rFonts w:ascii="宋体" w:hAnsi="宋体"/>
                  <w:szCs w:val="21"/>
                </w:rPr>
                <w:t>该记录最近的审批人</w:t>
              </w:r>
            </w:ins>
          </w:p>
          <w:p w14:paraId="5948E91E" w14:textId="29A78E19" w:rsidR="00200B3D" w:rsidRPr="004C4562" w:rsidRDefault="00200B3D" w:rsidP="00200B3D">
            <w:pPr>
              <w:spacing w:line="400" w:lineRule="exact"/>
              <w:rPr>
                <w:rFonts w:ascii="宋体" w:hAnsi="宋体"/>
                <w:szCs w:val="21"/>
              </w:rPr>
            </w:pPr>
            <w:ins w:id="171" w:author="Han" w:date="2017-08-15T15:23:00Z">
              <w:r>
                <w:rPr>
                  <w:rFonts w:ascii="宋体" w:hAnsi="宋体"/>
                  <w:szCs w:val="21"/>
                </w:rPr>
                <w:t>最近审批时间</w:t>
              </w:r>
              <w:r>
                <w:rPr>
                  <w:rFonts w:ascii="宋体" w:hAnsi="宋体" w:hint="eastAsia"/>
                  <w:szCs w:val="21"/>
                </w:rPr>
                <w:t>：</w:t>
              </w:r>
              <w:r>
                <w:rPr>
                  <w:rFonts w:ascii="宋体" w:hAnsi="宋体"/>
                  <w:szCs w:val="21"/>
                </w:rPr>
                <w:t>该文件最近的审批时间</w:t>
              </w:r>
            </w:ins>
          </w:p>
        </w:tc>
      </w:tr>
      <w:tr w:rsidR="00D834AE" w:rsidRPr="00C630D1" w14:paraId="4ADC40CA" w14:textId="77777777" w:rsidTr="008A66A0">
        <w:trPr>
          <w:jc w:val="center"/>
        </w:trPr>
        <w:tc>
          <w:tcPr>
            <w:tcW w:w="1548" w:type="dxa"/>
            <w:shd w:val="clear" w:color="auto" w:fill="A6A6A6"/>
          </w:tcPr>
          <w:p w14:paraId="485FB21E"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77730852" w14:textId="77777777" w:rsidR="00D834AE" w:rsidRDefault="00D61DD2" w:rsidP="008A66A0">
            <w:pPr>
              <w:spacing w:line="400" w:lineRule="exact"/>
              <w:rPr>
                <w:rFonts w:ascii="宋体" w:hAnsi="宋体"/>
                <w:szCs w:val="21"/>
              </w:rPr>
            </w:pPr>
            <w:r>
              <w:rPr>
                <w:rFonts w:ascii="宋体" w:hAnsi="宋体"/>
                <w:szCs w:val="21"/>
              </w:rPr>
              <w:t>操作员具有</w:t>
            </w:r>
            <w:r>
              <w:rPr>
                <w:rFonts w:ascii="宋体" w:hAnsi="宋体" w:hint="eastAsia"/>
                <w:szCs w:val="21"/>
              </w:rPr>
              <w:t>【财务数据导入】菜单权限</w:t>
            </w:r>
          </w:p>
          <w:p w14:paraId="1A410151" w14:textId="5B4C94B3" w:rsidR="00D61DD2" w:rsidRPr="000A3B83" w:rsidRDefault="00D61DD2" w:rsidP="00AF0E11">
            <w:pPr>
              <w:spacing w:line="400" w:lineRule="exact"/>
              <w:rPr>
                <w:rFonts w:ascii="宋体" w:hAnsi="宋体"/>
                <w:szCs w:val="21"/>
              </w:rPr>
            </w:pPr>
            <w:r>
              <w:rPr>
                <w:rFonts w:ascii="宋体" w:hAnsi="宋体"/>
                <w:szCs w:val="21"/>
              </w:rPr>
              <w:t>操作员具有</w:t>
            </w:r>
            <w:r>
              <w:rPr>
                <w:rFonts w:ascii="宋体" w:hAnsi="宋体" w:hint="eastAsia"/>
                <w:szCs w:val="21"/>
              </w:rPr>
              <w:t>【财务数据导入】功能权限</w:t>
            </w:r>
          </w:p>
        </w:tc>
      </w:tr>
      <w:tr w:rsidR="00D834AE" w:rsidRPr="00C630D1" w14:paraId="27B19A10" w14:textId="77777777" w:rsidTr="008A66A0">
        <w:trPr>
          <w:jc w:val="center"/>
        </w:trPr>
        <w:tc>
          <w:tcPr>
            <w:tcW w:w="1548" w:type="dxa"/>
            <w:shd w:val="clear" w:color="auto" w:fill="A6A6A6"/>
          </w:tcPr>
          <w:p w14:paraId="7EAE6058"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02B2FD71" w14:textId="481B66A0" w:rsidR="00D834AE" w:rsidRPr="00C630D1" w:rsidRDefault="00C76A75" w:rsidP="008A66A0">
            <w:pPr>
              <w:spacing w:line="400" w:lineRule="atLeast"/>
              <w:rPr>
                <w:rFonts w:ascii="宋体" w:hAnsi="宋体"/>
                <w:szCs w:val="21"/>
              </w:rPr>
            </w:pPr>
            <w:r>
              <w:rPr>
                <w:rFonts w:ascii="宋体" w:hAnsi="宋体" w:hint="eastAsia"/>
                <w:szCs w:val="21"/>
              </w:rPr>
              <w:t>无</w:t>
            </w:r>
          </w:p>
        </w:tc>
      </w:tr>
      <w:tr w:rsidR="00D834AE" w:rsidRPr="00C630D1" w14:paraId="2932ACDF" w14:textId="77777777" w:rsidTr="008A66A0">
        <w:trPr>
          <w:jc w:val="center"/>
        </w:trPr>
        <w:tc>
          <w:tcPr>
            <w:tcW w:w="1548" w:type="dxa"/>
            <w:shd w:val="clear" w:color="auto" w:fill="A6A6A6"/>
          </w:tcPr>
          <w:p w14:paraId="637032A0"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62531AA9" w14:textId="77777777" w:rsidR="00D834AE" w:rsidRPr="00C630D1" w:rsidRDefault="00D834AE" w:rsidP="008A66A0">
            <w:pPr>
              <w:spacing w:line="400" w:lineRule="exact"/>
              <w:rPr>
                <w:rFonts w:ascii="宋体" w:hAnsi="宋体"/>
                <w:szCs w:val="21"/>
              </w:rPr>
            </w:pPr>
            <w:r>
              <w:rPr>
                <w:rFonts w:ascii="宋体" w:hAnsi="宋体" w:hint="eastAsia"/>
                <w:szCs w:val="21"/>
              </w:rPr>
              <w:t>无</w:t>
            </w:r>
          </w:p>
        </w:tc>
      </w:tr>
    </w:tbl>
    <w:p w14:paraId="2AB212BD" w14:textId="77777777" w:rsidR="004C3543" w:rsidRPr="004C3543" w:rsidRDefault="004C3543" w:rsidP="004C3543">
      <w:pPr>
        <w:pStyle w:val="a0"/>
      </w:pPr>
    </w:p>
    <w:p w14:paraId="7FB01002" w14:textId="5FF50375" w:rsidR="00E71DA2" w:rsidRDefault="00E71DA2" w:rsidP="00EA0CFC">
      <w:pPr>
        <w:pStyle w:val="4"/>
      </w:pPr>
      <w:r>
        <w:rPr>
          <w:rFonts w:hint="eastAsia"/>
        </w:rPr>
        <w:t>财务</w:t>
      </w:r>
      <w:proofErr w:type="gramStart"/>
      <w:r w:rsidR="00A621F5">
        <w:rPr>
          <w:rFonts w:hint="eastAsia"/>
        </w:rPr>
        <w:t>部数据</w:t>
      </w:r>
      <w:proofErr w:type="gramEnd"/>
      <w:r w:rsidR="00A621F5">
        <w:rPr>
          <w:rFonts w:hint="eastAsia"/>
        </w:rPr>
        <w:t>详情</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D834AE" w:rsidRPr="00C630D1" w14:paraId="17463CAE" w14:textId="77777777" w:rsidTr="008A66A0">
        <w:trPr>
          <w:jc w:val="center"/>
        </w:trPr>
        <w:tc>
          <w:tcPr>
            <w:tcW w:w="1548" w:type="dxa"/>
            <w:shd w:val="clear" w:color="auto" w:fill="A6A6A6"/>
          </w:tcPr>
          <w:p w14:paraId="181EBAEF"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6DF62715" w14:textId="77777777" w:rsidR="00D834AE" w:rsidRPr="00C630D1" w:rsidRDefault="00D834AE" w:rsidP="008A66A0">
            <w:pPr>
              <w:spacing w:line="400" w:lineRule="exact"/>
              <w:rPr>
                <w:rFonts w:ascii="宋体" w:hAnsi="宋体"/>
                <w:szCs w:val="21"/>
              </w:rPr>
            </w:pPr>
          </w:p>
        </w:tc>
      </w:tr>
      <w:tr w:rsidR="00D834AE" w:rsidRPr="00C630D1" w14:paraId="3A9EC526" w14:textId="77777777" w:rsidTr="008A66A0">
        <w:trPr>
          <w:jc w:val="center"/>
        </w:trPr>
        <w:tc>
          <w:tcPr>
            <w:tcW w:w="1548" w:type="dxa"/>
            <w:shd w:val="clear" w:color="auto" w:fill="A6A6A6"/>
          </w:tcPr>
          <w:p w14:paraId="7C928FFC"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1DAAC044" w14:textId="0DC5B9FE" w:rsidR="00D834AE" w:rsidRPr="00C630D1" w:rsidRDefault="00A621F5" w:rsidP="008A66A0">
            <w:pPr>
              <w:spacing w:line="400" w:lineRule="exact"/>
              <w:rPr>
                <w:rFonts w:ascii="宋体" w:hAnsi="宋体"/>
                <w:szCs w:val="21"/>
              </w:rPr>
            </w:pPr>
            <w:r>
              <w:rPr>
                <w:rFonts w:ascii="宋体" w:hAnsi="宋体"/>
                <w:szCs w:val="21"/>
              </w:rPr>
              <w:t>财务</w:t>
            </w:r>
            <w:proofErr w:type="gramStart"/>
            <w:r>
              <w:rPr>
                <w:rFonts w:ascii="宋体" w:hAnsi="宋体"/>
                <w:szCs w:val="21"/>
              </w:rPr>
              <w:t>部数据</w:t>
            </w:r>
            <w:proofErr w:type="gramEnd"/>
            <w:r>
              <w:rPr>
                <w:rFonts w:ascii="宋体" w:hAnsi="宋体"/>
                <w:szCs w:val="21"/>
              </w:rPr>
              <w:t>详情</w:t>
            </w:r>
          </w:p>
        </w:tc>
      </w:tr>
      <w:tr w:rsidR="00D834AE" w:rsidRPr="00C630D1" w14:paraId="46192451" w14:textId="77777777" w:rsidTr="008A66A0">
        <w:trPr>
          <w:jc w:val="center"/>
        </w:trPr>
        <w:tc>
          <w:tcPr>
            <w:tcW w:w="1548" w:type="dxa"/>
            <w:shd w:val="clear" w:color="auto" w:fill="A6A6A6"/>
          </w:tcPr>
          <w:p w14:paraId="77FE117A"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68F16AE1" w14:textId="77777777" w:rsidR="00D834AE" w:rsidRPr="00C630D1" w:rsidRDefault="00D834AE" w:rsidP="008A66A0">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109E39CB" w14:textId="77777777" w:rsidR="00D834AE" w:rsidRPr="00C630D1" w:rsidRDefault="00D834AE" w:rsidP="008A66A0">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211BE47C" w14:textId="4B55AA1B" w:rsidR="00D834AE" w:rsidRPr="00C630D1" w:rsidRDefault="00D834AE" w:rsidP="008A66A0">
            <w:pPr>
              <w:spacing w:line="400" w:lineRule="exact"/>
              <w:rPr>
                <w:rFonts w:ascii="宋体" w:hAnsi="宋体"/>
                <w:szCs w:val="21"/>
              </w:rPr>
            </w:pPr>
            <w:r w:rsidRPr="00C630D1">
              <w:rPr>
                <w:rFonts w:ascii="宋体" w:hAnsi="宋体"/>
                <w:szCs w:val="21"/>
              </w:rPr>
              <w:t>20</w:t>
            </w:r>
            <w:r w:rsidR="00C567A0">
              <w:rPr>
                <w:rFonts w:ascii="宋体" w:hAnsi="宋体" w:hint="eastAsia"/>
                <w:szCs w:val="21"/>
              </w:rPr>
              <w:t>17-8-15</w:t>
            </w:r>
          </w:p>
        </w:tc>
      </w:tr>
      <w:tr w:rsidR="00D834AE" w:rsidRPr="00C630D1" w14:paraId="74660F4D" w14:textId="77777777" w:rsidTr="008A66A0">
        <w:trPr>
          <w:jc w:val="center"/>
        </w:trPr>
        <w:tc>
          <w:tcPr>
            <w:tcW w:w="1548" w:type="dxa"/>
            <w:shd w:val="clear" w:color="auto" w:fill="A6A6A6"/>
          </w:tcPr>
          <w:p w14:paraId="4D9304E7"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1C2FE4B7" w14:textId="1449AC71" w:rsidR="00D834AE" w:rsidRPr="00C630D1" w:rsidRDefault="00ED2B58" w:rsidP="00ED2B58">
            <w:pPr>
              <w:spacing w:line="400" w:lineRule="exact"/>
              <w:rPr>
                <w:rFonts w:ascii="宋体" w:hAnsi="宋体"/>
                <w:szCs w:val="21"/>
              </w:rPr>
            </w:pPr>
            <w:r>
              <w:rPr>
                <w:rFonts w:ascii="宋体" w:hAnsi="宋体"/>
                <w:szCs w:val="21"/>
              </w:rPr>
              <w:t>查看</w:t>
            </w:r>
            <w:r w:rsidR="00BC5F98">
              <w:rPr>
                <w:rFonts w:ascii="宋体" w:hAnsi="宋体"/>
                <w:szCs w:val="21"/>
              </w:rPr>
              <w:t>和审批</w:t>
            </w:r>
            <w:r w:rsidR="007F6839">
              <w:rPr>
                <w:rFonts w:ascii="宋体" w:hAnsi="宋体"/>
                <w:szCs w:val="21"/>
              </w:rPr>
              <w:t>已导入的数据</w:t>
            </w:r>
          </w:p>
        </w:tc>
      </w:tr>
      <w:tr w:rsidR="00D834AE" w:rsidRPr="00C630D1" w14:paraId="0582A145" w14:textId="77777777" w:rsidTr="008A66A0">
        <w:trPr>
          <w:jc w:val="center"/>
        </w:trPr>
        <w:tc>
          <w:tcPr>
            <w:tcW w:w="1548" w:type="dxa"/>
            <w:shd w:val="clear" w:color="auto" w:fill="A6A6A6"/>
          </w:tcPr>
          <w:p w14:paraId="0A66007A"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062CF368" w14:textId="77777777" w:rsidR="00D834AE" w:rsidRPr="00C630D1" w:rsidRDefault="00D834AE" w:rsidP="008A66A0">
            <w:pPr>
              <w:spacing w:line="400" w:lineRule="exact"/>
              <w:rPr>
                <w:rFonts w:ascii="宋体" w:hAnsi="宋体"/>
                <w:szCs w:val="21"/>
              </w:rPr>
            </w:pPr>
            <w:r>
              <w:rPr>
                <w:rFonts w:ascii="宋体" w:hAnsi="宋体" w:hint="eastAsia"/>
                <w:szCs w:val="21"/>
              </w:rPr>
              <w:t>无</w:t>
            </w:r>
          </w:p>
        </w:tc>
      </w:tr>
      <w:tr w:rsidR="00D834AE" w:rsidRPr="00C630D1" w14:paraId="5D7EBAEA" w14:textId="77777777" w:rsidTr="008A66A0">
        <w:trPr>
          <w:jc w:val="center"/>
        </w:trPr>
        <w:tc>
          <w:tcPr>
            <w:tcW w:w="1548" w:type="dxa"/>
            <w:shd w:val="clear" w:color="auto" w:fill="A6A6A6"/>
          </w:tcPr>
          <w:p w14:paraId="7F71884A"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41866FE0" w14:textId="77777777" w:rsidR="00D834AE" w:rsidRPr="00C630D1" w:rsidRDefault="00D834AE" w:rsidP="008A66A0">
            <w:pPr>
              <w:spacing w:line="400" w:lineRule="exact"/>
              <w:rPr>
                <w:rFonts w:ascii="宋体" w:hAnsi="宋体"/>
                <w:szCs w:val="21"/>
              </w:rPr>
            </w:pPr>
            <w:r>
              <w:rPr>
                <w:rFonts w:ascii="宋体" w:hAnsi="宋体" w:hint="eastAsia"/>
                <w:szCs w:val="21"/>
              </w:rPr>
              <w:t>无</w:t>
            </w:r>
          </w:p>
        </w:tc>
      </w:tr>
      <w:tr w:rsidR="00D834AE" w:rsidRPr="00C630D1" w14:paraId="5A10B65D" w14:textId="77777777" w:rsidTr="008A66A0">
        <w:trPr>
          <w:jc w:val="center"/>
        </w:trPr>
        <w:tc>
          <w:tcPr>
            <w:tcW w:w="1548" w:type="dxa"/>
            <w:shd w:val="clear" w:color="auto" w:fill="A6A6A6"/>
          </w:tcPr>
          <w:p w14:paraId="61D59B57"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5AB54DDE" w14:textId="77777777" w:rsidR="00D834AE" w:rsidRDefault="00D834AE" w:rsidP="008A66A0">
            <w:pPr>
              <w:spacing w:before="60" w:after="60" w:line="400" w:lineRule="exact"/>
              <w:jc w:val="left"/>
              <w:rPr>
                <w:rFonts w:ascii="宋体" w:hAnsi="宋体"/>
                <w:b/>
                <w:szCs w:val="21"/>
              </w:rPr>
            </w:pPr>
            <w:r>
              <w:rPr>
                <w:rFonts w:ascii="宋体" w:hAnsi="宋体" w:hint="eastAsia"/>
                <w:b/>
                <w:szCs w:val="21"/>
              </w:rPr>
              <w:t>【设置要素】</w:t>
            </w:r>
          </w:p>
          <w:p w14:paraId="787921C0" w14:textId="2435B83B" w:rsidR="00D834AE" w:rsidRPr="00DC1BF5" w:rsidRDefault="00B104C5" w:rsidP="008A66A0">
            <w:pPr>
              <w:spacing w:before="60" w:after="60" w:line="400" w:lineRule="exact"/>
              <w:jc w:val="left"/>
              <w:rPr>
                <w:rFonts w:ascii="宋体" w:hAnsi="宋体"/>
                <w:szCs w:val="21"/>
              </w:rPr>
            </w:pPr>
            <w:r>
              <w:rPr>
                <w:rFonts w:ascii="宋体" w:hAnsi="宋体"/>
                <w:szCs w:val="21"/>
              </w:rPr>
              <w:lastRenderedPageBreak/>
              <w:t>无</w:t>
            </w:r>
          </w:p>
        </w:tc>
      </w:tr>
      <w:tr w:rsidR="00D834AE" w:rsidRPr="00D65481" w14:paraId="48B29E1D" w14:textId="77777777" w:rsidTr="008A66A0">
        <w:trPr>
          <w:jc w:val="center"/>
        </w:trPr>
        <w:tc>
          <w:tcPr>
            <w:tcW w:w="1548" w:type="dxa"/>
            <w:shd w:val="clear" w:color="auto" w:fill="A6A6A6"/>
          </w:tcPr>
          <w:p w14:paraId="4E30F21D"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lastRenderedPageBreak/>
              <w:t>业务逻辑</w:t>
            </w:r>
          </w:p>
        </w:tc>
        <w:tc>
          <w:tcPr>
            <w:tcW w:w="9714" w:type="dxa"/>
            <w:gridSpan w:val="3"/>
          </w:tcPr>
          <w:p w14:paraId="46C524B1" w14:textId="77777777" w:rsidR="00D834AE" w:rsidRDefault="00D834AE" w:rsidP="008A66A0">
            <w:pPr>
              <w:rPr>
                <w:rFonts w:ascii="宋体" w:hAnsi="宋体"/>
                <w:b/>
                <w:szCs w:val="21"/>
              </w:rPr>
            </w:pPr>
            <w:r w:rsidRPr="00946BE4">
              <w:rPr>
                <w:rFonts w:ascii="宋体" w:hAnsi="宋体" w:hint="eastAsia"/>
                <w:b/>
                <w:szCs w:val="21"/>
              </w:rPr>
              <w:t>【功能操作要求】</w:t>
            </w:r>
          </w:p>
          <w:p w14:paraId="5BF0F9BA" w14:textId="77777777" w:rsidR="00E74179" w:rsidRPr="00930537" w:rsidRDefault="00E74179" w:rsidP="00E74179">
            <w:pPr>
              <w:ind w:left="735" w:hangingChars="350" w:hanging="735"/>
              <w:rPr>
                <w:ins w:id="172" w:author="Han" w:date="2017-08-15T15:27:00Z"/>
                <w:rFonts w:asciiTheme="minorEastAsia" w:hAnsiTheme="minorEastAsia"/>
                <w:szCs w:val="21"/>
              </w:rPr>
            </w:pPr>
            <w:ins w:id="173" w:author="Han" w:date="2017-08-15T15:27:00Z">
              <w:r w:rsidRPr="00930537">
                <w:rPr>
                  <w:rFonts w:asciiTheme="minorEastAsia" w:hAnsiTheme="minorEastAsia" w:hint="eastAsia"/>
                  <w:szCs w:val="21"/>
                </w:rPr>
                <w:t>复选框：checklist</w:t>
              </w:r>
              <w:r w:rsidRPr="00930537">
                <w:rPr>
                  <w:rFonts w:asciiTheme="minorEastAsia" w:hAnsiTheme="minorEastAsia"/>
                  <w:szCs w:val="21"/>
                </w:rPr>
                <w:t>，</w:t>
              </w:r>
              <w:proofErr w:type="gramStart"/>
              <w:r w:rsidRPr="00930537">
                <w:rPr>
                  <w:rFonts w:asciiTheme="minorEastAsia" w:hAnsiTheme="minorEastAsia" w:hint="eastAsia"/>
                  <w:szCs w:val="21"/>
                </w:rPr>
                <w:t>勾选</w:t>
              </w:r>
              <w:r w:rsidRPr="00930537">
                <w:rPr>
                  <w:rFonts w:asciiTheme="minorEastAsia" w:hAnsiTheme="minorEastAsia"/>
                  <w:szCs w:val="21"/>
                </w:rPr>
                <w:t>复选框</w:t>
              </w:r>
              <w:proofErr w:type="gramEnd"/>
              <w:r w:rsidRPr="00930537">
                <w:rPr>
                  <w:rFonts w:asciiTheme="minorEastAsia" w:hAnsiTheme="minorEastAsia"/>
                  <w:szCs w:val="21"/>
                </w:rPr>
                <w:t>可</w:t>
              </w:r>
              <w:proofErr w:type="gramStart"/>
              <w:r w:rsidRPr="00930537">
                <w:rPr>
                  <w:rFonts w:asciiTheme="minorEastAsia" w:hAnsiTheme="minorEastAsia" w:hint="eastAsia"/>
                  <w:szCs w:val="21"/>
                </w:rPr>
                <w:t>勾选</w:t>
              </w:r>
              <w:r w:rsidRPr="00930537">
                <w:rPr>
                  <w:rFonts w:asciiTheme="minorEastAsia" w:hAnsiTheme="minorEastAsia"/>
                  <w:szCs w:val="21"/>
                </w:rPr>
                <w:t>全部</w:t>
              </w:r>
              <w:proofErr w:type="gramEnd"/>
              <w:r w:rsidRPr="00930537">
                <w:rPr>
                  <w:rFonts w:asciiTheme="minorEastAsia" w:hAnsiTheme="minorEastAsia"/>
                  <w:szCs w:val="21"/>
                </w:rPr>
                <w:t>显示记录</w:t>
              </w:r>
              <w:r>
                <w:rPr>
                  <w:rFonts w:asciiTheme="minorEastAsia" w:hAnsiTheme="minorEastAsia" w:hint="eastAsia"/>
                  <w:szCs w:val="21"/>
                </w:rPr>
                <w:t>，</w:t>
              </w:r>
              <w:proofErr w:type="gramStart"/>
              <w:r>
                <w:rPr>
                  <w:rFonts w:asciiTheme="minorEastAsia" w:hAnsiTheme="minorEastAsia" w:hint="eastAsia"/>
                  <w:szCs w:val="21"/>
                </w:rPr>
                <w:t>取消</w:t>
              </w:r>
              <w:r w:rsidRPr="00930537">
                <w:rPr>
                  <w:rFonts w:asciiTheme="minorEastAsia" w:hAnsiTheme="minorEastAsia"/>
                  <w:szCs w:val="21"/>
                </w:rPr>
                <w:t>勾选则</w:t>
              </w:r>
              <w:proofErr w:type="gramEnd"/>
              <w:r w:rsidRPr="00930537">
                <w:rPr>
                  <w:rFonts w:asciiTheme="minorEastAsia" w:hAnsiTheme="minorEastAsia" w:hint="eastAsia"/>
                  <w:szCs w:val="21"/>
                </w:rPr>
                <w:t>取消全部</w:t>
              </w:r>
              <w:r w:rsidRPr="00930537">
                <w:rPr>
                  <w:rFonts w:asciiTheme="minorEastAsia" w:hAnsiTheme="minorEastAsia"/>
                  <w:szCs w:val="21"/>
                </w:rPr>
                <w:t>显示</w:t>
              </w:r>
              <w:proofErr w:type="gramStart"/>
              <w:r w:rsidRPr="00930537">
                <w:rPr>
                  <w:rFonts w:asciiTheme="minorEastAsia" w:hAnsiTheme="minorEastAsia"/>
                  <w:szCs w:val="21"/>
                </w:rPr>
                <w:t>已勾选记录</w:t>
              </w:r>
              <w:proofErr w:type="gramEnd"/>
            </w:ins>
          </w:p>
          <w:p w14:paraId="54D71FEF" w14:textId="64853C31" w:rsidR="00E74179" w:rsidRPr="00E74179" w:rsidRDefault="00706B90" w:rsidP="008A66A0">
            <w:pPr>
              <w:rPr>
                <w:rFonts w:ascii="宋体" w:hAnsi="宋体"/>
                <w:szCs w:val="21"/>
              </w:rPr>
            </w:pPr>
            <w:ins w:id="174" w:author="Han" w:date="2017-08-15T15:36:00Z">
              <w:r>
                <w:rPr>
                  <w:rFonts w:ascii="宋体" w:hAnsi="宋体"/>
                  <w:szCs w:val="21"/>
                </w:rPr>
                <w:t>审批</w:t>
              </w:r>
            </w:ins>
            <w:ins w:id="175" w:author="Han" w:date="2017-08-15T15:27:00Z">
              <w:r w:rsidR="00E74179">
                <w:rPr>
                  <w:rFonts w:ascii="宋体" w:hAnsi="宋体" w:hint="eastAsia"/>
                  <w:szCs w:val="21"/>
                </w:rPr>
                <w:t>：</w:t>
              </w:r>
              <w:r w:rsidR="00E74179">
                <w:rPr>
                  <w:rFonts w:ascii="宋体" w:hAnsi="宋体"/>
                  <w:szCs w:val="21"/>
                </w:rPr>
                <w:t>功能按钮</w:t>
              </w:r>
              <w:r w:rsidR="00E74179">
                <w:rPr>
                  <w:rFonts w:ascii="宋体" w:hAnsi="宋体" w:hint="eastAsia"/>
                  <w:szCs w:val="21"/>
                </w:rPr>
                <w:t>，</w:t>
              </w:r>
              <w:r w:rsidR="00E74179">
                <w:rPr>
                  <w:rFonts w:ascii="宋体" w:hAnsi="宋体"/>
                  <w:szCs w:val="21"/>
                </w:rPr>
                <w:t>点击后对所选记录进行</w:t>
              </w:r>
            </w:ins>
            <w:ins w:id="176" w:author="Han" w:date="2017-08-15T15:28:00Z">
              <w:r w:rsidR="00E74179">
                <w:rPr>
                  <w:rFonts w:ascii="宋体" w:hAnsi="宋体"/>
                  <w:szCs w:val="21"/>
                </w:rPr>
                <w:t>审核</w:t>
              </w:r>
              <w:r w:rsidR="00E74179">
                <w:rPr>
                  <w:rFonts w:ascii="宋体" w:hAnsi="宋体" w:hint="eastAsia"/>
                  <w:szCs w:val="21"/>
                </w:rPr>
                <w:t>，标记</w:t>
              </w:r>
              <w:r w:rsidR="00E74179">
                <w:rPr>
                  <w:rFonts w:ascii="宋体" w:hAnsi="宋体"/>
                  <w:szCs w:val="21"/>
                </w:rPr>
                <w:t>该记录的</w:t>
              </w:r>
            </w:ins>
            <w:ins w:id="177" w:author="Han" w:date="2017-08-15T15:36:00Z">
              <w:r>
                <w:rPr>
                  <w:rFonts w:ascii="宋体" w:hAnsi="宋体"/>
                  <w:szCs w:val="21"/>
                </w:rPr>
                <w:t>审批</w:t>
              </w:r>
            </w:ins>
            <w:ins w:id="178" w:author="Han" w:date="2017-08-15T15:28:00Z">
              <w:r w:rsidR="00E74179">
                <w:rPr>
                  <w:rFonts w:ascii="宋体" w:hAnsi="宋体"/>
                  <w:szCs w:val="21"/>
                </w:rPr>
                <w:t>状态</w:t>
              </w:r>
              <w:r w:rsidR="00E74179">
                <w:rPr>
                  <w:rFonts w:ascii="宋体" w:hAnsi="宋体" w:hint="eastAsia"/>
                  <w:szCs w:val="21"/>
                </w:rPr>
                <w:t>，</w:t>
              </w:r>
              <w:r w:rsidR="00E74179">
                <w:rPr>
                  <w:rFonts w:ascii="宋体" w:hAnsi="宋体"/>
                  <w:szCs w:val="21"/>
                </w:rPr>
                <w:t>显示</w:t>
              </w:r>
            </w:ins>
            <w:ins w:id="179" w:author="Han" w:date="2017-08-15T15:36:00Z">
              <w:r>
                <w:rPr>
                  <w:rFonts w:ascii="宋体" w:hAnsi="宋体"/>
                  <w:szCs w:val="21"/>
                </w:rPr>
                <w:t>审批</w:t>
              </w:r>
            </w:ins>
            <w:ins w:id="180" w:author="Han" w:date="2017-08-15T15:28:00Z">
              <w:r w:rsidR="00E74179">
                <w:rPr>
                  <w:rFonts w:ascii="宋体" w:hAnsi="宋体"/>
                  <w:szCs w:val="21"/>
                </w:rPr>
                <w:t>人及</w:t>
              </w:r>
            </w:ins>
            <w:ins w:id="181" w:author="Han" w:date="2017-08-15T15:36:00Z">
              <w:r>
                <w:rPr>
                  <w:rFonts w:ascii="宋体" w:hAnsi="宋体"/>
                  <w:szCs w:val="21"/>
                </w:rPr>
                <w:t>审批</w:t>
              </w:r>
            </w:ins>
            <w:ins w:id="182" w:author="Han" w:date="2017-08-15T15:28:00Z">
              <w:r w:rsidR="00E74179">
                <w:rPr>
                  <w:rFonts w:ascii="宋体" w:hAnsi="宋体"/>
                  <w:szCs w:val="21"/>
                </w:rPr>
                <w:t>时间</w:t>
              </w:r>
            </w:ins>
          </w:p>
          <w:p w14:paraId="4CE247EF" w14:textId="2498B190" w:rsidR="00425322" w:rsidRDefault="00425322" w:rsidP="008A66A0">
            <w:pPr>
              <w:rPr>
                <w:rFonts w:ascii="宋体" w:hAnsi="宋体"/>
                <w:szCs w:val="21"/>
              </w:rPr>
            </w:pPr>
            <w:r>
              <w:rPr>
                <w:rFonts w:ascii="宋体" w:hAnsi="宋体"/>
                <w:szCs w:val="21"/>
              </w:rPr>
              <w:t>刷新</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点击后刷新本页面</w:t>
            </w:r>
          </w:p>
          <w:p w14:paraId="141D7232" w14:textId="442B517F" w:rsidR="00E74179" w:rsidRPr="00E74179" w:rsidRDefault="00B83C28" w:rsidP="008A66A0">
            <w:pPr>
              <w:rPr>
                <w:rFonts w:ascii="宋体" w:hAnsi="宋体"/>
                <w:szCs w:val="21"/>
              </w:rPr>
            </w:pPr>
            <w:r>
              <w:rPr>
                <w:rFonts w:ascii="宋体" w:hAnsi="宋体"/>
                <w:szCs w:val="21"/>
              </w:rPr>
              <w:t>翻页</w:t>
            </w:r>
            <w:r>
              <w:rPr>
                <w:rFonts w:ascii="宋体" w:hAnsi="宋体" w:hint="eastAsia"/>
                <w:szCs w:val="21"/>
              </w:rPr>
              <w:t>：</w:t>
            </w:r>
            <w:r>
              <w:rPr>
                <w:rFonts w:ascii="宋体" w:hAnsi="宋体"/>
                <w:szCs w:val="21"/>
              </w:rPr>
              <w:t>链接按钮</w:t>
            </w:r>
            <w:r>
              <w:rPr>
                <w:rFonts w:ascii="宋体" w:hAnsi="宋体" w:hint="eastAsia"/>
                <w:szCs w:val="21"/>
              </w:rPr>
              <w:t>，</w:t>
            </w:r>
            <w:r>
              <w:rPr>
                <w:rFonts w:ascii="宋体" w:hAnsi="宋体"/>
                <w:szCs w:val="21"/>
              </w:rPr>
              <w:t>可根据记录数显示页数</w:t>
            </w:r>
            <w:r>
              <w:rPr>
                <w:rFonts w:ascii="宋体" w:hAnsi="宋体" w:hint="eastAsia"/>
                <w:szCs w:val="21"/>
              </w:rPr>
              <w:t>，</w:t>
            </w:r>
            <w:r>
              <w:rPr>
                <w:rFonts w:ascii="宋体" w:hAnsi="宋体"/>
                <w:szCs w:val="21"/>
              </w:rPr>
              <w:t>每页最多显示</w:t>
            </w:r>
            <w:r>
              <w:rPr>
                <w:rFonts w:ascii="宋体" w:hAnsi="宋体" w:hint="eastAsia"/>
                <w:szCs w:val="21"/>
              </w:rPr>
              <w:t>20条</w:t>
            </w:r>
          </w:p>
        </w:tc>
      </w:tr>
      <w:tr w:rsidR="00D834AE" w:rsidRPr="00C630D1" w14:paraId="58001EC4" w14:textId="77777777" w:rsidTr="008A66A0">
        <w:trPr>
          <w:jc w:val="center"/>
        </w:trPr>
        <w:tc>
          <w:tcPr>
            <w:tcW w:w="1548" w:type="dxa"/>
            <w:shd w:val="clear" w:color="auto" w:fill="A6A6A6"/>
          </w:tcPr>
          <w:p w14:paraId="07688FFC"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51687B08" w14:textId="77777777" w:rsidR="00D834AE" w:rsidRPr="00E55CB4" w:rsidRDefault="00D834AE" w:rsidP="008A66A0">
            <w:pPr>
              <w:spacing w:line="400" w:lineRule="exact"/>
              <w:rPr>
                <w:rFonts w:ascii="宋体" w:hAnsi="宋体"/>
                <w:b/>
                <w:szCs w:val="21"/>
              </w:rPr>
            </w:pPr>
            <w:r w:rsidRPr="00E55CB4">
              <w:rPr>
                <w:rFonts w:ascii="宋体" w:hAnsi="宋体" w:hint="eastAsia"/>
                <w:b/>
                <w:szCs w:val="21"/>
              </w:rPr>
              <w:t>【基础资料】</w:t>
            </w:r>
          </w:p>
          <w:p w14:paraId="3044BC7F" w14:textId="78BDE74C" w:rsidR="00D834AE" w:rsidRPr="00C630D1" w:rsidRDefault="00A25A53" w:rsidP="008A66A0">
            <w:pPr>
              <w:spacing w:line="400" w:lineRule="exact"/>
              <w:rPr>
                <w:rFonts w:ascii="宋体" w:hAnsi="宋体"/>
                <w:szCs w:val="21"/>
              </w:rPr>
            </w:pPr>
            <w:r>
              <w:rPr>
                <w:rFonts w:ascii="宋体" w:hAnsi="宋体" w:hint="eastAsia"/>
                <w:szCs w:val="21"/>
              </w:rPr>
              <w:t>客户类、客户号、客户名称、金额、银行代码、资金类型、备注、导入状态、流水号、导入人</w:t>
            </w:r>
            <w:ins w:id="183" w:author="Han" w:date="2017-08-15T15:29:00Z">
              <w:r>
                <w:rPr>
                  <w:rFonts w:ascii="宋体" w:hAnsi="宋体" w:hint="eastAsia"/>
                  <w:szCs w:val="21"/>
                </w:rPr>
                <w:t>、</w:t>
              </w:r>
            </w:ins>
            <w:ins w:id="184" w:author="Han" w:date="2017-08-15T15:36:00Z">
              <w:r w:rsidR="00706B90">
                <w:rPr>
                  <w:rFonts w:ascii="宋体" w:hAnsi="宋体" w:hint="eastAsia"/>
                  <w:szCs w:val="21"/>
                </w:rPr>
                <w:t>审批</w:t>
              </w:r>
            </w:ins>
            <w:ins w:id="185" w:author="Han" w:date="2017-08-15T15:29:00Z">
              <w:r>
                <w:rPr>
                  <w:rFonts w:ascii="宋体" w:hAnsi="宋体" w:hint="eastAsia"/>
                  <w:szCs w:val="21"/>
                </w:rPr>
                <w:t>状态、</w:t>
              </w:r>
            </w:ins>
            <w:ins w:id="186" w:author="Han" w:date="2017-08-15T15:36:00Z">
              <w:r w:rsidR="00706B90">
                <w:rPr>
                  <w:rFonts w:ascii="宋体" w:hAnsi="宋体" w:hint="eastAsia"/>
                  <w:szCs w:val="21"/>
                </w:rPr>
                <w:t>审批</w:t>
              </w:r>
            </w:ins>
            <w:ins w:id="187" w:author="Han" w:date="2017-08-15T15:29:00Z">
              <w:r>
                <w:rPr>
                  <w:rFonts w:ascii="宋体" w:hAnsi="宋体" w:hint="eastAsia"/>
                  <w:szCs w:val="21"/>
                </w:rPr>
                <w:t>人、</w:t>
              </w:r>
            </w:ins>
            <w:ins w:id="188" w:author="Han" w:date="2017-08-15T15:36:00Z">
              <w:r w:rsidR="00706B90">
                <w:rPr>
                  <w:rFonts w:ascii="宋体" w:hAnsi="宋体" w:hint="eastAsia"/>
                  <w:szCs w:val="21"/>
                </w:rPr>
                <w:t>审批</w:t>
              </w:r>
            </w:ins>
            <w:ins w:id="189" w:author="Han" w:date="2017-08-15T15:29:00Z">
              <w:r>
                <w:rPr>
                  <w:rFonts w:ascii="宋体" w:hAnsi="宋体" w:hint="eastAsia"/>
                  <w:szCs w:val="21"/>
                </w:rPr>
                <w:t>时间</w:t>
              </w:r>
            </w:ins>
          </w:p>
        </w:tc>
      </w:tr>
      <w:tr w:rsidR="00D834AE" w:rsidRPr="00C630D1" w14:paraId="31A3D853" w14:textId="77777777" w:rsidTr="008A66A0">
        <w:trPr>
          <w:jc w:val="center"/>
        </w:trPr>
        <w:tc>
          <w:tcPr>
            <w:tcW w:w="1548" w:type="dxa"/>
            <w:shd w:val="clear" w:color="auto" w:fill="A6A6A6"/>
          </w:tcPr>
          <w:p w14:paraId="17A91BC0"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03327C81" w14:textId="65EF0BD8" w:rsidR="00AF0E11" w:rsidRDefault="00AF0E11" w:rsidP="008A66A0">
            <w:pPr>
              <w:spacing w:line="400" w:lineRule="exact"/>
              <w:rPr>
                <w:ins w:id="190" w:author="Han" w:date="2017-08-15T15:29:00Z"/>
                <w:rFonts w:ascii="宋体" w:hAnsi="宋体"/>
                <w:szCs w:val="21"/>
              </w:rPr>
            </w:pPr>
            <w:ins w:id="191" w:author="Han" w:date="2017-08-15T15:29:00Z">
              <w:r>
                <w:rPr>
                  <w:rFonts w:ascii="宋体" w:hAnsi="宋体"/>
                  <w:szCs w:val="21"/>
                </w:rPr>
                <w:t>点击</w:t>
              </w:r>
            </w:ins>
            <w:ins w:id="192" w:author="Han" w:date="2017-08-15T15:37:00Z">
              <w:r w:rsidR="00F62B22">
                <w:rPr>
                  <w:rFonts w:ascii="宋体" w:hAnsi="宋体" w:hint="eastAsia"/>
                  <w:szCs w:val="21"/>
                </w:rPr>
                <w:t>【财务部数据导入】中的【</w:t>
              </w:r>
            </w:ins>
            <w:ins w:id="193" w:author="Han" w:date="2017-08-15T15:38:00Z">
              <w:r w:rsidR="00F62B22">
                <w:rPr>
                  <w:rFonts w:ascii="宋体" w:hAnsi="宋体"/>
                  <w:szCs w:val="21"/>
                </w:rPr>
                <w:t>查看详情</w:t>
              </w:r>
            </w:ins>
            <w:ins w:id="194" w:author="Han" w:date="2017-08-15T15:37:00Z">
              <w:r w:rsidR="00F62B22">
                <w:rPr>
                  <w:rFonts w:ascii="宋体" w:hAnsi="宋体" w:hint="eastAsia"/>
                  <w:szCs w:val="21"/>
                </w:rPr>
                <w:t>】</w:t>
              </w:r>
            </w:ins>
            <w:ins w:id="195" w:author="Han" w:date="2017-08-15T15:38:00Z">
              <w:r w:rsidR="00F62B22">
                <w:rPr>
                  <w:rFonts w:ascii="宋体" w:hAnsi="宋体" w:hint="eastAsia"/>
                  <w:szCs w:val="21"/>
                </w:rPr>
                <w:t>按钮</w:t>
              </w:r>
            </w:ins>
            <w:ins w:id="196" w:author="Han" w:date="2017-08-15T15:30:00Z">
              <w:r>
                <w:rPr>
                  <w:rFonts w:ascii="宋体" w:hAnsi="宋体" w:hint="eastAsia"/>
                  <w:szCs w:val="21"/>
                </w:rPr>
                <w:t>跳转本页面</w:t>
              </w:r>
            </w:ins>
          </w:p>
          <w:p w14:paraId="39484243" w14:textId="77777777" w:rsidR="00AF0E11" w:rsidRDefault="00AF0E11" w:rsidP="00AF0E11">
            <w:pPr>
              <w:spacing w:line="400" w:lineRule="exact"/>
              <w:rPr>
                <w:ins w:id="197" w:author="Han" w:date="2017-08-15T15:30:00Z"/>
                <w:rFonts w:ascii="宋体" w:hAnsi="宋体"/>
                <w:szCs w:val="21"/>
              </w:rPr>
            </w:pPr>
            <w:ins w:id="198" w:author="Han" w:date="2017-08-15T15:30:00Z">
              <w:r>
                <w:rPr>
                  <w:rFonts w:ascii="宋体" w:hAnsi="宋体"/>
                  <w:szCs w:val="21"/>
                </w:rPr>
                <w:t>操作员具有</w:t>
              </w:r>
              <w:r>
                <w:rPr>
                  <w:rFonts w:ascii="宋体" w:hAnsi="宋体" w:hint="eastAsia"/>
                  <w:szCs w:val="21"/>
                </w:rPr>
                <w:t>【财务数据导入】菜单权限</w:t>
              </w:r>
            </w:ins>
          </w:p>
          <w:p w14:paraId="4D9A405C" w14:textId="5ADF566A" w:rsidR="00D834AE" w:rsidRPr="000A3B83" w:rsidRDefault="00AF0E11" w:rsidP="00AF0E11">
            <w:pPr>
              <w:spacing w:line="400" w:lineRule="exact"/>
              <w:rPr>
                <w:rFonts w:ascii="宋体" w:hAnsi="宋体"/>
                <w:szCs w:val="21"/>
              </w:rPr>
            </w:pPr>
            <w:ins w:id="199" w:author="Han" w:date="2017-08-15T15:30:00Z">
              <w:r>
                <w:rPr>
                  <w:rFonts w:ascii="宋体" w:hAnsi="宋体"/>
                  <w:szCs w:val="21"/>
                </w:rPr>
                <w:t>操作员具有</w:t>
              </w:r>
              <w:r>
                <w:rPr>
                  <w:rFonts w:ascii="宋体" w:hAnsi="宋体" w:hint="eastAsia"/>
                  <w:szCs w:val="21"/>
                </w:rPr>
                <w:t>【财务数据审批】功能权限</w:t>
              </w:r>
            </w:ins>
          </w:p>
        </w:tc>
      </w:tr>
      <w:tr w:rsidR="00D834AE" w:rsidRPr="00C630D1" w14:paraId="6AA04661" w14:textId="77777777" w:rsidTr="008A66A0">
        <w:trPr>
          <w:jc w:val="center"/>
        </w:trPr>
        <w:tc>
          <w:tcPr>
            <w:tcW w:w="1548" w:type="dxa"/>
            <w:shd w:val="clear" w:color="auto" w:fill="A6A6A6"/>
          </w:tcPr>
          <w:p w14:paraId="75AEA5E4"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481F0F71" w14:textId="36F50245" w:rsidR="00D834AE" w:rsidRPr="00C630D1" w:rsidRDefault="003C5207" w:rsidP="008A66A0">
            <w:pPr>
              <w:spacing w:line="400" w:lineRule="atLeast"/>
              <w:rPr>
                <w:rFonts w:ascii="宋体" w:hAnsi="宋体"/>
                <w:szCs w:val="21"/>
              </w:rPr>
            </w:pPr>
            <w:proofErr w:type="gramStart"/>
            <w:ins w:id="200" w:author="Han" w:date="2017-08-15T15:32:00Z">
              <w:r>
                <w:rPr>
                  <w:rFonts w:ascii="宋体" w:hAnsi="宋体"/>
                  <w:szCs w:val="21"/>
                </w:rPr>
                <w:t>点击审批</w:t>
              </w:r>
              <w:proofErr w:type="gramEnd"/>
              <w:r>
                <w:rPr>
                  <w:rFonts w:ascii="宋体" w:hAnsi="宋体"/>
                  <w:szCs w:val="21"/>
                </w:rPr>
                <w:t>后并关闭后</w:t>
              </w:r>
              <w:r>
                <w:rPr>
                  <w:rFonts w:ascii="宋体" w:hAnsi="宋体" w:hint="eastAsia"/>
                  <w:szCs w:val="21"/>
                </w:rPr>
                <w:t>，</w:t>
              </w:r>
              <w:r>
                <w:rPr>
                  <w:rFonts w:ascii="宋体" w:hAnsi="宋体"/>
                  <w:szCs w:val="21"/>
                </w:rPr>
                <w:t>根据已审批的进度</w:t>
              </w:r>
              <w:r>
                <w:rPr>
                  <w:rFonts w:ascii="宋体" w:hAnsi="宋体" w:hint="eastAsia"/>
                  <w:szCs w:val="21"/>
                </w:rPr>
                <w:t>，</w:t>
              </w:r>
              <w:r>
                <w:rPr>
                  <w:rFonts w:ascii="宋体" w:hAnsi="宋体"/>
                  <w:szCs w:val="21"/>
                </w:rPr>
                <w:t>在</w:t>
              </w:r>
              <w:r>
                <w:rPr>
                  <w:rFonts w:ascii="宋体" w:hAnsi="宋体" w:hint="eastAsia"/>
                  <w:szCs w:val="21"/>
                </w:rPr>
                <w:t>【</w:t>
              </w:r>
            </w:ins>
            <w:ins w:id="201" w:author="Han" w:date="2017-08-15T15:33:00Z">
              <w:r w:rsidR="00A621F5">
                <w:rPr>
                  <w:rFonts w:ascii="宋体" w:hAnsi="宋体"/>
                  <w:szCs w:val="21"/>
                </w:rPr>
                <w:fldChar w:fldCharType="begin"/>
              </w:r>
              <w:r w:rsidR="00A621F5">
                <w:rPr>
                  <w:rFonts w:ascii="宋体" w:hAnsi="宋体"/>
                  <w:szCs w:val="21"/>
                </w:rPr>
                <w:instrText xml:space="preserve"> HYPERLINK  \l "_财务数据导入" </w:instrText>
              </w:r>
              <w:r w:rsidR="00A621F5">
                <w:rPr>
                  <w:rFonts w:ascii="宋体" w:hAnsi="宋体"/>
                  <w:szCs w:val="21"/>
                </w:rPr>
                <w:fldChar w:fldCharType="separate"/>
              </w:r>
              <w:r w:rsidRPr="00A621F5">
                <w:rPr>
                  <w:rStyle w:val="a6"/>
                  <w:rFonts w:ascii="宋体" w:hAnsi="宋体" w:hint="eastAsia"/>
                  <w:szCs w:val="21"/>
                </w:rPr>
                <w:t>财务部数据导入</w:t>
              </w:r>
              <w:r w:rsidR="00A621F5">
                <w:rPr>
                  <w:rFonts w:ascii="宋体" w:hAnsi="宋体"/>
                  <w:szCs w:val="21"/>
                </w:rPr>
                <w:fldChar w:fldCharType="end"/>
              </w:r>
            </w:ins>
            <w:ins w:id="202" w:author="Han" w:date="2017-08-15T15:32:00Z">
              <w:r>
                <w:rPr>
                  <w:rFonts w:ascii="宋体" w:hAnsi="宋体" w:hint="eastAsia"/>
                  <w:szCs w:val="21"/>
                </w:rPr>
                <w:t>】界面显示审批状态</w:t>
              </w:r>
            </w:ins>
          </w:p>
        </w:tc>
      </w:tr>
      <w:tr w:rsidR="00D834AE" w:rsidRPr="00C630D1" w14:paraId="74C06370" w14:textId="77777777" w:rsidTr="008A66A0">
        <w:trPr>
          <w:jc w:val="center"/>
        </w:trPr>
        <w:tc>
          <w:tcPr>
            <w:tcW w:w="1548" w:type="dxa"/>
            <w:shd w:val="clear" w:color="auto" w:fill="A6A6A6"/>
          </w:tcPr>
          <w:p w14:paraId="21B8D966" w14:textId="77777777" w:rsidR="00D834AE" w:rsidRPr="00C630D1" w:rsidRDefault="00D834AE" w:rsidP="008A66A0">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4B78CF95" w14:textId="77777777" w:rsidR="00D834AE" w:rsidRPr="00C630D1" w:rsidRDefault="00D834AE" w:rsidP="008A66A0">
            <w:pPr>
              <w:spacing w:line="400" w:lineRule="exact"/>
              <w:rPr>
                <w:rFonts w:ascii="宋体" w:hAnsi="宋体"/>
                <w:szCs w:val="21"/>
              </w:rPr>
            </w:pPr>
            <w:r>
              <w:rPr>
                <w:rFonts w:ascii="宋体" w:hAnsi="宋体" w:hint="eastAsia"/>
                <w:szCs w:val="21"/>
              </w:rPr>
              <w:t>无</w:t>
            </w:r>
          </w:p>
        </w:tc>
      </w:tr>
    </w:tbl>
    <w:p w14:paraId="4551D675" w14:textId="77777777" w:rsidR="00D834AE" w:rsidRPr="00D834AE" w:rsidRDefault="00D834AE" w:rsidP="00D834AE">
      <w:pPr>
        <w:pStyle w:val="a0"/>
      </w:pPr>
    </w:p>
    <w:p w14:paraId="22A09227" w14:textId="029B1C6F" w:rsidR="00F22F60" w:rsidRDefault="00F22F60" w:rsidP="00AA2954">
      <w:pPr>
        <w:pStyle w:val="2"/>
      </w:pPr>
      <w:r>
        <w:t>仓储费管理</w:t>
      </w:r>
    </w:p>
    <w:p w14:paraId="0513ABAD" w14:textId="77777777" w:rsidR="00F22F60" w:rsidRDefault="00F22F60" w:rsidP="00786169">
      <w:pPr>
        <w:pStyle w:val="3"/>
      </w:pPr>
      <w:r>
        <w:t>仓储费管理</w:t>
      </w:r>
    </w:p>
    <w:p w14:paraId="5EADC697" w14:textId="77777777" w:rsidR="00F22F60" w:rsidRDefault="00F22F60" w:rsidP="00786169">
      <w:pPr>
        <w:pStyle w:val="4"/>
      </w:pPr>
      <w:r>
        <w:t>新建仓储费</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AA2954" w:rsidRPr="00C630D1" w14:paraId="29FBB755" w14:textId="77777777" w:rsidTr="008F7B72">
        <w:trPr>
          <w:jc w:val="center"/>
        </w:trPr>
        <w:tc>
          <w:tcPr>
            <w:tcW w:w="1548" w:type="dxa"/>
            <w:shd w:val="clear" w:color="auto" w:fill="A6A6A6"/>
          </w:tcPr>
          <w:p w14:paraId="4D97C08B" w14:textId="77777777" w:rsidR="00AA2954" w:rsidRPr="00C630D1" w:rsidRDefault="00AA2954"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51C26724" w14:textId="77777777" w:rsidR="00AA2954" w:rsidRPr="00C630D1" w:rsidRDefault="00AA2954" w:rsidP="008F7B72">
            <w:pPr>
              <w:spacing w:line="400" w:lineRule="exact"/>
              <w:rPr>
                <w:rFonts w:ascii="宋体" w:hAnsi="宋体"/>
                <w:szCs w:val="21"/>
              </w:rPr>
            </w:pPr>
          </w:p>
        </w:tc>
      </w:tr>
      <w:tr w:rsidR="00AA2954" w:rsidRPr="00C630D1" w14:paraId="23E4397D" w14:textId="77777777" w:rsidTr="008F7B72">
        <w:trPr>
          <w:jc w:val="center"/>
        </w:trPr>
        <w:tc>
          <w:tcPr>
            <w:tcW w:w="1548" w:type="dxa"/>
            <w:shd w:val="clear" w:color="auto" w:fill="A6A6A6"/>
          </w:tcPr>
          <w:p w14:paraId="38B4F6E5" w14:textId="77777777" w:rsidR="00AA2954" w:rsidRPr="00C630D1" w:rsidRDefault="00AA2954"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11707FD1" w14:textId="54A2E039" w:rsidR="00AA2954" w:rsidRPr="00C630D1" w:rsidRDefault="00CE7A1C" w:rsidP="008F7B72">
            <w:pPr>
              <w:spacing w:line="400" w:lineRule="exact"/>
              <w:rPr>
                <w:rFonts w:ascii="宋体" w:hAnsi="宋体"/>
                <w:szCs w:val="21"/>
              </w:rPr>
            </w:pPr>
            <w:r>
              <w:rPr>
                <w:rFonts w:ascii="宋体" w:hAnsi="宋体"/>
                <w:szCs w:val="21"/>
              </w:rPr>
              <w:t>新建仓储费</w:t>
            </w:r>
          </w:p>
        </w:tc>
      </w:tr>
      <w:tr w:rsidR="00AA2954" w:rsidRPr="00C630D1" w14:paraId="3D569707" w14:textId="77777777" w:rsidTr="008F7B72">
        <w:trPr>
          <w:jc w:val="center"/>
        </w:trPr>
        <w:tc>
          <w:tcPr>
            <w:tcW w:w="1548" w:type="dxa"/>
            <w:shd w:val="clear" w:color="auto" w:fill="A6A6A6"/>
          </w:tcPr>
          <w:p w14:paraId="057E2B9B" w14:textId="77777777" w:rsidR="00AA2954" w:rsidRPr="00C630D1" w:rsidRDefault="00AA2954"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545B9FD1" w14:textId="77777777" w:rsidR="00AA2954" w:rsidRPr="00C630D1" w:rsidRDefault="00AA2954"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5A0EEBD7" w14:textId="77777777" w:rsidR="00AA2954" w:rsidRPr="00C630D1" w:rsidRDefault="00AA2954"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097A8BEC" w14:textId="6455ADD9" w:rsidR="00AA2954" w:rsidRPr="00C630D1" w:rsidRDefault="00AA2954" w:rsidP="008F7B72">
            <w:pPr>
              <w:spacing w:line="400" w:lineRule="exact"/>
              <w:rPr>
                <w:rFonts w:ascii="宋体" w:hAnsi="宋体"/>
                <w:szCs w:val="21"/>
              </w:rPr>
            </w:pPr>
            <w:r w:rsidRPr="00C630D1">
              <w:rPr>
                <w:rFonts w:ascii="宋体" w:hAnsi="宋体"/>
                <w:szCs w:val="21"/>
              </w:rPr>
              <w:t>20</w:t>
            </w:r>
            <w:r w:rsidR="00E30A31">
              <w:rPr>
                <w:rFonts w:ascii="宋体" w:hAnsi="宋体" w:hint="eastAsia"/>
                <w:szCs w:val="21"/>
              </w:rPr>
              <w:t>17-8-</w:t>
            </w:r>
            <w:r w:rsidR="00E30A31">
              <w:rPr>
                <w:rFonts w:ascii="宋体" w:hAnsi="宋体"/>
                <w:szCs w:val="21"/>
              </w:rPr>
              <w:t>15</w:t>
            </w:r>
          </w:p>
        </w:tc>
      </w:tr>
      <w:tr w:rsidR="00AA2954" w:rsidRPr="00C630D1" w14:paraId="3A2ABF1B" w14:textId="77777777" w:rsidTr="008F7B72">
        <w:trPr>
          <w:jc w:val="center"/>
        </w:trPr>
        <w:tc>
          <w:tcPr>
            <w:tcW w:w="1548" w:type="dxa"/>
            <w:shd w:val="clear" w:color="auto" w:fill="A6A6A6"/>
          </w:tcPr>
          <w:p w14:paraId="3DECCD85" w14:textId="77777777" w:rsidR="00AA2954" w:rsidRPr="00C630D1" w:rsidRDefault="00AA2954"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40954953" w14:textId="7088E5EB" w:rsidR="00AA2954" w:rsidRPr="00C630D1" w:rsidRDefault="00CC48FA" w:rsidP="008F7B72">
            <w:pPr>
              <w:spacing w:line="400" w:lineRule="exact"/>
              <w:rPr>
                <w:rFonts w:ascii="宋体" w:hAnsi="宋体"/>
                <w:szCs w:val="21"/>
              </w:rPr>
            </w:pPr>
            <w:r>
              <w:rPr>
                <w:rFonts w:ascii="宋体" w:hAnsi="宋体"/>
                <w:szCs w:val="21"/>
              </w:rPr>
              <w:t>仓储费的</w:t>
            </w:r>
            <w:proofErr w:type="gramStart"/>
            <w:r>
              <w:rPr>
                <w:rFonts w:ascii="宋体" w:hAnsi="宋体"/>
                <w:szCs w:val="21"/>
              </w:rPr>
              <w:t>增删改查</w:t>
            </w:r>
            <w:proofErr w:type="gramEnd"/>
          </w:p>
        </w:tc>
      </w:tr>
      <w:tr w:rsidR="00AA2954" w:rsidRPr="00C630D1" w14:paraId="32E14B93" w14:textId="77777777" w:rsidTr="008F7B72">
        <w:trPr>
          <w:jc w:val="center"/>
        </w:trPr>
        <w:tc>
          <w:tcPr>
            <w:tcW w:w="1548" w:type="dxa"/>
            <w:shd w:val="clear" w:color="auto" w:fill="A6A6A6"/>
          </w:tcPr>
          <w:p w14:paraId="14F2535E" w14:textId="77777777" w:rsidR="00AA2954" w:rsidRPr="00C630D1" w:rsidRDefault="00AA2954"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2F74E77C" w14:textId="77777777" w:rsidR="00AA2954" w:rsidRPr="00C630D1" w:rsidRDefault="00AA2954" w:rsidP="008F7B72">
            <w:pPr>
              <w:spacing w:line="400" w:lineRule="exact"/>
              <w:rPr>
                <w:rFonts w:ascii="宋体" w:hAnsi="宋体"/>
                <w:szCs w:val="21"/>
              </w:rPr>
            </w:pPr>
            <w:r>
              <w:rPr>
                <w:rFonts w:ascii="宋体" w:hAnsi="宋体" w:hint="eastAsia"/>
                <w:szCs w:val="21"/>
              </w:rPr>
              <w:t>无</w:t>
            </w:r>
          </w:p>
        </w:tc>
      </w:tr>
      <w:tr w:rsidR="00AA2954" w:rsidRPr="00C630D1" w14:paraId="26F67E4F" w14:textId="77777777" w:rsidTr="008F7B72">
        <w:trPr>
          <w:jc w:val="center"/>
        </w:trPr>
        <w:tc>
          <w:tcPr>
            <w:tcW w:w="1548" w:type="dxa"/>
            <w:shd w:val="clear" w:color="auto" w:fill="A6A6A6"/>
          </w:tcPr>
          <w:p w14:paraId="081D23D7" w14:textId="77777777" w:rsidR="00AA2954" w:rsidRPr="00C630D1" w:rsidRDefault="00AA2954"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60F4B5FC" w14:textId="77777777" w:rsidR="00AA2954" w:rsidRPr="00C630D1" w:rsidRDefault="00AA2954" w:rsidP="008F7B72">
            <w:pPr>
              <w:spacing w:line="400" w:lineRule="exact"/>
              <w:rPr>
                <w:rFonts w:ascii="宋体" w:hAnsi="宋体"/>
                <w:szCs w:val="21"/>
              </w:rPr>
            </w:pPr>
            <w:r>
              <w:rPr>
                <w:rFonts w:ascii="宋体" w:hAnsi="宋体" w:hint="eastAsia"/>
                <w:szCs w:val="21"/>
              </w:rPr>
              <w:t>无</w:t>
            </w:r>
          </w:p>
        </w:tc>
      </w:tr>
      <w:tr w:rsidR="00AA2954" w:rsidRPr="00C630D1" w14:paraId="5CF795B6" w14:textId="77777777" w:rsidTr="008F7B72">
        <w:trPr>
          <w:jc w:val="center"/>
        </w:trPr>
        <w:tc>
          <w:tcPr>
            <w:tcW w:w="1548" w:type="dxa"/>
            <w:shd w:val="clear" w:color="auto" w:fill="A6A6A6"/>
          </w:tcPr>
          <w:p w14:paraId="5958568B" w14:textId="77777777" w:rsidR="00AA2954" w:rsidRPr="00C630D1" w:rsidRDefault="00AA2954"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2CFCF507" w14:textId="77777777" w:rsidR="00AA2954" w:rsidRDefault="00AA2954" w:rsidP="008F7B72">
            <w:pPr>
              <w:spacing w:before="60" w:after="60" w:line="400" w:lineRule="exact"/>
              <w:jc w:val="left"/>
              <w:rPr>
                <w:rFonts w:ascii="宋体" w:hAnsi="宋体"/>
                <w:b/>
                <w:szCs w:val="21"/>
              </w:rPr>
            </w:pPr>
            <w:r>
              <w:rPr>
                <w:rFonts w:ascii="宋体" w:hAnsi="宋体" w:hint="eastAsia"/>
                <w:b/>
                <w:szCs w:val="21"/>
              </w:rPr>
              <w:t>【设置要素】</w:t>
            </w:r>
          </w:p>
          <w:p w14:paraId="4EADC144" w14:textId="4BEB0BFD" w:rsidR="00C3331A" w:rsidRDefault="00C3331A" w:rsidP="008F7B72">
            <w:pPr>
              <w:spacing w:before="60" w:after="60" w:line="400" w:lineRule="exact"/>
              <w:jc w:val="left"/>
              <w:rPr>
                <w:rFonts w:ascii="宋体" w:hAnsi="宋体"/>
                <w:szCs w:val="21"/>
              </w:rPr>
            </w:pPr>
            <w:r>
              <w:rPr>
                <w:rFonts w:ascii="宋体" w:hAnsi="宋体"/>
                <w:szCs w:val="21"/>
              </w:rPr>
              <w:t>搜索条件</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详见数据字典</w:t>
            </w:r>
          </w:p>
          <w:p w14:paraId="415313AC" w14:textId="77777777" w:rsidR="00394D01" w:rsidRDefault="0094293B" w:rsidP="008F7B72">
            <w:pPr>
              <w:spacing w:before="60" w:after="60" w:line="400" w:lineRule="exact"/>
              <w:jc w:val="left"/>
              <w:rPr>
                <w:rFonts w:ascii="宋体" w:hAnsi="宋体"/>
                <w:szCs w:val="21"/>
              </w:rPr>
            </w:pPr>
            <w:r>
              <w:rPr>
                <w:rFonts w:ascii="宋体" w:hAnsi="宋体"/>
                <w:szCs w:val="21"/>
              </w:rPr>
              <w:t>搜索框</w:t>
            </w:r>
            <w:r>
              <w:rPr>
                <w:rFonts w:ascii="宋体" w:hAnsi="宋体" w:hint="eastAsia"/>
                <w:szCs w:val="21"/>
              </w:rPr>
              <w:t>：输入框，提示文字为“请输入...”</w:t>
            </w:r>
          </w:p>
          <w:p w14:paraId="7F50E1E9" w14:textId="22E839F4" w:rsidR="00394D01" w:rsidRPr="005F1EF0" w:rsidRDefault="005F1EF0" w:rsidP="005F1EF0">
            <w:pPr>
              <w:spacing w:before="60" w:after="60" w:line="400" w:lineRule="exact"/>
              <w:jc w:val="left"/>
              <w:rPr>
                <w:rFonts w:ascii="宋体" w:hAnsi="宋体"/>
                <w:szCs w:val="21"/>
              </w:rPr>
            </w:pPr>
            <w:r>
              <w:rPr>
                <w:rFonts w:ascii="宋体" w:hAnsi="宋体" w:hint="eastAsia"/>
                <w:szCs w:val="21"/>
              </w:rPr>
              <w:t>-</w:t>
            </w:r>
            <w:r w:rsidR="00394D01" w:rsidRPr="005F1EF0">
              <w:rPr>
                <w:rFonts w:ascii="宋体" w:hAnsi="宋体"/>
                <w:szCs w:val="21"/>
              </w:rPr>
              <w:t>状态</w:t>
            </w:r>
            <w:r>
              <w:rPr>
                <w:rFonts w:ascii="宋体" w:hAnsi="宋体" w:hint="eastAsia"/>
                <w:szCs w:val="21"/>
              </w:rPr>
              <w:t>-</w:t>
            </w:r>
            <w:r w:rsidR="00394D01" w:rsidRPr="005F1EF0">
              <w:rPr>
                <w:rFonts w:ascii="宋体" w:hAnsi="宋体" w:hint="eastAsia"/>
                <w:szCs w:val="21"/>
              </w:rPr>
              <w:t>：</w:t>
            </w:r>
            <w:r w:rsidR="006C2C30">
              <w:rPr>
                <w:rFonts w:ascii="宋体" w:hAnsi="宋体" w:hint="eastAsia"/>
                <w:szCs w:val="21"/>
              </w:rPr>
              <w:t>带筛选功能的</w:t>
            </w:r>
            <w:r w:rsidR="00394D01" w:rsidRPr="005F1EF0">
              <w:rPr>
                <w:rFonts w:ascii="宋体" w:hAnsi="宋体"/>
                <w:szCs w:val="21"/>
              </w:rPr>
              <w:t>下拉框</w:t>
            </w:r>
            <w:r w:rsidR="00394D01" w:rsidRPr="005F1EF0">
              <w:rPr>
                <w:rFonts w:ascii="宋体" w:hAnsi="宋体" w:hint="eastAsia"/>
                <w:szCs w:val="21"/>
              </w:rPr>
              <w:t>，</w:t>
            </w:r>
            <w:r w:rsidR="0050783D">
              <w:rPr>
                <w:rFonts w:ascii="宋体" w:hAnsi="宋体" w:hint="eastAsia"/>
                <w:szCs w:val="21"/>
              </w:rPr>
              <w:t>下拉</w:t>
            </w:r>
            <w:proofErr w:type="gramStart"/>
            <w:r w:rsidR="0050783D">
              <w:rPr>
                <w:rFonts w:ascii="宋体" w:hAnsi="宋体" w:hint="eastAsia"/>
                <w:szCs w:val="21"/>
              </w:rPr>
              <w:t>框内容</w:t>
            </w:r>
            <w:proofErr w:type="gramEnd"/>
            <w:r w:rsidR="0050783D">
              <w:rPr>
                <w:rFonts w:ascii="宋体" w:hAnsi="宋体" w:hint="eastAsia"/>
                <w:szCs w:val="21"/>
              </w:rPr>
              <w:t>详见数据字典</w:t>
            </w:r>
          </w:p>
        </w:tc>
      </w:tr>
      <w:tr w:rsidR="00AA2954" w:rsidRPr="00C630D1" w14:paraId="29ED5EC4" w14:textId="77777777" w:rsidTr="008F7B72">
        <w:trPr>
          <w:jc w:val="center"/>
        </w:trPr>
        <w:tc>
          <w:tcPr>
            <w:tcW w:w="1548" w:type="dxa"/>
            <w:shd w:val="clear" w:color="auto" w:fill="A6A6A6"/>
          </w:tcPr>
          <w:p w14:paraId="213760E1" w14:textId="77777777" w:rsidR="00AA2954" w:rsidRPr="00C630D1" w:rsidRDefault="00AA2954"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648C5195" w14:textId="77777777" w:rsidR="00AA2954" w:rsidRDefault="00AA2954" w:rsidP="008F7B72">
            <w:pPr>
              <w:rPr>
                <w:rFonts w:ascii="宋体" w:hAnsi="宋体"/>
                <w:b/>
                <w:szCs w:val="21"/>
              </w:rPr>
            </w:pPr>
            <w:r w:rsidRPr="00946BE4">
              <w:rPr>
                <w:rFonts w:ascii="宋体" w:hAnsi="宋体" w:hint="eastAsia"/>
                <w:b/>
                <w:szCs w:val="21"/>
              </w:rPr>
              <w:t>【功能操作要求】</w:t>
            </w:r>
          </w:p>
          <w:p w14:paraId="7C1C7C8A" w14:textId="71616606" w:rsidR="0059741A" w:rsidRPr="0059741A" w:rsidRDefault="0059741A" w:rsidP="008F7B72">
            <w:pPr>
              <w:rPr>
                <w:rFonts w:ascii="宋体" w:hAnsi="宋体"/>
                <w:szCs w:val="21"/>
              </w:rPr>
            </w:pPr>
            <w:r>
              <w:rPr>
                <w:rFonts w:ascii="宋体" w:hAnsi="宋体"/>
                <w:szCs w:val="21"/>
              </w:rPr>
              <w:t>搜索</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点击后根据筛选条件进行筛选显示</w:t>
            </w:r>
          </w:p>
          <w:p w14:paraId="01C73CF2" w14:textId="1A99106E" w:rsidR="0006033C" w:rsidRDefault="0006033C" w:rsidP="008F7B72">
            <w:pPr>
              <w:rPr>
                <w:rFonts w:ascii="宋体" w:hAnsi="宋体"/>
                <w:szCs w:val="21"/>
              </w:rPr>
            </w:pPr>
            <w:r>
              <w:rPr>
                <w:rFonts w:ascii="宋体" w:hAnsi="宋体"/>
                <w:szCs w:val="21"/>
              </w:rPr>
              <w:lastRenderedPageBreak/>
              <w:t>复选框</w:t>
            </w:r>
            <w:r>
              <w:rPr>
                <w:rFonts w:ascii="宋体" w:hAnsi="宋体" w:hint="eastAsia"/>
                <w:szCs w:val="21"/>
              </w:rPr>
              <w:t>：</w:t>
            </w:r>
            <w:r>
              <w:rPr>
                <w:rFonts w:ascii="宋体" w:hAnsi="宋体"/>
                <w:szCs w:val="21"/>
              </w:rPr>
              <w:t>checklist</w:t>
            </w:r>
            <w:r>
              <w:rPr>
                <w:rFonts w:ascii="宋体" w:hAnsi="宋体" w:hint="eastAsia"/>
                <w:szCs w:val="21"/>
              </w:rPr>
              <w:t>，</w:t>
            </w:r>
            <w:proofErr w:type="gramStart"/>
            <w:r w:rsidR="008E6BB7">
              <w:rPr>
                <w:rFonts w:ascii="宋体" w:hAnsi="宋体" w:hint="eastAsia"/>
                <w:szCs w:val="21"/>
              </w:rPr>
              <w:t>勾选记录</w:t>
            </w:r>
            <w:proofErr w:type="gramEnd"/>
            <w:r w:rsidR="008E6BB7">
              <w:rPr>
                <w:rFonts w:ascii="宋体" w:hAnsi="宋体" w:hint="eastAsia"/>
                <w:szCs w:val="21"/>
              </w:rPr>
              <w:t>复选框选中该记录，</w:t>
            </w:r>
            <w:proofErr w:type="gramStart"/>
            <w:r w:rsidR="008E6BB7">
              <w:rPr>
                <w:rFonts w:ascii="宋体" w:hAnsi="宋体" w:hint="eastAsia"/>
                <w:szCs w:val="21"/>
              </w:rPr>
              <w:t>取消勾选则</w:t>
            </w:r>
            <w:proofErr w:type="gramEnd"/>
            <w:r w:rsidR="008E6BB7">
              <w:rPr>
                <w:rFonts w:ascii="宋体" w:hAnsi="宋体" w:hint="eastAsia"/>
                <w:szCs w:val="21"/>
              </w:rPr>
              <w:t>取消选中该条记录</w:t>
            </w:r>
          </w:p>
          <w:p w14:paraId="37C0CB00" w14:textId="5DB260DF" w:rsidR="001E1BA6" w:rsidRDefault="001E1BA6" w:rsidP="008F7B72">
            <w:pPr>
              <w:rPr>
                <w:rFonts w:ascii="宋体" w:hAnsi="宋体"/>
                <w:szCs w:val="21"/>
              </w:rPr>
            </w:pPr>
            <w:r>
              <w:rPr>
                <w:rFonts w:ascii="宋体" w:hAnsi="宋体"/>
                <w:szCs w:val="21"/>
              </w:rPr>
              <w:t>刷新</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点击后对当前页面进行刷新</w:t>
            </w:r>
          </w:p>
          <w:p w14:paraId="20839396" w14:textId="77777777" w:rsidR="00AA2954" w:rsidRDefault="00C3331A" w:rsidP="008F7B72">
            <w:pPr>
              <w:rPr>
                <w:rFonts w:ascii="宋体" w:hAnsi="宋体"/>
                <w:szCs w:val="21"/>
              </w:rPr>
            </w:pPr>
            <w:r>
              <w:rPr>
                <w:rFonts w:ascii="宋体" w:hAnsi="宋体"/>
                <w:szCs w:val="21"/>
              </w:rPr>
              <w:t>√</w:t>
            </w:r>
            <w:r>
              <w:rPr>
                <w:rFonts w:ascii="宋体" w:hAnsi="宋体" w:hint="eastAsia"/>
                <w:szCs w:val="21"/>
              </w:rPr>
              <w:t>：</w:t>
            </w:r>
            <w:r>
              <w:rPr>
                <w:rFonts w:ascii="宋体" w:hAnsi="宋体"/>
                <w:szCs w:val="21"/>
              </w:rPr>
              <w:t>功能按钮</w:t>
            </w:r>
            <w:r w:rsidR="0006033C">
              <w:rPr>
                <w:rFonts w:ascii="宋体" w:hAnsi="宋体" w:hint="eastAsia"/>
                <w:szCs w:val="21"/>
              </w:rPr>
              <w:t>，</w:t>
            </w:r>
            <w:r w:rsidR="0006033C">
              <w:rPr>
                <w:rFonts w:ascii="宋体" w:hAnsi="宋体"/>
                <w:szCs w:val="21"/>
              </w:rPr>
              <w:t>点击</w:t>
            </w:r>
            <w:r w:rsidR="00AA0F39">
              <w:rPr>
                <w:rFonts w:ascii="宋体" w:hAnsi="宋体"/>
                <w:szCs w:val="21"/>
              </w:rPr>
              <w:t>后对已选仓储费记录提交</w:t>
            </w:r>
          </w:p>
          <w:p w14:paraId="0FD9A5CD" w14:textId="77777777" w:rsidR="003B39EB" w:rsidRDefault="003B39EB" w:rsidP="008F7B72">
            <w:pPr>
              <w:rPr>
                <w:rFonts w:ascii="宋体" w:hAnsi="宋体"/>
                <w:szCs w:val="21"/>
              </w:rPr>
            </w:pPr>
            <w:r>
              <w:rPr>
                <w:rFonts w:ascii="宋体" w:hAnsi="宋体"/>
                <w:szCs w:val="21"/>
              </w:rPr>
              <w:t>＋</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w:t>
            </w:r>
            <w:r w:rsidR="00F0435C">
              <w:rPr>
                <w:rFonts w:ascii="宋体" w:hAnsi="宋体"/>
                <w:szCs w:val="21"/>
              </w:rPr>
              <w:t>弹出新页面</w:t>
            </w:r>
            <w:r>
              <w:rPr>
                <w:rFonts w:ascii="宋体" w:hAnsi="宋体"/>
                <w:szCs w:val="21"/>
              </w:rPr>
              <w:t>添加仓储费率</w:t>
            </w:r>
          </w:p>
          <w:p w14:paraId="3ECE0011" w14:textId="77777777" w:rsidR="00BC110F" w:rsidRDefault="00BC110F" w:rsidP="008F7B72">
            <w:pPr>
              <w:rPr>
                <w:rFonts w:ascii="宋体" w:hAnsi="宋体"/>
                <w:szCs w:val="21"/>
              </w:rPr>
            </w:pPr>
            <w:r>
              <w:rPr>
                <w:rFonts w:ascii="宋体" w:hAnsi="宋体"/>
                <w:szCs w:val="21"/>
              </w:rPr>
              <w:t>批量导入</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点击后弹出打开页面</w:t>
            </w:r>
            <w:r>
              <w:rPr>
                <w:rFonts w:ascii="宋体" w:hAnsi="宋体" w:hint="eastAsia"/>
                <w:szCs w:val="21"/>
              </w:rPr>
              <w:t>，</w:t>
            </w:r>
            <w:r>
              <w:rPr>
                <w:rFonts w:ascii="宋体" w:hAnsi="宋体"/>
                <w:szCs w:val="21"/>
              </w:rPr>
              <w:t>可选择本地文件进行批量导入</w:t>
            </w:r>
          </w:p>
          <w:p w14:paraId="338A15E5" w14:textId="6238FC90" w:rsidR="001F26AF" w:rsidRDefault="00E308C3" w:rsidP="008F7B72">
            <w:pPr>
              <w:rPr>
                <w:rFonts w:ascii="宋体" w:hAnsi="宋体"/>
                <w:szCs w:val="21"/>
              </w:rPr>
            </w:pPr>
            <w:r>
              <w:rPr>
                <w:rFonts w:ascii="宋体" w:hAnsi="宋体"/>
                <w:szCs w:val="21"/>
              </w:rPr>
              <w:t>导出Excel</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点击后导出已选仓储费记录</w:t>
            </w:r>
          </w:p>
          <w:p w14:paraId="3F3E15A7" w14:textId="77777777" w:rsidR="001E1BA6" w:rsidRDefault="008664EB" w:rsidP="008F7B72">
            <w:pPr>
              <w:rPr>
                <w:rFonts w:ascii="宋体" w:hAnsi="宋体"/>
                <w:szCs w:val="21"/>
              </w:rPr>
            </w:pPr>
            <w:r>
              <w:rPr>
                <w:rFonts w:ascii="宋体" w:hAnsi="宋体"/>
                <w:szCs w:val="21"/>
              </w:rPr>
              <w:t>删除</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点击后删除已选仓储费记录</w:t>
            </w:r>
          </w:p>
          <w:p w14:paraId="6D66A3D5" w14:textId="77777777" w:rsidR="001F26AF" w:rsidRDefault="001F26AF" w:rsidP="008F7B72">
            <w:pPr>
              <w:rPr>
                <w:rFonts w:ascii="宋体" w:hAnsi="宋体"/>
                <w:szCs w:val="21"/>
              </w:rPr>
            </w:pPr>
            <w:r>
              <w:rPr>
                <w:rFonts w:ascii="宋体" w:hAnsi="宋体"/>
                <w:szCs w:val="21"/>
              </w:rPr>
              <w:t>编辑</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w:t>
            </w:r>
            <w:r w:rsidR="00B66773">
              <w:rPr>
                <w:rFonts w:ascii="宋体" w:hAnsi="宋体" w:hint="eastAsia"/>
                <w:szCs w:val="21"/>
              </w:rPr>
              <w:t>弹出</w:t>
            </w:r>
            <w:r w:rsidR="00B66773">
              <w:rPr>
                <w:rFonts w:ascii="宋体" w:hAnsi="宋体"/>
                <w:szCs w:val="21"/>
              </w:rPr>
              <w:t>编辑页面对该记录进行编辑</w:t>
            </w:r>
          </w:p>
          <w:p w14:paraId="7622A3A8" w14:textId="25C2056C" w:rsidR="006725B9" w:rsidRPr="008664EB" w:rsidRDefault="004E0D36" w:rsidP="008F7B72">
            <w:pPr>
              <w:rPr>
                <w:rFonts w:ascii="宋体" w:hAnsi="宋体"/>
                <w:szCs w:val="21"/>
              </w:rPr>
            </w:pPr>
            <w:r>
              <w:rPr>
                <w:rFonts w:ascii="宋体" w:hAnsi="宋体" w:hint="eastAsia"/>
                <w:szCs w:val="21"/>
              </w:rPr>
              <w:t>翻页：</w:t>
            </w:r>
            <w:r w:rsidR="006725B9" w:rsidRPr="00713380">
              <w:rPr>
                <w:rFonts w:ascii="宋体" w:hAnsi="宋体" w:hint="eastAsia"/>
                <w:szCs w:val="21"/>
              </w:rPr>
              <w:t>链接按钮，可根据查询结果记录数显示页数，每页</w:t>
            </w:r>
            <w:r w:rsidR="006725B9">
              <w:rPr>
                <w:rFonts w:ascii="宋体" w:hAnsi="宋体" w:hint="eastAsia"/>
                <w:szCs w:val="21"/>
              </w:rPr>
              <w:t>最多</w:t>
            </w:r>
            <w:r w:rsidR="006725B9" w:rsidRPr="00713380">
              <w:rPr>
                <w:rFonts w:ascii="宋体" w:hAnsi="宋体" w:hint="eastAsia"/>
                <w:szCs w:val="21"/>
              </w:rPr>
              <w:t>显示20条记录</w:t>
            </w:r>
          </w:p>
        </w:tc>
      </w:tr>
      <w:tr w:rsidR="00AA2954" w:rsidRPr="00C630D1" w14:paraId="46B27E27" w14:textId="77777777" w:rsidTr="008F7B72">
        <w:trPr>
          <w:jc w:val="center"/>
        </w:trPr>
        <w:tc>
          <w:tcPr>
            <w:tcW w:w="1548" w:type="dxa"/>
            <w:shd w:val="clear" w:color="auto" w:fill="A6A6A6"/>
          </w:tcPr>
          <w:p w14:paraId="12594D10" w14:textId="77777777" w:rsidR="00AA2954" w:rsidRPr="00C630D1" w:rsidRDefault="00AA2954" w:rsidP="008F7B72">
            <w:pPr>
              <w:spacing w:line="400" w:lineRule="exact"/>
              <w:rPr>
                <w:rFonts w:ascii="宋体" w:hAnsi="宋体"/>
                <w:color w:val="000000"/>
                <w:szCs w:val="21"/>
              </w:rPr>
            </w:pPr>
            <w:r w:rsidRPr="00C630D1">
              <w:rPr>
                <w:rFonts w:ascii="宋体" w:hAnsi="宋体" w:hint="eastAsia"/>
                <w:color w:val="000000"/>
                <w:szCs w:val="21"/>
              </w:rPr>
              <w:lastRenderedPageBreak/>
              <w:t>输出</w:t>
            </w:r>
          </w:p>
        </w:tc>
        <w:tc>
          <w:tcPr>
            <w:tcW w:w="9714" w:type="dxa"/>
            <w:gridSpan w:val="3"/>
          </w:tcPr>
          <w:p w14:paraId="775D05C0" w14:textId="30629A45" w:rsidR="00AA2954" w:rsidRPr="00AE425F" w:rsidRDefault="00AE425F" w:rsidP="00AE425F">
            <w:pPr>
              <w:spacing w:line="400" w:lineRule="exact"/>
              <w:rPr>
                <w:rFonts w:ascii="宋体" w:hAnsi="宋体"/>
                <w:szCs w:val="21"/>
              </w:rPr>
            </w:pPr>
            <w:r>
              <w:rPr>
                <w:rFonts w:ascii="宋体" w:hAnsi="宋体" w:hint="eastAsia"/>
                <w:szCs w:val="21"/>
              </w:rPr>
              <w:t>日期、客户号、交易编码、客户名称、品种、品种单位、交易所、仓单单位、仓储费标准、注册、仓转、期转、交割、注销、今日增减、昨日仓单量、今日仓单量、今日仓储费、录入人、审核人、状态、操作</w:t>
            </w:r>
          </w:p>
        </w:tc>
      </w:tr>
      <w:tr w:rsidR="00AA2954" w:rsidRPr="00C630D1" w14:paraId="55091B40" w14:textId="77777777" w:rsidTr="008F7B72">
        <w:trPr>
          <w:jc w:val="center"/>
        </w:trPr>
        <w:tc>
          <w:tcPr>
            <w:tcW w:w="1548" w:type="dxa"/>
            <w:shd w:val="clear" w:color="auto" w:fill="A6A6A6"/>
          </w:tcPr>
          <w:p w14:paraId="489E6B1E" w14:textId="77777777" w:rsidR="00AA2954" w:rsidRPr="00C630D1" w:rsidRDefault="00AA2954"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77922318" w14:textId="77777777" w:rsidR="00AA2954" w:rsidRDefault="00AA5073" w:rsidP="008F7B72">
            <w:pPr>
              <w:spacing w:line="400" w:lineRule="exact"/>
              <w:rPr>
                <w:rFonts w:ascii="宋体" w:hAnsi="宋体"/>
                <w:szCs w:val="21"/>
              </w:rPr>
            </w:pPr>
            <w:r>
              <w:rPr>
                <w:rFonts w:ascii="宋体" w:hAnsi="宋体"/>
                <w:szCs w:val="21"/>
              </w:rPr>
              <w:t>操作员具有</w:t>
            </w:r>
            <w:r>
              <w:rPr>
                <w:rFonts w:ascii="宋体" w:hAnsi="宋体" w:hint="eastAsia"/>
                <w:szCs w:val="21"/>
              </w:rPr>
              <w:t>【仓储费管理】菜单权限</w:t>
            </w:r>
          </w:p>
          <w:p w14:paraId="00804CA6" w14:textId="45F999E2" w:rsidR="00AA5073" w:rsidRPr="000A3B83" w:rsidRDefault="00AA5073" w:rsidP="008F7B72">
            <w:pPr>
              <w:spacing w:line="400" w:lineRule="exact"/>
              <w:rPr>
                <w:rFonts w:ascii="宋体" w:hAnsi="宋体"/>
                <w:szCs w:val="21"/>
              </w:rPr>
            </w:pPr>
            <w:r>
              <w:rPr>
                <w:rFonts w:ascii="宋体" w:hAnsi="宋体"/>
                <w:szCs w:val="21"/>
              </w:rPr>
              <w:t>操作员具有</w:t>
            </w:r>
            <w:r>
              <w:rPr>
                <w:rFonts w:ascii="宋体" w:hAnsi="宋体" w:hint="eastAsia"/>
                <w:szCs w:val="21"/>
              </w:rPr>
              <w:t>【新建仓储费】功能权限</w:t>
            </w:r>
          </w:p>
        </w:tc>
      </w:tr>
      <w:tr w:rsidR="00AA2954" w:rsidRPr="00C630D1" w14:paraId="68915F29" w14:textId="77777777" w:rsidTr="008F7B72">
        <w:trPr>
          <w:jc w:val="center"/>
        </w:trPr>
        <w:tc>
          <w:tcPr>
            <w:tcW w:w="1548" w:type="dxa"/>
            <w:shd w:val="clear" w:color="auto" w:fill="A6A6A6"/>
          </w:tcPr>
          <w:p w14:paraId="596740C3" w14:textId="77777777" w:rsidR="00AA2954" w:rsidRPr="00C630D1" w:rsidRDefault="00AA2954"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692C6E53" w14:textId="139156FC" w:rsidR="00AA2954" w:rsidRPr="00C630D1" w:rsidRDefault="00AA5073" w:rsidP="008F7B72">
            <w:pPr>
              <w:spacing w:line="400" w:lineRule="atLeast"/>
              <w:rPr>
                <w:rFonts w:ascii="宋体" w:hAnsi="宋体"/>
                <w:szCs w:val="21"/>
              </w:rPr>
            </w:pPr>
            <w:r>
              <w:rPr>
                <w:rFonts w:ascii="宋体" w:hAnsi="宋体"/>
                <w:szCs w:val="21"/>
              </w:rPr>
              <w:t>无</w:t>
            </w:r>
          </w:p>
        </w:tc>
      </w:tr>
      <w:tr w:rsidR="00AA2954" w:rsidRPr="00C630D1" w14:paraId="5D5E3FE9" w14:textId="77777777" w:rsidTr="008F7B72">
        <w:trPr>
          <w:jc w:val="center"/>
        </w:trPr>
        <w:tc>
          <w:tcPr>
            <w:tcW w:w="1548" w:type="dxa"/>
            <w:shd w:val="clear" w:color="auto" w:fill="A6A6A6"/>
          </w:tcPr>
          <w:p w14:paraId="2BFC8F26" w14:textId="77777777" w:rsidR="00AA2954" w:rsidRPr="00C630D1" w:rsidRDefault="00AA2954"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130C63D3" w14:textId="77777777" w:rsidR="00AA2954" w:rsidRPr="00C630D1" w:rsidRDefault="00AA2954" w:rsidP="008F7B72">
            <w:pPr>
              <w:spacing w:line="400" w:lineRule="exact"/>
              <w:rPr>
                <w:rFonts w:ascii="宋体" w:hAnsi="宋体"/>
                <w:szCs w:val="21"/>
              </w:rPr>
            </w:pPr>
            <w:r>
              <w:rPr>
                <w:rFonts w:ascii="宋体" w:hAnsi="宋体" w:hint="eastAsia"/>
                <w:szCs w:val="21"/>
              </w:rPr>
              <w:t>无</w:t>
            </w:r>
          </w:p>
        </w:tc>
      </w:tr>
    </w:tbl>
    <w:p w14:paraId="6B198888" w14:textId="1B2109DB" w:rsidR="00AA2954" w:rsidRDefault="009D3C01" w:rsidP="009E4548">
      <w:pPr>
        <w:pStyle w:val="5"/>
      </w:pPr>
      <w:bookmarkStart w:id="203" w:name="_新增仓储费"/>
      <w:bookmarkEnd w:id="203"/>
      <w:r>
        <w:rPr>
          <w:rFonts w:hint="eastAsia"/>
        </w:rPr>
        <w:t>新增</w:t>
      </w:r>
      <w:r w:rsidR="009E4548">
        <w:rPr>
          <w:rFonts w:hint="eastAsia"/>
        </w:rPr>
        <w:t>仓储费</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1242BC" w:rsidRPr="00C630D1" w14:paraId="3C968CD0" w14:textId="77777777" w:rsidTr="008F7B72">
        <w:trPr>
          <w:jc w:val="center"/>
        </w:trPr>
        <w:tc>
          <w:tcPr>
            <w:tcW w:w="1548" w:type="dxa"/>
            <w:shd w:val="clear" w:color="auto" w:fill="A6A6A6"/>
          </w:tcPr>
          <w:p w14:paraId="289FB8AA" w14:textId="77777777" w:rsidR="001242BC" w:rsidRPr="00C630D1" w:rsidRDefault="001242BC"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127C10A0" w14:textId="77777777" w:rsidR="001242BC" w:rsidRPr="00C630D1" w:rsidRDefault="001242BC" w:rsidP="008F7B72">
            <w:pPr>
              <w:spacing w:line="400" w:lineRule="exact"/>
              <w:rPr>
                <w:rFonts w:ascii="宋体" w:hAnsi="宋体"/>
                <w:szCs w:val="21"/>
              </w:rPr>
            </w:pPr>
          </w:p>
        </w:tc>
      </w:tr>
      <w:tr w:rsidR="001242BC" w:rsidRPr="00C630D1" w14:paraId="72AF98C4" w14:textId="77777777" w:rsidTr="008F7B72">
        <w:trPr>
          <w:jc w:val="center"/>
        </w:trPr>
        <w:tc>
          <w:tcPr>
            <w:tcW w:w="1548" w:type="dxa"/>
            <w:shd w:val="clear" w:color="auto" w:fill="A6A6A6"/>
          </w:tcPr>
          <w:p w14:paraId="76A4D45C" w14:textId="77777777" w:rsidR="001242BC" w:rsidRPr="00C630D1" w:rsidRDefault="001242BC"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2C73D498" w14:textId="57A98609" w:rsidR="001242BC" w:rsidRPr="00C630D1" w:rsidRDefault="00687C14" w:rsidP="008F7B72">
            <w:pPr>
              <w:spacing w:line="400" w:lineRule="exact"/>
              <w:rPr>
                <w:rFonts w:ascii="宋体" w:hAnsi="宋体"/>
                <w:szCs w:val="21"/>
              </w:rPr>
            </w:pPr>
            <w:r>
              <w:rPr>
                <w:rFonts w:ascii="宋体" w:hAnsi="宋体"/>
                <w:szCs w:val="21"/>
              </w:rPr>
              <w:t>新增仓储费</w:t>
            </w:r>
          </w:p>
        </w:tc>
      </w:tr>
      <w:tr w:rsidR="001242BC" w:rsidRPr="00C630D1" w14:paraId="2B768BB8" w14:textId="77777777" w:rsidTr="008F7B72">
        <w:trPr>
          <w:jc w:val="center"/>
        </w:trPr>
        <w:tc>
          <w:tcPr>
            <w:tcW w:w="1548" w:type="dxa"/>
            <w:shd w:val="clear" w:color="auto" w:fill="A6A6A6"/>
          </w:tcPr>
          <w:p w14:paraId="55849754" w14:textId="77777777" w:rsidR="001242BC" w:rsidRPr="00C630D1" w:rsidRDefault="001242BC"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5AAE62BB" w14:textId="77777777" w:rsidR="001242BC" w:rsidRPr="00C630D1" w:rsidRDefault="001242BC"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6F0E8B61" w14:textId="77777777" w:rsidR="001242BC" w:rsidRPr="00C630D1" w:rsidRDefault="001242BC"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1C05F436" w14:textId="324BD06F" w:rsidR="001242BC" w:rsidRPr="00C630D1" w:rsidRDefault="001242BC" w:rsidP="008F7B72">
            <w:pPr>
              <w:spacing w:line="400" w:lineRule="exact"/>
              <w:rPr>
                <w:rFonts w:ascii="宋体" w:hAnsi="宋体"/>
                <w:szCs w:val="21"/>
              </w:rPr>
            </w:pPr>
            <w:r w:rsidRPr="00C630D1">
              <w:rPr>
                <w:rFonts w:ascii="宋体" w:hAnsi="宋体"/>
                <w:szCs w:val="21"/>
              </w:rPr>
              <w:t>20</w:t>
            </w:r>
            <w:r w:rsidR="00E912E5">
              <w:rPr>
                <w:rFonts w:ascii="宋体" w:hAnsi="宋体" w:hint="eastAsia"/>
                <w:szCs w:val="21"/>
              </w:rPr>
              <w:t>17-8-15</w:t>
            </w:r>
          </w:p>
        </w:tc>
      </w:tr>
      <w:tr w:rsidR="001242BC" w:rsidRPr="00C630D1" w14:paraId="52EFD49A" w14:textId="77777777" w:rsidTr="008F7B72">
        <w:trPr>
          <w:jc w:val="center"/>
        </w:trPr>
        <w:tc>
          <w:tcPr>
            <w:tcW w:w="1548" w:type="dxa"/>
            <w:shd w:val="clear" w:color="auto" w:fill="A6A6A6"/>
          </w:tcPr>
          <w:p w14:paraId="7DDACBFC" w14:textId="77777777" w:rsidR="001242BC" w:rsidRPr="00C630D1" w:rsidRDefault="001242BC"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4DD080F3" w14:textId="50579409" w:rsidR="001242BC" w:rsidRPr="00C630D1" w:rsidRDefault="00E912E5" w:rsidP="008F7B72">
            <w:pPr>
              <w:spacing w:line="400" w:lineRule="exact"/>
              <w:rPr>
                <w:rFonts w:ascii="宋体" w:hAnsi="宋体"/>
                <w:szCs w:val="21"/>
              </w:rPr>
            </w:pPr>
            <w:r>
              <w:rPr>
                <w:rFonts w:ascii="宋体" w:hAnsi="宋体"/>
                <w:szCs w:val="21"/>
              </w:rPr>
              <w:t>新增仓储费</w:t>
            </w:r>
          </w:p>
        </w:tc>
      </w:tr>
      <w:tr w:rsidR="001242BC" w:rsidRPr="00C630D1" w14:paraId="28626CCC" w14:textId="77777777" w:rsidTr="008F7B72">
        <w:trPr>
          <w:jc w:val="center"/>
        </w:trPr>
        <w:tc>
          <w:tcPr>
            <w:tcW w:w="1548" w:type="dxa"/>
            <w:shd w:val="clear" w:color="auto" w:fill="A6A6A6"/>
          </w:tcPr>
          <w:p w14:paraId="55BBE81E" w14:textId="77777777" w:rsidR="001242BC" w:rsidRPr="00C630D1" w:rsidRDefault="001242BC"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24C4AE60" w14:textId="77777777" w:rsidR="001242BC" w:rsidRPr="00C630D1" w:rsidRDefault="001242BC" w:rsidP="008F7B72">
            <w:pPr>
              <w:spacing w:line="400" w:lineRule="exact"/>
              <w:rPr>
                <w:rFonts w:ascii="宋体" w:hAnsi="宋体"/>
                <w:szCs w:val="21"/>
              </w:rPr>
            </w:pPr>
            <w:r>
              <w:rPr>
                <w:rFonts w:ascii="宋体" w:hAnsi="宋体" w:hint="eastAsia"/>
                <w:szCs w:val="21"/>
              </w:rPr>
              <w:t>无</w:t>
            </w:r>
          </w:p>
        </w:tc>
      </w:tr>
      <w:tr w:rsidR="001242BC" w:rsidRPr="00C630D1" w14:paraId="2600B128" w14:textId="77777777" w:rsidTr="008F7B72">
        <w:trPr>
          <w:jc w:val="center"/>
        </w:trPr>
        <w:tc>
          <w:tcPr>
            <w:tcW w:w="1548" w:type="dxa"/>
            <w:shd w:val="clear" w:color="auto" w:fill="A6A6A6"/>
          </w:tcPr>
          <w:p w14:paraId="62F4925E" w14:textId="77777777" w:rsidR="001242BC" w:rsidRPr="00C630D1" w:rsidRDefault="001242BC"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5BA00C32" w14:textId="77777777" w:rsidR="001242BC" w:rsidRPr="00C630D1" w:rsidRDefault="001242BC" w:rsidP="008F7B72">
            <w:pPr>
              <w:spacing w:line="400" w:lineRule="exact"/>
              <w:rPr>
                <w:rFonts w:ascii="宋体" w:hAnsi="宋体"/>
                <w:szCs w:val="21"/>
              </w:rPr>
            </w:pPr>
            <w:r>
              <w:rPr>
                <w:rFonts w:ascii="宋体" w:hAnsi="宋体" w:hint="eastAsia"/>
                <w:szCs w:val="21"/>
              </w:rPr>
              <w:t>无</w:t>
            </w:r>
          </w:p>
        </w:tc>
      </w:tr>
      <w:tr w:rsidR="001242BC" w:rsidRPr="00C630D1" w14:paraId="0C13B27F" w14:textId="77777777" w:rsidTr="008F7B72">
        <w:trPr>
          <w:jc w:val="center"/>
        </w:trPr>
        <w:tc>
          <w:tcPr>
            <w:tcW w:w="1548" w:type="dxa"/>
            <w:shd w:val="clear" w:color="auto" w:fill="A6A6A6"/>
          </w:tcPr>
          <w:p w14:paraId="039920F4" w14:textId="77777777" w:rsidR="001242BC" w:rsidRPr="00C630D1" w:rsidRDefault="001242BC"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2491E6D1" w14:textId="77777777" w:rsidR="001242BC" w:rsidRDefault="001242BC" w:rsidP="008F7B72">
            <w:pPr>
              <w:spacing w:before="60" w:after="60" w:line="400" w:lineRule="exact"/>
              <w:jc w:val="left"/>
              <w:rPr>
                <w:rFonts w:ascii="宋体" w:hAnsi="宋体"/>
                <w:b/>
                <w:szCs w:val="21"/>
              </w:rPr>
            </w:pPr>
            <w:r>
              <w:rPr>
                <w:rFonts w:ascii="宋体" w:hAnsi="宋体" w:hint="eastAsia"/>
                <w:b/>
                <w:szCs w:val="21"/>
              </w:rPr>
              <w:t>【设置要素】</w:t>
            </w:r>
          </w:p>
          <w:p w14:paraId="79CED42C" w14:textId="77777777" w:rsidR="001242BC" w:rsidRDefault="00C85D96" w:rsidP="008F7B72">
            <w:pPr>
              <w:spacing w:before="60" w:after="60" w:line="400" w:lineRule="exact"/>
              <w:jc w:val="left"/>
              <w:rPr>
                <w:rFonts w:ascii="宋体" w:hAnsi="宋体"/>
                <w:szCs w:val="21"/>
              </w:rPr>
            </w:pPr>
            <w:r>
              <w:rPr>
                <w:rFonts w:ascii="宋体" w:hAnsi="宋体"/>
                <w:szCs w:val="21"/>
              </w:rPr>
              <w:t>日期</w:t>
            </w:r>
            <w:r>
              <w:rPr>
                <w:rFonts w:ascii="宋体" w:hAnsi="宋体" w:hint="eastAsia"/>
                <w:szCs w:val="21"/>
              </w:rPr>
              <w:t>：</w:t>
            </w:r>
            <w:r>
              <w:rPr>
                <w:rFonts w:ascii="宋体" w:hAnsi="宋体"/>
                <w:szCs w:val="21"/>
              </w:rPr>
              <w:t>日期控件</w:t>
            </w:r>
          </w:p>
          <w:p w14:paraId="3621777C" w14:textId="77777777" w:rsidR="00D858BB" w:rsidRDefault="00D858BB" w:rsidP="008F7B72">
            <w:pPr>
              <w:spacing w:before="60" w:after="60" w:line="400" w:lineRule="exact"/>
              <w:jc w:val="left"/>
              <w:rPr>
                <w:rFonts w:ascii="宋体" w:hAnsi="宋体"/>
                <w:szCs w:val="21"/>
              </w:rPr>
            </w:pPr>
            <w:r>
              <w:rPr>
                <w:rFonts w:ascii="宋体" w:hAnsi="宋体"/>
                <w:szCs w:val="21"/>
              </w:rPr>
              <w:t>客户号</w:t>
            </w:r>
            <w:r>
              <w:rPr>
                <w:rFonts w:ascii="宋体" w:hAnsi="宋体" w:hint="eastAsia"/>
                <w:szCs w:val="21"/>
              </w:rPr>
              <w:t>：</w:t>
            </w:r>
            <w:r w:rsidR="003D4B28">
              <w:rPr>
                <w:rFonts w:ascii="宋体" w:hAnsi="宋体" w:hint="eastAsia"/>
                <w:szCs w:val="21"/>
              </w:rPr>
              <w:t>带筛选功能的输入框</w:t>
            </w:r>
          </w:p>
          <w:p w14:paraId="03C3AC51" w14:textId="77777777" w:rsidR="00251845" w:rsidRDefault="00251845" w:rsidP="008F7B72">
            <w:pPr>
              <w:spacing w:before="60" w:after="60" w:line="400" w:lineRule="exact"/>
              <w:jc w:val="left"/>
              <w:rPr>
                <w:rFonts w:ascii="宋体" w:hAnsi="宋体"/>
                <w:szCs w:val="21"/>
              </w:rPr>
            </w:pPr>
            <w:r>
              <w:rPr>
                <w:rFonts w:ascii="宋体" w:hAnsi="宋体"/>
                <w:szCs w:val="21"/>
              </w:rPr>
              <w:t>品种</w:t>
            </w:r>
            <w:r>
              <w:rPr>
                <w:rFonts w:ascii="宋体" w:hAnsi="宋体" w:hint="eastAsia"/>
                <w:szCs w:val="21"/>
              </w:rPr>
              <w:t>：</w:t>
            </w:r>
            <w:r>
              <w:rPr>
                <w:rFonts w:ascii="宋体" w:hAnsi="宋体"/>
                <w:szCs w:val="21"/>
              </w:rPr>
              <w:t>带筛选功能的输入框</w:t>
            </w:r>
          </w:p>
          <w:p w14:paraId="7A5386E6" w14:textId="493F9267" w:rsidR="00FD576F" w:rsidRDefault="00FD576F" w:rsidP="008F7B72">
            <w:pPr>
              <w:spacing w:before="60" w:after="60" w:line="400" w:lineRule="exact"/>
              <w:jc w:val="left"/>
              <w:rPr>
                <w:rFonts w:ascii="宋体" w:hAnsi="宋体"/>
                <w:szCs w:val="21"/>
              </w:rPr>
            </w:pPr>
            <w:r>
              <w:rPr>
                <w:rFonts w:ascii="宋体" w:hAnsi="宋体" w:hint="eastAsia"/>
                <w:szCs w:val="21"/>
              </w:rPr>
              <w:t>注册：输入框，</w:t>
            </w:r>
            <w:r w:rsidR="00D00F07">
              <w:rPr>
                <w:rFonts w:ascii="宋体" w:hAnsi="宋体" w:hint="eastAsia"/>
                <w:szCs w:val="21"/>
              </w:rPr>
              <w:t>INT型长度16字节，</w:t>
            </w:r>
            <w:r w:rsidR="008E4D07">
              <w:rPr>
                <w:rFonts w:ascii="宋体" w:hAnsi="宋体" w:hint="eastAsia"/>
                <w:szCs w:val="21"/>
              </w:rPr>
              <w:t>值</w:t>
            </w:r>
            <w:r>
              <w:rPr>
                <w:rFonts w:ascii="宋体" w:hAnsi="宋体" w:hint="eastAsia"/>
                <w:szCs w:val="21"/>
              </w:rPr>
              <w:t>大于等于0</w:t>
            </w:r>
            <w:r w:rsidR="00F96921">
              <w:rPr>
                <w:rFonts w:ascii="宋体" w:hAnsi="宋体"/>
                <w:szCs w:val="21"/>
              </w:rPr>
              <w:t xml:space="preserve"> </w:t>
            </w:r>
          </w:p>
          <w:p w14:paraId="74D166FF" w14:textId="04DCD574" w:rsidR="008C5CBA" w:rsidRDefault="008C5CBA" w:rsidP="008F7B72">
            <w:pPr>
              <w:spacing w:before="60" w:after="60" w:line="400" w:lineRule="exact"/>
              <w:jc w:val="left"/>
              <w:rPr>
                <w:rFonts w:ascii="宋体" w:hAnsi="宋体"/>
                <w:szCs w:val="21"/>
              </w:rPr>
            </w:pPr>
            <w:r>
              <w:rPr>
                <w:rFonts w:ascii="宋体" w:hAnsi="宋体"/>
                <w:szCs w:val="21"/>
              </w:rPr>
              <w:t>仓转</w:t>
            </w:r>
            <w:r>
              <w:rPr>
                <w:rFonts w:ascii="宋体" w:hAnsi="宋体" w:hint="eastAsia"/>
                <w:szCs w:val="21"/>
              </w:rPr>
              <w:t>：</w:t>
            </w:r>
            <w:r>
              <w:rPr>
                <w:rFonts w:ascii="宋体" w:hAnsi="宋体"/>
                <w:szCs w:val="21"/>
              </w:rPr>
              <w:t>输入框</w:t>
            </w:r>
            <w:r>
              <w:rPr>
                <w:rFonts w:ascii="宋体" w:hAnsi="宋体" w:hint="eastAsia"/>
                <w:szCs w:val="21"/>
              </w:rPr>
              <w:t>，</w:t>
            </w:r>
            <w:r w:rsidR="00D00F07">
              <w:rPr>
                <w:rFonts w:ascii="宋体" w:hAnsi="宋体" w:hint="eastAsia"/>
                <w:szCs w:val="21"/>
              </w:rPr>
              <w:t>INT型长度16字节</w:t>
            </w:r>
          </w:p>
          <w:p w14:paraId="4EBFBD17" w14:textId="4EF55848" w:rsidR="008C5CBA" w:rsidRDefault="008C5CBA" w:rsidP="008F7B72">
            <w:pPr>
              <w:spacing w:before="60" w:after="60" w:line="400" w:lineRule="exact"/>
              <w:jc w:val="left"/>
              <w:rPr>
                <w:rFonts w:ascii="宋体" w:hAnsi="宋体"/>
                <w:szCs w:val="21"/>
              </w:rPr>
            </w:pPr>
            <w:r>
              <w:rPr>
                <w:rFonts w:ascii="宋体" w:hAnsi="宋体"/>
                <w:szCs w:val="21"/>
              </w:rPr>
              <w:t>期转</w:t>
            </w:r>
            <w:r>
              <w:rPr>
                <w:rFonts w:ascii="宋体" w:hAnsi="宋体" w:hint="eastAsia"/>
                <w:szCs w:val="21"/>
              </w:rPr>
              <w:t>：</w:t>
            </w:r>
            <w:r>
              <w:rPr>
                <w:rFonts w:ascii="宋体" w:hAnsi="宋体"/>
                <w:szCs w:val="21"/>
              </w:rPr>
              <w:t>输入框</w:t>
            </w:r>
            <w:r>
              <w:rPr>
                <w:rFonts w:ascii="宋体" w:hAnsi="宋体" w:hint="eastAsia"/>
                <w:szCs w:val="21"/>
              </w:rPr>
              <w:t>，</w:t>
            </w:r>
            <w:r w:rsidR="00D00F07">
              <w:rPr>
                <w:rFonts w:ascii="宋体" w:hAnsi="宋体" w:hint="eastAsia"/>
                <w:szCs w:val="21"/>
              </w:rPr>
              <w:t>INT型长度16字节</w:t>
            </w:r>
          </w:p>
          <w:p w14:paraId="051F2CA7" w14:textId="3CFCFE2A" w:rsidR="008C5CBA" w:rsidRDefault="008C5CBA" w:rsidP="008F7B72">
            <w:pPr>
              <w:spacing w:before="60" w:after="60" w:line="400" w:lineRule="exact"/>
              <w:jc w:val="left"/>
              <w:rPr>
                <w:rFonts w:ascii="宋体" w:hAnsi="宋体"/>
                <w:szCs w:val="21"/>
              </w:rPr>
            </w:pPr>
            <w:r>
              <w:rPr>
                <w:rFonts w:ascii="宋体" w:hAnsi="宋体"/>
                <w:szCs w:val="21"/>
              </w:rPr>
              <w:t>交割</w:t>
            </w:r>
            <w:r>
              <w:rPr>
                <w:rFonts w:ascii="宋体" w:hAnsi="宋体" w:hint="eastAsia"/>
                <w:szCs w:val="21"/>
              </w:rPr>
              <w:t>：</w:t>
            </w:r>
            <w:r>
              <w:rPr>
                <w:rFonts w:ascii="宋体" w:hAnsi="宋体"/>
                <w:szCs w:val="21"/>
              </w:rPr>
              <w:t>输入框</w:t>
            </w:r>
            <w:r>
              <w:rPr>
                <w:rFonts w:ascii="宋体" w:hAnsi="宋体" w:hint="eastAsia"/>
                <w:szCs w:val="21"/>
              </w:rPr>
              <w:t>，</w:t>
            </w:r>
            <w:r w:rsidR="00D00F07">
              <w:rPr>
                <w:rFonts w:ascii="宋体" w:hAnsi="宋体" w:hint="eastAsia"/>
                <w:szCs w:val="21"/>
              </w:rPr>
              <w:t>INT型长度16字节</w:t>
            </w:r>
          </w:p>
          <w:p w14:paraId="0C509FEB" w14:textId="26E05CC6" w:rsidR="008C5CBA" w:rsidRPr="008C5CBA" w:rsidRDefault="008C5CBA" w:rsidP="00F96921">
            <w:pPr>
              <w:spacing w:before="60" w:after="60" w:line="400" w:lineRule="exact"/>
              <w:jc w:val="left"/>
              <w:rPr>
                <w:rFonts w:ascii="宋体" w:hAnsi="宋体"/>
                <w:szCs w:val="21"/>
              </w:rPr>
            </w:pPr>
            <w:r>
              <w:rPr>
                <w:rFonts w:ascii="宋体" w:hAnsi="宋体"/>
                <w:szCs w:val="21"/>
              </w:rPr>
              <w:t>注销</w:t>
            </w:r>
            <w:r>
              <w:rPr>
                <w:rFonts w:ascii="宋体" w:hAnsi="宋体" w:hint="eastAsia"/>
                <w:szCs w:val="21"/>
              </w:rPr>
              <w:t>：</w:t>
            </w:r>
            <w:r>
              <w:rPr>
                <w:rFonts w:ascii="宋体" w:hAnsi="宋体"/>
                <w:szCs w:val="21"/>
              </w:rPr>
              <w:t>输入框</w:t>
            </w:r>
            <w:r>
              <w:rPr>
                <w:rFonts w:ascii="宋体" w:hAnsi="宋体" w:hint="eastAsia"/>
                <w:szCs w:val="21"/>
              </w:rPr>
              <w:t>，</w:t>
            </w:r>
            <w:r w:rsidR="00D00F07">
              <w:rPr>
                <w:rFonts w:ascii="宋体" w:hAnsi="宋体" w:hint="eastAsia"/>
                <w:szCs w:val="21"/>
              </w:rPr>
              <w:t>INT型长度16字节，</w:t>
            </w:r>
            <w:r w:rsidR="008E4D07">
              <w:rPr>
                <w:rFonts w:ascii="宋体" w:hAnsi="宋体" w:hint="eastAsia"/>
                <w:szCs w:val="21"/>
              </w:rPr>
              <w:t>值</w:t>
            </w:r>
            <w:r>
              <w:rPr>
                <w:rFonts w:ascii="宋体" w:hAnsi="宋体"/>
                <w:szCs w:val="21"/>
              </w:rPr>
              <w:t>小于等于</w:t>
            </w:r>
            <w:r>
              <w:rPr>
                <w:rFonts w:ascii="宋体" w:hAnsi="宋体" w:hint="eastAsia"/>
                <w:szCs w:val="21"/>
              </w:rPr>
              <w:t>0</w:t>
            </w:r>
          </w:p>
        </w:tc>
      </w:tr>
      <w:tr w:rsidR="001242BC" w:rsidRPr="00C630D1" w14:paraId="01EBB4E4" w14:textId="77777777" w:rsidTr="008F7B72">
        <w:trPr>
          <w:jc w:val="center"/>
        </w:trPr>
        <w:tc>
          <w:tcPr>
            <w:tcW w:w="1548" w:type="dxa"/>
            <w:shd w:val="clear" w:color="auto" w:fill="A6A6A6"/>
          </w:tcPr>
          <w:p w14:paraId="6AB3677C" w14:textId="77777777" w:rsidR="001242BC" w:rsidRPr="00C630D1" w:rsidRDefault="001242BC"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7F95E678" w14:textId="77777777" w:rsidR="001242BC" w:rsidRDefault="001242BC" w:rsidP="008F7B72">
            <w:pPr>
              <w:rPr>
                <w:rFonts w:ascii="宋体" w:hAnsi="宋体"/>
                <w:b/>
                <w:szCs w:val="21"/>
              </w:rPr>
            </w:pPr>
            <w:r w:rsidRPr="00946BE4">
              <w:rPr>
                <w:rFonts w:ascii="宋体" w:hAnsi="宋体" w:hint="eastAsia"/>
                <w:b/>
                <w:szCs w:val="21"/>
              </w:rPr>
              <w:t>【功能操作要求】</w:t>
            </w:r>
          </w:p>
          <w:p w14:paraId="1E0484CD" w14:textId="32EA0770" w:rsidR="00E90780" w:rsidRDefault="003D4B28" w:rsidP="008F7B72">
            <w:pPr>
              <w:rPr>
                <w:rFonts w:ascii="宋体" w:hAnsi="宋体"/>
                <w:szCs w:val="21"/>
              </w:rPr>
            </w:pPr>
            <w:r>
              <w:rPr>
                <w:rFonts w:ascii="宋体" w:hAnsi="宋体"/>
                <w:szCs w:val="21"/>
              </w:rPr>
              <w:lastRenderedPageBreak/>
              <w:t>交易编码</w:t>
            </w:r>
            <w:r w:rsidR="00E90780">
              <w:rPr>
                <w:rFonts w:ascii="宋体" w:hAnsi="宋体" w:hint="eastAsia"/>
                <w:szCs w:val="21"/>
              </w:rPr>
              <w:t>：</w:t>
            </w:r>
            <w:r w:rsidR="003A5F64">
              <w:rPr>
                <w:rFonts w:ascii="宋体" w:hAnsi="宋体" w:hint="eastAsia"/>
                <w:szCs w:val="21"/>
              </w:rPr>
              <w:t>客户号输入后自动显示</w:t>
            </w:r>
          </w:p>
          <w:p w14:paraId="1F5E5563" w14:textId="00566B4D" w:rsidR="001242BC" w:rsidRDefault="003D4B28" w:rsidP="008F7B72">
            <w:pPr>
              <w:rPr>
                <w:rFonts w:ascii="宋体" w:hAnsi="宋体"/>
                <w:szCs w:val="21"/>
              </w:rPr>
            </w:pPr>
            <w:r>
              <w:rPr>
                <w:rFonts w:ascii="宋体" w:hAnsi="宋体"/>
                <w:szCs w:val="21"/>
              </w:rPr>
              <w:t>客户名称</w:t>
            </w:r>
            <w:r w:rsidR="00E90780">
              <w:rPr>
                <w:rFonts w:ascii="宋体" w:hAnsi="宋体" w:hint="eastAsia"/>
                <w:szCs w:val="21"/>
              </w:rPr>
              <w:t>：</w:t>
            </w:r>
            <w:r w:rsidR="003A5F64">
              <w:rPr>
                <w:rFonts w:ascii="宋体" w:hAnsi="宋体" w:hint="eastAsia"/>
                <w:szCs w:val="21"/>
              </w:rPr>
              <w:t>客户号输入后自动显示</w:t>
            </w:r>
          </w:p>
          <w:p w14:paraId="6613EA6A" w14:textId="0922FCA2" w:rsidR="009C267C" w:rsidRDefault="009C267C" w:rsidP="008F7B72">
            <w:pPr>
              <w:rPr>
                <w:rFonts w:ascii="宋体" w:hAnsi="宋体"/>
                <w:szCs w:val="21"/>
              </w:rPr>
            </w:pPr>
            <w:r>
              <w:rPr>
                <w:rFonts w:ascii="宋体" w:hAnsi="宋体"/>
                <w:szCs w:val="21"/>
              </w:rPr>
              <w:t>品种</w:t>
            </w:r>
            <w:r w:rsidR="003A5F64">
              <w:rPr>
                <w:rFonts w:ascii="宋体" w:hAnsi="宋体"/>
                <w:szCs w:val="21"/>
              </w:rPr>
              <w:t>单位</w:t>
            </w:r>
            <w:r w:rsidR="00AD5911">
              <w:rPr>
                <w:rFonts w:ascii="宋体" w:hAnsi="宋体" w:hint="eastAsia"/>
                <w:szCs w:val="21"/>
              </w:rPr>
              <w:t>：</w:t>
            </w:r>
            <w:r w:rsidR="003A5F64">
              <w:rPr>
                <w:rFonts w:ascii="宋体" w:hAnsi="宋体" w:hint="eastAsia"/>
                <w:szCs w:val="21"/>
              </w:rPr>
              <w:t>品种</w:t>
            </w:r>
            <w:r w:rsidR="00DD5BFC">
              <w:rPr>
                <w:rFonts w:ascii="宋体" w:hAnsi="宋体"/>
                <w:szCs w:val="21"/>
              </w:rPr>
              <w:t>填入</w:t>
            </w:r>
            <w:r>
              <w:rPr>
                <w:rFonts w:ascii="宋体" w:hAnsi="宋体"/>
                <w:szCs w:val="21"/>
              </w:rPr>
              <w:t>后</w:t>
            </w:r>
            <w:r>
              <w:rPr>
                <w:rFonts w:ascii="宋体" w:hAnsi="宋体" w:hint="eastAsia"/>
                <w:szCs w:val="21"/>
              </w:rPr>
              <w:t>，</w:t>
            </w:r>
            <w:r>
              <w:rPr>
                <w:rFonts w:ascii="宋体" w:hAnsi="宋体"/>
                <w:szCs w:val="21"/>
              </w:rPr>
              <w:t>自动显示</w:t>
            </w:r>
          </w:p>
          <w:p w14:paraId="1E4290D2" w14:textId="44405E67" w:rsidR="003A5F64" w:rsidRDefault="003A5F64" w:rsidP="008F7B72">
            <w:pPr>
              <w:rPr>
                <w:rFonts w:ascii="宋体" w:hAnsi="宋体"/>
                <w:szCs w:val="21"/>
              </w:rPr>
            </w:pPr>
            <w:r>
              <w:rPr>
                <w:rFonts w:ascii="宋体" w:hAnsi="宋体"/>
                <w:szCs w:val="21"/>
              </w:rPr>
              <w:t>交易所</w:t>
            </w:r>
            <w:r>
              <w:rPr>
                <w:rFonts w:ascii="宋体" w:hAnsi="宋体" w:hint="eastAsia"/>
                <w:szCs w:val="21"/>
              </w:rPr>
              <w:t>：品种</w:t>
            </w:r>
            <w:r>
              <w:rPr>
                <w:rFonts w:ascii="宋体" w:hAnsi="宋体"/>
                <w:szCs w:val="21"/>
              </w:rPr>
              <w:t>填入后</w:t>
            </w:r>
            <w:r>
              <w:rPr>
                <w:rFonts w:ascii="宋体" w:hAnsi="宋体" w:hint="eastAsia"/>
                <w:szCs w:val="21"/>
              </w:rPr>
              <w:t>，</w:t>
            </w:r>
            <w:r>
              <w:rPr>
                <w:rFonts w:ascii="宋体" w:hAnsi="宋体"/>
                <w:szCs w:val="21"/>
              </w:rPr>
              <w:t>自动显示</w:t>
            </w:r>
          </w:p>
          <w:p w14:paraId="74727912" w14:textId="257DFA21" w:rsidR="003A5F64" w:rsidRDefault="003A5F64" w:rsidP="008F7B72">
            <w:pPr>
              <w:rPr>
                <w:rFonts w:ascii="宋体" w:hAnsi="宋体"/>
                <w:szCs w:val="21"/>
              </w:rPr>
            </w:pPr>
            <w:r>
              <w:rPr>
                <w:rFonts w:ascii="宋体" w:hAnsi="宋体"/>
                <w:szCs w:val="21"/>
              </w:rPr>
              <w:t>仓单单位</w:t>
            </w:r>
            <w:r>
              <w:rPr>
                <w:rFonts w:ascii="宋体" w:hAnsi="宋体" w:hint="eastAsia"/>
                <w:szCs w:val="21"/>
              </w:rPr>
              <w:t>：品种</w:t>
            </w:r>
            <w:r>
              <w:rPr>
                <w:rFonts w:ascii="宋体" w:hAnsi="宋体"/>
                <w:szCs w:val="21"/>
              </w:rPr>
              <w:t>填入后</w:t>
            </w:r>
            <w:r>
              <w:rPr>
                <w:rFonts w:ascii="宋体" w:hAnsi="宋体" w:hint="eastAsia"/>
                <w:szCs w:val="21"/>
              </w:rPr>
              <w:t>，</w:t>
            </w:r>
            <w:r>
              <w:rPr>
                <w:rFonts w:ascii="宋体" w:hAnsi="宋体"/>
                <w:szCs w:val="21"/>
              </w:rPr>
              <w:t>自动显示</w:t>
            </w:r>
          </w:p>
          <w:p w14:paraId="6CF19129" w14:textId="7AD4E748" w:rsidR="003A5F64" w:rsidRDefault="003A5F64" w:rsidP="008F7B72">
            <w:pPr>
              <w:rPr>
                <w:rFonts w:ascii="宋体" w:hAnsi="宋体"/>
                <w:szCs w:val="21"/>
              </w:rPr>
            </w:pPr>
            <w:r>
              <w:rPr>
                <w:rFonts w:ascii="宋体" w:hAnsi="宋体"/>
                <w:szCs w:val="21"/>
              </w:rPr>
              <w:t>仓储费标准</w:t>
            </w:r>
            <w:r>
              <w:rPr>
                <w:rFonts w:ascii="宋体" w:hAnsi="宋体" w:hint="eastAsia"/>
                <w:szCs w:val="21"/>
              </w:rPr>
              <w:t>：品种</w:t>
            </w:r>
            <w:r>
              <w:rPr>
                <w:rFonts w:ascii="宋体" w:hAnsi="宋体"/>
                <w:szCs w:val="21"/>
              </w:rPr>
              <w:t>填入后</w:t>
            </w:r>
            <w:r>
              <w:rPr>
                <w:rFonts w:ascii="宋体" w:hAnsi="宋体" w:hint="eastAsia"/>
                <w:szCs w:val="21"/>
              </w:rPr>
              <w:t>，</w:t>
            </w:r>
            <w:r>
              <w:rPr>
                <w:rFonts w:ascii="宋体" w:hAnsi="宋体"/>
                <w:szCs w:val="21"/>
              </w:rPr>
              <w:t>自动显示</w:t>
            </w:r>
          </w:p>
          <w:p w14:paraId="78C18E8F" w14:textId="1E63D334" w:rsidR="000F608B" w:rsidRDefault="000F608B" w:rsidP="008F7B72">
            <w:pPr>
              <w:rPr>
                <w:rFonts w:ascii="宋体" w:hAnsi="宋体"/>
                <w:szCs w:val="21"/>
              </w:rPr>
            </w:pPr>
            <w:r>
              <w:rPr>
                <w:rFonts w:ascii="宋体" w:hAnsi="宋体"/>
                <w:szCs w:val="21"/>
              </w:rPr>
              <w:t>今日增减</w:t>
            </w:r>
            <w:r>
              <w:rPr>
                <w:rFonts w:ascii="宋体" w:hAnsi="宋体" w:hint="eastAsia"/>
                <w:szCs w:val="21"/>
              </w:rPr>
              <w:t>：</w:t>
            </w:r>
            <w:r>
              <w:rPr>
                <w:rFonts w:ascii="宋体" w:hAnsi="宋体"/>
                <w:szCs w:val="21"/>
              </w:rPr>
              <w:t>注册</w:t>
            </w:r>
            <w:r>
              <w:rPr>
                <w:rFonts w:ascii="宋体" w:hAnsi="宋体" w:hint="eastAsia"/>
                <w:szCs w:val="21"/>
              </w:rPr>
              <w:t>、</w:t>
            </w:r>
            <w:r>
              <w:rPr>
                <w:rFonts w:ascii="宋体" w:hAnsi="宋体"/>
                <w:szCs w:val="21"/>
              </w:rPr>
              <w:t>仓转</w:t>
            </w:r>
            <w:r>
              <w:rPr>
                <w:rFonts w:ascii="宋体" w:hAnsi="宋体" w:hint="eastAsia"/>
                <w:szCs w:val="21"/>
              </w:rPr>
              <w:t>、</w:t>
            </w:r>
            <w:r>
              <w:rPr>
                <w:rFonts w:ascii="宋体" w:hAnsi="宋体"/>
                <w:szCs w:val="21"/>
              </w:rPr>
              <w:t>期转</w:t>
            </w:r>
            <w:r>
              <w:rPr>
                <w:rFonts w:ascii="宋体" w:hAnsi="宋体" w:hint="eastAsia"/>
                <w:szCs w:val="21"/>
              </w:rPr>
              <w:t>、</w:t>
            </w:r>
            <w:r>
              <w:rPr>
                <w:rFonts w:ascii="宋体" w:hAnsi="宋体"/>
                <w:szCs w:val="21"/>
              </w:rPr>
              <w:t>交割</w:t>
            </w:r>
            <w:r>
              <w:rPr>
                <w:rFonts w:ascii="宋体" w:hAnsi="宋体" w:hint="eastAsia"/>
                <w:szCs w:val="21"/>
              </w:rPr>
              <w:t>、</w:t>
            </w:r>
            <w:r>
              <w:rPr>
                <w:rFonts w:ascii="宋体" w:hAnsi="宋体"/>
                <w:szCs w:val="21"/>
              </w:rPr>
              <w:t>注销输入数字后</w:t>
            </w:r>
            <w:r>
              <w:rPr>
                <w:rFonts w:ascii="宋体" w:hAnsi="宋体" w:hint="eastAsia"/>
                <w:szCs w:val="21"/>
              </w:rPr>
              <w:t>，</w:t>
            </w:r>
            <w:r>
              <w:rPr>
                <w:rFonts w:ascii="宋体" w:hAnsi="宋体"/>
                <w:szCs w:val="21"/>
              </w:rPr>
              <w:t>显示计算结果</w:t>
            </w:r>
          </w:p>
          <w:p w14:paraId="76AA3AA5" w14:textId="5144FE0F" w:rsidR="000F608B" w:rsidRDefault="000F608B" w:rsidP="008F7B72">
            <w:pPr>
              <w:rPr>
                <w:rFonts w:ascii="宋体" w:hAnsi="宋体"/>
                <w:szCs w:val="21"/>
              </w:rPr>
            </w:pPr>
            <w:r>
              <w:rPr>
                <w:rFonts w:ascii="宋体" w:hAnsi="宋体"/>
                <w:szCs w:val="21"/>
              </w:rPr>
              <w:t>昨日仓单量</w:t>
            </w:r>
            <w:r>
              <w:rPr>
                <w:rFonts w:ascii="宋体" w:hAnsi="宋体" w:hint="eastAsia"/>
                <w:szCs w:val="21"/>
              </w:rPr>
              <w:t>：</w:t>
            </w:r>
            <w:r>
              <w:rPr>
                <w:rFonts w:ascii="宋体" w:hAnsi="宋体"/>
                <w:szCs w:val="21"/>
              </w:rPr>
              <w:t>所选日期前一日的</w:t>
            </w:r>
            <w:r w:rsidR="00DC3D6B">
              <w:rPr>
                <w:rFonts w:ascii="宋体" w:hAnsi="宋体"/>
                <w:szCs w:val="21"/>
              </w:rPr>
              <w:t>仓单数量</w:t>
            </w:r>
          </w:p>
          <w:p w14:paraId="5ED35C70" w14:textId="0E52906F" w:rsidR="00DC3D6B" w:rsidRDefault="00DC3D6B" w:rsidP="008F7B72">
            <w:pPr>
              <w:rPr>
                <w:rFonts w:ascii="宋体" w:hAnsi="宋体"/>
                <w:szCs w:val="21"/>
              </w:rPr>
            </w:pPr>
            <w:r>
              <w:rPr>
                <w:rFonts w:ascii="宋体" w:hAnsi="宋体"/>
                <w:szCs w:val="21"/>
              </w:rPr>
              <w:t>今日仓单量</w:t>
            </w:r>
            <w:r>
              <w:rPr>
                <w:rFonts w:ascii="宋体" w:hAnsi="宋体" w:hint="eastAsia"/>
                <w:szCs w:val="21"/>
              </w:rPr>
              <w:t>：</w:t>
            </w:r>
            <w:r>
              <w:rPr>
                <w:rFonts w:ascii="宋体" w:hAnsi="宋体"/>
                <w:szCs w:val="21"/>
              </w:rPr>
              <w:t>今日增减和昨日仓单量相加的结果</w:t>
            </w:r>
          </w:p>
          <w:p w14:paraId="34B79569" w14:textId="02F8868A" w:rsidR="00002631" w:rsidRPr="00861A22" w:rsidRDefault="00DC3D6B" w:rsidP="008F7B72">
            <w:pPr>
              <w:rPr>
                <w:rFonts w:ascii="宋体" w:hAnsi="宋体"/>
                <w:szCs w:val="21"/>
              </w:rPr>
            </w:pPr>
            <w:r>
              <w:rPr>
                <w:rFonts w:ascii="宋体" w:hAnsi="宋体"/>
                <w:szCs w:val="21"/>
              </w:rPr>
              <w:t>今日仓储费</w:t>
            </w:r>
            <w:r>
              <w:rPr>
                <w:rFonts w:ascii="宋体" w:hAnsi="宋体" w:hint="eastAsia"/>
                <w:szCs w:val="21"/>
              </w:rPr>
              <w:t>：今日仓储费和仓储费标准、仓单单位</w:t>
            </w:r>
            <w:r w:rsidR="000A7D0B">
              <w:rPr>
                <w:rFonts w:ascii="宋体" w:hAnsi="宋体" w:hint="eastAsia"/>
                <w:szCs w:val="21"/>
              </w:rPr>
              <w:t>三项</w:t>
            </w:r>
            <w:r>
              <w:rPr>
                <w:rFonts w:ascii="宋体" w:hAnsi="宋体" w:hint="eastAsia"/>
                <w:szCs w:val="21"/>
              </w:rPr>
              <w:t>相乘</w:t>
            </w:r>
            <w:r w:rsidR="0081683F">
              <w:rPr>
                <w:rFonts w:ascii="宋体" w:hAnsi="宋体" w:hint="eastAsia"/>
                <w:szCs w:val="21"/>
              </w:rPr>
              <w:t>后</w:t>
            </w:r>
            <w:r>
              <w:rPr>
                <w:rFonts w:ascii="宋体" w:hAnsi="宋体" w:hint="eastAsia"/>
                <w:szCs w:val="21"/>
              </w:rPr>
              <w:t>的结果</w:t>
            </w:r>
          </w:p>
        </w:tc>
      </w:tr>
      <w:tr w:rsidR="001242BC" w:rsidRPr="00C630D1" w14:paraId="4FBF0066" w14:textId="77777777" w:rsidTr="008F7B72">
        <w:trPr>
          <w:jc w:val="center"/>
        </w:trPr>
        <w:tc>
          <w:tcPr>
            <w:tcW w:w="1548" w:type="dxa"/>
            <w:shd w:val="clear" w:color="auto" w:fill="A6A6A6"/>
          </w:tcPr>
          <w:p w14:paraId="4A8736D7" w14:textId="77777777" w:rsidR="001242BC" w:rsidRPr="00C630D1" w:rsidRDefault="001242BC" w:rsidP="008F7B72">
            <w:pPr>
              <w:spacing w:line="400" w:lineRule="exact"/>
              <w:rPr>
                <w:rFonts w:ascii="宋体" w:hAnsi="宋体"/>
                <w:color w:val="000000"/>
                <w:szCs w:val="21"/>
              </w:rPr>
            </w:pPr>
            <w:r w:rsidRPr="00C630D1">
              <w:rPr>
                <w:rFonts w:ascii="宋体" w:hAnsi="宋体" w:hint="eastAsia"/>
                <w:color w:val="000000"/>
                <w:szCs w:val="21"/>
              </w:rPr>
              <w:lastRenderedPageBreak/>
              <w:t>输出</w:t>
            </w:r>
          </w:p>
        </w:tc>
        <w:tc>
          <w:tcPr>
            <w:tcW w:w="9714" w:type="dxa"/>
            <w:gridSpan w:val="3"/>
          </w:tcPr>
          <w:p w14:paraId="404FAFCC" w14:textId="77777777" w:rsidR="001242BC" w:rsidRPr="00E55CB4" w:rsidRDefault="001242BC" w:rsidP="008F7B72">
            <w:pPr>
              <w:spacing w:line="400" w:lineRule="exact"/>
              <w:rPr>
                <w:rFonts w:ascii="宋体" w:hAnsi="宋体"/>
                <w:b/>
                <w:szCs w:val="21"/>
              </w:rPr>
            </w:pPr>
            <w:r w:rsidRPr="00E55CB4">
              <w:rPr>
                <w:rFonts w:ascii="宋体" w:hAnsi="宋体" w:hint="eastAsia"/>
                <w:b/>
                <w:szCs w:val="21"/>
              </w:rPr>
              <w:t>【基础资料】</w:t>
            </w:r>
          </w:p>
          <w:p w14:paraId="4C17FFD9" w14:textId="51EE06A2" w:rsidR="001242BC" w:rsidRPr="00C630D1" w:rsidRDefault="001A228F" w:rsidP="008F7B72">
            <w:pPr>
              <w:spacing w:line="400" w:lineRule="exact"/>
              <w:rPr>
                <w:rFonts w:ascii="宋体" w:hAnsi="宋体"/>
                <w:szCs w:val="21"/>
              </w:rPr>
            </w:pPr>
            <w:r>
              <w:rPr>
                <w:rFonts w:ascii="宋体" w:hAnsi="宋体"/>
                <w:szCs w:val="21"/>
              </w:rPr>
              <w:t>交易编码</w:t>
            </w:r>
            <w:r>
              <w:rPr>
                <w:rFonts w:ascii="宋体" w:hAnsi="宋体" w:hint="eastAsia"/>
                <w:szCs w:val="21"/>
              </w:rPr>
              <w:t>、</w:t>
            </w:r>
            <w:r>
              <w:rPr>
                <w:rFonts w:ascii="宋体" w:hAnsi="宋体"/>
                <w:szCs w:val="21"/>
              </w:rPr>
              <w:t>客户名称</w:t>
            </w:r>
            <w:r>
              <w:rPr>
                <w:rFonts w:ascii="宋体" w:hAnsi="宋体" w:hint="eastAsia"/>
                <w:szCs w:val="21"/>
              </w:rPr>
              <w:t>、</w:t>
            </w:r>
            <w:r>
              <w:rPr>
                <w:rFonts w:ascii="宋体" w:hAnsi="宋体"/>
                <w:szCs w:val="21"/>
              </w:rPr>
              <w:t>品种单位</w:t>
            </w:r>
            <w:r>
              <w:rPr>
                <w:rFonts w:ascii="宋体" w:hAnsi="宋体" w:hint="eastAsia"/>
                <w:szCs w:val="21"/>
              </w:rPr>
              <w:t>、</w:t>
            </w:r>
            <w:r>
              <w:rPr>
                <w:rFonts w:ascii="宋体" w:hAnsi="宋体"/>
                <w:szCs w:val="21"/>
              </w:rPr>
              <w:t>交易所</w:t>
            </w:r>
            <w:r>
              <w:rPr>
                <w:rFonts w:ascii="宋体" w:hAnsi="宋体" w:hint="eastAsia"/>
                <w:szCs w:val="21"/>
              </w:rPr>
              <w:t>、</w:t>
            </w:r>
            <w:r>
              <w:rPr>
                <w:rFonts w:ascii="宋体" w:hAnsi="宋体"/>
                <w:szCs w:val="21"/>
              </w:rPr>
              <w:t>仓单单位</w:t>
            </w:r>
            <w:r>
              <w:rPr>
                <w:rFonts w:ascii="宋体" w:hAnsi="宋体" w:hint="eastAsia"/>
                <w:szCs w:val="21"/>
              </w:rPr>
              <w:t>、</w:t>
            </w:r>
            <w:r>
              <w:rPr>
                <w:rFonts w:ascii="宋体" w:hAnsi="宋体"/>
                <w:szCs w:val="21"/>
              </w:rPr>
              <w:t>仓储费标准</w:t>
            </w:r>
            <w:r>
              <w:rPr>
                <w:rFonts w:ascii="宋体" w:hAnsi="宋体" w:hint="eastAsia"/>
                <w:szCs w:val="21"/>
              </w:rPr>
              <w:t>、</w:t>
            </w:r>
            <w:r>
              <w:rPr>
                <w:rFonts w:ascii="宋体" w:hAnsi="宋体"/>
                <w:szCs w:val="21"/>
              </w:rPr>
              <w:t>今日增减</w:t>
            </w:r>
            <w:r>
              <w:rPr>
                <w:rFonts w:ascii="宋体" w:hAnsi="宋体" w:hint="eastAsia"/>
                <w:szCs w:val="21"/>
              </w:rPr>
              <w:t>、</w:t>
            </w:r>
            <w:r>
              <w:rPr>
                <w:rFonts w:ascii="宋体" w:hAnsi="宋体"/>
                <w:szCs w:val="21"/>
              </w:rPr>
              <w:t>昨日仓单量</w:t>
            </w:r>
            <w:r>
              <w:rPr>
                <w:rFonts w:ascii="宋体" w:hAnsi="宋体" w:hint="eastAsia"/>
                <w:szCs w:val="21"/>
              </w:rPr>
              <w:t>、</w:t>
            </w:r>
            <w:r>
              <w:rPr>
                <w:rFonts w:ascii="宋体" w:hAnsi="宋体"/>
                <w:szCs w:val="21"/>
              </w:rPr>
              <w:t>今日仓单量</w:t>
            </w:r>
            <w:r>
              <w:rPr>
                <w:rFonts w:ascii="宋体" w:hAnsi="宋体" w:hint="eastAsia"/>
                <w:szCs w:val="21"/>
              </w:rPr>
              <w:t>、</w:t>
            </w:r>
            <w:r>
              <w:rPr>
                <w:rFonts w:ascii="宋体" w:hAnsi="宋体"/>
                <w:szCs w:val="21"/>
              </w:rPr>
              <w:t>今日仓储费</w:t>
            </w:r>
          </w:p>
        </w:tc>
      </w:tr>
      <w:tr w:rsidR="001242BC" w:rsidRPr="00C630D1" w14:paraId="56E95083" w14:textId="77777777" w:rsidTr="008F7B72">
        <w:trPr>
          <w:jc w:val="center"/>
        </w:trPr>
        <w:tc>
          <w:tcPr>
            <w:tcW w:w="1548" w:type="dxa"/>
            <w:shd w:val="clear" w:color="auto" w:fill="A6A6A6"/>
          </w:tcPr>
          <w:p w14:paraId="6D7F175A" w14:textId="77777777" w:rsidR="001242BC" w:rsidRPr="00C630D1" w:rsidRDefault="001242BC"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56ADEFFF" w14:textId="77777777" w:rsidR="00C759B1" w:rsidRDefault="00C759B1" w:rsidP="00C759B1">
            <w:pPr>
              <w:spacing w:line="400" w:lineRule="exact"/>
              <w:rPr>
                <w:rFonts w:ascii="宋体" w:hAnsi="宋体"/>
                <w:szCs w:val="21"/>
              </w:rPr>
            </w:pPr>
            <w:r>
              <w:rPr>
                <w:rFonts w:ascii="宋体" w:hAnsi="宋体"/>
                <w:szCs w:val="21"/>
              </w:rPr>
              <w:t>操作员具有</w:t>
            </w:r>
            <w:r>
              <w:rPr>
                <w:rFonts w:ascii="宋体" w:hAnsi="宋体" w:hint="eastAsia"/>
                <w:szCs w:val="21"/>
              </w:rPr>
              <w:t>【仓储费管理】菜单权限</w:t>
            </w:r>
          </w:p>
          <w:p w14:paraId="3FAFD0C8" w14:textId="69DCF262" w:rsidR="001242BC" w:rsidRPr="000A3B83" w:rsidRDefault="00C759B1" w:rsidP="00C759B1">
            <w:pPr>
              <w:spacing w:line="400" w:lineRule="exact"/>
              <w:rPr>
                <w:rFonts w:ascii="宋体" w:hAnsi="宋体"/>
                <w:szCs w:val="21"/>
              </w:rPr>
            </w:pPr>
            <w:r>
              <w:rPr>
                <w:rFonts w:ascii="宋体" w:hAnsi="宋体"/>
                <w:szCs w:val="21"/>
              </w:rPr>
              <w:t>操作员具有</w:t>
            </w:r>
            <w:r>
              <w:rPr>
                <w:rFonts w:ascii="宋体" w:hAnsi="宋体" w:hint="eastAsia"/>
                <w:szCs w:val="21"/>
              </w:rPr>
              <w:t>【新建仓储费】功能权限</w:t>
            </w:r>
          </w:p>
        </w:tc>
      </w:tr>
      <w:tr w:rsidR="001242BC" w:rsidRPr="00C630D1" w14:paraId="68D12F6A" w14:textId="77777777" w:rsidTr="008F7B72">
        <w:trPr>
          <w:jc w:val="center"/>
        </w:trPr>
        <w:tc>
          <w:tcPr>
            <w:tcW w:w="1548" w:type="dxa"/>
            <w:shd w:val="clear" w:color="auto" w:fill="A6A6A6"/>
          </w:tcPr>
          <w:p w14:paraId="4FC292D9" w14:textId="77777777" w:rsidR="001242BC" w:rsidRPr="00C630D1" w:rsidRDefault="001242BC"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76885FD4" w14:textId="622B51D2" w:rsidR="001242BC" w:rsidRPr="00C630D1" w:rsidRDefault="007A581F" w:rsidP="008F7B72">
            <w:pPr>
              <w:spacing w:line="400" w:lineRule="atLeast"/>
              <w:rPr>
                <w:rFonts w:ascii="宋体" w:hAnsi="宋体"/>
                <w:szCs w:val="21"/>
              </w:rPr>
            </w:pPr>
            <w:r>
              <w:rPr>
                <w:rFonts w:ascii="宋体" w:hAnsi="宋体"/>
                <w:szCs w:val="21"/>
              </w:rPr>
              <w:t>无</w:t>
            </w:r>
          </w:p>
        </w:tc>
      </w:tr>
      <w:tr w:rsidR="001242BC" w:rsidRPr="00C630D1" w14:paraId="452BB194" w14:textId="77777777" w:rsidTr="008F7B72">
        <w:trPr>
          <w:jc w:val="center"/>
        </w:trPr>
        <w:tc>
          <w:tcPr>
            <w:tcW w:w="1548" w:type="dxa"/>
            <w:shd w:val="clear" w:color="auto" w:fill="A6A6A6"/>
          </w:tcPr>
          <w:p w14:paraId="3C14E8D3" w14:textId="77777777" w:rsidR="001242BC" w:rsidRPr="00C630D1" w:rsidRDefault="001242BC"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0934AF09" w14:textId="77777777" w:rsidR="001242BC" w:rsidRPr="00C630D1" w:rsidRDefault="001242BC" w:rsidP="008F7B72">
            <w:pPr>
              <w:spacing w:line="400" w:lineRule="exact"/>
              <w:rPr>
                <w:rFonts w:ascii="宋体" w:hAnsi="宋体"/>
                <w:szCs w:val="21"/>
              </w:rPr>
            </w:pPr>
            <w:r>
              <w:rPr>
                <w:rFonts w:ascii="宋体" w:hAnsi="宋体" w:hint="eastAsia"/>
                <w:szCs w:val="21"/>
              </w:rPr>
              <w:t>无</w:t>
            </w:r>
          </w:p>
        </w:tc>
      </w:tr>
    </w:tbl>
    <w:p w14:paraId="6B153BB0" w14:textId="756DB915" w:rsidR="001242BC" w:rsidRDefault="00CE7A1C" w:rsidP="00CE7A1C">
      <w:pPr>
        <w:pStyle w:val="5"/>
      </w:pPr>
      <w:r>
        <w:rPr>
          <w:rFonts w:hint="eastAsia"/>
        </w:rPr>
        <w:t>编辑仓储费</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CE7A1C" w:rsidRPr="00C630D1" w14:paraId="217344DD" w14:textId="77777777" w:rsidTr="008F7B72">
        <w:trPr>
          <w:jc w:val="center"/>
        </w:trPr>
        <w:tc>
          <w:tcPr>
            <w:tcW w:w="1548" w:type="dxa"/>
            <w:shd w:val="clear" w:color="auto" w:fill="A6A6A6"/>
          </w:tcPr>
          <w:p w14:paraId="128E0055" w14:textId="77777777" w:rsidR="00CE7A1C" w:rsidRPr="00C630D1" w:rsidRDefault="00CE7A1C"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6CAF7047" w14:textId="77777777" w:rsidR="00CE7A1C" w:rsidRPr="00C630D1" w:rsidRDefault="00CE7A1C" w:rsidP="008F7B72">
            <w:pPr>
              <w:spacing w:line="400" w:lineRule="exact"/>
              <w:rPr>
                <w:rFonts w:ascii="宋体" w:hAnsi="宋体"/>
                <w:szCs w:val="21"/>
              </w:rPr>
            </w:pPr>
          </w:p>
        </w:tc>
      </w:tr>
      <w:tr w:rsidR="00CE7A1C" w:rsidRPr="00C630D1" w14:paraId="1A493884" w14:textId="77777777" w:rsidTr="008F7B72">
        <w:trPr>
          <w:jc w:val="center"/>
        </w:trPr>
        <w:tc>
          <w:tcPr>
            <w:tcW w:w="1548" w:type="dxa"/>
            <w:shd w:val="clear" w:color="auto" w:fill="A6A6A6"/>
          </w:tcPr>
          <w:p w14:paraId="5E258981" w14:textId="77777777" w:rsidR="00CE7A1C" w:rsidRPr="00C630D1" w:rsidRDefault="00CE7A1C"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6119150B" w14:textId="6B5EC969" w:rsidR="00CE7A1C" w:rsidRPr="00C630D1" w:rsidRDefault="0078328D" w:rsidP="008F7B72">
            <w:pPr>
              <w:spacing w:line="400" w:lineRule="exact"/>
              <w:rPr>
                <w:rFonts w:ascii="宋体" w:hAnsi="宋体"/>
                <w:szCs w:val="21"/>
              </w:rPr>
            </w:pPr>
            <w:r>
              <w:rPr>
                <w:rFonts w:ascii="宋体" w:hAnsi="宋体"/>
                <w:szCs w:val="21"/>
              </w:rPr>
              <w:t>编辑仓储费</w:t>
            </w:r>
          </w:p>
        </w:tc>
      </w:tr>
      <w:tr w:rsidR="00CE7A1C" w:rsidRPr="00C630D1" w14:paraId="6CDB198E" w14:textId="77777777" w:rsidTr="008F7B72">
        <w:trPr>
          <w:jc w:val="center"/>
        </w:trPr>
        <w:tc>
          <w:tcPr>
            <w:tcW w:w="1548" w:type="dxa"/>
            <w:shd w:val="clear" w:color="auto" w:fill="A6A6A6"/>
          </w:tcPr>
          <w:p w14:paraId="0609DA8D" w14:textId="77777777" w:rsidR="00CE7A1C" w:rsidRPr="00C630D1" w:rsidRDefault="00CE7A1C"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43120859" w14:textId="77777777" w:rsidR="00CE7A1C" w:rsidRPr="00C630D1" w:rsidRDefault="00CE7A1C"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25D70FDB" w14:textId="77777777" w:rsidR="00CE7A1C" w:rsidRPr="00C630D1" w:rsidRDefault="00CE7A1C"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46881003" w14:textId="5D599F16" w:rsidR="00CE7A1C" w:rsidRPr="00C630D1" w:rsidRDefault="00CE7A1C" w:rsidP="008F7B72">
            <w:pPr>
              <w:spacing w:line="400" w:lineRule="exact"/>
              <w:rPr>
                <w:rFonts w:ascii="宋体" w:hAnsi="宋体"/>
                <w:szCs w:val="21"/>
              </w:rPr>
            </w:pPr>
            <w:r w:rsidRPr="00C630D1">
              <w:rPr>
                <w:rFonts w:ascii="宋体" w:hAnsi="宋体"/>
                <w:szCs w:val="21"/>
              </w:rPr>
              <w:t>20</w:t>
            </w:r>
            <w:r w:rsidR="00AF23FF">
              <w:rPr>
                <w:rFonts w:ascii="宋体" w:hAnsi="宋体" w:hint="eastAsia"/>
                <w:szCs w:val="21"/>
              </w:rPr>
              <w:t>17-8-15</w:t>
            </w:r>
          </w:p>
        </w:tc>
      </w:tr>
      <w:tr w:rsidR="00CE7A1C" w:rsidRPr="00C630D1" w14:paraId="10D182FF" w14:textId="77777777" w:rsidTr="008F7B72">
        <w:trPr>
          <w:jc w:val="center"/>
        </w:trPr>
        <w:tc>
          <w:tcPr>
            <w:tcW w:w="1548" w:type="dxa"/>
            <w:shd w:val="clear" w:color="auto" w:fill="A6A6A6"/>
          </w:tcPr>
          <w:p w14:paraId="2C704DF4" w14:textId="77777777" w:rsidR="00CE7A1C" w:rsidRPr="00C630D1" w:rsidRDefault="00CE7A1C"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6B6B5CBC" w14:textId="57B9CE82" w:rsidR="00CE7A1C" w:rsidRPr="00C630D1" w:rsidRDefault="0078328D" w:rsidP="008F7B72">
            <w:pPr>
              <w:spacing w:line="400" w:lineRule="exact"/>
              <w:rPr>
                <w:rFonts w:ascii="宋体" w:hAnsi="宋体"/>
                <w:szCs w:val="21"/>
              </w:rPr>
            </w:pPr>
            <w:r>
              <w:rPr>
                <w:rFonts w:ascii="宋体" w:hAnsi="宋体"/>
                <w:szCs w:val="21"/>
              </w:rPr>
              <w:t>对可编辑字段进行修改</w:t>
            </w:r>
          </w:p>
        </w:tc>
      </w:tr>
      <w:tr w:rsidR="00CE7A1C" w:rsidRPr="00C630D1" w14:paraId="685B4BE7" w14:textId="77777777" w:rsidTr="008F7B72">
        <w:trPr>
          <w:jc w:val="center"/>
        </w:trPr>
        <w:tc>
          <w:tcPr>
            <w:tcW w:w="1548" w:type="dxa"/>
            <w:shd w:val="clear" w:color="auto" w:fill="A6A6A6"/>
          </w:tcPr>
          <w:p w14:paraId="509B3D4A" w14:textId="77777777" w:rsidR="00CE7A1C" w:rsidRPr="00C630D1" w:rsidRDefault="00CE7A1C"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6E8B12C0" w14:textId="77777777" w:rsidR="00CE7A1C" w:rsidRPr="00C630D1" w:rsidRDefault="00CE7A1C" w:rsidP="008F7B72">
            <w:pPr>
              <w:spacing w:line="400" w:lineRule="exact"/>
              <w:rPr>
                <w:rFonts w:ascii="宋体" w:hAnsi="宋体"/>
                <w:szCs w:val="21"/>
              </w:rPr>
            </w:pPr>
            <w:r>
              <w:rPr>
                <w:rFonts w:ascii="宋体" w:hAnsi="宋体" w:hint="eastAsia"/>
                <w:szCs w:val="21"/>
              </w:rPr>
              <w:t>无</w:t>
            </w:r>
          </w:p>
        </w:tc>
      </w:tr>
      <w:tr w:rsidR="00CE7A1C" w:rsidRPr="00C630D1" w14:paraId="48B5EA4F" w14:textId="77777777" w:rsidTr="008F7B72">
        <w:trPr>
          <w:jc w:val="center"/>
        </w:trPr>
        <w:tc>
          <w:tcPr>
            <w:tcW w:w="1548" w:type="dxa"/>
            <w:shd w:val="clear" w:color="auto" w:fill="A6A6A6"/>
          </w:tcPr>
          <w:p w14:paraId="117BDC60" w14:textId="77777777" w:rsidR="00CE7A1C" w:rsidRPr="00C630D1" w:rsidRDefault="00CE7A1C"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57C2013A" w14:textId="78A2F205" w:rsidR="00CE7A1C" w:rsidRPr="00C630D1" w:rsidRDefault="004F5A34" w:rsidP="008F7B72">
            <w:pPr>
              <w:spacing w:line="400" w:lineRule="exact"/>
              <w:rPr>
                <w:rFonts w:ascii="宋体" w:hAnsi="宋体"/>
                <w:szCs w:val="21"/>
              </w:rPr>
            </w:pPr>
            <w:r>
              <w:rPr>
                <w:rFonts w:ascii="宋体" w:hAnsi="宋体" w:hint="eastAsia"/>
                <w:szCs w:val="21"/>
              </w:rPr>
              <w:t>同</w:t>
            </w:r>
            <w:hyperlink w:anchor="_新增仓储费" w:history="1">
              <w:r w:rsidRPr="004F5A34">
                <w:rPr>
                  <w:rStyle w:val="a6"/>
                  <w:rFonts w:ascii="宋体" w:hAnsi="宋体" w:hint="eastAsia"/>
                  <w:szCs w:val="21"/>
                </w:rPr>
                <w:t>新增仓储费</w:t>
              </w:r>
            </w:hyperlink>
            <w:r w:rsidRPr="004F5A34">
              <w:rPr>
                <w:rFonts w:ascii="宋体" w:hAnsi="宋体" w:hint="eastAsia"/>
                <w:szCs w:val="21"/>
              </w:rPr>
              <w:t>页面</w:t>
            </w:r>
          </w:p>
        </w:tc>
      </w:tr>
      <w:tr w:rsidR="00CE7A1C" w:rsidRPr="00C630D1" w14:paraId="4AE04EBA" w14:textId="77777777" w:rsidTr="008F7B72">
        <w:trPr>
          <w:jc w:val="center"/>
        </w:trPr>
        <w:tc>
          <w:tcPr>
            <w:tcW w:w="1548" w:type="dxa"/>
            <w:shd w:val="clear" w:color="auto" w:fill="A6A6A6"/>
          </w:tcPr>
          <w:p w14:paraId="05EAA32F" w14:textId="77777777" w:rsidR="00CE7A1C" w:rsidRPr="00C630D1" w:rsidRDefault="00CE7A1C"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1582E452" w14:textId="77777777" w:rsidR="00CE7A1C" w:rsidRDefault="00CE7A1C" w:rsidP="008F7B72">
            <w:pPr>
              <w:spacing w:before="60" w:after="60" w:line="400" w:lineRule="exact"/>
              <w:jc w:val="left"/>
              <w:rPr>
                <w:rFonts w:ascii="宋体" w:hAnsi="宋体"/>
                <w:b/>
                <w:szCs w:val="21"/>
              </w:rPr>
            </w:pPr>
            <w:r>
              <w:rPr>
                <w:rFonts w:ascii="宋体" w:hAnsi="宋体" w:hint="eastAsia"/>
                <w:b/>
                <w:szCs w:val="21"/>
              </w:rPr>
              <w:t>【设置要素】</w:t>
            </w:r>
          </w:p>
          <w:p w14:paraId="0C0D51B3" w14:textId="77777777" w:rsidR="004F5A34" w:rsidRDefault="004F5A34" w:rsidP="004F5A34">
            <w:pPr>
              <w:spacing w:before="60" w:after="60" w:line="400" w:lineRule="exact"/>
              <w:jc w:val="left"/>
              <w:rPr>
                <w:rFonts w:ascii="宋体" w:hAnsi="宋体"/>
                <w:szCs w:val="21"/>
              </w:rPr>
            </w:pPr>
            <w:r>
              <w:rPr>
                <w:rFonts w:ascii="宋体" w:hAnsi="宋体"/>
                <w:szCs w:val="21"/>
              </w:rPr>
              <w:t>日期</w:t>
            </w:r>
            <w:r>
              <w:rPr>
                <w:rFonts w:ascii="宋体" w:hAnsi="宋体" w:hint="eastAsia"/>
                <w:szCs w:val="21"/>
              </w:rPr>
              <w:t>：</w:t>
            </w:r>
            <w:r>
              <w:rPr>
                <w:rFonts w:ascii="宋体" w:hAnsi="宋体"/>
                <w:szCs w:val="21"/>
              </w:rPr>
              <w:t>日期控件</w:t>
            </w:r>
          </w:p>
          <w:p w14:paraId="7603F0F4" w14:textId="77777777" w:rsidR="004F5A34" w:rsidRDefault="004F5A34" w:rsidP="004F5A34">
            <w:pPr>
              <w:spacing w:before="60" w:after="60" w:line="400" w:lineRule="exact"/>
              <w:jc w:val="left"/>
              <w:rPr>
                <w:rFonts w:ascii="宋体" w:hAnsi="宋体"/>
                <w:szCs w:val="21"/>
              </w:rPr>
            </w:pPr>
            <w:r>
              <w:rPr>
                <w:rFonts w:ascii="宋体" w:hAnsi="宋体"/>
                <w:szCs w:val="21"/>
              </w:rPr>
              <w:t>客户号</w:t>
            </w:r>
            <w:r>
              <w:rPr>
                <w:rFonts w:ascii="宋体" w:hAnsi="宋体" w:hint="eastAsia"/>
                <w:szCs w:val="21"/>
              </w:rPr>
              <w:t>：带筛选功能的输入框</w:t>
            </w:r>
          </w:p>
          <w:p w14:paraId="103FB1EF" w14:textId="77777777" w:rsidR="004F5A34" w:rsidRDefault="004F5A34" w:rsidP="004F5A34">
            <w:pPr>
              <w:spacing w:before="60" w:after="60" w:line="400" w:lineRule="exact"/>
              <w:jc w:val="left"/>
              <w:rPr>
                <w:rFonts w:ascii="宋体" w:hAnsi="宋体"/>
                <w:szCs w:val="21"/>
              </w:rPr>
            </w:pPr>
            <w:r>
              <w:rPr>
                <w:rFonts w:ascii="宋体" w:hAnsi="宋体"/>
                <w:szCs w:val="21"/>
              </w:rPr>
              <w:t>品种</w:t>
            </w:r>
            <w:r>
              <w:rPr>
                <w:rFonts w:ascii="宋体" w:hAnsi="宋体" w:hint="eastAsia"/>
                <w:szCs w:val="21"/>
              </w:rPr>
              <w:t>：</w:t>
            </w:r>
            <w:r>
              <w:rPr>
                <w:rFonts w:ascii="宋体" w:hAnsi="宋体"/>
                <w:szCs w:val="21"/>
              </w:rPr>
              <w:t>带筛选功能的输入框</w:t>
            </w:r>
          </w:p>
          <w:p w14:paraId="7699E9E0" w14:textId="77777777" w:rsidR="004F5A34" w:rsidRDefault="004F5A34" w:rsidP="004F5A34">
            <w:pPr>
              <w:spacing w:before="60" w:after="60" w:line="400" w:lineRule="exact"/>
              <w:jc w:val="left"/>
              <w:rPr>
                <w:rFonts w:ascii="宋体" w:hAnsi="宋体"/>
                <w:szCs w:val="21"/>
              </w:rPr>
            </w:pPr>
            <w:r>
              <w:rPr>
                <w:rFonts w:ascii="宋体" w:hAnsi="宋体" w:hint="eastAsia"/>
                <w:szCs w:val="21"/>
              </w:rPr>
              <w:t>注册：输入框，INT型长度16字节，值大于等于0</w:t>
            </w:r>
            <w:r>
              <w:rPr>
                <w:rFonts w:ascii="宋体" w:hAnsi="宋体"/>
                <w:szCs w:val="21"/>
              </w:rPr>
              <w:t xml:space="preserve"> </w:t>
            </w:r>
          </w:p>
          <w:p w14:paraId="09AE1E3B" w14:textId="77777777" w:rsidR="004F5A34" w:rsidRDefault="004F5A34" w:rsidP="004F5A34">
            <w:pPr>
              <w:spacing w:before="60" w:after="60" w:line="400" w:lineRule="exact"/>
              <w:jc w:val="left"/>
              <w:rPr>
                <w:rFonts w:ascii="宋体" w:hAnsi="宋体"/>
                <w:szCs w:val="21"/>
              </w:rPr>
            </w:pPr>
            <w:r>
              <w:rPr>
                <w:rFonts w:ascii="宋体" w:hAnsi="宋体"/>
                <w:szCs w:val="21"/>
              </w:rPr>
              <w:t>仓转</w:t>
            </w:r>
            <w:r>
              <w:rPr>
                <w:rFonts w:ascii="宋体" w:hAnsi="宋体" w:hint="eastAsia"/>
                <w:szCs w:val="21"/>
              </w:rPr>
              <w:t>：</w:t>
            </w:r>
            <w:r>
              <w:rPr>
                <w:rFonts w:ascii="宋体" w:hAnsi="宋体"/>
                <w:szCs w:val="21"/>
              </w:rPr>
              <w:t>输入框</w:t>
            </w:r>
            <w:r>
              <w:rPr>
                <w:rFonts w:ascii="宋体" w:hAnsi="宋体" w:hint="eastAsia"/>
                <w:szCs w:val="21"/>
              </w:rPr>
              <w:t>，INT型长度16字节</w:t>
            </w:r>
          </w:p>
          <w:p w14:paraId="77CA679D" w14:textId="77777777" w:rsidR="004F5A34" w:rsidRDefault="004F5A34" w:rsidP="004F5A34">
            <w:pPr>
              <w:spacing w:before="60" w:after="60" w:line="400" w:lineRule="exact"/>
              <w:jc w:val="left"/>
              <w:rPr>
                <w:rFonts w:ascii="宋体" w:hAnsi="宋体"/>
                <w:szCs w:val="21"/>
              </w:rPr>
            </w:pPr>
            <w:r>
              <w:rPr>
                <w:rFonts w:ascii="宋体" w:hAnsi="宋体"/>
                <w:szCs w:val="21"/>
              </w:rPr>
              <w:t>期转</w:t>
            </w:r>
            <w:r>
              <w:rPr>
                <w:rFonts w:ascii="宋体" w:hAnsi="宋体" w:hint="eastAsia"/>
                <w:szCs w:val="21"/>
              </w:rPr>
              <w:t>：</w:t>
            </w:r>
            <w:r>
              <w:rPr>
                <w:rFonts w:ascii="宋体" w:hAnsi="宋体"/>
                <w:szCs w:val="21"/>
              </w:rPr>
              <w:t>输入框</w:t>
            </w:r>
            <w:r>
              <w:rPr>
                <w:rFonts w:ascii="宋体" w:hAnsi="宋体" w:hint="eastAsia"/>
                <w:szCs w:val="21"/>
              </w:rPr>
              <w:t>，INT型长度16字节</w:t>
            </w:r>
          </w:p>
          <w:p w14:paraId="2AF5FC5B" w14:textId="77777777" w:rsidR="004F5A34" w:rsidRDefault="004F5A34" w:rsidP="004F5A34">
            <w:pPr>
              <w:spacing w:before="60" w:after="60" w:line="400" w:lineRule="exact"/>
              <w:jc w:val="left"/>
              <w:rPr>
                <w:rFonts w:ascii="宋体" w:hAnsi="宋体"/>
                <w:szCs w:val="21"/>
              </w:rPr>
            </w:pPr>
            <w:r>
              <w:rPr>
                <w:rFonts w:ascii="宋体" w:hAnsi="宋体"/>
                <w:szCs w:val="21"/>
              </w:rPr>
              <w:t>交割</w:t>
            </w:r>
            <w:r>
              <w:rPr>
                <w:rFonts w:ascii="宋体" w:hAnsi="宋体" w:hint="eastAsia"/>
                <w:szCs w:val="21"/>
              </w:rPr>
              <w:t>：</w:t>
            </w:r>
            <w:r>
              <w:rPr>
                <w:rFonts w:ascii="宋体" w:hAnsi="宋体"/>
                <w:szCs w:val="21"/>
              </w:rPr>
              <w:t>输入框</w:t>
            </w:r>
            <w:r>
              <w:rPr>
                <w:rFonts w:ascii="宋体" w:hAnsi="宋体" w:hint="eastAsia"/>
                <w:szCs w:val="21"/>
              </w:rPr>
              <w:t>，INT型长度16字节</w:t>
            </w:r>
          </w:p>
          <w:p w14:paraId="597DD1A3" w14:textId="39DEEE86" w:rsidR="00CE7A1C" w:rsidRPr="00DC1BF5" w:rsidRDefault="004F5A34" w:rsidP="004F5A34">
            <w:pPr>
              <w:spacing w:before="60" w:after="60" w:line="400" w:lineRule="exact"/>
              <w:jc w:val="left"/>
              <w:rPr>
                <w:rFonts w:ascii="宋体" w:hAnsi="宋体"/>
                <w:szCs w:val="21"/>
              </w:rPr>
            </w:pPr>
            <w:r>
              <w:rPr>
                <w:rFonts w:ascii="宋体" w:hAnsi="宋体"/>
                <w:szCs w:val="21"/>
              </w:rPr>
              <w:lastRenderedPageBreak/>
              <w:t>注销</w:t>
            </w:r>
            <w:r>
              <w:rPr>
                <w:rFonts w:ascii="宋体" w:hAnsi="宋体" w:hint="eastAsia"/>
                <w:szCs w:val="21"/>
              </w:rPr>
              <w:t>：</w:t>
            </w:r>
            <w:r>
              <w:rPr>
                <w:rFonts w:ascii="宋体" w:hAnsi="宋体"/>
                <w:szCs w:val="21"/>
              </w:rPr>
              <w:t>输入框</w:t>
            </w:r>
            <w:r>
              <w:rPr>
                <w:rFonts w:ascii="宋体" w:hAnsi="宋体" w:hint="eastAsia"/>
                <w:szCs w:val="21"/>
              </w:rPr>
              <w:t>，INT型长度16字节，值</w:t>
            </w:r>
            <w:r>
              <w:rPr>
                <w:rFonts w:ascii="宋体" w:hAnsi="宋体"/>
                <w:szCs w:val="21"/>
              </w:rPr>
              <w:t>小于等于</w:t>
            </w:r>
            <w:r>
              <w:rPr>
                <w:rFonts w:ascii="宋体" w:hAnsi="宋体" w:hint="eastAsia"/>
                <w:szCs w:val="21"/>
              </w:rPr>
              <w:t>0</w:t>
            </w:r>
          </w:p>
        </w:tc>
      </w:tr>
      <w:tr w:rsidR="00CE7A1C" w:rsidRPr="00C630D1" w14:paraId="06BBEF7E" w14:textId="77777777" w:rsidTr="008F7B72">
        <w:trPr>
          <w:jc w:val="center"/>
        </w:trPr>
        <w:tc>
          <w:tcPr>
            <w:tcW w:w="1548" w:type="dxa"/>
            <w:shd w:val="clear" w:color="auto" w:fill="A6A6A6"/>
          </w:tcPr>
          <w:p w14:paraId="1A3920B8" w14:textId="77777777" w:rsidR="00CE7A1C" w:rsidRPr="00C630D1" w:rsidRDefault="00CE7A1C" w:rsidP="008F7B72">
            <w:pPr>
              <w:spacing w:line="400" w:lineRule="exact"/>
              <w:rPr>
                <w:rFonts w:ascii="宋体" w:hAnsi="宋体"/>
                <w:color w:val="000000"/>
                <w:szCs w:val="21"/>
              </w:rPr>
            </w:pPr>
            <w:r w:rsidRPr="00C630D1">
              <w:rPr>
                <w:rFonts w:ascii="宋体" w:hAnsi="宋体" w:hint="eastAsia"/>
                <w:color w:val="000000"/>
                <w:szCs w:val="21"/>
              </w:rPr>
              <w:lastRenderedPageBreak/>
              <w:t>业务逻辑</w:t>
            </w:r>
          </w:p>
        </w:tc>
        <w:tc>
          <w:tcPr>
            <w:tcW w:w="9714" w:type="dxa"/>
            <w:gridSpan w:val="3"/>
          </w:tcPr>
          <w:p w14:paraId="1CA902F2" w14:textId="77777777" w:rsidR="00CE7A1C" w:rsidRDefault="00CE7A1C" w:rsidP="008F7B72">
            <w:pPr>
              <w:rPr>
                <w:rFonts w:ascii="宋体" w:hAnsi="宋体"/>
                <w:b/>
                <w:szCs w:val="21"/>
              </w:rPr>
            </w:pPr>
            <w:r w:rsidRPr="00946BE4">
              <w:rPr>
                <w:rFonts w:ascii="宋体" w:hAnsi="宋体" w:hint="eastAsia"/>
                <w:b/>
                <w:szCs w:val="21"/>
              </w:rPr>
              <w:t>【功能操作要求】</w:t>
            </w:r>
          </w:p>
          <w:p w14:paraId="0CCA4D4C" w14:textId="77777777" w:rsidR="004F5A34" w:rsidRDefault="004F5A34" w:rsidP="004F5A34">
            <w:pPr>
              <w:rPr>
                <w:rFonts w:ascii="宋体" w:hAnsi="宋体"/>
                <w:szCs w:val="21"/>
              </w:rPr>
            </w:pPr>
            <w:r>
              <w:rPr>
                <w:rFonts w:ascii="宋体" w:hAnsi="宋体"/>
                <w:szCs w:val="21"/>
              </w:rPr>
              <w:t>交易编码</w:t>
            </w:r>
            <w:r>
              <w:rPr>
                <w:rFonts w:ascii="宋体" w:hAnsi="宋体" w:hint="eastAsia"/>
                <w:szCs w:val="21"/>
              </w:rPr>
              <w:t>：客户号输入后自动显示</w:t>
            </w:r>
          </w:p>
          <w:p w14:paraId="48040B97" w14:textId="77777777" w:rsidR="004F5A34" w:rsidRDefault="004F5A34" w:rsidP="004F5A34">
            <w:pPr>
              <w:rPr>
                <w:rFonts w:ascii="宋体" w:hAnsi="宋体"/>
                <w:szCs w:val="21"/>
              </w:rPr>
            </w:pPr>
            <w:r>
              <w:rPr>
                <w:rFonts w:ascii="宋体" w:hAnsi="宋体"/>
                <w:szCs w:val="21"/>
              </w:rPr>
              <w:t>客户名称</w:t>
            </w:r>
            <w:r>
              <w:rPr>
                <w:rFonts w:ascii="宋体" w:hAnsi="宋体" w:hint="eastAsia"/>
                <w:szCs w:val="21"/>
              </w:rPr>
              <w:t>：客户号输入后自动显示</w:t>
            </w:r>
          </w:p>
          <w:p w14:paraId="5E3D756C" w14:textId="77777777" w:rsidR="004F5A34" w:rsidRDefault="004F5A34" w:rsidP="004F5A34">
            <w:pPr>
              <w:rPr>
                <w:rFonts w:ascii="宋体" w:hAnsi="宋体"/>
                <w:szCs w:val="21"/>
              </w:rPr>
            </w:pPr>
            <w:r>
              <w:rPr>
                <w:rFonts w:ascii="宋体" w:hAnsi="宋体"/>
                <w:szCs w:val="21"/>
              </w:rPr>
              <w:t>品种单位</w:t>
            </w:r>
            <w:r>
              <w:rPr>
                <w:rFonts w:ascii="宋体" w:hAnsi="宋体" w:hint="eastAsia"/>
                <w:szCs w:val="21"/>
              </w:rPr>
              <w:t>：品种</w:t>
            </w:r>
            <w:r>
              <w:rPr>
                <w:rFonts w:ascii="宋体" w:hAnsi="宋体"/>
                <w:szCs w:val="21"/>
              </w:rPr>
              <w:t>填入后</w:t>
            </w:r>
            <w:r>
              <w:rPr>
                <w:rFonts w:ascii="宋体" w:hAnsi="宋体" w:hint="eastAsia"/>
                <w:szCs w:val="21"/>
              </w:rPr>
              <w:t>，</w:t>
            </w:r>
            <w:r>
              <w:rPr>
                <w:rFonts w:ascii="宋体" w:hAnsi="宋体"/>
                <w:szCs w:val="21"/>
              </w:rPr>
              <w:t>自动显示</w:t>
            </w:r>
          </w:p>
          <w:p w14:paraId="76CE9AB4" w14:textId="77777777" w:rsidR="004F5A34" w:rsidRDefault="004F5A34" w:rsidP="004F5A34">
            <w:pPr>
              <w:rPr>
                <w:rFonts w:ascii="宋体" w:hAnsi="宋体"/>
                <w:szCs w:val="21"/>
              </w:rPr>
            </w:pPr>
            <w:r>
              <w:rPr>
                <w:rFonts w:ascii="宋体" w:hAnsi="宋体"/>
                <w:szCs w:val="21"/>
              </w:rPr>
              <w:t>交易所</w:t>
            </w:r>
            <w:r>
              <w:rPr>
                <w:rFonts w:ascii="宋体" w:hAnsi="宋体" w:hint="eastAsia"/>
                <w:szCs w:val="21"/>
              </w:rPr>
              <w:t>：品种</w:t>
            </w:r>
            <w:r>
              <w:rPr>
                <w:rFonts w:ascii="宋体" w:hAnsi="宋体"/>
                <w:szCs w:val="21"/>
              </w:rPr>
              <w:t>填入后</w:t>
            </w:r>
            <w:r>
              <w:rPr>
                <w:rFonts w:ascii="宋体" w:hAnsi="宋体" w:hint="eastAsia"/>
                <w:szCs w:val="21"/>
              </w:rPr>
              <w:t>，</w:t>
            </w:r>
            <w:r>
              <w:rPr>
                <w:rFonts w:ascii="宋体" w:hAnsi="宋体"/>
                <w:szCs w:val="21"/>
              </w:rPr>
              <w:t>自动显示</w:t>
            </w:r>
          </w:p>
          <w:p w14:paraId="6F11EFDC" w14:textId="77777777" w:rsidR="004F5A34" w:rsidRDefault="004F5A34" w:rsidP="004F5A34">
            <w:pPr>
              <w:rPr>
                <w:rFonts w:ascii="宋体" w:hAnsi="宋体"/>
                <w:szCs w:val="21"/>
              </w:rPr>
            </w:pPr>
            <w:r>
              <w:rPr>
                <w:rFonts w:ascii="宋体" w:hAnsi="宋体"/>
                <w:szCs w:val="21"/>
              </w:rPr>
              <w:t>仓单单位</w:t>
            </w:r>
            <w:r>
              <w:rPr>
                <w:rFonts w:ascii="宋体" w:hAnsi="宋体" w:hint="eastAsia"/>
                <w:szCs w:val="21"/>
              </w:rPr>
              <w:t>：品种</w:t>
            </w:r>
            <w:r>
              <w:rPr>
                <w:rFonts w:ascii="宋体" w:hAnsi="宋体"/>
                <w:szCs w:val="21"/>
              </w:rPr>
              <w:t>填入后</w:t>
            </w:r>
            <w:r>
              <w:rPr>
                <w:rFonts w:ascii="宋体" w:hAnsi="宋体" w:hint="eastAsia"/>
                <w:szCs w:val="21"/>
              </w:rPr>
              <w:t>，</w:t>
            </w:r>
            <w:r>
              <w:rPr>
                <w:rFonts w:ascii="宋体" w:hAnsi="宋体"/>
                <w:szCs w:val="21"/>
              </w:rPr>
              <w:t>自动显示</w:t>
            </w:r>
          </w:p>
          <w:p w14:paraId="1E2BD085" w14:textId="77777777" w:rsidR="004F5A34" w:rsidRDefault="004F5A34" w:rsidP="004F5A34">
            <w:pPr>
              <w:rPr>
                <w:rFonts w:ascii="宋体" w:hAnsi="宋体"/>
                <w:szCs w:val="21"/>
              </w:rPr>
            </w:pPr>
            <w:r>
              <w:rPr>
                <w:rFonts w:ascii="宋体" w:hAnsi="宋体"/>
                <w:szCs w:val="21"/>
              </w:rPr>
              <w:t>仓储费标准</w:t>
            </w:r>
            <w:r>
              <w:rPr>
                <w:rFonts w:ascii="宋体" w:hAnsi="宋体" w:hint="eastAsia"/>
                <w:szCs w:val="21"/>
              </w:rPr>
              <w:t>：品种</w:t>
            </w:r>
            <w:r>
              <w:rPr>
                <w:rFonts w:ascii="宋体" w:hAnsi="宋体"/>
                <w:szCs w:val="21"/>
              </w:rPr>
              <w:t>填入后</w:t>
            </w:r>
            <w:r>
              <w:rPr>
                <w:rFonts w:ascii="宋体" w:hAnsi="宋体" w:hint="eastAsia"/>
                <w:szCs w:val="21"/>
              </w:rPr>
              <w:t>，</w:t>
            </w:r>
            <w:r>
              <w:rPr>
                <w:rFonts w:ascii="宋体" w:hAnsi="宋体"/>
                <w:szCs w:val="21"/>
              </w:rPr>
              <w:t>自动显示</w:t>
            </w:r>
          </w:p>
          <w:p w14:paraId="11EB5310" w14:textId="77777777" w:rsidR="004F5A34" w:rsidRDefault="004F5A34" w:rsidP="004F5A34">
            <w:pPr>
              <w:rPr>
                <w:rFonts w:ascii="宋体" w:hAnsi="宋体"/>
                <w:szCs w:val="21"/>
              </w:rPr>
            </w:pPr>
            <w:r>
              <w:rPr>
                <w:rFonts w:ascii="宋体" w:hAnsi="宋体"/>
                <w:szCs w:val="21"/>
              </w:rPr>
              <w:t>今日增减</w:t>
            </w:r>
            <w:r>
              <w:rPr>
                <w:rFonts w:ascii="宋体" w:hAnsi="宋体" w:hint="eastAsia"/>
                <w:szCs w:val="21"/>
              </w:rPr>
              <w:t>：</w:t>
            </w:r>
            <w:r>
              <w:rPr>
                <w:rFonts w:ascii="宋体" w:hAnsi="宋体"/>
                <w:szCs w:val="21"/>
              </w:rPr>
              <w:t>注册</w:t>
            </w:r>
            <w:r>
              <w:rPr>
                <w:rFonts w:ascii="宋体" w:hAnsi="宋体" w:hint="eastAsia"/>
                <w:szCs w:val="21"/>
              </w:rPr>
              <w:t>、</w:t>
            </w:r>
            <w:r>
              <w:rPr>
                <w:rFonts w:ascii="宋体" w:hAnsi="宋体"/>
                <w:szCs w:val="21"/>
              </w:rPr>
              <w:t>仓转</w:t>
            </w:r>
            <w:r>
              <w:rPr>
                <w:rFonts w:ascii="宋体" w:hAnsi="宋体" w:hint="eastAsia"/>
                <w:szCs w:val="21"/>
              </w:rPr>
              <w:t>、</w:t>
            </w:r>
            <w:r>
              <w:rPr>
                <w:rFonts w:ascii="宋体" w:hAnsi="宋体"/>
                <w:szCs w:val="21"/>
              </w:rPr>
              <w:t>期转</w:t>
            </w:r>
            <w:r>
              <w:rPr>
                <w:rFonts w:ascii="宋体" w:hAnsi="宋体" w:hint="eastAsia"/>
                <w:szCs w:val="21"/>
              </w:rPr>
              <w:t>、</w:t>
            </w:r>
            <w:r>
              <w:rPr>
                <w:rFonts w:ascii="宋体" w:hAnsi="宋体"/>
                <w:szCs w:val="21"/>
              </w:rPr>
              <w:t>交割</w:t>
            </w:r>
            <w:r>
              <w:rPr>
                <w:rFonts w:ascii="宋体" w:hAnsi="宋体" w:hint="eastAsia"/>
                <w:szCs w:val="21"/>
              </w:rPr>
              <w:t>、</w:t>
            </w:r>
            <w:r>
              <w:rPr>
                <w:rFonts w:ascii="宋体" w:hAnsi="宋体"/>
                <w:szCs w:val="21"/>
              </w:rPr>
              <w:t>注销输入数字后</w:t>
            </w:r>
            <w:r>
              <w:rPr>
                <w:rFonts w:ascii="宋体" w:hAnsi="宋体" w:hint="eastAsia"/>
                <w:szCs w:val="21"/>
              </w:rPr>
              <w:t>，</w:t>
            </w:r>
            <w:r>
              <w:rPr>
                <w:rFonts w:ascii="宋体" w:hAnsi="宋体"/>
                <w:szCs w:val="21"/>
              </w:rPr>
              <w:t>显示计算结果</w:t>
            </w:r>
          </w:p>
          <w:p w14:paraId="0BDE5100" w14:textId="77777777" w:rsidR="004F5A34" w:rsidRDefault="004F5A34" w:rsidP="004F5A34">
            <w:pPr>
              <w:rPr>
                <w:rFonts w:ascii="宋体" w:hAnsi="宋体"/>
                <w:szCs w:val="21"/>
              </w:rPr>
            </w:pPr>
            <w:r>
              <w:rPr>
                <w:rFonts w:ascii="宋体" w:hAnsi="宋体"/>
                <w:szCs w:val="21"/>
              </w:rPr>
              <w:t>昨日仓单量</w:t>
            </w:r>
            <w:r>
              <w:rPr>
                <w:rFonts w:ascii="宋体" w:hAnsi="宋体" w:hint="eastAsia"/>
                <w:szCs w:val="21"/>
              </w:rPr>
              <w:t>：</w:t>
            </w:r>
            <w:r>
              <w:rPr>
                <w:rFonts w:ascii="宋体" w:hAnsi="宋体"/>
                <w:szCs w:val="21"/>
              </w:rPr>
              <w:t>所选日期前一日的仓单数量</w:t>
            </w:r>
          </w:p>
          <w:p w14:paraId="6AD62BB6" w14:textId="77777777" w:rsidR="004F5A34" w:rsidRDefault="004F5A34" w:rsidP="004F5A34">
            <w:pPr>
              <w:rPr>
                <w:rFonts w:ascii="宋体" w:hAnsi="宋体"/>
                <w:szCs w:val="21"/>
              </w:rPr>
            </w:pPr>
            <w:r>
              <w:rPr>
                <w:rFonts w:ascii="宋体" w:hAnsi="宋体"/>
                <w:szCs w:val="21"/>
              </w:rPr>
              <w:t>今日仓单量</w:t>
            </w:r>
            <w:r>
              <w:rPr>
                <w:rFonts w:ascii="宋体" w:hAnsi="宋体" w:hint="eastAsia"/>
                <w:szCs w:val="21"/>
              </w:rPr>
              <w:t>：</w:t>
            </w:r>
            <w:r>
              <w:rPr>
                <w:rFonts w:ascii="宋体" w:hAnsi="宋体"/>
                <w:szCs w:val="21"/>
              </w:rPr>
              <w:t>今日增减和昨日仓单量相加的结果</w:t>
            </w:r>
          </w:p>
          <w:p w14:paraId="1AE2B810" w14:textId="339D1227" w:rsidR="00CE7A1C" w:rsidRPr="00861A22" w:rsidRDefault="004F5A34" w:rsidP="004F5A34">
            <w:pPr>
              <w:rPr>
                <w:rFonts w:ascii="宋体" w:hAnsi="宋体"/>
                <w:szCs w:val="21"/>
              </w:rPr>
            </w:pPr>
            <w:r>
              <w:rPr>
                <w:rFonts w:ascii="宋体" w:hAnsi="宋体"/>
                <w:szCs w:val="21"/>
              </w:rPr>
              <w:t>今日仓储费</w:t>
            </w:r>
            <w:r>
              <w:rPr>
                <w:rFonts w:ascii="宋体" w:hAnsi="宋体" w:hint="eastAsia"/>
                <w:szCs w:val="21"/>
              </w:rPr>
              <w:t>：今日仓储费和仓储费标准、仓单单位三项相乘后的结果</w:t>
            </w:r>
          </w:p>
        </w:tc>
      </w:tr>
      <w:tr w:rsidR="00CE7A1C" w:rsidRPr="00C630D1" w14:paraId="5D07C121" w14:textId="77777777" w:rsidTr="008F7B72">
        <w:trPr>
          <w:jc w:val="center"/>
        </w:trPr>
        <w:tc>
          <w:tcPr>
            <w:tcW w:w="1548" w:type="dxa"/>
            <w:shd w:val="clear" w:color="auto" w:fill="A6A6A6"/>
          </w:tcPr>
          <w:p w14:paraId="72DF78A8" w14:textId="77777777" w:rsidR="00CE7A1C" w:rsidRPr="00C630D1" w:rsidRDefault="00CE7A1C"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0224B49B" w14:textId="77777777" w:rsidR="00CE7A1C" w:rsidRPr="00E55CB4" w:rsidRDefault="00CE7A1C" w:rsidP="008F7B72">
            <w:pPr>
              <w:spacing w:line="400" w:lineRule="exact"/>
              <w:rPr>
                <w:rFonts w:ascii="宋体" w:hAnsi="宋体"/>
                <w:b/>
                <w:szCs w:val="21"/>
              </w:rPr>
            </w:pPr>
            <w:r w:rsidRPr="00E55CB4">
              <w:rPr>
                <w:rFonts w:ascii="宋体" w:hAnsi="宋体" w:hint="eastAsia"/>
                <w:b/>
                <w:szCs w:val="21"/>
              </w:rPr>
              <w:t>【基础资料】</w:t>
            </w:r>
          </w:p>
          <w:p w14:paraId="55313D41" w14:textId="4AA9EB54" w:rsidR="00CE7A1C" w:rsidRPr="00C630D1" w:rsidRDefault="004F5A34" w:rsidP="008F7B72">
            <w:pPr>
              <w:spacing w:line="400" w:lineRule="exact"/>
              <w:rPr>
                <w:rFonts w:ascii="宋体" w:hAnsi="宋体"/>
                <w:szCs w:val="21"/>
              </w:rPr>
            </w:pPr>
            <w:r>
              <w:rPr>
                <w:rFonts w:ascii="宋体" w:hAnsi="宋体"/>
                <w:szCs w:val="21"/>
              </w:rPr>
              <w:t>交易编码</w:t>
            </w:r>
            <w:r>
              <w:rPr>
                <w:rFonts w:ascii="宋体" w:hAnsi="宋体" w:hint="eastAsia"/>
                <w:szCs w:val="21"/>
              </w:rPr>
              <w:t>、</w:t>
            </w:r>
            <w:r>
              <w:rPr>
                <w:rFonts w:ascii="宋体" w:hAnsi="宋体"/>
                <w:szCs w:val="21"/>
              </w:rPr>
              <w:t>客户名称</w:t>
            </w:r>
            <w:r>
              <w:rPr>
                <w:rFonts w:ascii="宋体" w:hAnsi="宋体" w:hint="eastAsia"/>
                <w:szCs w:val="21"/>
              </w:rPr>
              <w:t>、</w:t>
            </w:r>
            <w:r>
              <w:rPr>
                <w:rFonts w:ascii="宋体" w:hAnsi="宋体"/>
                <w:szCs w:val="21"/>
              </w:rPr>
              <w:t>品种单位</w:t>
            </w:r>
            <w:r>
              <w:rPr>
                <w:rFonts w:ascii="宋体" w:hAnsi="宋体" w:hint="eastAsia"/>
                <w:szCs w:val="21"/>
              </w:rPr>
              <w:t>、</w:t>
            </w:r>
            <w:r>
              <w:rPr>
                <w:rFonts w:ascii="宋体" w:hAnsi="宋体"/>
                <w:szCs w:val="21"/>
              </w:rPr>
              <w:t>交易所</w:t>
            </w:r>
            <w:r>
              <w:rPr>
                <w:rFonts w:ascii="宋体" w:hAnsi="宋体" w:hint="eastAsia"/>
                <w:szCs w:val="21"/>
              </w:rPr>
              <w:t>、</w:t>
            </w:r>
            <w:r>
              <w:rPr>
                <w:rFonts w:ascii="宋体" w:hAnsi="宋体"/>
                <w:szCs w:val="21"/>
              </w:rPr>
              <w:t>仓单单位</w:t>
            </w:r>
            <w:r>
              <w:rPr>
                <w:rFonts w:ascii="宋体" w:hAnsi="宋体" w:hint="eastAsia"/>
                <w:szCs w:val="21"/>
              </w:rPr>
              <w:t>、</w:t>
            </w:r>
            <w:r>
              <w:rPr>
                <w:rFonts w:ascii="宋体" w:hAnsi="宋体"/>
                <w:szCs w:val="21"/>
              </w:rPr>
              <w:t>仓储费标准</w:t>
            </w:r>
            <w:r>
              <w:rPr>
                <w:rFonts w:ascii="宋体" w:hAnsi="宋体" w:hint="eastAsia"/>
                <w:szCs w:val="21"/>
              </w:rPr>
              <w:t>、</w:t>
            </w:r>
            <w:r>
              <w:rPr>
                <w:rFonts w:ascii="宋体" w:hAnsi="宋体"/>
                <w:szCs w:val="21"/>
              </w:rPr>
              <w:t>今日增减</w:t>
            </w:r>
            <w:r>
              <w:rPr>
                <w:rFonts w:ascii="宋体" w:hAnsi="宋体" w:hint="eastAsia"/>
                <w:szCs w:val="21"/>
              </w:rPr>
              <w:t>、</w:t>
            </w:r>
            <w:r>
              <w:rPr>
                <w:rFonts w:ascii="宋体" w:hAnsi="宋体"/>
                <w:szCs w:val="21"/>
              </w:rPr>
              <w:t>昨日仓单量</w:t>
            </w:r>
            <w:r>
              <w:rPr>
                <w:rFonts w:ascii="宋体" w:hAnsi="宋体" w:hint="eastAsia"/>
                <w:szCs w:val="21"/>
              </w:rPr>
              <w:t>、</w:t>
            </w:r>
            <w:r>
              <w:rPr>
                <w:rFonts w:ascii="宋体" w:hAnsi="宋体"/>
                <w:szCs w:val="21"/>
              </w:rPr>
              <w:t>今日仓单量</w:t>
            </w:r>
            <w:r>
              <w:rPr>
                <w:rFonts w:ascii="宋体" w:hAnsi="宋体" w:hint="eastAsia"/>
                <w:szCs w:val="21"/>
              </w:rPr>
              <w:t>、</w:t>
            </w:r>
            <w:r>
              <w:rPr>
                <w:rFonts w:ascii="宋体" w:hAnsi="宋体"/>
                <w:szCs w:val="21"/>
              </w:rPr>
              <w:t>今日仓储费</w:t>
            </w:r>
          </w:p>
        </w:tc>
      </w:tr>
      <w:tr w:rsidR="00CE7A1C" w:rsidRPr="00C630D1" w14:paraId="216A6C20" w14:textId="77777777" w:rsidTr="008F7B72">
        <w:trPr>
          <w:jc w:val="center"/>
        </w:trPr>
        <w:tc>
          <w:tcPr>
            <w:tcW w:w="1548" w:type="dxa"/>
            <w:shd w:val="clear" w:color="auto" w:fill="A6A6A6"/>
          </w:tcPr>
          <w:p w14:paraId="0D88E9A8" w14:textId="77777777" w:rsidR="00CE7A1C" w:rsidRPr="00C630D1" w:rsidRDefault="00CE7A1C"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6922A1BD" w14:textId="77777777" w:rsidR="004F5A34" w:rsidRDefault="004F5A34" w:rsidP="004F5A34">
            <w:pPr>
              <w:spacing w:line="400" w:lineRule="exact"/>
              <w:rPr>
                <w:rFonts w:ascii="宋体" w:hAnsi="宋体"/>
                <w:szCs w:val="21"/>
              </w:rPr>
            </w:pPr>
            <w:r>
              <w:rPr>
                <w:rFonts w:ascii="宋体" w:hAnsi="宋体"/>
                <w:szCs w:val="21"/>
              </w:rPr>
              <w:t>操作员具有</w:t>
            </w:r>
            <w:r>
              <w:rPr>
                <w:rFonts w:ascii="宋体" w:hAnsi="宋体" w:hint="eastAsia"/>
                <w:szCs w:val="21"/>
              </w:rPr>
              <w:t>【仓储费管理】菜单权限</w:t>
            </w:r>
          </w:p>
          <w:p w14:paraId="58787D44" w14:textId="70A3C3B9" w:rsidR="00CE7A1C" w:rsidRPr="000A3B83" w:rsidRDefault="004F5A34" w:rsidP="004F5A34">
            <w:pPr>
              <w:spacing w:line="400" w:lineRule="exact"/>
              <w:rPr>
                <w:rFonts w:ascii="宋体" w:hAnsi="宋体"/>
                <w:szCs w:val="21"/>
              </w:rPr>
            </w:pPr>
            <w:r>
              <w:rPr>
                <w:rFonts w:ascii="宋体" w:hAnsi="宋体"/>
                <w:szCs w:val="21"/>
              </w:rPr>
              <w:t>操作员具有</w:t>
            </w:r>
            <w:r>
              <w:rPr>
                <w:rFonts w:ascii="宋体" w:hAnsi="宋体" w:hint="eastAsia"/>
                <w:szCs w:val="21"/>
              </w:rPr>
              <w:t>【新建仓储费】功能权限</w:t>
            </w:r>
          </w:p>
        </w:tc>
      </w:tr>
      <w:tr w:rsidR="00CE7A1C" w:rsidRPr="00C630D1" w14:paraId="2094113E" w14:textId="77777777" w:rsidTr="008F7B72">
        <w:trPr>
          <w:jc w:val="center"/>
        </w:trPr>
        <w:tc>
          <w:tcPr>
            <w:tcW w:w="1548" w:type="dxa"/>
            <w:shd w:val="clear" w:color="auto" w:fill="A6A6A6"/>
          </w:tcPr>
          <w:p w14:paraId="0AC2D9FA" w14:textId="77777777" w:rsidR="00CE7A1C" w:rsidRPr="00C630D1" w:rsidRDefault="00CE7A1C"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7030F0D5" w14:textId="559877E8" w:rsidR="00CE7A1C" w:rsidRPr="00C630D1" w:rsidRDefault="004F5A34" w:rsidP="008F7B72">
            <w:pPr>
              <w:spacing w:line="400" w:lineRule="atLeast"/>
              <w:rPr>
                <w:rFonts w:ascii="宋体" w:hAnsi="宋体"/>
                <w:szCs w:val="21"/>
              </w:rPr>
            </w:pPr>
            <w:r>
              <w:rPr>
                <w:rFonts w:ascii="宋体" w:hAnsi="宋体"/>
                <w:szCs w:val="21"/>
              </w:rPr>
              <w:t>无</w:t>
            </w:r>
          </w:p>
        </w:tc>
      </w:tr>
      <w:tr w:rsidR="00CE7A1C" w:rsidRPr="00C630D1" w14:paraId="0D905B6C" w14:textId="77777777" w:rsidTr="008F7B72">
        <w:trPr>
          <w:jc w:val="center"/>
        </w:trPr>
        <w:tc>
          <w:tcPr>
            <w:tcW w:w="1548" w:type="dxa"/>
            <w:shd w:val="clear" w:color="auto" w:fill="A6A6A6"/>
          </w:tcPr>
          <w:p w14:paraId="6B6646B8" w14:textId="77777777" w:rsidR="00CE7A1C" w:rsidRPr="00C630D1" w:rsidRDefault="00CE7A1C"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4DB400D2" w14:textId="77777777" w:rsidR="00CE7A1C" w:rsidRPr="00C630D1" w:rsidRDefault="00CE7A1C" w:rsidP="008F7B72">
            <w:pPr>
              <w:spacing w:line="400" w:lineRule="exact"/>
              <w:rPr>
                <w:rFonts w:ascii="宋体" w:hAnsi="宋体"/>
                <w:szCs w:val="21"/>
              </w:rPr>
            </w:pPr>
            <w:r>
              <w:rPr>
                <w:rFonts w:ascii="宋体" w:hAnsi="宋体" w:hint="eastAsia"/>
                <w:szCs w:val="21"/>
              </w:rPr>
              <w:t>无</w:t>
            </w:r>
          </w:p>
        </w:tc>
      </w:tr>
    </w:tbl>
    <w:p w14:paraId="0D626374" w14:textId="77777777" w:rsidR="00CE7A1C" w:rsidRPr="00CE7A1C" w:rsidRDefault="00CE7A1C" w:rsidP="00CE7A1C"/>
    <w:p w14:paraId="4BA87847" w14:textId="77777777" w:rsidR="00F22F60" w:rsidRDefault="00F22F60" w:rsidP="00786169">
      <w:pPr>
        <w:pStyle w:val="4"/>
      </w:pPr>
      <w:r>
        <w:t>仓储费审核</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945094" w:rsidRPr="00C630D1" w14:paraId="14502813" w14:textId="77777777" w:rsidTr="008F7B72">
        <w:trPr>
          <w:jc w:val="center"/>
        </w:trPr>
        <w:tc>
          <w:tcPr>
            <w:tcW w:w="1548" w:type="dxa"/>
            <w:shd w:val="clear" w:color="auto" w:fill="A6A6A6"/>
          </w:tcPr>
          <w:p w14:paraId="42674F11" w14:textId="77777777" w:rsidR="00945094" w:rsidRPr="00C630D1" w:rsidRDefault="00945094"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105126F4" w14:textId="77777777" w:rsidR="00945094" w:rsidRPr="00C630D1" w:rsidRDefault="00945094" w:rsidP="008F7B72">
            <w:pPr>
              <w:spacing w:line="400" w:lineRule="exact"/>
              <w:rPr>
                <w:rFonts w:ascii="宋体" w:hAnsi="宋体"/>
                <w:szCs w:val="21"/>
              </w:rPr>
            </w:pPr>
          </w:p>
        </w:tc>
      </w:tr>
      <w:tr w:rsidR="00945094" w:rsidRPr="00C630D1" w14:paraId="66F6D198" w14:textId="77777777" w:rsidTr="008F7B72">
        <w:trPr>
          <w:jc w:val="center"/>
        </w:trPr>
        <w:tc>
          <w:tcPr>
            <w:tcW w:w="1548" w:type="dxa"/>
            <w:shd w:val="clear" w:color="auto" w:fill="A6A6A6"/>
          </w:tcPr>
          <w:p w14:paraId="621E14AD" w14:textId="77777777" w:rsidR="00945094" w:rsidRPr="00C630D1" w:rsidRDefault="00945094"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370C1E65" w14:textId="771BC85C" w:rsidR="00945094" w:rsidRPr="00C630D1" w:rsidRDefault="00CF4AA9" w:rsidP="008F7B72">
            <w:pPr>
              <w:spacing w:line="400" w:lineRule="exact"/>
              <w:rPr>
                <w:rFonts w:ascii="宋体" w:hAnsi="宋体"/>
                <w:szCs w:val="21"/>
              </w:rPr>
            </w:pPr>
            <w:r>
              <w:rPr>
                <w:rFonts w:ascii="宋体" w:hAnsi="宋体"/>
                <w:szCs w:val="21"/>
              </w:rPr>
              <w:t>仓储费审核</w:t>
            </w:r>
          </w:p>
        </w:tc>
      </w:tr>
      <w:tr w:rsidR="00945094" w:rsidRPr="00C630D1" w14:paraId="14707C0F" w14:textId="77777777" w:rsidTr="008F7B72">
        <w:trPr>
          <w:jc w:val="center"/>
        </w:trPr>
        <w:tc>
          <w:tcPr>
            <w:tcW w:w="1548" w:type="dxa"/>
            <w:shd w:val="clear" w:color="auto" w:fill="A6A6A6"/>
          </w:tcPr>
          <w:p w14:paraId="25D3AA4F" w14:textId="77777777" w:rsidR="00945094" w:rsidRPr="00C630D1" w:rsidRDefault="00945094"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4439565E" w14:textId="77777777" w:rsidR="00945094" w:rsidRPr="00C630D1" w:rsidRDefault="00945094"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66B31A6E" w14:textId="77777777" w:rsidR="00945094" w:rsidRPr="00C630D1" w:rsidRDefault="00945094"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0009D657" w14:textId="7E0C25CF" w:rsidR="00945094" w:rsidRPr="00C630D1" w:rsidRDefault="00945094" w:rsidP="008F7B72">
            <w:pPr>
              <w:spacing w:line="400" w:lineRule="exact"/>
              <w:rPr>
                <w:rFonts w:ascii="宋体" w:hAnsi="宋体"/>
                <w:szCs w:val="21"/>
              </w:rPr>
            </w:pPr>
            <w:r w:rsidRPr="00C630D1">
              <w:rPr>
                <w:rFonts w:ascii="宋体" w:hAnsi="宋体"/>
                <w:szCs w:val="21"/>
              </w:rPr>
              <w:t>20</w:t>
            </w:r>
            <w:r w:rsidR="0051316B">
              <w:rPr>
                <w:rFonts w:ascii="宋体" w:hAnsi="宋体" w:hint="eastAsia"/>
                <w:szCs w:val="21"/>
              </w:rPr>
              <w:t>17-8-15</w:t>
            </w:r>
          </w:p>
        </w:tc>
      </w:tr>
      <w:tr w:rsidR="00945094" w:rsidRPr="00C630D1" w14:paraId="37C2FE0F" w14:textId="77777777" w:rsidTr="008F7B72">
        <w:trPr>
          <w:jc w:val="center"/>
        </w:trPr>
        <w:tc>
          <w:tcPr>
            <w:tcW w:w="1548" w:type="dxa"/>
            <w:shd w:val="clear" w:color="auto" w:fill="A6A6A6"/>
          </w:tcPr>
          <w:p w14:paraId="3A54049F" w14:textId="77777777" w:rsidR="00945094" w:rsidRPr="00C630D1" w:rsidRDefault="00945094"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44421F99" w14:textId="6238133E" w:rsidR="00945094" w:rsidRPr="00C630D1" w:rsidRDefault="00877AF3" w:rsidP="008F7B72">
            <w:pPr>
              <w:spacing w:line="400" w:lineRule="exact"/>
              <w:rPr>
                <w:rFonts w:ascii="宋体" w:hAnsi="宋体"/>
                <w:szCs w:val="21"/>
              </w:rPr>
            </w:pPr>
            <w:r>
              <w:rPr>
                <w:rFonts w:ascii="宋体" w:hAnsi="宋体"/>
                <w:szCs w:val="21"/>
              </w:rPr>
              <w:t>仓储费审核</w:t>
            </w:r>
          </w:p>
        </w:tc>
      </w:tr>
      <w:tr w:rsidR="00945094" w:rsidRPr="00C630D1" w14:paraId="53F51E41" w14:textId="77777777" w:rsidTr="008F7B72">
        <w:trPr>
          <w:jc w:val="center"/>
        </w:trPr>
        <w:tc>
          <w:tcPr>
            <w:tcW w:w="1548" w:type="dxa"/>
            <w:shd w:val="clear" w:color="auto" w:fill="A6A6A6"/>
          </w:tcPr>
          <w:p w14:paraId="4E99583F" w14:textId="77777777" w:rsidR="00945094" w:rsidRPr="00C630D1" w:rsidRDefault="00945094"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6BDB37B5" w14:textId="77777777" w:rsidR="00945094" w:rsidRPr="00C630D1" w:rsidRDefault="00945094" w:rsidP="008F7B72">
            <w:pPr>
              <w:spacing w:line="400" w:lineRule="exact"/>
              <w:rPr>
                <w:rFonts w:ascii="宋体" w:hAnsi="宋体"/>
                <w:szCs w:val="21"/>
              </w:rPr>
            </w:pPr>
            <w:r>
              <w:rPr>
                <w:rFonts w:ascii="宋体" w:hAnsi="宋体" w:hint="eastAsia"/>
                <w:szCs w:val="21"/>
              </w:rPr>
              <w:t>无</w:t>
            </w:r>
          </w:p>
        </w:tc>
      </w:tr>
      <w:tr w:rsidR="00945094" w:rsidRPr="00C630D1" w14:paraId="2A595D59" w14:textId="77777777" w:rsidTr="008F7B72">
        <w:trPr>
          <w:jc w:val="center"/>
        </w:trPr>
        <w:tc>
          <w:tcPr>
            <w:tcW w:w="1548" w:type="dxa"/>
            <w:shd w:val="clear" w:color="auto" w:fill="A6A6A6"/>
          </w:tcPr>
          <w:p w14:paraId="7D96750F" w14:textId="77777777" w:rsidR="00945094" w:rsidRPr="00C630D1" w:rsidRDefault="00945094"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1015AB4D" w14:textId="77777777" w:rsidR="00945094" w:rsidRPr="00C630D1" w:rsidRDefault="00945094" w:rsidP="008F7B72">
            <w:pPr>
              <w:spacing w:line="400" w:lineRule="exact"/>
              <w:rPr>
                <w:rFonts w:ascii="宋体" w:hAnsi="宋体"/>
                <w:szCs w:val="21"/>
              </w:rPr>
            </w:pPr>
            <w:r>
              <w:rPr>
                <w:rFonts w:ascii="宋体" w:hAnsi="宋体" w:hint="eastAsia"/>
                <w:szCs w:val="21"/>
              </w:rPr>
              <w:t>无</w:t>
            </w:r>
          </w:p>
        </w:tc>
      </w:tr>
      <w:tr w:rsidR="00945094" w:rsidRPr="00C630D1" w14:paraId="06E52604" w14:textId="77777777" w:rsidTr="008F7B72">
        <w:trPr>
          <w:jc w:val="center"/>
        </w:trPr>
        <w:tc>
          <w:tcPr>
            <w:tcW w:w="1548" w:type="dxa"/>
            <w:shd w:val="clear" w:color="auto" w:fill="A6A6A6"/>
          </w:tcPr>
          <w:p w14:paraId="415EF7E6" w14:textId="77777777" w:rsidR="00945094" w:rsidRPr="00C630D1" w:rsidRDefault="00945094"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735900DA" w14:textId="77777777" w:rsidR="00945094" w:rsidRDefault="00945094" w:rsidP="008F7B72">
            <w:pPr>
              <w:spacing w:before="60" w:after="60" w:line="400" w:lineRule="exact"/>
              <w:jc w:val="left"/>
              <w:rPr>
                <w:rFonts w:ascii="宋体" w:hAnsi="宋体"/>
                <w:b/>
                <w:szCs w:val="21"/>
              </w:rPr>
            </w:pPr>
            <w:r>
              <w:rPr>
                <w:rFonts w:ascii="宋体" w:hAnsi="宋体" w:hint="eastAsia"/>
                <w:b/>
                <w:szCs w:val="21"/>
              </w:rPr>
              <w:t>【设置要素】</w:t>
            </w:r>
          </w:p>
          <w:p w14:paraId="64BE44BE" w14:textId="77777777" w:rsidR="009B6EB2" w:rsidRDefault="009B6EB2" w:rsidP="009B6EB2">
            <w:pPr>
              <w:spacing w:before="60" w:after="60" w:line="400" w:lineRule="exact"/>
              <w:jc w:val="left"/>
              <w:rPr>
                <w:rFonts w:ascii="宋体" w:hAnsi="宋体"/>
                <w:szCs w:val="21"/>
              </w:rPr>
            </w:pPr>
            <w:r>
              <w:rPr>
                <w:rFonts w:ascii="宋体" w:hAnsi="宋体"/>
                <w:szCs w:val="21"/>
              </w:rPr>
              <w:t>搜索条件</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szCs w:val="21"/>
              </w:rPr>
              <w:t>详见数据字典</w:t>
            </w:r>
          </w:p>
          <w:p w14:paraId="7260298D" w14:textId="77777777" w:rsidR="009B6EB2" w:rsidRDefault="009B6EB2" w:rsidP="009B6EB2">
            <w:pPr>
              <w:spacing w:before="60" w:after="60" w:line="400" w:lineRule="exact"/>
              <w:jc w:val="left"/>
              <w:rPr>
                <w:rFonts w:ascii="宋体" w:hAnsi="宋体"/>
                <w:szCs w:val="21"/>
              </w:rPr>
            </w:pPr>
            <w:r>
              <w:rPr>
                <w:rFonts w:ascii="宋体" w:hAnsi="宋体"/>
                <w:szCs w:val="21"/>
              </w:rPr>
              <w:t>搜索框</w:t>
            </w:r>
            <w:r>
              <w:rPr>
                <w:rFonts w:ascii="宋体" w:hAnsi="宋体" w:hint="eastAsia"/>
                <w:szCs w:val="21"/>
              </w:rPr>
              <w:t>：输入框，提示文字为“请输入...”</w:t>
            </w:r>
          </w:p>
          <w:p w14:paraId="3882A448" w14:textId="6E270214" w:rsidR="00945094" w:rsidRPr="00DC1BF5" w:rsidRDefault="009B6EB2" w:rsidP="009B6EB2">
            <w:pPr>
              <w:spacing w:before="60" w:after="60" w:line="400" w:lineRule="exact"/>
              <w:jc w:val="left"/>
              <w:rPr>
                <w:rFonts w:ascii="宋体" w:hAnsi="宋体"/>
                <w:szCs w:val="21"/>
              </w:rPr>
            </w:pPr>
            <w:r>
              <w:rPr>
                <w:rFonts w:ascii="宋体" w:hAnsi="宋体" w:hint="eastAsia"/>
                <w:szCs w:val="21"/>
              </w:rPr>
              <w:t>-</w:t>
            </w:r>
            <w:r w:rsidRPr="005F1EF0">
              <w:rPr>
                <w:rFonts w:ascii="宋体" w:hAnsi="宋体"/>
                <w:szCs w:val="21"/>
              </w:rPr>
              <w:t>状态</w:t>
            </w:r>
            <w:r>
              <w:rPr>
                <w:rFonts w:ascii="宋体" w:hAnsi="宋体" w:hint="eastAsia"/>
                <w:szCs w:val="21"/>
              </w:rPr>
              <w:t>-</w:t>
            </w:r>
            <w:r w:rsidRPr="005F1EF0">
              <w:rPr>
                <w:rFonts w:ascii="宋体" w:hAnsi="宋体" w:hint="eastAsia"/>
                <w:szCs w:val="21"/>
              </w:rPr>
              <w:t>：</w:t>
            </w:r>
            <w:r>
              <w:rPr>
                <w:rFonts w:ascii="宋体" w:hAnsi="宋体" w:hint="eastAsia"/>
                <w:szCs w:val="21"/>
              </w:rPr>
              <w:t>带筛选功能的</w:t>
            </w:r>
            <w:r w:rsidRPr="005F1EF0">
              <w:rPr>
                <w:rFonts w:ascii="宋体" w:hAnsi="宋体"/>
                <w:szCs w:val="21"/>
              </w:rPr>
              <w:t>下拉框</w:t>
            </w:r>
            <w:r w:rsidRPr="005F1EF0">
              <w:rPr>
                <w:rFonts w:ascii="宋体" w:hAnsi="宋体" w:hint="eastAsia"/>
                <w:szCs w:val="21"/>
              </w:rPr>
              <w:t>，</w:t>
            </w:r>
            <w:r>
              <w:rPr>
                <w:rFonts w:ascii="宋体" w:hAnsi="宋体" w:hint="eastAsia"/>
                <w:szCs w:val="21"/>
              </w:rPr>
              <w:t>下拉</w:t>
            </w:r>
            <w:proofErr w:type="gramStart"/>
            <w:r>
              <w:rPr>
                <w:rFonts w:ascii="宋体" w:hAnsi="宋体" w:hint="eastAsia"/>
                <w:szCs w:val="21"/>
              </w:rPr>
              <w:t>框内容</w:t>
            </w:r>
            <w:proofErr w:type="gramEnd"/>
            <w:r>
              <w:rPr>
                <w:rFonts w:ascii="宋体" w:hAnsi="宋体" w:hint="eastAsia"/>
                <w:szCs w:val="21"/>
              </w:rPr>
              <w:t>详见数据字典</w:t>
            </w:r>
          </w:p>
        </w:tc>
      </w:tr>
      <w:tr w:rsidR="00945094" w:rsidRPr="00C630D1" w14:paraId="2B94B653" w14:textId="77777777" w:rsidTr="008F7B72">
        <w:trPr>
          <w:jc w:val="center"/>
        </w:trPr>
        <w:tc>
          <w:tcPr>
            <w:tcW w:w="1548" w:type="dxa"/>
            <w:shd w:val="clear" w:color="auto" w:fill="A6A6A6"/>
          </w:tcPr>
          <w:p w14:paraId="1FF02259" w14:textId="77777777" w:rsidR="00945094" w:rsidRPr="00C630D1" w:rsidRDefault="00945094"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5A628154" w14:textId="77777777" w:rsidR="00945094" w:rsidRDefault="00945094" w:rsidP="008F7B72">
            <w:pPr>
              <w:rPr>
                <w:rFonts w:ascii="宋体" w:hAnsi="宋体"/>
                <w:b/>
                <w:szCs w:val="21"/>
              </w:rPr>
            </w:pPr>
            <w:r w:rsidRPr="00946BE4">
              <w:rPr>
                <w:rFonts w:ascii="宋体" w:hAnsi="宋体" w:hint="eastAsia"/>
                <w:b/>
                <w:szCs w:val="21"/>
              </w:rPr>
              <w:t>【功能操作要求】</w:t>
            </w:r>
          </w:p>
          <w:p w14:paraId="394E9B33" w14:textId="77777777" w:rsidR="009B6EB2" w:rsidRDefault="009B6EB2" w:rsidP="009B6EB2">
            <w:pPr>
              <w:rPr>
                <w:rFonts w:ascii="宋体" w:hAnsi="宋体"/>
                <w:szCs w:val="21"/>
              </w:rPr>
            </w:pPr>
            <w:r>
              <w:rPr>
                <w:rFonts w:ascii="宋体" w:hAnsi="宋体"/>
                <w:szCs w:val="21"/>
              </w:rPr>
              <w:t>复选框</w:t>
            </w:r>
            <w:r>
              <w:rPr>
                <w:rFonts w:ascii="宋体" w:hAnsi="宋体" w:hint="eastAsia"/>
                <w:szCs w:val="21"/>
              </w:rPr>
              <w:t>：</w:t>
            </w:r>
            <w:r>
              <w:rPr>
                <w:rFonts w:ascii="宋体" w:hAnsi="宋体"/>
                <w:szCs w:val="21"/>
              </w:rPr>
              <w:t>checklist</w:t>
            </w:r>
            <w:r>
              <w:rPr>
                <w:rFonts w:ascii="宋体" w:hAnsi="宋体" w:hint="eastAsia"/>
                <w:szCs w:val="21"/>
              </w:rPr>
              <w:t>，</w:t>
            </w:r>
            <w:proofErr w:type="gramStart"/>
            <w:r>
              <w:rPr>
                <w:rFonts w:ascii="宋体" w:hAnsi="宋体" w:hint="eastAsia"/>
                <w:szCs w:val="21"/>
              </w:rPr>
              <w:t>勾选记录</w:t>
            </w:r>
            <w:proofErr w:type="gramEnd"/>
            <w:r>
              <w:rPr>
                <w:rFonts w:ascii="宋体" w:hAnsi="宋体" w:hint="eastAsia"/>
                <w:szCs w:val="21"/>
              </w:rPr>
              <w:t>复选框选中该记录，</w:t>
            </w:r>
            <w:proofErr w:type="gramStart"/>
            <w:r>
              <w:rPr>
                <w:rFonts w:ascii="宋体" w:hAnsi="宋体" w:hint="eastAsia"/>
                <w:szCs w:val="21"/>
              </w:rPr>
              <w:t>取消勾选则</w:t>
            </w:r>
            <w:proofErr w:type="gramEnd"/>
            <w:r>
              <w:rPr>
                <w:rFonts w:ascii="宋体" w:hAnsi="宋体" w:hint="eastAsia"/>
                <w:szCs w:val="21"/>
              </w:rPr>
              <w:t>取消选中该条记录</w:t>
            </w:r>
          </w:p>
          <w:p w14:paraId="57AEF1A1" w14:textId="5F57B263" w:rsidR="009058F5" w:rsidRDefault="009058F5" w:rsidP="009B6EB2">
            <w:pPr>
              <w:rPr>
                <w:rFonts w:ascii="宋体" w:hAnsi="宋体"/>
                <w:szCs w:val="21"/>
              </w:rPr>
            </w:pPr>
            <w:r>
              <w:rPr>
                <w:rFonts w:ascii="宋体" w:hAnsi="宋体"/>
                <w:szCs w:val="21"/>
              </w:rPr>
              <w:lastRenderedPageBreak/>
              <w:t>搜索</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点击后根据筛选条件进行筛选</w:t>
            </w:r>
            <w:r w:rsidR="006B1734">
              <w:rPr>
                <w:rFonts w:ascii="宋体" w:hAnsi="宋体"/>
                <w:szCs w:val="21"/>
              </w:rPr>
              <w:t>显示</w:t>
            </w:r>
          </w:p>
          <w:p w14:paraId="17A4C700" w14:textId="6D787F88" w:rsidR="009B6EB2" w:rsidRDefault="009B6EB2" w:rsidP="009B6EB2">
            <w:pPr>
              <w:rPr>
                <w:rFonts w:ascii="宋体" w:hAnsi="宋体"/>
                <w:szCs w:val="21"/>
              </w:rPr>
            </w:pPr>
            <w:r>
              <w:rPr>
                <w:rFonts w:ascii="宋体" w:hAnsi="宋体"/>
                <w:szCs w:val="21"/>
              </w:rPr>
              <w:t>刷新</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点击后对当前页面进行刷新</w:t>
            </w:r>
          </w:p>
          <w:p w14:paraId="7E64A26D" w14:textId="77777777" w:rsidR="00945094" w:rsidRDefault="009B6EB2" w:rsidP="009B6EB2">
            <w:pPr>
              <w:rPr>
                <w:rFonts w:ascii="宋体" w:hAnsi="宋体"/>
                <w:szCs w:val="21"/>
              </w:rPr>
            </w:pPr>
            <w:r>
              <w:rPr>
                <w:rFonts w:ascii="宋体" w:hAnsi="宋体"/>
                <w:szCs w:val="21"/>
              </w:rPr>
              <w:t>导出Excel</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点击后导出已选仓储费记录</w:t>
            </w:r>
          </w:p>
          <w:p w14:paraId="678FE421" w14:textId="0E5BE7D8" w:rsidR="00C87436" w:rsidRDefault="00C87436" w:rsidP="009B6EB2">
            <w:pPr>
              <w:rPr>
                <w:rFonts w:ascii="宋体" w:hAnsi="宋体"/>
                <w:szCs w:val="21"/>
              </w:rPr>
            </w:pPr>
            <w:r>
              <w:rPr>
                <w:rFonts w:ascii="宋体" w:hAnsi="宋体"/>
                <w:szCs w:val="21"/>
              </w:rPr>
              <w:t>审核通过</w:t>
            </w:r>
            <w:r>
              <w:rPr>
                <w:rFonts w:ascii="宋体" w:hAnsi="宋体" w:hint="eastAsia"/>
                <w:szCs w:val="21"/>
              </w:rPr>
              <w:t>：功能按钮，点击后通过该记录</w:t>
            </w:r>
          </w:p>
          <w:p w14:paraId="0D28B195" w14:textId="77777777" w:rsidR="00C87436" w:rsidRDefault="00C87436" w:rsidP="009B6EB2">
            <w:pPr>
              <w:rPr>
                <w:rFonts w:ascii="宋体" w:hAnsi="宋体"/>
                <w:szCs w:val="21"/>
              </w:rPr>
            </w:pPr>
            <w:r>
              <w:rPr>
                <w:rFonts w:ascii="宋体" w:hAnsi="宋体"/>
                <w:szCs w:val="21"/>
              </w:rPr>
              <w:t>审核拒绝</w:t>
            </w:r>
            <w:r>
              <w:rPr>
                <w:rFonts w:ascii="宋体" w:hAnsi="宋体" w:hint="eastAsia"/>
                <w:szCs w:val="21"/>
              </w:rPr>
              <w:t>：功能按钮，点击后拒绝该记录</w:t>
            </w:r>
          </w:p>
          <w:p w14:paraId="10085AEB" w14:textId="5680524C" w:rsidR="00B8359D" w:rsidRPr="00861A22" w:rsidRDefault="00B8359D" w:rsidP="009B6EB2">
            <w:pPr>
              <w:rPr>
                <w:rFonts w:ascii="宋体" w:hAnsi="宋体"/>
                <w:szCs w:val="21"/>
              </w:rPr>
            </w:pPr>
            <w:r>
              <w:rPr>
                <w:rFonts w:ascii="宋体" w:hAnsi="宋体"/>
                <w:szCs w:val="21"/>
              </w:rPr>
              <w:t>翻页</w:t>
            </w:r>
            <w:r>
              <w:rPr>
                <w:rFonts w:ascii="宋体" w:hAnsi="宋体" w:hint="eastAsia"/>
                <w:szCs w:val="21"/>
              </w:rPr>
              <w:t>：</w:t>
            </w:r>
            <w:r w:rsidR="008226B6" w:rsidRPr="00713380">
              <w:rPr>
                <w:rFonts w:ascii="宋体" w:hAnsi="宋体" w:hint="eastAsia"/>
                <w:szCs w:val="21"/>
              </w:rPr>
              <w:t>链接按钮，可根据查询结果记录数显示页数，每页</w:t>
            </w:r>
            <w:r w:rsidR="008226B6">
              <w:rPr>
                <w:rFonts w:ascii="宋体" w:hAnsi="宋体" w:hint="eastAsia"/>
                <w:szCs w:val="21"/>
              </w:rPr>
              <w:t>最多</w:t>
            </w:r>
            <w:r w:rsidR="008226B6" w:rsidRPr="00713380">
              <w:rPr>
                <w:rFonts w:ascii="宋体" w:hAnsi="宋体" w:hint="eastAsia"/>
                <w:szCs w:val="21"/>
              </w:rPr>
              <w:t>显示20条记录</w:t>
            </w:r>
          </w:p>
        </w:tc>
      </w:tr>
      <w:tr w:rsidR="00945094" w:rsidRPr="00C630D1" w14:paraId="2D01CB65" w14:textId="77777777" w:rsidTr="008F7B72">
        <w:trPr>
          <w:jc w:val="center"/>
        </w:trPr>
        <w:tc>
          <w:tcPr>
            <w:tcW w:w="1548" w:type="dxa"/>
            <w:shd w:val="clear" w:color="auto" w:fill="A6A6A6"/>
          </w:tcPr>
          <w:p w14:paraId="0323568A" w14:textId="77777777" w:rsidR="00945094" w:rsidRPr="00C630D1" w:rsidRDefault="00945094" w:rsidP="008F7B72">
            <w:pPr>
              <w:spacing w:line="400" w:lineRule="exact"/>
              <w:rPr>
                <w:rFonts w:ascii="宋体" w:hAnsi="宋体"/>
                <w:color w:val="000000"/>
                <w:szCs w:val="21"/>
              </w:rPr>
            </w:pPr>
            <w:r w:rsidRPr="00C630D1">
              <w:rPr>
                <w:rFonts w:ascii="宋体" w:hAnsi="宋体" w:hint="eastAsia"/>
                <w:color w:val="000000"/>
                <w:szCs w:val="21"/>
              </w:rPr>
              <w:lastRenderedPageBreak/>
              <w:t>输出</w:t>
            </w:r>
          </w:p>
        </w:tc>
        <w:tc>
          <w:tcPr>
            <w:tcW w:w="9714" w:type="dxa"/>
            <w:gridSpan w:val="3"/>
          </w:tcPr>
          <w:p w14:paraId="7DBB8B13" w14:textId="77777777" w:rsidR="00945094" w:rsidRPr="00E55CB4" w:rsidRDefault="00945094" w:rsidP="008F7B72">
            <w:pPr>
              <w:spacing w:line="400" w:lineRule="exact"/>
              <w:rPr>
                <w:rFonts w:ascii="宋体" w:hAnsi="宋体"/>
                <w:b/>
                <w:szCs w:val="21"/>
              </w:rPr>
            </w:pPr>
            <w:r w:rsidRPr="00E55CB4">
              <w:rPr>
                <w:rFonts w:ascii="宋体" w:hAnsi="宋体" w:hint="eastAsia"/>
                <w:b/>
                <w:szCs w:val="21"/>
              </w:rPr>
              <w:t>【基础资料】</w:t>
            </w:r>
          </w:p>
          <w:p w14:paraId="1ED358C9" w14:textId="73158750" w:rsidR="00945094" w:rsidRPr="00C630D1" w:rsidRDefault="009B6EB2" w:rsidP="008F7B72">
            <w:pPr>
              <w:spacing w:line="400" w:lineRule="exact"/>
              <w:rPr>
                <w:rFonts w:ascii="宋体" w:hAnsi="宋体"/>
                <w:szCs w:val="21"/>
              </w:rPr>
            </w:pPr>
            <w:r>
              <w:rPr>
                <w:rFonts w:ascii="宋体" w:hAnsi="宋体" w:hint="eastAsia"/>
                <w:szCs w:val="21"/>
              </w:rPr>
              <w:t>日期、客户号、交易编码、客户名称、品种、品种单位、交易所、仓单单位、仓储费标准、注册、仓转、期转、交割、注销、今日增减、昨日仓单量、今日仓单量、今日仓储费、录入人、审核人、状态、操作</w:t>
            </w:r>
          </w:p>
        </w:tc>
      </w:tr>
      <w:tr w:rsidR="00945094" w:rsidRPr="00C630D1" w14:paraId="1FAA2A84" w14:textId="77777777" w:rsidTr="008F7B72">
        <w:trPr>
          <w:jc w:val="center"/>
        </w:trPr>
        <w:tc>
          <w:tcPr>
            <w:tcW w:w="1548" w:type="dxa"/>
            <w:shd w:val="clear" w:color="auto" w:fill="A6A6A6"/>
          </w:tcPr>
          <w:p w14:paraId="38E4BA42" w14:textId="77777777" w:rsidR="00945094" w:rsidRPr="00C630D1" w:rsidRDefault="00945094"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73DDCE1B" w14:textId="77777777" w:rsidR="009B6EB2" w:rsidRDefault="009B6EB2" w:rsidP="009B6EB2">
            <w:pPr>
              <w:spacing w:line="400" w:lineRule="exact"/>
              <w:rPr>
                <w:rFonts w:ascii="宋体" w:hAnsi="宋体"/>
                <w:szCs w:val="21"/>
              </w:rPr>
            </w:pPr>
            <w:r>
              <w:rPr>
                <w:rFonts w:ascii="宋体" w:hAnsi="宋体"/>
                <w:szCs w:val="21"/>
              </w:rPr>
              <w:t>操作员具有</w:t>
            </w:r>
            <w:r>
              <w:rPr>
                <w:rFonts w:ascii="宋体" w:hAnsi="宋体" w:hint="eastAsia"/>
                <w:szCs w:val="21"/>
              </w:rPr>
              <w:t>【仓储费管理】菜单权限</w:t>
            </w:r>
          </w:p>
          <w:p w14:paraId="39CA4447" w14:textId="172BB010" w:rsidR="00945094" w:rsidRPr="000A3B83" w:rsidRDefault="009B6EB2" w:rsidP="009B6EB2">
            <w:pPr>
              <w:spacing w:line="400" w:lineRule="exact"/>
              <w:rPr>
                <w:rFonts w:ascii="宋体" w:hAnsi="宋体"/>
                <w:szCs w:val="21"/>
              </w:rPr>
            </w:pPr>
            <w:r>
              <w:rPr>
                <w:rFonts w:ascii="宋体" w:hAnsi="宋体"/>
                <w:szCs w:val="21"/>
              </w:rPr>
              <w:t>操作员具有</w:t>
            </w:r>
            <w:r>
              <w:rPr>
                <w:rFonts w:ascii="宋体" w:hAnsi="宋体" w:hint="eastAsia"/>
                <w:szCs w:val="21"/>
              </w:rPr>
              <w:t>【仓储费审核】功能权限</w:t>
            </w:r>
          </w:p>
        </w:tc>
      </w:tr>
      <w:tr w:rsidR="00945094" w:rsidRPr="00C630D1" w14:paraId="327B0081" w14:textId="77777777" w:rsidTr="008F7B72">
        <w:trPr>
          <w:jc w:val="center"/>
        </w:trPr>
        <w:tc>
          <w:tcPr>
            <w:tcW w:w="1548" w:type="dxa"/>
            <w:shd w:val="clear" w:color="auto" w:fill="A6A6A6"/>
          </w:tcPr>
          <w:p w14:paraId="5E2DD1CF" w14:textId="77777777" w:rsidR="00945094" w:rsidRPr="00C630D1" w:rsidRDefault="00945094"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09EAD633" w14:textId="0A8BFA89" w:rsidR="00945094" w:rsidRDefault="000870D0" w:rsidP="000870D0">
            <w:pPr>
              <w:pStyle w:val="a8"/>
              <w:numPr>
                <w:ilvl w:val="0"/>
                <w:numId w:val="35"/>
              </w:numPr>
              <w:spacing w:line="400" w:lineRule="atLeast"/>
              <w:ind w:firstLineChars="0"/>
              <w:rPr>
                <w:rFonts w:ascii="宋体" w:hAnsi="宋体"/>
                <w:szCs w:val="21"/>
              </w:rPr>
            </w:pPr>
            <w:commentRangeStart w:id="204"/>
            <w:r w:rsidRPr="000870D0">
              <w:rPr>
                <w:rFonts w:ascii="宋体" w:hAnsi="宋体"/>
                <w:szCs w:val="21"/>
              </w:rPr>
              <w:t>审核通过</w:t>
            </w:r>
            <w:r w:rsidRPr="000870D0">
              <w:rPr>
                <w:rFonts w:ascii="宋体" w:hAnsi="宋体" w:hint="eastAsia"/>
                <w:szCs w:val="21"/>
              </w:rPr>
              <w:t>，</w:t>
            </w:r>
            <w:r w:rsidRPr="000870D0">
              <w:rPr>
                <w:rFonts w:ascii="宋体" w:hAnsi="宋体"/>
                <w:szCs w:val="21"/>
              </w:rPr>
              <w:t>该记录状态变为已审批</w:t>
            </w:r>
          </w:p>
          <w:p w14:paraId="1ED6D375" w14:textId="5EC6A54C" w:rsidR="000870D0" w:rsidRPr="000870D0" w:rsidRDefault="000870D0" w:rsidP="000870D0">
            <w:pPr>
              <w:pStyle w:val="a8"/>
              <w:numPr>
                <w:ilvl w:val="0"/>
                <w:numId w:val="35"/>
              </w:numPr>
              <w:spacing w:line="400" w:lineRule="atLeast"/>
              <w:ind w:firstLineChars="0"/>
              <w:rPr>
                <w:rFonts w:ascii="宋体" w:hAnsi="宋体"/>
                <w:szCs w:val="21"/>
              </w:rPr>
            </w:pPr>
            <w:r>
              <w:rPr>
                <w:rFonts w:ascii="宋体" w:hAnsi="宋体"/>
                <w:szCs w:val="21"/>
              </w:rPr>
              <w:t>审核拒绝</w:t>
            </w:r>
            <w:r>
              <w:rPr>
                <w:rFonts w:ascii="宋体" w:hAnsi="宋体" w:hint="eastAsia"/>
                <w:szCs w:val="21"/>
              </w:rPr>
              <w:t>，</w:t>
            </w:r>
            <w:r>
              <w:rPr>
                <w:rFonts w:ascii="宋体" w:hAnsi="宋体"/>
                <w:szCs w:val="21"/>
              </w:rPr>
              <w:t>该记录状态变为已拒绝</w:t>
            </w:r>
            <w:commentRangeEnd w:id="204"/>
            <w:r w:rsidR="007C1C7E">
              <w:rPr>
                <w:rStyle w:val="ab"/>
              </w:rPr>
              <w:commentReference w:id="204"/>
            </w:r>
          </w:p>
        </w:tc>
      </w:tr>
      <w:tr w:rsidR="00945094" w:rsidRPr="00C630D1" w14:paraId="403C3265" w14:textId="77777777" w:rsidTr="008F7B72">
        <w:trPr>
          <w:jc w:val="center"/>
        </w:trPr>
        <w:tc>
          <w:tcPr>
            <w:tcW w:w="1548" w:type="dxa"/>
            <w:shd w:val="clear" w:color="auto" w:fill="A6A6A6"/>
          </w:tcPr>
          <w:p w14:paraId="33CF15E7" w14:textId="77777777" w:rsidR="00945094" w:rsidRPr="00C630D1" w:rsidRDefault="00945094"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2A880BDF" w14:textId="77777777" w:rsidR="00945094" w:rsidRPr="00C630D1" w:rsidRDefault="00945094" w:rsidP="008F7B72">
            <w:pPr>
              <w:spacing w:line="400" w:lineRule="exact"/>
              <w:rPr>
                <w:rFonts w:ascii="宋体" w:hAnsi="宋体"/>
                <w:szCs w:val="21"/>
              </w:rPr>
            </w:pPr>
            <w:r>
              <w:rPr>
                <w:rFonts w:ascii="宋体" w:hAnsi="宋体" w:hint="eastAsia"/>
                <w:szCs w:val="21"/>
              </w:rPr>
              <w:t>无</w:t>
            </w:r>
          </w:p>
        </w:tc>
      </w:tr>
    </w:tbl>
    <w:p w14:paraId="78E9F4F5" w14:textId="77777777" w:rsidR="00945094" w:rsidRPr="00945094" w:rsidRDefault="00945094" w:rsidP="00945094">
      <w:pPr>
        <w:pStyle w:val="a0"/>
      </w:pPr>
    </w:p>
    <w:p w14:paraId="191B2B70" w14:textId="77777777" w:rsidR="00F22F60" w:rsidRDefault="00F22F60" w:rsidP="00786169">
      <w:pPr>
        <w:pStyle w:val="3"/>
      </w:pPr>
      <w:r>
        <w:t>基础设置</w:t>
      </w:r>
    </w:p>
    <w:p w14:paraId="425E33E4" w14:textId="77777777" w:rsidR="00F22F60" w:rsidRDefault="00F22F60" w:rsidP="00786169">
      <w:pPr>
        <w:pStyle w:val="4"/>
      </w:pPr>
      <w:r>
        <w:t>仓储费标准</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B45CFA" w:rsidRPr="00C630D1" w14:paraId="13D8A8E6" w14:textId="77777777" w:rsidTr="008F7B72">
        <w:trPr>
          <w:jc w:val="center"/>
        </w:trPr>
        <w:tc>
          <w:tcPr>
            <w:tcW w:w="1548" w:type="dxa"/>
            <w:shd w:val="clear" w:color="auto" w:fill="A6A6A6"/>
          </w:tcPr>
          <w:p w14:paraId="3AA9F64A"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255A4A14" w14:textId="77777777" w:rsidR="00B45CFA" w:rsidRPr="00C630D1" w:rsidRDefault="00B45CFA" w:rsidP="008F7B72">
            <w:pPr>
              <w:spacing w:line="400" w:lineRule="exact"/>
              <w:rPr>
                <w:rFonts w:ascii="宋体" w:hAnsi="宋体"/>
                <w:szCs w:val="21"/>
              </w:rPr>
            </w:pPr>
          </w:p>
        </w:tc>
      </w:tr>
      <w:tr w:rsidR="00B45CFA" w:rsidRPr="00C630D1" w14:paraId="6566DA01" w14:textId="77777777" w:rsidTr="008F7B72">
        <w:trPr>
          <w:jc w:val="center"/>
        </w:trPr>
        <w:tc>
          <w:tcPr>
            <w:tcW w:w="1548" w:type="dxa"/>
            <w:shd w:val="clear" w:color="auto" w:fill="A6A6A6"/>
          </w:tcPr>
          <w:p w14:paraId="79D44BE7"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6070E0A4" w14:textId="42F554D8" w:rsidR="00B45CFA" w:rsidRPr="00C630D1" w:rsidRDefault="0044655B" w:rsidP="008F7B72">
            <w:pPr>
              <w:spacing w:line="400" w:lineRule="exact"/>
              <w:rPr>
                <w:rFonts w:ascii="宋体" w:hAnsi="宋体"/>
                <w:szCs w:val="21"/>
              </w:rPr>
            </w:pPr>
            <w:r>
              <w:rPr>
                <w:rFonts w:ascii="宋体" w:hAnsi="宋体"/>
                <w:szCs w:val="21"/>
              </w:rPr>
              <w:t>仓储费标准</w:t>
            </w:r>
          </w:p>
        </w:tc>
      </w:tr>
      <w:tr w:rsidR="00B45CFA" w:rsidRPr="00C630D1" w14:paraId="09389D59" w14:textId="77777777" w:rsidTr="008F7B72">
        <w:trPr>
          <w:jc w:val="center"/>
        </w:trPr>
        <w:tc>
          <w:tcPr>
            <w:tcW w:w="1548" w:type="dxa"/>
            <w:shd w:val="clear" w:color="auto" w:fill="A6A6A6"/>
          </w:tcPr>
          <w:p w14:paraId="35C63DD1"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113E5285" w14:textId="77777777" w:rsidR="00B45CFA" w:rsidRPr="00C630D1" w:rsidRDefault="00B45CFA"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1EF078C2" w14:textId="77777777" w:rsidR="00B45CFA" w:rsidRPr="00C630D1" w:rsidRDefault="00B45CFA"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0A55660C" w14:textId="3B358507" w:rsidR="00B45CFA" w:rsidRPr="00C630D1" w:rsidRDefault="00B45CFA" w:rsidP="008F7B72">
            <w:pPr>
              <w:spacing w:line="400" w:lineRule="exact"/>
              <w:rPr>
                <w:rFonts w:ascii="宋体" w:hAnsi="宋体"/>
                <w:szCs w:val="21"/>
              </w:rPr>
            </w:pPr>
            <w:r w:rsidRPr="00C630D1">
              <w:rPr>
                <w:rFonts w:ascii="宋体" w:hAnsi="宋体"/>
                <w:szCs w:val="21"/>
              </w:rPr>
              <w:t>20</w:t>
            </w:r>
            <w:r w:rsidR="00253A04">
              <w:rPr>
                <w:rFonts w:ascii="宋体" w:hAnsi="宋体" w:hint="eastAsia"/>
                <w:szCs w:val="21"/>
              </w:rPr>
              <w:t>17-8-15</w:t>
            </w:r>
          </w:p>
        </w:tc>
      </w:tr>
      <w:tr w:rsidR="00B45CFA" w:rsidRPr="00C630D1" w14:paraId="4D2E0AC1" w14:textId="77777777" w:rsidTr="008F7B72">
        <w:trPr>
          <w:jc w:val="center"/>
        </w:trPr>
        <w:tc>
          <w:tcPr>
            <w:tcW w:w="1548" w:type="dxa"/>
            <w:shd w:val="clear" w:color="auto" w:fill="A6A6A6"/>
          </w:tcPr>
          <w:p w14:paraId="5BF921A4"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7F8C8743" w14:textId="4061D6DD" w:rsidR="00B45CFA" w:rsidRPr="00C630D1" w:rsidRDefault="008D11AA" w:rsidP="008D11AA">
            <w:pPr>
              <w:spacing w:line="400" w:lineRule="exact"/>
              <w:rPr>
                <w:rFonts w:ascii="宋体" w:hAnsi="宋体"/>
                <w:szCs w:val="21"/>
              </w:rPr>
            </w:pPr>
            <w:r>
              <w:rPr>
                <w:rFonts w:ascii="宋体" w:hAnsi="宋体"/>
                <w:szCs w:val="21"/>
              </w:rPr>
              <w:t>设置仓储费标准</w:t>
            </w:r>
          </w:p>
        </w:tc>
      </w:tr>
      <w:tr w:rsidR="00B45CFA" w:rsidRPr="00C630D1" w14:paraId="31D28C29" w14:textId="77777777" w:rsidTr="008F7B72">
        <w:trPr>
          <w:jc w:val="center"/>
        </w:trPr>
        <w:tc>
          <w:tcPr>
            <w:tcW w:w="1548" w:type="dxa"/>
            <w:shd w:val="clear" w:color="auto" w:fill="A6A6A6"/>
          </w:tcPr>
          <w:p w14:paraId="7A5F59DD"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370765A0" w14:textId="77777777" w:rsidR="00B45CFA" w:rsidRPr="00C630D1" w:rsidRDefault="00B45CFA" w:rsidP="008F7B72">
            <w:pPr>
              <w:spacing w:line="400" w:lineRule="exact"/>
              <w:rPr>
                <w:rFonts w:ascii="宋体" w:hAnsi="宋体"/>
                <w:szCs w:val="21"/>
              </w:rPr>
            </w:pPr>
            <w:r>
              <w:rPr>
                <w:rFonts w:ascii="宋体" w:hAnsi="宋体" w:hint="eastAsia"/>
                <w:szCs w:val="21"/>
              </w:rPr>
              <w:t>无</w:t>
            </w:r>
          </w:p>
        </w:tc>
      </w:tr>
      <w:tr w:rsidR="00B45CFA" w:rsidRPr="00C630D1" w14:paraId="2F5DDFF7" w14:textId="77777777" w:rsidTr="008F7B72">
        <w:trPr>
          <w:jc w:val="center"/>
        </w:trPr>
        <w:tc>
          <w:tcPr>
            <w:tcW w:w="1548" w:type="dxa"/>
            <w:shd w:val="clear" w:color="auto" w:fill="A6A6A6"/>
          </w:tcPr>
          <w:p w14:paraId="7557BCFC"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41FA0350" w14:textId="77777777" w:rsidR="00B45CFA" w:rsidRPr="00C630D1" w:rsidRDefault="00B45CFA" w:rsidP="008F7B72">
            <w:pPr>
              <w:spacing w:line="400" w:lineRule="exact"/>
              <w:rPr>
                <w:rFonts w:ascii="宋体" w:hAnsi="宋体"/>
                <w:szCs w:val="21"/>
              </w:rPr>
            </w:pPr>
            <w:r>
              <w:rPr>
                <w:rFonts w:ascii="宋体" w:hAnsi="宋体" w:hint="eastAsia"/>
                <w:szCs w:val="21"/>
              </w:rPr>
              <w:t>无</w:t>
            </w:r>
          </w:p>
        </w:tc>
      </w:tr>
      <w:tr w:rsidR="00B45CFA" w:rsidRPr="00C630D1" w14:paraId="1E3EFEA8" w14:textId="77777777" w:rsidTr="008F7B72">
        <w:trPr>
          <w:jc w:val="center"/>
        </w:trPr>
        <w:tc>
          <w:tcPr>
            <w:tcW w:w="1548" w:type="dxa"/>
            <w:shd w:val="clear" w:color="auto" w:fill="A6A6A6"/>
          </w:tcPr>
          <w:p w14:paraId="3F65E0A5"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4267F295" w14:textId="77777777" w:rsidR="00B45CFA" w:rsidRDefault="00B45CFA" w:rsidP="008F7B72">
            <w:pPr>
              <w:spacing w:before="60" w:after="60" w:line="400" w:lineRule="exact"/>
              <w:jc w:val="left"/>
              <w:rPr>
                <w:rFonts w:ascii="宋体" w:hAnsi="宋体"/>
                <w:b/>
                <w:szCs w:val="21"/>
              </w:rPr>
            </w:pPr>
            <w:r>
              <w:rPr>
                <w:rFonts w:ascii="宋体" w:hAnsi="宋体" w:hint="eastAsia"/>
                <w:b/>
                <w:szCs w:val="21"/>
              </w:rPr>
              <w:t>【设置要素】</w:t>
            </w:r>
          </w:p>
          <w:p w14:paraId="28D21366" w14:textId="3766C23A" w:rsidR="008A4775" w:rsidRPr="00DC1BF5" w:rsidRDefault="008A4775" w:rsidP="008F7B72">
            <w:pPr>
              <w:spacing w:before="60" w:after="60" w:line="400" w:lineRule="exact"/>
              <w:jc w:val="left"/>
              <w:rPr>
                <w:rFonts w:ascii="宋体" w:hAnsi="宋体"/>
                <w:szCs w:val="21"/>
              </w:rPr>
            </w:pPr>
            <w:r>
              <w:rPr>
                <w:rFonts w:ascii="宋体" w:hAnsi="宋体"/>
                <w:szCs w:val="21"/>
              </w:rPr>
              <w:t>筛选品种</w:t>
            </w:r>
            <w:r>
              <w:rPr>
                <w:rFonts w:ascii="宋体" w:hAnsi="宋体" w:hint="eastAsia"/>
                <w:szCs w:val="21"/>
              </w:rPr>
              <w:t>：</w:t>
            </w:r>
            <w:r>
              <w:rPr>
                <w:rFonts w:ascii="宋体" w:hAnsi="宋体"/>
                <w:szCs w:val="21"/>
              </w:rPr>
              <w:t>输入框</w:t>
            </w:r>
            <w:r>
              <w:rPr>
                <w:rFonts w:ascii="宋体" w:hAnsi="宋体" w:hint="eastAsia"/>
                <w:szCs w:val="21"/>
              </w:rPr>
              <w:t>，</w:t>
            </w:r>
            <w:r>
              <w:rPr>
                <w:rFonts w:ascii="宋体" w:hAnsi="宋体"/>
                <w:szCs w:val="21"/>
              </w:rPr>
              <w:t>字符型</w:t>
            </w:r>
            <w:r>
              <w:rPr>
                <w:rFonts w:ascii="宋体" w:hAnsi="宋体" w:hint="eastAsia"/>
                <w:szCs w:val="21"/>
              </w:rPr>
              <w:t>20字节</w:t>
            </w:r>
          </w:p>
        </w:tc>
      </w:tr>
      <w:tr w:rsidR="00B45CFA" w:rsidRPr="00C630D1" w14:paraId="73AB342C" w14:textId="77777777" w:rsidTr="008F7B72">
        <w:trPr>
          <w:jc w:val="center"/>
        </w:trPr>
        <w:tc>
          <w:tcPr>
            <w:tcW w:w="1548" w:type="dxa"/>
            <w:shd w:val="clear" w:color="auto" w:fill="A6A6A6"/>
          </w:tcPr>
          <w:p w14:paraId="71BC3B42"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5D3A5713" w14:textId="77777777" w:rsidR="00B45CFA" w:rsidRDefault="00B45CFA" w:rsidP="008F7B72">
            <w:pPr>
              <w:rPr>
                <w:rFonts w:ascii="宋体" w:hAnsi="宋体"/>
                <w:b/>
                <w:szCs w:val="21"/>
              </w:rPr>
            </w:pPr>
            <w:r w:rsidRPr="00946BE4">
              <w:rPr>
                <w:rFonts w:ascii="宋体" w:hAnsi="宋体" w:hint="eastAsia"/>
                <w:b/>
                <w:szCs w:val="21"/>
              </w:rPr>
              <w:t>【功能操作要求】</w:t>
            </w:r>
          </w:p>
          <w:p w14:paraId="06983595" w14:textId="77777777" w:rsidR="00B45CFA" w:rsidRDefault="00664E91" w:rsidP="00B95AE0">
            <w:pPr>
              <w:rPr>
                <w:rFonts w:ascii="宋体" w:hAnsi="宋体"/>
                <w:szCs w:val="21"/>
              </w:rPr>
            </w:pPr>
            <w:r>
              <w:rPr>
                <w:rFonts w:ascii="宋体" w:hAnsi="宋体"/>
                <w:szCs w:val="21"/>
              </w:rPr>
              <w:t>品种名</w:t>
            </w:r>
            <w:r w:rsidR="00B95AE0">
              <w:rPr>
                <w:rFonts w:ascii="宋体" w:hAnsi="宋体" w:hint="eastAsia"/>
                <w:szCs w:val="21"/>
              </w:rPr>
              <w:t>（代码）交易所（代码）</w:t>
            </w:r>
            <w:r w:rsidR="005141F9">
              <w:rPr>
                <w:rFonts w:ascii="宋体" w:hAnsi="宋体" w:hint="eastAsia"/>
                <w:szCs w:val="21"/>
              </w:rPr>
              <w:t>：</w:t>
            </w:r>
            <w:r w:rsidR="004379E7">
              <w:rPr>
                <w:rFonts w:ascii="宋体" w:hAnsi="宋体" w:hint="eastAsia"/>
                <w:szCs w:val="21"/>
              </w:rPr>
              <w:t>功能按钮，点击后</w:t>
            </w:r>
            <w:r w:rsidR="005E73C0">
              <w:rPr>
                <w:rFonts w:ascii="宋体" w:hAnsi="宋体" w:hint="eastAsia"/>
                <w:szCs w:val="21"/>
              </w:rPr>
              <w:t>显示品种仓储费标准</w:t>
            </w:r>
            <w:r w:rsidR="008026DE">
              <w:rPr>
                <w:rFonts w:ascii="宋体" w:hAnsi="宋体" w:hint="eastAsia"/>
                <w:szCs w:val="21"/>
              </w:rPr>
              <w:t>，如豆</w:t>
            </w:r>
            <w:proofErr w:type="gramStart"/>
            <w:r w:rsidR="008026DE">
              <w:rPr>
                <w:rFonts w:ascii="宋体" w:hAnsi="宋体" w:hint="eastAsia"/>
                <w:szCs w:val="21"/>
              </w:rPr>
              <w:t>粕</w:t>
            </w:r>
            <w:proofErr w:type="gramEnd"/>
            <w:r w:rsidR="008026DE">
              <w:rPr>
                <w:rFonts w:ascii="宋体" w:hAnsi="宋体" w:hint="eastAsia"/>
                <w:szCs w:val="21"/>
              </w:rPr>
              <w:t>（M） 大连（B）</w:t>
            </w:r>
          </w:p>
          <w:p w14:paraId="080B5535" w14:textId="77777777" w:rsidR="002C7CB5" w:rsidRDefault="00684436" w:rsidP="00B95AE0">
            <w:pPr>
              <w:rPr>
                <w:rFonts w:ascii="宋体" w:hAnsi="宋体"/>
                <w:szCs w:val="21"/>
              </w:rPr>
            </w:pPr>
            <w:r>
              <w:rPr>
                <w:rFonts w:ascii="宋体" w:hAnsi="宋体" w:hint="eastAsia"/>
                <w:szCs w:val="21"/>
              </w:rPr>
              <w:t>刷新：功能按钮，点击后刷新品种仓储费标准</w:t>
            </w:r>
          </w:p>
          <w:p w14:paraId="020F141E" w14:textId="50553FB4" w:rsidR="00B60432" w:rsidRDefault="007C0378" w:rsidP="00B95AE0">
            <w:pPr>
              <w:rPr>
                <w:rFonts w:ascii="宋体" w:hAnsi="宋体"/>
                <w:szCs w:val="21"/>
              </w:rPr>
            </w:pPr>
            <w:r>
              <w:rPr>
                <w:rFonts w:ascii="宋体" w:hAnsi="宋体"/>
                <w:szCs w:val="21"/>
              </w:rPr>
              <w:t>单</w:t>
            </w:r>
            <w:r w:rsidR="00B60432">
              <w:rPr>
                <w:rFonts w:ascii="宋体" w:hAnsi="宋体"/>
                <w:szCs w:val="21"/>
              </w:rPr>
              <w:t>选框</w:t>
            </w:r>
            <w:r w:rsidR="00B60432">
              <w:rPr>
                <w:rFonts w:ascii="宋体" w:hAnsi="宋体" w:hint="eastAsia"/>
                <w:szCs w:val="21"/>
              </w:rPr>
              <w:t>：</w:t>
            </w:r>
            <w:r w:rsidR="00F673BA">
              <w:rPr>
                <w:rFonts w:ascii="宋体" w:hAnsi="宋体" w:hint="eastAsia"/>
                <w:szCs w:val="21"/>
              </w:rPr>
              <w:t>checkbox，</w:t>
            </w:r>
            <w:r w:rsidR="00F673BA">
              <w:rPr>
                <w:rFonts w:ascii="宋体" w:hAnsi="宋体"/>
                <w:szCs w:val="21"/>
              </w:rPr>
              <w:t>点击后选择相应的</w:t>
            </w:r>
            <w:r w:rsidR="00A8457E">
              <w:rPr>
                <w:rFonts w:ascii="宋体" w:hAnsi="宋体"/>
                <w:szCs w:val="21"/>
              </w:rPr>
              <w:t>仓储费标准</w:t>
            </w:r>
            <w:r w:rsidR="00F673BA">
              <w:rPr>
                <w:rFonts w:ascii="宋体" w:hAnsi="宋体"/>
                <w:szCs w:val="21"/>
              </w:rPr>
              <w:t>记录</w:t>
            </w:r>
          </w:p>
          <w:p w14:paraId="232FF678" w14:textId="67F32156" w:rsidR="00B60432" w:rsidRDefault="00DB21CF" w:rsidP="00B95AE0">
            <w:pPr>
              <w:rPr>
                <w:rFonts w:ascii="宋体" w:hAnsi="宋体"/>
                <w:szCs w:val="21"/>
              </w:rPr>
            </w:pPr>
            <w:r>
              <w:rPr>
                <w:rFonts w:ascii="宋体" w:hAnsi="宋体"/>
                <w:szCs w:val="21"/>
              </w:rPr>
              <w:t>添加</w:t>
            </w:r>
            <w:r>
              <w:rPr>
                <w:rFonts w:ascii="宋体" w:hAnsi="宋体" w:hint="eastAsia"/>
                <w:szCs w:val="21"/>
              </w:rPr>
              <w:t>：</w:t>
            </w:r>
            <w:r>
              <w:rPr>
                <w:rFonts w:ascii="宋体" w:hAnsi="宋体"/>
                <w:szCs w:val="21"/>
              </w:rPr>
              <w:t>功能按钮</w:t>
            </w:r>
            <w:r>
              <w:rPr>
                <w:rFonts w:ascii="宋体" w:hAnsi="宋体" w:hint="eastAsia"/>
                <w:szCs w:val="21"/>
              </w:rPr>
              <w:t>，选择品种后</w:t>
            </w:r>
            <w:r>
              <w:rPr>
                <w:rFonts w:ascii="宋体" w:hAnsi="宋体"/>
                <w:szCs w:val="21"/>
              </w:rPr>
              <w:t>点击可添加新的仓储费标准</w:t>
            </w:r>
          </w:p>
          <w:p w14:paraId="7D66FC51" w14:textId="6C8C73C0" w:rsidR="00F84205" w:rsidRDefault="00F84205" w:rsidP="00F84205">
            <w:pPr>
              <w:pStyle w:val="a8"/>
              <w:numPr>
                <w:ilvl w:val="0"/>
                <w:numId w:val="36"/>
              </w:numPr>
              <w:ind w:firstLineChars="0"/>
              <w:rPr>
                <w:rFonts w:ascii="宋体" w:hAnsi="宋体"/>
                <w:szCs w:val="21"/>
              </w:rPr>
            </w:pPr>
            <w:r>
              <w:rPr>
                <w:rFonts w:ascii="宋体" w:hAnsi="宋体" w:hint="eastAsia"/>
                <w:szCs w:val="21"/>
              </w:rPr>
              <w:t>仓储费元/吨/天：输入框，默认提示文字“请输入...”</w:t>
            </w:r>
          </w:p>
          <w:p w14:paraId="24ECFFA3" w14:textId="547E05B1" w:rsidR="000C6482" w:rsidRDefault="000C6482" w:rsidP="00F84205">
            <w:pPr>
              <w:pStyle w:val="a8"/>
              <w:numPr>
                <w:ilvl w:val="0"/>
                <w:numId w:val="36"/>
              </w:numPr>
              <w:ind w:firstLineChars="0"/>
              <w:rPr>
                <w:rFonts w:ascii="宋体" w:hAnsi="宋体"/>
                <w:szCs w:val="21"/>
              </w:rPr>
            </w:pPr>
            <w:r>
              <w:rPr>
                <w:rFonts w:ascii="宋体" w:hAnsi="宋体"/>
                <w:szCs w:val="21"/>
              </w:rPr>
              <w:t>仓单单位</w:t>
            </w:r>
            <w:r>
              <w:rPr>
                <w:rFonts w:ascii="宋体" w:hAnsi="宋体" w:hint="eastAsia"/>
                <w:szCs w:val="21"/>
              </w:rPr>
              <w:t>：输入框，默认提示文字“请输入...”</w:t>
            </w:r>
          </w:p>
          <w:p w14:paraId="01AD344A" w14:textId="5992EBD3" w:rsidR="000C6482" w:rsidRDefault="00573DF3" w:rsidP="00F84205">
            <w:pPr>
              <w:pStyle w:val="a8"/>
              <w:numPr>
                <w:ilvl w:val="0"/>
                <w:numId w:val="36"/>
              </w:numPr>
              <w:ind w:firstLineChars="0"/>
              <w:rPr>
                <w:rFonts w:ascii="宋体" w:hAnsi="宋体"/>
                <w:szCs w:val="21"/>
              </w:rPr>
            </w:pPr>
            <w:r>
              <w:rPr>
                <w:rFonts w:ascii="宋体" w:hAnsi="宋体" w:hint="eastAsia"/>
                <w:szCs w:val="21"/>
              </w:rPr>
              <w:lastRenderedPageBreak/>
              <w:t>仓储费元/张/天：</w:t>
            </w:r>
            <w:r w:rsidR="000C6482">
              <w:rPr>
                <w:rFonts w:ascii="宋体" w:hAnsi="宋体" w:hint="eastAsia"/>
                <w:szCs w:val="21"/>
              </w:rPr>
              <w:t>输入框，默认提示文字“请输入...”</w:t>
            </w:r>
          </w:p>
          <w:p w14:paraId="746DF0F7" w14:textId="7B10EC7B" w:rsidR="00573DF3" w:rsidRDefault="00573DF3" w:rsidP="00F84205">
            <w:pPr>
              <w:pStyle w:val="a8"/>
              <w:numPr>
                <w:ilvl w:val="0"/>
                <w:numId w:val="36"/>
              </w:numPr>
              <w:ind w:firstLineChars="0"/>
              <w:rPr>
                <w:rFonts w:ascii="宋体" w:hAnsi="宋体"/>
                <w:szCs w:val="21"/>
              </w:rPr>
            </w:pPr>
            <w:r>
              <w:rPr>
                <w:rFonts w:ascii="宋体" w:hAnsi="宋体"/>
                <w:szCs w:val="21"/>
              </w:rPr>
              <w:t>开始日期</w:t>
            </w:r>
            <w:r>
              <w:rPr>
                <w:rFonts w:ascii="宋体" w:hAnsi="宋体" w:hint="eastAsia"/>
                <w:szCs w:val="21"/>
              </w:rPr>
              <w:t>：</w:t>
            </w:r>
            <w:r>
              <w:rPr>
                <w:rFonts w:ascii="宋体" w:hAnsi="宋体"/>
                <w:szCs w:val="21"/>
              </w:rPr>
              <w:t>日期控件</w:t>
            </w:r>
          </w:p>
          <w:p w14:paraId="534D2E1B" w14:textId="34A08A02" w:rsidR="00573DF3" w:rsidRDefault="00573DF3" w:rsidP="00F84205">
            <w:pPr>
              <w:pStyle w:val="a8"/>
              <w:numPr>
                <w:ilvl w:val="0"/>
                <w:numId w:val="36"/>
              </w:numPr>
              <w:ind w:firstLineChars="0"/>
              <w:rPr>
                <w:rFonts w:ascii="宋体" w:hAnsi="宋体"/>
                <w:szCs w:val="21"/>
              </w:rPr>
            </w:pPr>
            <w:r>
              <w:rPr>
                <w:rFonts w:ascii="宋体" w:hAnsi="宋体"/>
                <w:szCs w:val="21"/>
              </w:rPr>
              <w:t>结束日期</w:t>
            </w:r>
            <w:r>
              <w:rPr>
                <w:rFonts w:ascii="宋体" w:hAnsi="宋体" w:hint="eastAsia"/>
                <w:szCs w:val="21"/>
              </w:rPr>
              <w:t>：</w:t>
            </w:r>
            <w:r>
              <w:rPr>
                <w:rFonts w:ascii="宋体" w:hAnsi="宋体"/>
                <w:szCs w:val="21"/>
              </w:rPr>
              <w:t>日期控件</w:t>
            </w:r>
            <w:r w:rsidR="00062950">
              <w:rPr>
                <w:rFonts w:ascii="宋体" w:hAnsi="宋体" w:hint="eastAsia"/>
                <w:szCs w:val="21"/>
              </w:rPr>
              <w:t>（不同仓储费标准日期区间不能重合）</w:t>
            </w:r>
          </w:p>
          <w:p w14:paraId="2743BACA" w14:textId="0C669C36" w:rsidR="00B03D2A" w:rsidRDefault="00B03D2A" w:rsidP="00F84205">
            <w:pPr>
              <w:pStyle w:val="a8"/>
              <w:numPr>
                <w:ilvl w:val="0"/>
                <w:numId w:val="36"/>
              </w:numPr>
              <w:ind w:firstLineChars="0"/>
              <w:rPr>
                <w:rFonts w:ascii="宋体" w:hAnsi="宋体"/>
                <w:szCs w:val="21"/>
              </w:rPr>
            </w:pPr>
            <w:r>
              <w:rPr>
                <w:rFonts w:ascii="宋体" w:hAnsi="宋体"/>
                <w:szCs w:val="21"/>
              </w:rPr>
              <w:t>保存</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点击后对已填仓储费标准进行保存</w:t>
            </w:r>
          </w:p>
          <w:p w14:paraId="57F33188" w14:textId="69223A90" w:rsidR="00B83910" w:rsidRPr="00F84205" w:rsidRDefault="00B83910" w:rsidP="00F84205">
            <w:pPr>
              <w:pStyle w:val="a8"/>
              <w:numPr>
                <w:ilvl w:val="0"/>
                <w:numId w:val="36"/>
              </w:numPr>
              <w:ind w:firstLineChars="0"/>
              <w:rPr>
                <w:rFonts w:ascii="宋体" w:hAnsi="宋体"/>
                <w:szCs w:val="21"/>
              </w:rPr>
            </w:pPr>
            <w:r>
              <w:rPr>
                <w:rFonts w:ascii="宋体" w:hAnsi="宋体"/>
                <w:szCs w:val="21"/>
              </w:rPr>
              <w:t>删除</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点击后取消当前操作</w:t>
            </w:r>
          </w:p>
          <w:p w14:paraId="18667ED2" w14:textId="77777777" w:rsidR="000C7C16" w:rsidRDefault="00601F21" w:rsidP="00B95AE0">
            <w:pPr>
              <w:rPr>
                <w:rFonts w:ascii="宋体" w:hAnsi="宋体"/>
                <w:szCs w:val="21"/>
              </w:rPr>
            </w:pPr>
            <w:r>
              <w:rPr>
                <w:rFonts w:ascii="宋体" w:hAnsi="宋体"/>
                <w:szCs w:val="21"/>
              </w:rPr>
              <w:t>删除</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对所选</w:t>
            </w:r>
            <w:r w:rsidR="002741B6">
              <w:rPr>
                <w:rFonts w:ascii="宋体" w:hAnsi="宋体"/>
                <w:szCs w:val="21"/>
              </w:rPr>
              <w:t>仓储费标准记录逻辑删除</w:t>
            </w:r>
          </w:p>
          <w:p w14:paraId="222B56BC" w14:textId="014456F6" w:rsidR="00D3636A" w:rsidRPr="00861A22" w:rsidRDefault="003E49C0" w:rsidP="00B95AE0">
            <w:pPr>
              <w:rPr>
                <w:rFonts w:ascii="宋体" w:hAnsi="宋体"/>
                <w:szCs w:val="21"/>
              </w:rPr>
            </w:pPr>
            <w:r>
              <w:rPr>
                <w:rFonts w:ascii="宋体" w:hAnsi="宋体"/>
                <w:szCs w:val="21"/>
              </w:rPr>
              <w:t>导入</w:t>
            </w:r>
            <w:r w:rsidR="00D3636A">
              <w:rPr>
                <w:rFonts w:ascii="宋体" w:hAnsi="宋体" w:hint="eastAsia"/>
                <w:szCs w:val="21"/>
              </w:rPr>
              <w:t>：</w:t>
            </w:r>
            <w:r w:rsidR="00D3636A">
              <w:rPr>
                <w:rFonts w:ascii="宋体" w:hAnsi="宋体"/>
                <w:szCs w:val="21"/>
              </w:rPr>
              <w:t>功能按钮</w:t>
            </w:r>
            <w:r w:rsidR="00D3636A">
              <w:rPr>
                <w:rFonts w:ascii="宋体" w:hAnsi="宋体" w:hint="eastAsia"/>
                <w:szCs w:val="21"/>
              </w:rPr>
              <w:t>，</w:t>
            </w:r>
            <w:r w:rsidR="00D3636A">
              <w:rPr>
                <w:rFonts w:ascii="宋体" w:hAnsi="宋体"/>
                <w:szCs w:val="21"/>
              </w:rPr>
              <w:t>点击后打开本地文件</w:t>
            </w:r>
            <w:r>
              <w:rPr>
                <w:rFonts w:ascii="宋体" w:hAnsi="宋体"/>
                <w:szCs w:val="21"/>
              </w:rPr>
              <w:t>批量导入</w:t>
            </w:r>
          </w:p>
        </w:tc>
      </w:tr>
      <w:tr w:rsidR="00B45CFA" w:rsidRPr="00C630D1" w14:paraId="3FE43C91" w14:textId="77777777" w:rsidTr="008F7B72">
        <w:trPr>
          <w:jc w:val="center"/>
        </w:trPr>
        <w:tc>
          <w:tcPr>
            <w:tcW w:w="1548" w:type="dxa"/>
            <w:shd w:val="clear" w:color="auto" w:fill="A6A6A6"/>
          </w:tcPr>
          <w:p w14:paraId="09FD7FF0"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lastRenderedPageBreak/>
              <w:t>输出</w:t>
            </w:r>
          </w:p>
        </w:tc>
        <w:tc>
          <w:tcPr>
            <w:tcW w:w="9714" w:type="dxa"/>
            <w:gridSpan w:val="3"/>
          </w:tcPr>
          <w:p w14:paraId="5D21C8B7" w14:textId="77777777" w:rsidR="00B45CFA" w:rsidRPr="00E55CB4" w:rsidRDefault="00B45CFA" w:rsidP="008F7B72">
            <w:pPr>
              <w:spacing w:line="400" w:lineRule="exact"/>
              <w:rPr>
                <w:rFonts w:ascii="宋体" w:hAnsi="宋体"/>
                <w:b/>
                <w:szCs w:val="21"/>
              </w:rPr>
            </w:pPr>
            <w:r w:rsidRPr="00E55CB4">
              <w:rPr>
                <w:rFonts w:ascii="宋体" w:hAnsi="宋体" w:hint="eastAsia"/>
                <w:b/>
                <w:szCs w:val="21"/>
              </w:rPr>
              <w:t>【基础资料】</w:t>
            </w:r>
          </w:p>
          <w:p w14:paraId="741E0CF6" w14:textId="18226D23" w:rsidR="00B45CFA" w:rsidRPr="00C630D1" w:rsidRDefault="000C7C16" w:rsidP="008F7B72">
            <w:pPr>
              <w:spacing w:line="400" w:lineRule="exact"/>
              <w:rPr>
                <w:rFonts w:ascii="宋体" w:hAnsi="宋体"/>
                <w:szCs w:val="21"/>
              </w:rPr>
            </w:pPr>
            <w:r>
              <w:rPr>
                <w:rFonts w:ascii="宋体" w:hAnsi="宋体"/>
                <w:szCs w:val="21"/>
              </w:rPr>
              <w:t>仓储费元</w:t>
            </w:r>
            <w:r>
              <w:rPr>
                <w:rFonts w:ascii="宋体" w:hAnsi="宋体" w:hint="eastAsia"/>
                <w:szCs w:val="21"/>
              </w:rPr>
              <w:t>/吨/天、仓单单位、仓储费元/张/天、开始日期、结束日期、操作</w:t>
            </w:r>
          </w:p>
        </w:tc>
      </w:tr>
      <w:tr w:rsidR="00B45CFA" w:rsidRPr="00C630D1" w14:paraId="20255D75" w14:textId="77777777" w:rsidTr="008F7B72">
        <w:trPr>
          <w:jc w:val="center"/>
        </w:trPr>
        <w:tc>
          <w:tcPr>
            <w:tcW w:w="1548" w:type="dxa"/>
            <w:shd w:val="clear" w:color="auto" w:fill="A6A6A6"/>
          </w:tcPr>
          <w:p w14:paraId="31F4629D"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631CCE5B" w14:textId="74432A1C" w:rsidR="00373FDE" w:rsidRDefault="00373FDE" w:rsidP="008F7B72">
            <w:pPr>
              <w:spacing w:line="400" w:lineRule="exact"/>
              <w:rPr>
                <w:rFonts w:ascii="宋体" w:hAnsi="宋体"/>
                <w:szCs w:val="21"/>
              </w:rPr>
            </w:pPr>
            <w:r>
              <w:rPr>
                <w:rFonts w:ascii="宋体" w:hAnsi="宋体"/>
                <w:szCs w:val="21"/>
              </w:rPr>
              <w:t>操作员具有</w:t>
            </w:r>
            <w:r>
              <w:rPr>
                <w:rFonts w:ascii="宋体" w:hAnsi="宋体" w:hint="eastAsia"/>
                <w:szCs w:val="21"/>
              </w:rPr>
              <w:t>【基础设置】菜单权限</w:t>
            </w:r>
          </w:p>
          <w:p w14:paraId="0777F602" w14:textId="54CD4D56" w:rsidR="00B45CFA" w:rsidRPr="000A3B83" w:rsidRDefault="00467A3C" w:rsidP="008F7B72">
            <w:pPr>
              <w:spacing w:line="400" w:lineRule="exact"/>
              <w:rPr>
                <w:rFonts w:ascii="宋体" w:hAnsi="宋体"/>
                <w:szCs w:val="21"/>
              </w:rPr>
            </w:pPr>
            <w:r>
              <w:rPr>
                <w:rFonts w:ascii="宋体" w:hAnsi="宋体"/>
                <w:szCs w:val="21"/>
              </w:rPr>
              <w:t>操作员具有</w:t>
            </w:r>
            <w:r>
              <w:rPr>
                <w:rFonts w:ascii="宋体" w:hAnsi="宋体" w:hint="eastAsia"/>
                <w:szCs w:val="21"/>
              </w:rPr>
              <w:t>【</w:t>
            </w:r>
            <w:r w:rsidR="00373FDE">
              <w:rPr>
                <w:rFonts w:ascii="宋体" w:hAnsi="宋体" w:hint="eastAsia"/>
                <w:szCs w:val="21"/>
              </w:rPr>
              <w:t>仓储费标准</w:t>
            </w:r>
            <w:r>
              <w:rPr>
                <w:rFonts w:ascii="宋体" w:hAnsi="宋体" w:hint="eastAsia"/>
                <w:szCs w:val="21"/>
              </w:rPr>
              <w:t>】</w:t>
            </w:r>
            <w:r w:rsidR="00373FDE">
              <w:rPr>
                <w:rFonts w:ascii="宋体" w:hAnsi="宋体" w:hint="eastAsia"/>
                <w:szCs w:val="21"/>
              </w:rPr>
              <w:t>功能权限</w:t>
            </w:r>
          </w:p>
        </w:tc>
      </w:tr>
      <w:tr w:rsidR="00B45CFA" w:rsidRPr="00C630D1" w14:paraId="1C619097" w14:textId="77777777" w:rsidTr="008F7B72">
        <w:trPr>
          <w:jc w:val="center"/>
        </w:trPr>
        <w:tc>
          <w:tcPr>
            <w:tcW w:w="1548" w:type="dxa"/>
            <w:shd w:val="clear" w:color="auto" w:fill="A6A6A6"/>
          </w:tcPr>
          <w:p w14:paraId="547F03DB"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27C3C4CC" w14:textId="2FDBD68C" w:rsidR="00B45CFA" w:rsidRPr="00C630D1" w:rsidRDefault="00EF08D9" w:rsidP="008F7B72">
            <w:pPr>
              <w:spacing w:line="400" w:lineRule="atLeast"/>
              <w:rPr>
                <w:rFonts w:ascii="宋体" w:hAnsi="宋体"/>
                <w:szCs w:val="21"/>
              </w:rPr>
            </w:pPr>
            <w:r>
              <w:rPr>
                <w:rFonts w:ascii="宋体" w:hAnsi="宋体"/>
                <w:szCs w:val="21"/>
              </w:rPr>
              <w:t>无</w:t>
            </w:r>
          </w:p>
        </w:tc>
      </w:tr>
      <w:tr w:rsidR="00B45CFA" w:rsidRPr="00C630D1" w14:paraId="3E37F9C8" w14:textId="77777777" w:rsidTr="008F7B72">
        <w:trPr>
          <w:jc w:val="center"/>
        </w:trPr>
        <w:tc>
          <w:tcPr>
            <w:tcW w:w="1548" w:type="dxa"/>
            <w:shd w:val="clear" w:color="auto" w:fill="A6A6A6"/>
          </w:tcPr>
          <w:p w14:paraId="65F4B976"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787BBE14" w14:textId="77777777" w:rsidR="00B45CFA" w:rsidRPr="00C630D1" w:rsidRDefault="00B45CFA" w:rsidP="008F7B72">
            <w:pPr>
              <w:spacing w:line="400" w:lineRule="exact"/>
              <w:rPr>
                <w:rFonts w:ascii="宋体" w:hAnsi="宋体"/>
                <w:szCs w:val="21"/>
              </w:rPr>
            </w:pPr>
            <w:r>
              <w:rPr>
                <w:rFonts w:ascii="宋体" w:hAnsi="宋体" w:hint="eastAsia"/>
                <w:szCs w:val="21"/>
              </w:rPr>
              <w:t>无</w:t>
            </w:r>
          </w:p>
        </w:tc>
      </w:tr>
    </w:tbl>
    <w:p w14:paraId="21B1BCF0" w14:textId="0B0621DC" w:rsidR="00B45CFA" w:rsidRDefault="000C7C16" w:rsidP="000C7C16">
      <w:pPr>
        <w:pStyle w:val="5"/>
      </w:pPr>
      <w:r>
        <w:t>编辑</w:t>
      </w:r>
      <w:r>
        <w:rPr>
          <w:rFonts w:hint="eastAsia"/>
        </w:rPr>
        <w:t>-</w:t>
      </w:r>
      <w:r>
        <w:t>仓储费标准</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7D37AC" w:rsidRPr="00C630D1" w14:paraId="67E2221D" w14:textId="77777777" w:rsidTr="008F7B72">
        <w:trPr>
          <w:jc w:val="center"/>
        </w:trPr>
        <w:tc>
          <w:tcPr>
            <w:tcW w:w="1548" w:type="dxa"/>
            <w:shd w:val="clear" w:color="auto" w:fill="A6A6A6"/>
          </w:tcPr>
          <w:p w14:paraId="7814F7B2" w14:textId="77777777" w:rsidR="007D37AC" w:rsidRPr="00C630D1" w:rsidRDefault="007D37AC"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576F677E" w14:textId="77777777" w:rsidR="007D37AC" w:rsidRPr="00C630D1" w:rsidRDefault="007D37AC" w:rsidP="008F7B72">
            <w:pPr>
              <w:spacing w:line="400" w:lineRule="exact"/>
              <w:rPr>
                <w:rFonts w:ascii="宋体" w:hAnsi="宋体"/>
                <w:szCs w:val="21"/>
              </w:rPr>
            </w:pPr>
          </w:p>
        </w:tc>
      </w:tr>
      <w:tr w:rsidR="007D37AC" w:rsidRPr="00C630D1" w14:paraId="7546D87F" w14:textId="77777777" w:rsidTr="008F7B72">
        <w:trPr>
          <w:jc w:val="center"/>
        </w:trPr>
        <w:tc>
          <w:tcPr>
            <w:tcW w:w="1548" w:type="dxa"/>
            <w:shd w:val="clear" w:color="auto" w:fill="A6A6A6"/>
          </w:tcPr>
          <w:p w14:paraId="6943AE77" w14:textId="77777777" w:rsidR="007D37AC" w:rsidRPr="00C630D1" w:rsidRDefault="007D37AC"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6488F5B4" w14:textId="063F515D" w:rsidR="007D37AC" w:rsidRPr="00C630D1" w:rsidRDefault="00F26F4C" w:rsidP="008F7B72">
            <w:pPr>
              <w:spacing w:line="400" w:lineRule="exact"/>
              <w:rPr>
                <w:rFonts w:ascii="宋体" w:hAnsi="宋体"/>
                <w:szCs w:val="21"/>
              </w:rPr>
            </w:pPr>
            <w:r>
              <w:rPr>
                <w:rFonts w:ascii="宋体" w:hAnsi="宋体"/>
                <w:szCs w:val="21"/>
              </w:rPr>
              <w:t>编辑仓储费标准</w:t>
            </w:r>
          </w:p>
        </w:tc>
      </w:tr>
      <w:tr w:rsidR="007D37AC" w:rsidRPr="00C630D1" w14:paraId="50F4F97F" w14:textId="77777777" w:rsidTr="008F7B72">
        <w:trPr>
          <w:jc w:val="center"/>
        </w:trPr>
        <w:tc>
          <w:tcPr>
            <w:tcW w:w="1548" w:type="dxa"/>
            <w:shd w:val="clear" w:color="auto" w:fill="A6A6A6"/>
          </w:tcPr>
          <w:p w14:paraId="39EC85BC" w14:textId="77777777" w:rsidR="007D37AC" w:rsidRPr="00C630D1" w:rsidRDefault="007D37AC"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41D3520A" w14:textId="77777777" w:rsidR="007D37AC" w:rsidRPr="00C630D1" w:rsidRDefault="007D37AC"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62FF342E" w14:textId="77777777" w:rsidR="007D37AC" w:rsidRPr="00C630D1" w:rsidRDefault="007D37AC"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7381ADC9" w14:textId="3F78314C" w:rsidR="007D37AC" w:rsidRPr="00C630D1" w:rsidRDefault="007D37AC" w:rsidP="008F7B72">
            <w:pPr>
              <w:spacing w:line="400" w:lineRule="exact"/>
              <w:rPr>
                <w:rFonts w:ascii="宋体" w:hAnsi="宋体"/>
                <w:szCs w:val="21"/>
              </w:rPr>
            </w:pPr>
            <w:r w:rsidRPr="00C630D1">
              <w:rPr>
                <w:rFonts w:ascii="宋体" w:hAnsi="宋体"/>
                <w:szCs w:val="21"/>
              </w:rPr>
              <w:t>20</w:t>
            </w:r>
            <w:r w:rsidR="00C07E96">
              <w:rPr>
                <w:rFonts w:ascii="宋体" w:hAnsi="宋体" w:hint="eastAsia"/>
                <w:szCs w:val="21"/>
              </w:rPr>
              <w:t>17-8-15</w:t>
            </w:r>
          </w:p>
        </w:tc>
      </w:tr>
      <w:tr w:rsidR="007D37AC" w:rsidRPr="00C630D1" w14:paraId="47EEF029" w14:textId="77777777" w:rsidTr="008F7B72">
        <w:trPr>
          <w:jc w:val="center"/>
        </w:trPr>
        <w:tc>
          <w:tcPr>
            <w:tcW w:w="1548" w:type="dxa"/>
            <w:shd w:val="clear" w:color="auto" w:fill="A6A6A6"/>
          </w:tcPr>
          <w:p w14:paraId="6114522E" w14:textId="77777777" w:rsidR="007D37AC" w:rsidRPr="00C630D1" w:rsidRDefault="007D37AC"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63A18EC4" w14:textId="4EA476C3" w:rsidR="007D37AC" w:rsidRPr="00C630D1" w:rsidRDefault="00F26F4C" w:rsidP="008F7B72">
            <w:pPr>
              <w:spacing w:line="400" w:lineRule="exact"/>
              <w:rPr>
                <w:rFonts w:ascii="宋体" w:hAnsi="宋体"/>
                <w:szCs w:val="21"/>
              </w:rPr>
            </w:pPr>
            <w:r>
              <w:rPr>
                <w:rFonts w:ascii="宋体" w:hAnsi="宋体"/>
                <w:szCs w:val="21"/>
              </w:rPr>
              <w:t>编辑仓储费标准</w:t>
            </w:r>
          </w:p>
        </w:tc>
      </w:tr>
      <w:tr w:rsidR="007D37AC" w:rsidRPr="00C630D1" w14:paraId="2B6B5870" w14:textId="77777777" w:rsidTr="008F7B72">
        <w:trPr>
          <w:jc w:val="center"/>
        </w:trPr>
        <w:tc>
          <w:tcPr>
            <w:tcW w:w="1548" w:type="dxa"/>
            <w:shd w:val="clear" w:color="auto" w:fill="A6A6A6"/>
          </w:tcPr>
          <w:p w14:paraId="34803182" w14:textId="77777777" w:rsidR="007D37AC" w:rsidRPr="00C630D1" w:rsidRDefault="007D37AC"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34F80F2F" w14:textId="77777777" w:rsidR="007D37AC" w:rsidRPr="00C630D1" w:rsidRDefault="007D37AC" w:rsidP="008F7B72">
            <w:pPr>
              <w:spacing w:line="400" w:lineRule="exact"/>
              <w:rPr>
                <w:rFonts w:ascii="宋体" w:hAnsi="宋体"/>
                <w:szCs w:val="21"/>
              </w:rPr>
            </w:pPr>
            <w:r>
              <w:rPr>
                <w:rFonts w:ascii="宋体" w:hAnsi="宋体" w:hint="eastAsia"/>
                <w:szCs w:val="21"/>
              </w:rPr>
              <w:t>无</w:t>
            </w:r>
          </w:p>
        </w:tc>
      </w:tr>
      <w:tr w:rsidR="007D37AC" w:rsidRPr="00C630D1" w14:paraId="10E8F498" w14:textId="77777777" w:rsidTr="008F7B72">
        <w:trPr>
          <w:jc w:val="center"/>
        </w:trPr>
        <w:tc>
          <w:tcPr>
            <w:tcW w:w="1548" w:type="dxa"/>
            <w:shd w:val="clear" w:color="auto" w:fill="A6A6A6"/>
          </w:tcPr>
          <w:p w14:paraId="502C9CC6" w14:textId="77777777" w:rsidR="007D37AC" w:rsidRPr="00C630D1" w:rsidRDefault="007D37AC"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5A873AD5" w14:textId="77777777" w:rsidR="007D37AC" w:rsidRPr="00C630D1" w:rsidRDefault="007D37AC" w:rsidP="008F7B72">
            <w:pPr>
              <w:spacing w:line="400" w:lineRule="exact"/>
              <w:rPr>
                <w:rFonts w:ascii="宋体" w:hAnsi="宋体"/>
                <w:szCs w:val="21"/>
              </w:rPr>
            </w:pPr>
            <w:r>
              <w:rPr>
                <w:rFonts w:ascii="宋体" w:hAnsi="宋体" w:hint="eastAsia"/>
                <w:szCs w:val="21"/>
              </w:rPr>
              <w:t>无</w:t>
            </w:r>
          </w:p>
        </w:tc>
      </w:tr>
      <w:tr w:rsidR="007D37AC" w:rsidRPr="00C630D1" w14:paraId="064D5411" w14:textId="77777777" w:rsidTr="008F7B72">
        <w:trPr>
          <w:jc w:val="center"/>
        </w:trPr>
        <w:tc>
          <w:tcPr>
            <w:tcW w:w="1548" w:type="dxa"/>
            <w:shd w:val="clear" w:color="auto" w:fill="A6A6A6"/>
          </w:tcPr>
          <w:p w14:paraId="53FC1E52" w14:textId="77777777" w:rsidR="007D37AC" w:rsidRPr="00C630D1" w:rsidRDefault="007D37AC"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0A2404FC" w14:textId="77777777" w:rsidR="007D37AC" w:rsidRDefault="007D37AC" w:rsidP="008F7B72">
            <w:pPr>
              <w:spacing w:before="60" w:after="60" w:line="400" w:lineRule="exact"/>
              <w:jc w:val="left"/>
              <w:rPr>
                <w:rFonts w:ascii="宋体" w:hAnsi="宋体"/>
                <w:b/>
                <w:szCs w:val="21"/>
              </w:rPr>
            </w:pPr>
            <w:r>
              <w:rPr>
                <w:rFonts w:ascii="宋体" w:hAnsi="宋体" w:hint="eastAsia"/>
                <w:b/>
                <w:szCs w:val="21"/>
              </w:rPr>
              <w:t>【设置要素】</w:t>
            </w:r>
          </w:p>
          <w:p w14:paraId="6BDBD3B8" w14:textId="77777777" w:rsidR="007D37AC" w:rsidRDefault="006E0023" w:rsidP="008F7B72">
            <w:pPr>
              <w:spacing w:before="60" w:after="60" w:line="400" w:lineRule="exact"/>
              <w:jc w:val="left"/>
              <w:rPr>
                <w:rFonts w:ascii="宋体" w:hAnsi="宋体"/>
                <w:szCs w:val="21"/>
              </w:rPr>
            </w:pPr>
            <w:r>
              <w:rPr>
                <w:rFonts w:ascii="宋体" w:hAnsi="宋体"/>
                <w:szCs w:val="21"/>
              </w:rPr>
              <w:t>交易所</w:t>
            </w:r>
            <w:r>
              <w:rPr>
                <w:rFonts w:ascii="宋体" w:hAnsi="宋体" w:hint="eastAsia"/>
                <w:szCs w:val="21"/>
              </w:rPr>
              <w:t>：</w:t>
            </w:r>
            <w:r>
              <w:rPr>
                <w:rFonts w:ascii="宋体" w:hAnsi="宋体"/>
                <w:szCs w:val="21"/>
              </w:rPr>
              <w:t>下拉框</w:t>
            </w:r>
            <w:r>
              <w:rPr>
                <w:rFonts w:ascii="宋体" w:hAnsi="宋体" w:hint="eastAsia"/>
                <w:szCs w:val="21"/>
              </w:rPr>
              <w:t>，下拉</w:t>
            </w:r>
            <w:proofErr w:type="gramStart"/>
            <w:r>
              <w:rPr>
                <w:rFonts w:ascii="宋体" w:hAnsi="宋体" w:hint="eastAsia"/>
                <w:szCs w:val="21"/>
              </w:rPr>
              <w:t>框内容</w:t>
            </w:r>
            <w:proofErr w:type="gramEnd"/>
            <w:r>
              <w:rPr>
                <w:rFonts w:ascii="宋体" w:hAnsi="宋体" w:hint="eastAsia"/>
                <w:szCs w:val="21"/>
              </w:rPr>
              <w:t>为全部交易所、上海期货交易所、大连商品交易所、郑州商品交易所、上海金融交易所、上海国际能源中心</w:t>
            </w:r>
          </w:p>
          <w:p w14:paraId="34A3EC1B" w14:textId="77777777" w:rsidR="00BB0135" w:rsidRDefault="00BB0135" w:rsidP="008F7B72">
            <w:pPr>
              <w:spacing w:before="60" w:after="60" w:line="400" w:lineRule="exact"/>
              <w:jc w:val="left"/>
              <w:rPr>
                <w:rFonts w:ascii="宋体" w:hAnsi="宋体"/>
                <w:szCs w:val="21"/>
              </w:rPr>
            </w:pPr>
            <w:r>
              <w:rPr>
                <w:rFonts w:ascii="宋体" w:hAnsi="宋体" w:hint="eastAsia"/>
                <w:szCs w:val="21"/>
              </w:rPr>
              <w:t>品种：下拉框，下拉</w:t>
            </w:r>
            <w:proofErr w:type="gramStart"/>
            <w:r>
              <w:rPr>
                <w:rFonts w:ascii="宋体" w:hAnsi="宋体" w:hint="eastAsia"/>
                <w:szCs w:val="21"/>
              </w:rPr>
              <w:t>框内容</w:t>
            </w:r>
            <w:proofErr w:type="gramEnd"/>
            <w:r>
              <w:rPr>
                <w:rFonts w:ascii="宋体" w:hAnsi="宋体" w:hint="eastAsia"/>
                <w:szCs w:val="21"/>
              </w:rPr>
              <w:t>详见数据字典</w:t>
            </w:r>
          </w:p>
          <w:p w14:paraId="24E39695" w14:textId="77777777" w:rsidR="00BB0135" w:rsidRDefault="00BB0135" w:rsidP="008F7B72">
            <w:pPr>
              <w:spacing w:before="60" w:after="60" w:line="400" w:lineRule="exact"/>
              <w:jc w:val="left"/>
              <w:rPr>
                <w:rFonts w:ascii="宋体" w:hAnsi="宋体"/>
                <w:szCs w:val="21"/>
              </w:rPr>
            </w:pPr>
            <w:r>
              <w:rPr>
                <w:rFonts w:ascii="宋体" w:hAnsi="宋体"/>
                <w:szCs w:val="21"/>
              </w:rPr>
              <w:t>仓储费元</w:t>
            </w:r>
            <w:r>
              <w:rPr>
                <w:rFonts w:ascii="宋体" w:hAnsi="宋体" w:hint="eastAsia"/>
                <w:szCs w:val="21"/>
              </w:rPr>
              <w:t>/吨/天：输入框</w:t>
            </w:r>
          </w:p>
          <w:p w14:paraId="2FD71E69" w14:textId="77777777" w:rsidR="00BB0135" w:rsidRDefault="00BB0135" w:rsidP="008F7B72">
            <w:pPr>
              <w:spacing w:before="60" w:after="60" w:line="400" w:lineRule="exact"/>
              <w:jc w:val="left"/>
              <w:rPr>
                <w:rFonts w:ascii="宋体" w:hAnsi="宋体"/>
                <w:szCs w:val="21"/>
              </w:rPr>
            </w:pPr>
            <w:r>
              <w:rPr>
                <w:rFonts w:ascii="宋体" w:hAnsi="宋体"/>
                <w:szCs w:val="21"/>
              </w:rPr>
              <w:t>仓单单位</w:t>
            </w:r>
            <w:r>
              <w:rPr>
                <w:rFonts w:ascii="宋体" w:hAnsi="宋体" w:hint="eastAsia"/>
                <w:szCs w:val="21"/>
              </w:rPr>
              <w:t>：</w:t>
            </w:r>
            <w:r>
              <w:rPr>
                <w:rFonts w:ascii="宋体" w:hAnsi="宋体"/>
                <w:szCs w:val="21"/>
              </w:rPr>
              <w:t>输入框</w:t>
            </w:r>
          </w:p>
          <w:p w14:paraId="54E687D4" w14:textId="77777777" w:rsidR="00BB0135" w:rsidRDefault="00BB0135" w:rsidP="008F7B72">
            <w:pPr>
              <w:spacing w:before="60" w:after="60" w:line="400" w:lineRule="exact"/>
              <w:jc w:val="left"/>
              <w:rPr>
                <w:rFonts w:ascii="宋体" w:hAnsi="宋体"/>
                <w:szCs w:val="21"/>
              </w:rPr>
            </w:pPr>
            <w:r>
              <w:rPr>
                <w:rFonts w:ascii="宋体" w:hAnsi="宋体"/>
                <w:szCs w:val="21"/>
              </w:rPr>
              <w:t>仓储费元</w:t>
            </w:r>
            <w:r>
              <w:rPr>
                <w:rFonts w:ascii="宋体" w:hAnsi="宋体" w:hint="eastAsia"/>
                <w:szCs w:val="21"/>
              </w:rPr>
              <w:t>/张/天：输入框</w:t>
            </w:r>
          </w:p>
          <w:p w14:paraId="282B3B37" w14:textId="77777777" w:rsidR="00BB0135" w:rsidRDefault="00BB0135" w:rsidP="008F7B72">
            <w:pPr>
              <w:spacing w:before="60" w:after="60" w:line="400" w:lineRule="exact"/>
              <w:jc w:val="left"/>
              <w:rPr>
                <w:rFonts w:ascii="宋体" w:hAnsi="宋体"/>
                <w:szCs w:val="21"/>
              </w:rPr>
            </w:pPr>
            <w:r>
              <w:rPr>
                <w:rFonts w:ascii="宋体" w:hAnsi="宋体"/>
                <w:szCs w:val="21"/>
              </w:rPr>
              <w:t>开始日期</w:t>
            </w:r>
            <w:r>
              <w:rPr>
                <w:rFonts w:ascii="宋体" w:hAnsi="宋体" w:hint="eastAsia"/>
                <w:szCs w:val="21"/>
              </w:rPr>
              <w:t>：</w:t>
            </w:r>
            <w:r>
              <w:rPr>
                <w:rFonts w:ascii="宋体" w:hAnsi="宋体"/>
                <w:szCs w:val="21"/>
              </w:rPr>
              <w:t>日期控件</w:t>
            </w:r>
          </w:p>
          <w:p w14:paraId="22DFFF2E" w14:textId="0BF08C31" w:rsidR="00832C98" w:rsidRPr="00DC1BF5" w:rsidRDefault="00BB0135" w:rsidP="008F7B72">
            <w:pPr>
              <w:spacing w:before="60" w:after="60" w:line="400" w:lineRule="exact"/>
              <w:jc w:val="left"/>
              <w:rPr>
                <w:rFonts w:ascii="宋体" w:hAnsi="宋体"/>
                <w:szCs w:val="21"/>
              </w:rPr>
            </w:pPr>
            <w:r>
              <w:rPr>
                <w:rFonts w:ascii="宋体" w:hAnsi="宋体"/>
                <w:szCs w:val="21"/>
              </w:rPr>
              <w:t>结束日期</w:t>
            </w:r>
            <w:r>
              <w:rPr>
                <w:rFonts w:ascii="宋体" w:hAnsi="宋体" w:hint="eastAsia"/>
                <w:szCs w:val="21"/>
              </w:rPr>
              <w:t>：</w:t>
            </w:r>
            <w:r>
              <w:rPr>
                <w:rFonts w:ascii="宋体" w:hAnsi="宋体"/>
                <w:szCs w:val="21"/>
              </w:rPr>
              <w:t>日期控件</w:t>
            </w:r>
          </w:p>
        </w:tc>
      </w:tr>
      <w:tr w:rsidR="007D37AC" w:rsidRPr="00C630D1" w14:paraId="6EC93F64" w14:textId="77777777" w:rsidTr="008F7B72">
        <w:trPr>
          <w:jc w:val="center"/>
        </w:trPr>
        <w:tc>
          <w:tcPr>
            <w:tcW w:w="1548" w:type="dxa"/>
            <w:shd w:val="clear" w:color="auto" w:fill="A6A6A6"/>
          </w:tcPr>
          <w:p w14:paraId="5F9EC72C" w14:textId="77777777" w:rsidR="007D37AC" w:rsidRPr="00C630D1" w:rsidRDefault="007D37AC"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694BC942" w14:textId="77777777" w:rsidR="007D37AC" w:rsidRDefault="007D37AC" w:rsidP="008F7B72">
            <w:pPr>
              <w:rPr>
                <w:rFonts w:ascii="宋体" w:hAnsi="宋体"/>
                <w:b/>
                <w:szCs w:val="21"/>
              </w:rPr>
            </w:pPr>
            <w:r w:rsidRPr="00946BE4">
              <w:rPr>
                <w:rFonts w:ascii="宋体" w:hAnsi="宋体" w:hint="eastAsia"/>
                <w:b/>
                <w:szCs w:val="21"/>
              </w:rPr>
              <w:t>【功能操作要求】</w:t>
            </w:r>
          </w:p>
          <w:p w14:paraId="1B74E6DC" w14:textId="74F6A32A" w:rsidR="007D37AC" w:rsidRPr="00861A22" w:rsidRDefault="00D407CD" w:rsidP="002B3DC3">
            <w:pPr>
              <w:rPr>
                <w:rFonts w:ascii="宋体" w:hAnsi="宋体"/>
                <w:szCs w:val="21"/>
              </w:rPr>
            </w:pPr>
            <w:r>
              <w:rPr>
                <w:rFonts w:ascii="宋体" w:hAnsi="宋体"/>
                <w:szCs w:val="21"/>
              </w:rPr>
              <w:t>确定</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点击后提交已更改内容</w:t>
            </w:r>
          </w:p>
        </w:tc>
      </w:tr>
      <w:tr w:rsidR="007D37AC" w:rsidRPr="00C630D1" w14:paraId="67445645" w14:textId="77777777" w:rsidTr="008F7B72">
        <w:trPr>
          <w:jc w:val="center"/>
        </w:trPr>
        <w:tc>
          <w:tcPr>
            <w:tcW w:w="1548" w:type="dxa"/>
            <w:shd w:val="clear" w:color="auto" w:fill="A6A6A6"/>
          </w:tcPr>
          <w:p w14:paraId="3991C562" w14:textId="77777777" w:rsidR="007D37AC" w:rsidRPr="00C630D1" w:rsidRDefault="007D37AC"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284E035D" w14:textId="77777777" w:rsidR="007D37AC" w:rsidRPr="00E55CB4" w:rsidRDefault="007D37AC" w:rsidP="008F7B72">
            <w:pPr>
              <w:spacing w:line="400" w:lineRule="exact"/>
              <w:rPr>
                <w:rFonts w:ascii="宋体" w:hAnsi="宋体"/>
                <w:b/>
                <w:szCs w:val="21"/>
              </w:rPr>
            </w:pPr>
            <w:r w:rsidRPr="00E55CB4">
              <w:rPr>
                <w:rFonts w:ascii="宋体" w:hAnsi="宋体" w:hint="eastAsia"/>
                <w:b/>
                <w:szCs w:val="21"/>
              </w:rPr>
              <w:t>【基础资料】</w:t>
            </w:r>
          </w:p>
          <w:p w14:paraId="53E3DA8E" w14:textId="32CD7929" w:rsidR="007D37AC" w:rsidRPr="00C630D1" w:rsidRDefault="000537D5" w:rsidP="008F7B72">
            <w:pPr>
              <w:spacing w:line="400" w:lineRule="exact"/>
              <w:rPr>
                <w:rFonts w:ascii="宋体" w:hAnsi="宋体"/>
                <w:szCs w:val="21"/>
              </w:rPr>
            </w:pPr>
            <w:r>
              <w:rPr>
                <w:rFonts w:ascii="宋体" w:hAnsi="宋体"/>
                <w:szCs w:val="21"/>
              </w:rPr>
              <w:lastRenderedPageBreak/>
              <w:t>仓储费元</w:t>
            </w:r>
            <w:r>
              <w:rPr>
                <w:rFonts w:ascii="宋体" w:hAnsi="宋体" w:hint="eastAsia"/>
                <w:szCs w:val="21"/>
              </w:rPr>
              <w:t>/吨/天、仓单单位、仓储费元/张/天、开始日期、结束日期、操作</w:t>
            </w:r>
          </w:p>
        </w:tc>
      </w:tr>
      <w:tr w:rsidR="007D37AC" w:rsidRPr="00C630D1" w14:paraId="17DAEC70" w14:textId="77777777" w:rsidTr="008F7B72">
        <w:trPr>
          <w:jc w:val="center"/>
        </w:trPr>
        <w:tc>
          <w:tcPr>
            <w:tcW w:w="1548" w:type="dxa"/>
            <w:shd w:val="clear" w:color="auto" w:fill="A6A6A6"/>
          </w:tcPr>
          <w:p w14:paraId="43AE895B" w14:textId="77777777" w:rsidR="007D37AC" w:rsidRPr="00C630D1" w:rsidRDefault="007D37AC" w:rsidP="008F7B72">
            <w:pPr>
              <w:spacing w:line="400" w:lineRule="exact"/>
              <w:rPr>
                <w:rFonts w:ascii="宋体" w:hAnsi="宋体"/>
                <w:color w:val="000000"/>
                <w:szCs w:val="21"/>
              </w:rPr>
            </w:pPr>
            <w:r w:rsidRPr="00C630D1">
              <w:rPr>
                <w:rFonts w:ascii="宋体" w:hAnsi="宋体" w:hint="eastAsia"/>
                <w:color w:val="000000"/>
                <w:szCs w:val="21"/>
              </w:rPr>
              <w:lastRenderedPageBreak/>
              <w:t>前置条件</w:t>
            </w:r>
          </w:p>
        </w:tc>
        <w:tc>
          <w:tcPr>
            <w:tcW w:w="9714" w:type="dxa"/>
            <w:gridSpan w:val="3"/>
          </w:tcPr>
          <w:p w14:paraId="7D4CA9E5" w14:textId="77777777" w:rsidR="00911F07" w:rsidRDefault="00911F07" w:rsidP="00911F07">
            <w:pPr>
              <w:spacing w:line="400" w:lineRule="exact"/>
              <w:rPr>
                <w:rFonts w:ascii="宋体" w:hAnsi="宋体"/>
                <w:szCs w:val="21"/>
              </w:rPr>
            </w:pPr>
            <w:r>
              <w:rPr>
                <w:rFonts w:ascii="宋体" w:hAnsi="宋体"/>
                <w:szCs w:val="21"/>
              </w:rPr>
              <w:t>操作员具有</w:t>
            </w:r>
            <w:r>
              <w:rPr>
                <w:rFonts w:ascii="宋体" w:hAnsi="宋体" w:hint="eastAsia"/>
                <w:szCs w:val="21"/>
              </w:rPr>
              <w:t>【基础设置】菜单权限</w:t>
            </w:r>
          </w:p>
          <w:p w14:paraId="19D83E4E" w14:textId="011EAA09" w:rsidR="007D37AC" w:rsidRPr="000A3B83" w:rsidRDefault="00911F07" w:rsidP="00911F07">
            <w:pPr>
              <w:spacing w:line="400" w:lineRule="exact"/>
              <w:rPr>
                <w:rFonts w:ascii="宋体" w:hAnsi="宋体"/>
                <w:szCs w:val="21"/>
              </w:rPr>
            </w:pPr>
            <w:r>
              <w:rPr>
                <w:rFonts w:ascii="宋体" w:hAnsi="宋体"/>
                <w:szCs w:val="21"/>
              </w:rPr>
              <w:t>操作员具有</w:t>
            </w:r>
            <w:r>
              <w:rPr>
                <w:rFonts w:ascii="宋体" w:hAnsi="宋体" w:hint="eastAsia"/>
                <w:szCs w:val="21"/>
              </w:rPr>
              <w:t>【仓储费标准】功能权限</w:t>
            </w:r>
          </w:p>
        </w:tc>
      </w:tr>
      <w:tr w:rsidR="007D37AC" w:rsidRPr="00C630D1" w14:paraId="3DFD43C3" w14:textId="77777777" w:rsidTr="008F7B72">
        <w:trPr>
          <w:jc w:val="center"/>
        </w:trPr>
        <w:tc>
          <w:tcPr>
            <w:tcW w:w="1548" w:type="dxa"/>
            <w:shd w:val="clear" w:color="auto" w:fill="A6A6A6"/>
          </w:tcPr>
          <w:p w14:paraId="44AD3DB5" w14:textId="77777777" w:rsidR="007D37AC" w:rsidRPr="00C630D1" w:rsidRDefault="007D37AC"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45252B5C" w14:textId="106DC7DB" w:rsidR="007D37AC" w:rsidRPr="00C630D1" w:rsidRDefault="00911F07" w:rsidP="008F7B72">
            <w:pPr>
              <w:spacing w:line="400" w:lineRule="atLeast"/>
              <w:rPr>
                <w:rFonts w:ascii="宋体" w:hAnsi="宋体"/>
                <w:szCs w:val="21"/>
              </w:rPr>
            </w:pPr>
            <w:r>
              <w:rPr>
                <w:rFonts w:ascii="宋体" w:hAnsi="宋体"/>
                <w:szCs w:val="21"/>
              </w:rPr>
              <w:t>无</w:t>
            </w:r>
          </w:p>
        </w:tc>
      </w:tr>
      <w:tr w:rsidR="007D37AC" w:rsidRPr="00C630D1" w14:paraId="6B1322F6" w14:textId="77777777" w:rsidTr="008F7B72">
        <w:trPr>
          <w:jc w:val="center"/>
        </w:trPr>
        <w:tc>
          <w:tcPr>
            <w:tcW w:w="1548" w:type="dxa"/>
            <w:shd w:val="clear" w:color="auto" w:fill="A6A6A6"/>
          </w:tcPr>
          <w:p w14:paraId="381D536D" w14:textId="77777777" w:rsidR="007D37AC" w:rsidRPr="00C630D1" w:rsidRDefault="007D37AC"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5816504B" w14:textId="77777777" w:rsidR="007D37AC" w:rsidRPr="00C630D1" w:rsidRDefault="007D37AC" w:rsidP="008F7B72">
            <w:pPr>
              <w:spacing w:line="400" w:lineRule="exact"/>
              <w:rPr>
                <w:rFonts w:ascii="宋体" w:hAnsi="宋体"/>
                <w:szCs w:val="21"/>
              </w:rPr>
            </w:pPr>
            <w:r>
              <w:rPr>
                <w:rFonts w:ascii="宋体" w:hAnsi="宋体" w:hint="eastAsia"/>
                <w:szCs w:val="21"/>
              </w:rPr>
              <w:t>无</w:t>
            </w:r>
          </w:p>
        </w:tc>
      </w:tr>
    </w:tbl>
    <w:p w14:paraId="65F160A1" w14:textId="77777777" w:rsidR="007D37AC" w:rsidRPr="007D37AC" w:rsidRDefault="007D37AC" w:rsidP="007D37AC"/>
    <w:p w14:paraId="32F98141" w14:textId="77777777" w:rsidR="00F22F60" w:rsidRDefault="00F22F60" w:rsidP="00786169">
      <w:pPr>
        <w:pStyle w:val="4"/>
      </w:pPr>
      <w:r>
        <w:t>客户管理</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B45CFA" w:rsidRPr="00C630D1" w14:paraId="1A8D204F" w14:textId="77777777" w:rsidTr="008F7B72">
        <w:trPr>
          <w:jc w:val="center"/>
        </w:trPr>
        <w:tc>
          <w:tcPr>
            <w:tcW w:w="1548" w:type="dxa"/>
            <w:shd w:val="clear" w:color="auto" w:fill="A6A6A6"/>
          </w:tcPr>
          <w:p w14:paraId="457CC905"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5F38A134" w14:textId="77777777" w:rsidR="00B45CFA" w:rsidRPr="00C630D1" w:rsidRDefault="00B45CFA" w:rsidP="008F7B72">
            <w:pPr>
              <w:spacing w:line="400" w:lineRule="exact"/>
              <w:rPr>
                <w:rFonts w:ascii="宋体" w:hAnsi="宋体"/>
                <w:szCs w:val="21"/>
              </w:rPr>
            </w:pPr>
          </w:p>
        </w:tc>
      </w:tr>
      <w:tr w:rsidR="00B45CFA" w:rsidRPr="00C630D1" w14:paraId="6FC00866" w14:textId="77777777" w:rsidTr="008F7B72">
        <w:trPr>
          <w:jc w:val="center"/>
        </w:trPr>
        <w:tc>
          <w:tcPr>
            <w:tcW w:w="1548" w:type="dxa"/>
            <w:shd w:val="clear" w:color="auto" w:fill="A6A6A6"/>
          </w:tcPr>
          <w:p w14:paraId="331D3710"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02D63BC8" w14:textId="5FE3A5B9" w:rsidR="00B45CFA" w:rsidRPr="00C630D1" w:rsidRDefault="0012374A" w:rsidP="008F7B72">
            <w:pPr>
              <w:spacing w:line="400" w:lineRule="exact"/>
              <w:rPr>
                <w:rFonts w:ascii="宋体" w:hAnsi="宋体"/>
                <w:szCs w:val="21"/>
              </w:rPr>
            </w:pPr>
            <w:r>
              <w:rPr>
                <w:rFonts w:ascii="宋体" w:hAnsi="宋体"/>
                <w:szCs w:val="21"/>
              </w:rPr>
              <w:t>客户管理</w:t>
            </w:r>
          </w:p>
        </w:tc>
      </w:tr>
      <w:tr w:rsidR="00B45CFA" w:rsidRPr="00C630D1" w14:paraId="3D313353" w14:textId="77777777" w:rsidTr="008F7B72">
        <w:trPr>
          <w:jc w:val="center"/>
        </w:trPr>
        <w:tc>
          <w:tcPr>
            <w:tcW w:w="1548" w:type="dxa"/>
            <w:shd w:val="clear" w:color="auto" w:fill="A6A6A6"/>
          </w:tcPr>
          <w:p w14:paraId="350F195C"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1F4CA2FC" w14:textId="77777777" w:rsidR="00B45CFA" w:rsidRPr="00C630D1" w:rsidRDefault="00B45CFA"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5A1558BD" w14:textId="77777777" w:rsidR="00B45CFA" w:rsidRPr="00C630D1" w:rsidRDefault="00B45CFA"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7FFA3787" w14:textId="192B1A6C" w:rsidR="00B45CFA" w:rsidRPr="00C630D1" w:rsidRDefault="00B45CFA" w:rsidP="008F7B72">
            <w:pPr>
              <w:spacing w:line="400" w:lineRule="exact"/>
              <w:rPr>
                <w:rFonts w:ascii="宋体" w:hAnsi="宋体"/>
                <w:szCs w:val="21"/>
              </w:rPr>
            </w:pPr>
            <w:r w:rsidRPr="00C630D1">
              <w:rPr>
                <w:rFonts w:ascii="宋体" w:hAnsi="宋体"/>
                <w:szCs w:val="21"/>
              </w:rPr>
              <w:t>20</w:t>
            </w:r>
            <w:r w:rsidR="00253A04">
              <w:rPr>
                <w:rFonts w:ascii="宋体" w:hAnsi="宋体" w:hint="eastAsia"/>
                <w:szCs w:val="21"/>
              </w:rPr>
              <w:t>17-8-15</w:t>
            </w:r>
          </w:p>
        </w:tc>
      </w:tr>
      <w:tr w:rsidR="00B45CFA" w:rsidRPr="00C630D1" w14:paraId="23D14AED" w14:textId="77777777" w:rsidTr="008F7B72">
        <w:trPr>
          <w:jc w:val="center"/>
        </w:trPr>
        <w:tc>
          <w:tcPr>
            <w:tcW w:w="1548" w:type="dxa"/>
            <w:shd w:val="clear" w:color="auto" w:fill="A6A6A6"/>
          </w:tcPr>
          <w:p w14:paraId="238AC59B"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1DCB859B" w14:textId="77E30739" w:rsidR="00B45CFA" w:rsidRPr="00C630D1" w:rsidRDefault="0012374A" w:rsidP="008F7B72">
            <w:pPr>
              <w:spacing w:line="400" w:lineRule="exact"/>
              <w:rPr>
                <w:rFonts w:ascii="宋体" w:hAnsi="宋体"/>
                <w:szCs w:val="21"/>
              </w:rPr>
            </w:pPr>
            <w:r>
              <w:rPr>
                <w:rFonts w:ascii="宋体" w:hAnsi="宋体"/>
                <w:szCs w:val="21"/>
              </w:rPr>
              <w:t>客户信息管理</w:t>
            </w:r>
          </w:p>
        </w:tc>
      </w:tr>
      <w:tr w:rsidR="00B45CFA" w:rsidRPr="00C630D1" w14:paraId="44463E60" w14:textId="77777777" w:rsidTr="008F7B72">
        <w:trPr>
          <w:jc w:val="center"/>
        </w:trPr>
        <w:tc>
          <w:tcPr>
            <w:tcW w:w="1548" w:type="dxa"/>
            <w:shd w:val="clear" w:color="auto" w:fill="A6A6A6"/>
          </w:tcPr>
          <w:p w14:paraId="2F3421BE"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7DFF3FF9" w14:textId="77777777" w:rsidR="00B45CFA" w:rsidRPr="00C630D1" w:rsidRDefault="00B45CFA" w:rsidP="008F7B72">
            <w:pPr>
              <w:spacing w:line="400" w:lineRule="exact"/>
              <w:rPr>
                <w:rFonts w:ascii="宋体" w:hAnsi="宋体"/>
                <w:szCs w:val="21"/>
              </w:rPr>
            </w:pPr>
            <w:r>
              <w:rPr>
                <w:rFonts w:ascii="宋体" w:hAnsi="宋体" w:hint="eastAsia"/>
                <w:szCs w:val="21"/>
              </w:rPr>
              <w:t>无</w:t>
            </w:r>
          </w:p>
        </w:tc>
      </w:tr>
      <w:tr w:rsidR="00B45CFA" w:rsidRPr="00C630D1" w14:paraId="3860E6AE" w14:textId="77777777" w:rsidTr="008F7B72">
        <w:trPr>
          <w:jc w:val="center"/>
        </w:trPr>
        <w:tc>
          <w:tcPr>
            <w:tcW w:w="1548" w:type="dxa"/>
            <w:shd w:val="clear" w:color="auto" w:fill="A6A6A6"/>
          </w:tcPr>
          <w:p w14:paraId="55D3B9B9"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3688C7AC" w14:textId="77777777" w:rsidR="00B45CFA" w:rsidRPr="00C630D1" w:rsidRDefault="00B45CFA" w:rsidP="008F7B72">
            <w:pPr>
              <w:spacing w:line="400" w:lineRule="exact"/>
              <w:rPr>
                <w:rFonts w:ascii="宋体" w:hAnsi="宋体"/>
                <w:szCs w:val="21"/>
              </w:rPr>
            </w:pPr>
            <w:r>
              <w:rPr>
                <w:rFonts w:ascii="宋体" w:hAnsi="宋体" w:hint="eastAsia"/>
                <w:szCs w:val="21"/>
              </w:rPr>
              <w:t>无</w:t>
            </w:r>
          </w:p>
        </w:tc>
      </w:tr>
      <w:tr w:rsidR="00B45CFA" w:rsidRPr="00C630D1" w14:paraId="67118973" w14:textId="77777777" w:rsidTr="008F7B72">
        <w:trPr>
          <w:jc w:val="center"/>
        </w:trPr>
        <w:tc>
          <w:tcPr>
            <w:tcW w:w="1548" w:type="dxa"/>
            <w:shd w:val="clear" w:color="auto" w:fill="A6A6A6"/>
          </w:tcPr>
          <w:p w14:paraId="787E68D7"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2488F2D3" w14:textId="77777777" w:rsidR="00B45CFA" w:rsidRDefault="00B45CFA" w:rsidP="008F7B72">
            <w:pPr>
              <w:spacing w:before="60" w:after="60" w:line="400" w:lineRule="exact"/>
              <w:jc w:val="left"/>
              <w:rPr>
                <w:rFonts w:ascii="宋体" w:hAnsi="宋体"/>
                <w:b/>
                <w:szCs w:val="21"/>
              </w:rPr>
            </w:pPr>
            <w:r>
              <w:rPr>
                <w:rFonts w:ascii="宋体" w:hAnsi="宋体" w:hint="eastAsia"/>
                <w:b/>
                <w:szCs w:val="21"/>
              </w:rPr>
              <w:t>【设置要素】</w:t>
            </w:r>
          </w:p>
          <w:p w14:paraId="4A7EC4FE" w14:textId="3B075973" w:rsidR="00A73E2F" w:rsidRDefault="00A73E2F" w:rsidP="00A73E2F">
            <w:pPr>
              <w:spacing w:before="60" w:after="60" w:line="400" w:lineRule="exact"/>
              <w:jc w:val="left"/>
              <w:rPr>
                <w:rFonts w:ascii="宋体" w:hAnsi="宋体"/>
                <w:szCs w:val="21"/>
              </w:rPr>
            </w:pPr>
            <w:r>
              <w:rPr>
                <w:rFonts w:ascii="宋体" w:hAnsi="宋体"/>
                <w:szCs w:val="21"/>
              </w:rPr>
              <w:t>搜索条件</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sidR="002E0795">
              <w:rPr>
                <w:rFonts w:ascii="宋体" w:hAnsi="宋体" w:hint="eastAsia"/>
                <w:szCs w:val="21"/>
              </w:rPr>
              <w:t>为全部、</w:t>
            </w:r>
            <w:r w:rsidR="002E0795">
              <w:rPr>
                <w:rFonts w:ascii="宋体" w:hAnsi="宋体"/>
                <w:szCs w:val="21"/>
              </w:rPr>
              <w:t>客户号</w:t>
            </w:r>
            <w:r w:rsidR="002E0795">
              <w:rPr>
                <w:rFonts w:ascii="宋体" w:hAnsi="宋体" w:hint="eastAsia"/>
                <w:szCs w:val="21"/>
              </w:rPr>
              <w:t>、</w:t>
            </w:r>
            <w:r w:rsidR="002E0795">
              <w:rPr>
                <w:rFonts w:ascii="宋体" w:hAnsi="宋体"/>
                <w:szCs w:val="21"/>
              </w:rPr>
              <w:t>交易编码</w:t>
            </w:r>
            <w:r w:rsidR="002E0795">
              <w:rPr>
                <w:rFonts w:ascii="宋体" w:hAnsi="宋体" w:hint="eastAsia"/>
                <w:szCs w:val="21"/>
              </w:rPr>
              <w:t>、</w:t>
            </w:r>
            <w:r w:rsidR="002E0795">
              <w:rPr>
                <w:rFonts w:ascii="宋体" w:hAnsi="宋体"/>
                <w:szCs w:val="21"/>
              </w:rPr>
              <w:t>客户名称</w:t>
            </w:r>
          </w:p>
          <w:p w14:paraId="34D83FBA" w14:textId="5DB896FD" w:rsidR="00B45CFA" w:rsidRPr="00A73E2F" w:rsidRDefault="00A73E2F" w:rsidP="008F7B72">
            <w:pPr>
              <w:spacing w:before="60" w:after="60" w:line="400" w:lineRule="exact"/>
              <w:jc w:val="left"/>
              <w:rPr>
                <w:rFonts w:ascii="宋体" w:hAnsi="宋体"/>
                <w:szCs w:val="21"/>
              </w:rPr>
            </w:pPr>
            <w:r>
              <w:rPr>
                <w:rFonts w:ascii="宋体" w:hAnsi="宋体"/>
                <w:szCs w:val="21"/>
              </w:rPr>
              <w:t>搜索框</w:t>
            </w:r>
            <w:r>
              <w:rPr>
                <w:rFonts w:ascii="宋体" w:hAnsi="宋体" w:hint="eastAsia"/>
                <w:szCs w:val="21"/>
              </w:rPr>
              <w:t>：输入框，提示文字为“请输入...”</w:t>
            </w:r>
          </w:p>
        </w:tc>
      </w:tr>
      <w:tr w:rsidR="00B45CFA" w:rsidRPr="00C630D1" w14:paraId="684E6710" w14:textId="77777777" w:rsidTr="008F7B72">
        <w:trPr>
          <w:jc w:val="center"/>
        </w:trPr>
        <w:tc>
          <w:tcPr>
            <w:tcW w:w="1548" w:type="dxa"/>
            <w:shd w:val="clear" w:color="auto" w:fill="A6A6A6"/>
          </w:tcPr>
          <w:p w14:paraId="26D2FA8A"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06E239FB" w14:textId="77777777" w:rsidR="00B45CFA" w:rsidRDefault="00B45CFA" w:rsidP="008F7B72">
            <w:pPr>
              <w:rPr>
                <w:rFonts w:ascii="宋体" w:hAnsi="宋体"/>
                <w:b/>
                <w:szCs w:val="21"/>
              </w:rPr>
            </w:pPr>
            <w:r w:rsidRPr="00946BE4">
              <w:rPr>
                <w:rFonts w:ascii="宋体" w:hAnsi="宋体" w:hint="eastAsia"/>
                <w:b/>
                <w:szCs w:val="21"/>
              </w:rPr>
              <w:t>【功能操作要求】</w:t>
            </w:r>
          </w:p>
          <w:p w14:paraId="6AAAFC80" w14:textId="77777777" w:rsidR="00A73E2F" w:rsidRPr="0059741A" w:rsidRDefault="00A73E2F" w:rsidP="00A73E2F">
            <w:pPr>
              <w:rPr>
                <w:rFonts w:ascii="宋体" w:hAnsi="宋体"/>
                <w:szCs w:val="21"/>
              </w:rPr>
            </w:pPr>
            <w:r>
              <w:rPr>
                <w:rFonts w:ascii="宋体" w:hAnsi="宋体"/>
                <w:szCs w:val="21"/>
              </w:rPr>
              <w:t>搜索</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点击后根据筛选条件进行筛选显示</w:t>
            </w:r>
          </w:p>
          <w:p w14:paraId="3CA5B17D" w14:textId="77777777" w:rsidR="00A73E2F" w:rsidRDefault="00A73E2F" w:rsidP="00A73E2F">
            <w:pPr>
              <w:rPr>
                <w:rFonts w:ascii="宋体" w:hAnsi="宋体"/>
                <w:szCs w:val="21"/>
              </w:rPr>
            </w:pPr>
            <w:r>
              <w:rPr>
                <w:rFonts w:ascii="宋体" w:hAnsi="宋体"/>
                <w:szCs w:val="21"/>
              </w:rPr>
              <w:t>复选框</w:t>
            </w:r>
            <w:r>
              <w:rPr>
                <w:rFonts w:ascii="宋体" w:hAnsi="宋体" w:hint="eastAsia"/>
                <w:szCs w:val="21"/>
              </w:rPr>
              <w:t>：</w:t>
            </w:r>
            <w:r>
              <w:rPr>
                <w:rFonts w:ascii="宋体" w:hAnsi="宋体"/>
                <w:szCs w:val="21"/>
              </w:rPr>
              <w:t>checklist</w:t>
            </w:r>
            <w:r>
              <w:rPr>
                <w:rFonts w:ascii="宋体" w:hAnsi="宋体" w:hint="eastAsia"/>
                <w:szCs w:val="21"/>
              </w:rPr>
              <w:t>，</w:t>
            </w:r>
            <w:proofErr w:type="gramStart"/>
            <w:r>
              <w:rPr>
                <w:rFonts w:ascii="宋体" w:hAnsi="宋体" w:hint="eastAsia"/>
                <w:szCs w:val="21"/>
              </w:rPr>
              <w:t>勾选记录</w:t>
            </w:r>
            <w:proofErr w:type="gramEnd"/>
            <w:r>
              <w:rPr>
                <w:rFonts w:ascii="宋体" w:hAnsi="宋体" w:hint="eastAsia"/>
                <w:szCs w:val="21"/>
              </w:rPr>
              <w:t>复选框选中该记录，</w:t>
            </w:r>
            <w:proofErr w:type="gramStart"/>
            <w:r>
              <w:rPr>
                <w:rFonts w:ascii="宋体" w:hAnsi="宋体" w:hint="eastAsia"/>
                <w:szCs w:val="21"/>
              </w:rPr>
              <w:t>取消勾选则</w:t>
            </w:r>
            <w:proofErr w:type="gramEnd"/>
            <w:r>
              <w:rPr>
                <w:rFonts w:ascii="宋体" w:hAnsi="宋体" w:hint="eastAsia"/>
                <w:szCs w:val="21"/>
              </w:rPr>
              <w:t>取消选中该条记录</w:t>
            </w:r>
          </w:p>
          <w:p w14:paraId="234227A7" w14:textId="2BA3107F" w:rsidR="00A73E2F" w:rsidRDefault="00A73E2F" w:rsidP="00A73E2F">
            <w:pPr>
              <w:rPr>
                <w:rFonts w:ascii="宋体" w:hAnsi="宋体"/>
                <w:szCs w:val="21"/>
              </w:rPr>
            </w:pPr>
            <w:r>
              <w:rPr>
                <w:rFonts w:ascii="宋体" w:hAnsi="宋体"/>
                <w:szCs w:val="21"/>
              </w:rPr>
              <w:t>刷新</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点击后对当前页面进行刷新</w:t>
            </w:r>
          </w:p>
          <w:p w14:paraId="3BF7F82D" w14:textId="478E8F49" w:rsidR="00A73E2F" w:rsidRDefault="00A73E2F" w:rsidP="00A73E2F">
            <w:pPr>
              <w:rPr>
                <w:rFonts w:ascii="宋体" w:hAnsi="宋体"/>
                <w:szCs w:val="21"/>
              </w:rPr>
            </w:pPr>
            <w:r>
              <w:rPr>
                <w:rFonts w:ascii="宋体" w:hAnsi="宋体"/>
                <w:szCs w:val="21"/>
              </w:rPr>
              <w:t>＋</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点击后弹出新页面添加</w:t>
            </w:r>
            <w:r>
              <w:rPr>
                <w:rFonts w:ascii="宋体" w:hAnsi="宋体" w:hint="eastAsia"/>
                <w:szCs w:val="21"/>
              </w:rPr>
              <w:t>客户信息</w:t>
            </w:r>
          </w:p>
          <w:p w14:paraId="32F8AD44" w14:textId="77777777" w:rsidR="00A73E2F" w:rsidRDefault="00A73E2F" w:rsidP="00A73E2F">
            <w:pPr>
              <w:rPr>
                <w:rFonts w:ascii="宋体" w:hAnsi="宋体"/>
                <w:szCs w:val="21"/>
              </w:rPr>
            </w:pPr>
            <w:r>
              <w:rPr>
                <w:rFonts w:ascii="宋体" w:hAnsi="宋体"/>
                <w:szCs w:val="21"/>
              </w:rPr>
              <w:t>批量导入</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点击后弹出打开页面</w:t>
            </w:r>
            <w:r>
              <w:rPr>
                <w:rFonts w:ascii="宋体" w:hAnsi="宋体" w:hint="eastAsia"/>
                <w:szCs w:val="21"/>
              </w:rPr>
              <w:t>，</w:t>
            </w:r>
            <w:r>
              <w:rPr>
                <w:rFonts w:ascii="宋体" w:hAnsi="宋体"/>
                <w:szCs w:val="21"/>
              </w:rPr>
              <w:t>可选择本地文件进行批量导入</w:t>
            </w:r>
          </w:p>
          <w:p w14:paraId="091BD828" w14:textId="1BE3415C" w:rsidR="00A73E2F" w:rsidRDefault="00A73E2F" w:rsidP="00A73E2F">
            <w:pPr>
              <w:rPr>
                <w:rFonts w:ascii="宋体" w:hAnsi="宋体"/>
                <w:szCs w:val="21"/>
              </w:rPr>
            </w:pPr>
            <w:r>
              <w:rPr>
                <w:rFonts w:ascii="宋体" w:hAnsi="宋体"/>
                <w:szCs w:val="21"/>
              </w:rPr>
              <w:t>导出Excel</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点击后导出已选</w:t>
            </w:r>
            <w:r w:rsidR="00EF3E0C">
              <w:rPr>
                <w:rFonts w:ascii="宋体" w:hAnsi="宋体" w:hint="eastAsia"/>
                <w:szCs w:val="21"/>
              </w:rPr>
              <w:t>客户</w:t>
            </w:r>
            <w:r w:rsidR="00EF3E0C">
              <w:rPr>
                <w:rFonts w:ascii="宋体" w:hAnsi="宋体"/>
                <w:szCs w:val="21"/>
              </w:rPr>
              <w:t>信息</w:t>
            </w:r>
            <w:r>
              <w:rPr>
                <w:rFonts w:ascii="宋体" w:hAnsi="宋体"/>
                <w:szCs w:val="21"/>
              </w:rPr>
              <w:t>记录</w:t>
            </w:r>
          </w:p>
          <w:p w14:paraId="0C4030D4" w14:textId="091232AE" w:rsidR="00A73E2F" w:rsidRDefault="00A73E2F" w:rsidP="00A73E2F">
            <w:pPr>
              <w:rPr>
                <w:rFonts w:ascii="宋体" w:hAnsi="宋体"/>
                <w:szCs w:val="21"/>
              </w:rPr>
            </w:pPr>
            <w:r>
              <w:rPr>
                <w:rFonts w:ascii="宋体" w:hAnsi="宋体"/>
                <w:szCs w:val="21"/>
              </w:rPr>
              <w:t>删除</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点击后删除已选</w:t>
            </w:r>
            <w:r w:rsidR="001D3ECC">
              <w:rPr>
                <w:rFonts w:ascii="宋体" w:hAnsi="宋体" w:hint="eastAsia"/>
                <w:szCs w:val="21"/>
              </w:rPr>
              <w:t>客户</w:t>
            </w:r>
            <w:r w:rsidR="001D3ECC">
              <w:rPr>
                <w:rFonts w:ascii="宋体" w:hAnsi="宋体"/>
                <w:szCs w:val="21"/>
              </w:rPr>
              <w:t>信息</w:t>
            </w:r>
            <w:r>
              <w:rPr>
                <w:rFonts w:ascii="宋体" w:hAnsi="宋体"/>
                <w:szCs w:val="21"/>
              </w:rPr>
              <w:t>记录</w:t>
            </w:r>
          </w:p>
          <w:p w14:paraId="159DF4A2" w14:textId="77777777" w:rsidR="00A73E2F" w:rsidRDefault="00A73E2F" w:rsidP="00A73E2F">
            <w:pPr>
              <w:rPr>
                <w:rFonts w:ascii="宋体" w:hAnsi="宋体"/>
                <w:szCs w:val="21"/>
              </w:rPr>
            </w:pPr>
            <w:r>
              <w:rPr>
                <w:rFonts w:ascii="宋体" w:hAnsi="宋体"/>
                <w:szCs w:val="21"/>
              </w:rPr>
              <w:t>编辑</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w:t>
            </w:r>
            <w:r>
              <w:rPr>
                <w:rFonts w:ascii="宋体" w:hAnsi="宋体" w:hint="eastAsia"/>
                <w:szCs w:val="21"/>
              </w:rPr>
              <w:t>弹出</w:t>
            </w:r>
            <w:r>
              <w:rPr>
                <w:rFonts w:ascii="宋体" w:hAnsi="宋体"/>
                <w:szCs w:val="21"/>
              </w:rPr>
              <w:t>编辑页面对该记录进行编辑</w:t>
            </w:r>
          </w:p>
          <w:p w14:paraId="2FD70E5A" w14:textId="448AB29B" w:rsidR="00B45CFA" w:rsidRPr="00861A22" w:rsidRDefault="00573C4C" w:rsidP="00A73E2F">
            <w:pPr>
              <w:rPr>
                <w:rFonts w:ascii="宋体" w:hAnsi="宋体"/>
                <w:szCs w:val="21"/>
              </w:rPr>
            </w:pPr>
            <w:r>
              <w:rPr>
                <w:rFonts w:ascii="宋体" w:hAnsi="宋体" w:hint="eastAsia"/>
                <w:szCs w:val="21"/>
              </w:rPr>
              <w:t>翻页：</w:t>
            </w:r>
            <w:r w:rsidR="00A73E2F" w:rsidRPr="00713380">
              <w:rPr>
                <w:rFonts w:ascii="宋体" w:hAnsi="宋体" w:hint="eastAsia"/>
                <w:szCs w:val="21"/>
              </w:rPr>
              <w:t>链接按钮，可根据查询结果记录数显示页数，每页</w:t>
            </w:r>
            <w:r w:rsidR="00A73E2F">
              <w:rPr>
                <w:rFonts w:ascii="宋体" w:hAnsi="宋体" w:hint="eastAsia"/>
                <w:szCs w:val="21"/>
              </w:rPr>
              <w:t>最多</w:t>
            </w:r>
            <w:r w:rsidR="00A73E2F" w:rsidRPr="00713380">
              <w:rPr>
                <w:rFonts w:ascii="宋体" w:hAnsi="宋体" w:hint="eastAsia"/>
                <w:szCs w:val="21"/>
              </w:rPr>
              <w:t>显示20条记录</w:t>
            </w:r>
          </w:p>
        </w:tc>
      </w:tr>
      <w:tr w:rsidR="00B45CFA" w:rsidRPr="00C630D1" w14:paraId="1FC89F9C" w14:textId="77777777" w:rsidTr="008F7B72">
        <w:trPr>
          <w:jc w:val="center"/>
        </w:trPr>
        <w:tc>
          <w:tcPr>
            <w:tcW w:w="1548" w:type="dxa"/>
            <w:shd w:val="clear" w:color="auto" w:fill="A6A6A6"/>
          </w:tcPr>
          <w:p w14:paraId="22D4BEE2"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56ABB76C" w14:textId="77777777" w:rsidR="00B45CFA" w:rsidRPr="00E55CB4" w:rsidRDefault="00B45CFA" w:rsidP="008F7B72">
            <w:pPr>
              <w:spacing w:line="400" w:lineRule="exact"/>
              <w:rPr>
                <w:rFonts w:ascii="宋体" w:hAnsi="宋体"/>
                <w:b/>
                <w:szCs w:val="21"/>
              </w:rPr>
            </w:pPr>
            <w:r w:rsidRPr="00E55CB4">
              <w:rPr>
                <w:rFonts w:ascii="宋体" w:hAnsi="宋体" w:hint="eastAsia"/>
                <w:b/>
                <w:szCs w:val="21"/>
              </w:rPr>
              <w:t>【基础资料】</w:t>
            </w:r>
          </w:p>
          <w:p w14:paraId="14A8837A" w14:textId="382F888C" w:rsidR="00B45CFA" w:rsidRPr="00C630D1" w:rsidRDefault="007A68C0" w:rsidP="008F7B72">
            <w:pPr>
              <w:spacing w:line="400" w:lineRule="exact"/>
              <w:rPr>
                <w:rFonts w:ascii="宋体" w:hAnsi="宋体"/>
                <w:szCs w:val="21"/>
              </w:rPr>
            </w:pPr>
            <w:r>
              <w:rPr>
                <w:rFonts w:ascii="宋体" w:hAnsi="宋体"/>
                <w:szCs w:val="21"/>
              </w:rPr>
              <w:t>客户号</w:t>
            </w:r>
            <w:r>
              <w:rPr>
                <w:rFonts w:ascii="宋体" w:hAnsi="宋体" w:hint="eastAsia"/>
                <w:szCs w:val="21"/>
              </w:rPr>
              <w:t>、</w:t>
            </w:r>
            <w:r>
              <w:rPr>
                <w:rFonts w:ascii="宋体" w:hAnsi="宋体"/>
                <w:szCs w:val="21"/>
              </w:rPr>
              <w:t>交易编码</w:t>
            </w:r>
            <w:r>
              <w:rPr>
                <w:rFonts w:ascii="宋体" w:hAnsi="宋体" w:hint="eastAsia"/>
                <w:szCs w:val="21"/>
              </w:rPr>
              <w:t>、</w:t>
            </w:r>
            <w:r>
              <w:rPr>
                <w:rFonts w:ascii="宋体" w:hAnsi="宋体"/>
                <w:szCs w:val="21"/>
              </w:rPr>
              <w:t>客户名称</w:t>
            </w:r>
            <w:r>
              <w:rPr>
                <w:rFonts w:ascii="宋体" w:hAnsi="宋体" w:hint="eastAsia"/>
                <w:szCs w:val="21"/>
              </w:rPr>
              <w:t>、</w:t>
            </w:r>
            <w:r>
              <w:rPr>
                <w:rFonts w:ascii="宋体" w:hAnsi="宋体"/>
                <w:szCs w:val="21"/>
              </w:rPr>
              <w:t>操作</w:t>
            </w:r>
          </w:p>
        </w:tc>
      </w:tr>
      <w:tr w:rsidR="00B45CFA" w:rsidRPr="00C630D1" w14:paraId="69E50C41" w14:textId="77777777" w:rsidTr="008F7B72">
        <w:trPr>
          <w:jc w:val="center"/>
        </w:trPr>
        <w:tc>
          <w:tcPr>
            <w:tcW w:w="1548" w:type="dxa"/>
            <w:shd w:val="clear" w:color="auto" w:fill="A6A6A6"/>
          </w:tcPr>
          <w:p w14:paraId="6E9FF7AA"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78D79067" w14:textId="77777777" w:rsidR="00B45CFA" w:rsidRDefault="007A68C0" w:rsidP="008F7B72">
            <w:pPr>
              <w:spacing w:line="400" w:lineRule="exact"/>
              <w:rPr>
                <w:rFonts w:ascii="宋体" w:hAnsi="宋体"/>
                <w:szCs w:val="21"/>
              </w:rPr>
            </w:pPr>
            <w:r>
              <w:rPr>
                <w:rFonts w:ascii="宋体" w:hAnsi="宋体"/>
                <w:szCs w:val="21"/>
              </w:rPr>
              <w:t>操作员具有</w:t>
            </w:r>
            <w:r>
              <w:rPr>
                <w:rFonts w:ascii="宋体" w:hAnsi="宋体" w:hint="eastAsia"/>
                <w:szCs w:val="21"/>
              </w:rPr>
              <w:t>【基础设置】菜单权限</w:t>
            </w:r>
          </w:p>
          <w:p w14:paraId="09ED265A" w14:textId="6E7505CF" w:rsidR="007A68C0" w:rsidRPr="000A3B83" w:rsidRDefault="007A68C0" w:rsidP="003E5E5E">
            <w:pPr>
              <w:spacing w:line="400" w:lineRule="exact"/>
              <w:rPr>
                <w:rFonts w:ascii="宋体" w:hAnsi="宋体"/>
                <w:szCs w:val="21"/>
              </w:rPr>
            </w:pPr>
            <w:r>
              <w:rPr>
                <w:rFonts w:ascii="宋体" w:hAnsi="宋体"/>
                <w:szCs w:val="21"/>
              </w:rPr>
              <w:t>操作员具有</w:t>
            </w:r>
            <w:r>
              <w:rPr>
                <w:rFonts w:ascii="宋体" w:hAnsi="宋体" w:hint="eastAsia"/>
                <w:szCs w:val="21"/>
              </w:rPr>
              <w:t>【</w:t>
            </w:r>
            <w:r w:rsidR="003E5E5E">
              <w:rPr>
                <w:rFonts w:ascii="宋体" w:hAnsi="宋体" w:hint="eastAsia"/>
                <w:szCs w:val="21"/>
              </w:rPr>
              <w:t>客户管理</w:t>
            </w:r>
            <w:r>
              <w:rPr>
                <w:rFonts w:ascii="宋体" w:hAnsi="宋体" w:hint="eastAsia"/>
                <w:szCs w:val="21"/>
              </w:rPr>
              <w:t>】功能权限</w:t>
            </w:r>
          </w:p>
        </w:tc>
      </w:tr>
      <w:tr w:rsidR="00B45CFA" w:rsidRPr="00C630D1" w14:paraId="48877894" w14:textId="77777777" w:rsidTr="008F7B72">
        <w:trPr>
          <w:jc w:val="center"/>
        </w:trPr>
        <w:tc>
          <w:tcPr>
            <w:tcW w:w="1548" w:type="dxa"/>
            <w:shd w:val="clear" w:color="auto" w:fill="A6A6A6"/>
          </w:tcPr>
          <w:p w14:paraId="13141759"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04D05CDF" w14:textId="75654F6C" w:rsidR="00B45CFA" w:rsidRPr="00C630D1" w:rsidRDefault="007A68C0" w:rsidP="008F7B72">
            <w:pPr>
              <w:spacing w:line="400" w:lineRule="atLeast"/>
              <w:rPr>
                <w:rFonts w:ascii="宋体" w:hAnsi="宋体"/>
                <w:szCs w:val="21"/>
              </w:rPr>
            </w:pPr>
            <w:r>
              <w:rPr>
                <w:rFonts w:ascii="宋体" w:hAnsi="宋体"/>
                <w:szCs w:val="21"/>
              </w:rPr>
              <w:t>无</w:t>
            </w:r>
          </w:p>
        </w:tc>
      </w:tr>
      <w:tr w:rsidR="00B45CFA" w:rsidRPr="00C630D1" w14:paraId="11CCB795" w14:textId="77777777" w:rsidTr="008F7B72">
        <w:trPr>
          <w:jc w:val="center"/>
        </w:trPr>
        <w:tc>
          <w:tcPr>
            <w:tcW w:w="1548" w:type="dxa"/>
            <w:shd w:val="clear" w:color="auto" w:fill="A6A6A6"/>
          </w:tcPr>
          <w:p w14:paraId="1029ADFE"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2A04B627" w14:textId="77777777" w:rsidR="00B45CFA" w:rsidRPr="00C630D1" w:rsidRDefault="00B45CFA" w:rsidP="008F7B72">
            <w:pPr>
              <w:spacing w:line="400" w:lineRule="exact"/>
              <w:rPr>
                <w:rFonts w:ascii="宋体" w:hAnsi="宋体"/>
                <w:szCs w:val="21"/>
              </w:rPr>
            </w:pPr>
            <w:r>
              <w:rPr>
                <w:rFonts w:ascii="宋体" w:hAnsi="宋体" w:hint="eastAsia"/>
                <w:szCs w:val="21"/>
              </w:rPr>
              <w:t>无</w:t>
            </w:r>
          </w:p>
        </w:tc>
      </w:tr>
    </w:tbl>
    <w:p w14:paraId="04763285" w14:textId="04DC550E" w:rsidR="00B45CFA" w:rsidRDefault="00584660" w:rsidP="00584660">
      <w:pPr>
        <w:pStyle w:val="5"/>
      </w:pPr>
      <w:r>
        <w:lastRenderedPageBreak/>
        <w:t>新增客户信息</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AB4372" w:rsidRPr="00C630D1" w14:paraId="422BFB63" w14:textId="77777777" w:rsidTr="008F7B72">
        <w:trPr>
          <w:jc w:val="center"/>
        </w:trPr>
        <w:tc>
          <w:tcPr>
            <w:tcW w:w="1548" w:type="dxa"/>
            <w:shd w:val="clear" w:color="auto" w:fill="A6A6A6"/>
          </w:tcPr>
          <w:p w14:paraId="2D8FEA7E" w14:textId="77777777" w:rsidR="00AB4372" w:rsidRPr="00C630D1" w:rsidRDefault="00AB4372"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05239C33" w14:textId="77777777" w:rsidR="00AB4372" w:rsidRPr="00C630D1" w:rsidRDefault="00AB4372" w:rsidP="008F7B72">
            <w:pPr>
              <w:spacing w:line="400" w:lineRule="exact"/>
              <w:rPr>
                <w:rFonts w:ascii="宋体" w:hAnsi="宋体"/>
                <w:szCs w:val="21"/>
              </w:rPr>
            </w:pPr>
          </w:p>
        </w:tc>
      </w:tr>
      <w:tr w:rsidR="00AB4372" w:rsidRPr="00C630D1" w14:paraId="61B5104D" w14:textId="77777777" w:rsidTr="008F7B72">
        <w:trPr>
          <w:jc w:val="center"/>
        </w:trPr>
        <w:tc>
          <w:tcPr>
            <w:tcW w:w="1548" w:type="dxa"/>
            <w:shd w:val="clear" w:color="auto" w:fill="A6A6A6"/>
          </w:tcPr>
          <w:p w14:paraId="2C57DAE9" w14:textId="77777777" w:rsidR="00AB4372" w:rsidRPr="00C630D1" w:rsidRDefault="00AB4372"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4175DD3C" w14:textId="0F0AFFA7" w:rsidR="00AB4372" w:rsidRPr="00C630D1" w:rsidRDefault="00F40042" w:rsidP="008F7B72">
            <w:pPr>
              <w:spacing w:line="400" w:lineRule="exact"/>
              <w:rPr>
                <w:rFonts w:ascii="宋体" w:hAnsi="宋体"/>
                <w:szCs w:val="21"/>
              </w:rPr>
            </w:pPr>
            <w:r>
              <w:rPr>
                <w:rFonts w:ascii="宋体" w:hAnsi="宋体"/>
                <w:szCs w:val="21"/>
              </w:rPr>
              <w:t>新增客户信息</w:t>
            </w:r>
          </w:p>
        </w:tc>
      </w:tr>
      <w:tr w:rsidR="00AB4372" w:rsidRPr="00C630D1" w14:paraId="2EFE5058" w14:textId="77777777" w:rsidTr="008F7B72">
        <w:trPr>
          <w:jc w:val="center"/>
        </w:trPr>
        <w:tc>
          <w:tcPr>
            <w:tcW w:w="1548" w:type="dxa"/>
            <w:shd w:val="clear" w:color="auto" w:fill="A6A6A6"/>
          </w:tcPr>
          <w:p w14:paraId="7A3F3B14" w14:textId="77777777" w:rsidR="00AB4372" w:rsidRPr="00C630D1" w:rsidRDefault="00AB4372"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66CA57B0" w14:textId="77777777" w:rsidR="00AB4372" w:rsidRPr="00C630D1" w:rsidRDefault="00AB4372"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7B92EAA7" w14:textId="77777777" w:rsidR="00AB4372" w:rsidRPr="00C630D1" w:rsidRDefault="00AB4372"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4E410233" w14:textId="78CAD139" w:rsidR="00AB4372" w:rsidRPr="00C630D1" w:rsidRDefault="00AB4372" w:rsidP="008F7B72">
            <w:pPr>
              <w:spacing w:line="400" w:lineRule="exact"/>
              <w:rPr>
                <w:rFonts w:ascii="宋体" w:hAnsi="宋体"/>
                <w:szCs w:val="21"/>
              </w:rPr>
            </w:pPr>
            <w:r w:rsidRPr="00C630D1">
              <w:rPr>
                <w:rFonts w:ascii="宋体" w:hAnsi="宋体"/>
                <w:szCs w:val="21"/>
              </w:rPr>
              <w:t>20</w:t>
            </w:r>
            <w:r w:rsidR="00601E46">
              <w:rPr>
                <w:rFonts w:ascii="宋体" w:hAnsi="宋体" w:hint="eastAsia"/>
                <w:szCs w:val="21"/>
              </w:rPr>
              <w:t>17-8-15</w:t>
            </w:r>
          </w:p>
        </w:tc>
      </w:tr>
      <w:tr w:rsidR="00AB4372" w:rsidRPr="00C630D1" w14:paraId="5A0C0665" w14:textId="77777777" w:rsidTr="008F7B72">
        <w:trPr>
          <w:jc w:val="center"/>
        </w:trPr>
        <w:tc>
          <w:tcPr>
            <w:tcW w:w="1548" w:type="dxa"/>
            <w:shd w:val="clear" w:color="auto" w:fill="A6A6A6"/>
          </w:tcPr>
          <w:p w14:paraId="6D5D166F" w14:textId="77777777" w:rsidR="00AB4372" w:rsidRPr="00C630D1" w:rsidRDefault="00AB4372"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273291B1" w14:textId="41E6137E" w:rsidR="00AB4372" w:rsidRPr="00C630D1" w:rsidRDefault="00F40042" w:rsidP="008F7B72">
            <w:pPr>
              <w:spacing w:line="400" w:lineRule="exact"/>
              <w:rPr>
                <w:rFonts w:ascii="宋体" w:hAnsi="宋体"/>
                <w:szCs w:val="21"/>
              </w:rPr>
            </w:pPr>
            <w:r>
              <w:rPr>
                <w:rFonts w:ascii="宋体" w:hAnsi="宋体"/>
                <w:szCs w:val="21"/>
              </w:rPr>
              <w:t>新增客户信息</w:t>
            </w:r>
          </w:p>
        </w:tc>
      </w:tr>
      <w:tr w:rsidR="00AB4372" w:rsidRPr="00C630D1" w14:paraId="5E856B0E" w14:textId="77777777" w:rsidTr="008F7B72">
        <w:trPr>
          <w:jc w:val="center"/>
        </w:trPr>
        <w:tc>
          <w:tcPr>
            <w:tcW w:w="1548" w:type="dxa"/>
            <w:shd w:val="clear" w:color="auto" w:fill="A6A6A6"/>
          </w:tcPr>
          <w:p w14:paraId="1A5E3B64" w14:textId="77777777" w:rsidR="00AB4372" w:rsidRPr="00C630D1" w:rsidRDefault="00AB4372"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2C1937FB" w14:textId="77777777" w:rsidR="00AB4372" w:rsidRPr="00C630D1" w:rsidRDefault="00AB4372" w:rsidP="008F7B72">
            <w:pPr>
              <w:spacing w:line="400" w:lineRule="exact"/>
              <w:rPr>
                <w:rFonts w:ascii="宋体" w:hAnsi="宋体"/>
                <w:szCs w:val="21"/>
              </w:rPr>
            </w:pPr>
            <w:r>
              <w:rPr>
                <w:rFonts w:ascii="宋体" w:hAnsi="宋体" w:hint="eastAsia"/>
                <w:szCs w:val="21"/>
              </w:rPr>
              <w:t>无</w:t>
            </w:r>
          </w:p>
        </w:tc>
      </w:tr>
      <w:tr w:rsidR="00AB4372" w:rsidRPr="00C630D1" w14:paraId="001602DD" w14:textId="77777777" w:rsidTr="008F7B72">
        <w:trPr>
          <w:jc w:val="center"/>
        </w:trPr>
        <w:tc>
          <w:tcPr>
            <w:tcW w:w="1548" w:type="dxa"/>
            <w:shd w:val="clear" w:color="auto" w:fill="A6A6A6"/>
          </w:tcPr>
          <w:p w14:paraId="3F68CDE1" w14:textId="77777777" w:rsidR="00AB4372" w:rsidRPr="00C630D1" w:rsidRDefault="00AB4372"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32AF09C1" w14:textId="77777777" w:rsidR="00AB4372" w:rsidRPr="00C630D1" w:rsidRDefault="00AB4372" w:rsidP="008F7B72">
            <w:pPr>
              <w:spacing w:line="400" w:lineRule="exact"/>
              <w:rPr>
                <w:rFonts w:ascii="宋体" w:hAnsi="宋体"/>
                <w:szCs w:val="21"/>
              </w:rPr>
            </w:pPr>
            <w:r>
              <w:rPr>
                <w:rFonts w:ascii="宋体" w:hAnsi="宋体" w:hint="eastAsia"/>
                <w:szCs w:val="21"/>
              </w:rPr>
              <w:t>无</w:t>
            </w:r>
          </w:p>
        </w:tc>
      </w:tr>
      <w:tr w:rsidR="00AB4372" w:rsidRPr="00C630D1" w14:paraId="7F6BB882" w14:textId="77777777" w:rsidTr="008F7B72">
        <w:trPr>
          <w:jc w:val="center"/>
        </w:trPr>
        <w:tc>
          <w:tcPr>
            <w:tcW w:w="1548" w:type="dxa"/>
            <w:shd w:val="clear" w:color="auto" w:fill="A6A6A6"/>
          </w:tcPr>
          <w:p w14:paraId="67789247" w14:textId="77777777" w:rsidR="00AB4372" w:rsidRPr="00C630D1" w:rsidRDefault="00AB4372"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17909E44" w14:textId="77777777" w:rsidR="00AB4372" w:rsidRDefault="00AB4372" w:rsidP="008F7B72">
            <w:pPr>
              <w:spacing w:before="60" w:after="60" w:line="400" w:lineRule="exact"/>
              <w:jc w:val="left"/>
              <w:rPr>
                <w:rFonts w:ascii="宋体" w:hAnsi="宋体"/>
                <w:b/>
                <w:szCs w:val="21"/>
              </w:rPr>
            </w:pPr>
            <w:r>
              <w:rPr>
                <w:rFonts w:ascii="宋体" w:hAnsi="宋体" w:hint="eastAsia"/>
                <w:b/>
                <w:szCs w:val="21"/>
              </w:rPr>
              <w:t>【设置要素】</w:t>
            </w:r>
          </w:p>
          <w:p w14:paraId="4323EB42" w14:textId="77777777" w:rsidR="00AB4372" w:rsidRDefault="00F40042" w:rsidP="008F7B72">
            <w:pPr>
              <w:spacing w:before="60" w:after="60" w:line="400" w:lineRule="exact"/>
              <w:jc w:val="left"/>
              <w:rPr>
                <w:rFonts w:ascii="宋体" w:hAnsi="宋体"/>
                <w:szCs w:val="21"/>
              </w:rPr>
            </w:pPr>
            <w:r>
              <w:rPr>
                <w:rFonts w:ascii="宋体" w:hAnsi="宋体"/>
                <w:szCs w:val="21"/>
              </w:rPr>
              <w:t>客户号</w:t>
            </w:r>
            <w:r>
              <w:rPr>
                <w:rFonts w:ascii="宋体" w:hAnsi="宋体" w:hint="eastAsia"/>
                <w:szCs w:val="21"/>
              </w:rPr>
              <w:t>：</w:t>
            </w:r>
            <w:r>
              <w:rPr>
                <w:rFonts w:ascii="宋体" w:hAnsi="宋体"/>
                <w:szCs w:val="21"/>
              </w:rPr>
              <w:t>输入框</w:t>
            </w:r>
          </w:p>
          <w:p w14:paraId="5B756CCA" w14:textId="77777777" w:rsidR="00F40042" w:rsidRDefault="00F40042" w:rsidP="008F7B72">
            <w:pPr>
              <w:spacing w:before="60" w:after="60" w:line="400" w:lineRule="exact"/>
              <w:jc w:val="left"/>
              <w:rPr>
                <w:rFonts w:ascii="宋体" w:hAnsi="宋体"/>
                <w:szCs w:val="21"/>
              </w:rPr>
            </w:pPr>
            <w:r>
              <w:rPr>
                <w:rFonts w:ascii="宋体" w:hAnsi="宋体"/>
                <w:szCs w:val="21"/>
              </w:rPr>
              <w:t>交易编码</w:t>
            </w:r>
            <w:r>
              <w:rPr>
                <w:rFonts w:ascii="宋体" w:hAnsi="宋体" w:hint="eastAsia"/>
                <w:szCs w:val="21"/>
              </w:rPr>
              <w:t>：</w:t>
            </w:r>
            <w:r>
              <w:rPr>
                <w:rFonts w:ascii="宋体" w:hAnsi="宋体"/>
                <w:szCs w:val="21"/>
              </w:rPr>
              <w:t>输入框</w:t>
            </w:r>
          </w:p>
          <w:p w14:paraId="22144A1B" w14:textId="6DD5D521" w:rsidR="00F40042" w:rsidRPr="00DC1BF5" w:rsidRDefault="00F40042" w:rsidP="008F7B72">
            <w:pPr>
              <w:spacing w:before="60" w:after="60" w:line="400" w:lineRule="exact"/>
              <w:jc w:val="left"/>
              <w:rPr>
                <w:rFonts w:ascii="宋体" w:hAnsi="宋体"/>
                <w:szCs w:val="21"/>
              </w:rPr>
            </w:pPr>
            <w:r>
              <w:rPr>
                <w:rFonts w:ascii="宋体" w:hAnsi="宋体"/>
                <w:szCs w:val="21"/>
              </w:rPr>
              <w:t>客户名称</w:t>
            </w:r>
            <w:r>
              <w:rPr>
                <w:rFonts w:ascii="宋体" w:hAnsi="宋体" w:hint="eastAsia"/>
                <w:szCs w:val="21"/>
              </w:rPr>
              <w:t>：</w:t>
            </w:r>
            <w:r>
              <w:rPr>
                <w:rFonts w:ascii="宋体" w:hAnsi="宋体"/>
                <w:szCs w:val="21"/>
              </w:rPr>
              <w:t>输入框</w:t>
            </w:r>
          </w:p>
        </w:tc>
      </w:tr>
      <w:tr w:rsidR="00AB4372" w:rsidRPr="00C630D1" w14:paraId="217C26B0" w14:textId="77777777" w:rsidTr="008F7B72">
        <w:trPr>
          <w:jc w:val="center"/>
        </w:trPr>
        <w:tc>
          <w:tcPr>
            <w:tcW w:w="1548" w:type="dxa"/>
            <w:shd w:val="clear" w:color="auto" w:fill="A6A6A6"/>
          </w:tcPr>
          <w:p w14:paraId="62925719" w14:textId="77777777" w:rsidR="00AB4372" w:rsidRPr="00C630D1" w:rsidRDefault="00AB4372"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23244E4C" w14:textId="77777777" w:rsidR="00AB4372" w:rsidRDefault="00AB4372" w:rsidP="008F7B72">
            <w:pPr>
              <w:rPr>
                <w:rFonts w:ascii="宋体" w:hAnsi="宋体"/>
                <w:b/>
                <w:szCs w:val="21"/>
              </w:rPr>
            </w:pPr>
            <w:r w:rsidRPr="00946BE4">
              <w:rPr>
                <w:rFonts w:ascii="宋体" w:hAnsi="宋体" w:hint="eastAsia"/>
                <w:b/>
                <w:szCs w:val="21"/>
              </w:rPr>
              <w:t>【功能操作要求】</w:t>
            </w:r>
          </w:p>
          <w:p w14:paraId="42DC88E2" w14:textId="5D31F9F6" w:rsidR="00AB4372" w:rsidRPr="00861A22" w:rsidRDefault="003A1656" w:rsidP="008F7B72">
            <w:pPr>
              <w:rPr>
                <w:rFonts w:ascii="宋体" w:hAnsi="宋体"/>
                <w:szCs w:val="21"/>
              </w:rPr>
            </w:pPr>
            <w:r>
              <w:rPr>
                <w:rFonts w:ascii="宋体" w:hAnsi="宋体"/>
                <w:szCs w:val="21"/>
              </w:rPr>
              <w:t>提交</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点击后提交录入的客户信息</w:t>
            </w:r>
          </w:p>
        </w:tc>
      </w:tr>
      <w:tr w:rsidR="00AB4372" w:rsidRPr="00C630D1" w14:paraId="4AB010A9" w14:textId="77777777" w:rsidTr="008F7B72">
        <w:trPr>
          <w:jc w:val="center"/>
        </w:trPr>
        <w:tc>
          <w:tcPr>
            <w:tcW w:w="1548" w:type="dxa"/>
            <w:shd w:val="clear" w:color="auto" w:fill="A6A6A6"/>
          </w:tcPr>
          <w:p w14:paraId="32E4E696" w14:textId="77777777" w:rsidR="00AB4372" w:rsidRPr="00C630D1" w:rsidRDefault="00AB4372"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126EC842" w14:textId="77777777" w:rsidR="00AB4372" w:rsidRPr="00E55CB4" w:rsidRDefault="00AB4372" w:rsidP="008F7B72">
            <w:pPr>
              <w:spacing w:line="400" w:lineRule="exact"/>
              <w:rPr>
                <w:rFonts w:ascii="宋体" w:hAnsi="宋体"/>
                <w:b/>
                <w:szCs w:val="21"/>
              </w:rPr>
            </w:pPr>
            <w:r w:rsidRPr="00E55CB4">
              <w:rPr>
                <w:rFonts w:ascii="宋体" w:hAnsi="宋体" w:hint="eastAsia"/>
                <w:b/>
                <w:szCs w:val="21"/>
              </w:rPr>
              <w:t>【基础资料】</w:t>
            </w:r>
          </w:p>
          <w:p w14:paraId="3F05558E" w14:textId="2DA6943A" w:rsidR="00AB4372" w:rsidRPr="00C630D1" w:rsidRDefault="00BE6E63" w:rsidP="008F7B72">
            <w:pPr>
              <w:spacing w:line="400" w:lineRule="exact"/>
              <w:rPr>
                <w:rFonts w:ascii="宋体" w:hAnsi="宋体"/>
                <w:szCs w:val="21"/>
              </w:rPr>
            </w:pPr>
            <w:r>
              <w:rPr>
                <w:rFonts w:ascii="宋体" w:hAnsi="宋体"/>
                <w:szCs w:val="21"/>
              </w:rPr>
              <w:t>客户号</w:t>
            </w:r>
            <w:r>
              <w:rPr>
                <w:rFonts w:ascii="宋体" w:hAnsi="宋体" w:hint="eastAsia"/>
                <w:szCs w:val="21"/>
              </w:rPr>
              <w:t>、</w:t>
            </w:r>
            <w:r>
              <w:rPr>
                <w:rFonts w:ascii="宋体" w:hAnsi="宋体"/>
                <w:szCs w:val="21"/>
              </w:rPr>
              <w:t>交易编码</w:t>
            </w:r>
            <w:r>
              <w:rPr>
                <w:rFonts w:ascii="宋体" w:hAnsi="宋体" w:hint="eastAsia"/>
                <w:szCs w:val="21"/>
              </w:rPr>
              <w:t>、</w:t>
            </w:r>
            <w:r>
              <w:rPr>
                <w:rFonts w:ascii="宋体" w:hAnsi="宋体"/>
                <w:szCs w:val="21"/>
              </w:rPr>
              <w:t>客户名称</w:t>
            </w:r>
          </w:p>
        </w:tc>
      </w:tr>
      <w:tr w:rsidR="00AB4372" w:rsidRPr="00C630D1" w14:paraId="5BFCF641" w14:textId="77777777" w:rsidTr="008F7B72">
        <w:trPr>
          <w:jc w:val="center"/>
        </w:trPr>
        <w:tc>
          <w:tcPr>
            <w:tcW w:w="1548" w:type="dxa"/>
            <w:shd w:val="clear" w:color="auto" w:fill="A6A6A6"/>
          </w:tcPr>
          <w:p w14:paraId="5F7C08B2" w14:textId="77777777" w:rsidR="00AB4372" w:rsidRPr="00C630D1" w:rsidRDefault="00AB4372"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05603B43" w14:textId="77777777" w:rsidR="00BE6E63" w:rsidRDefault="00BE6E63" w:rsidP="00BE6E63">
            <w:pPr>
              <w:spacing w:line="400" w:lineRule="exact"/>
              <w:rPr>
                <w:rFonts w:ascii="宋体" w:hAnsi="宋体"/>
                <w:szCs w:val="21"/>
              </w:rPr>
            </w:pPr>
            <w:r>
              <w:rPr>
                <w:rFonts w:ascii="宋体" w:hAnsi="宋体"/>
                <w:szCs w:val="21"/>
              </w:rPr>
              <w:t>操作员具有</w:t>
            </w:r>
            <w:r>
              <w:rPr>
                <w:rFonts w:ascii="宋体" w:hAnsi="宋体" w:hint="eastAsia"/>
                <w:szCs w:val="21"/>
              </w:rPr>
              <w:t>【基础设置】菜单权限</w:t>
            </w:r>
          </w:p>
          <w:p w14:paraId="346684AF" w14:textId="32FDB3B5" w:rsidR="00AB4372" w:rsidRPr="000A3B83" w:rsidRDefault="00BE6E63" w:rsidP="003E5E5E">
            <w:pPr>
              <w:spacing w:line="400" w:lineRule="exact"/>
              <w:rPr>
                <w:rFonts w:ascii="宋体" w:hAnsi="宋体"/>
                <w:szCs w:val="21"/>
              </w:rPr>
            </w:pPr>
            <w:r>
              <w:rPr>
                <w:rFonts w:ascii="宋体" w:hAnsi="宋体"/>
                <w:szCs w:val="21"/>
              </w:rPr>
              <w:t>操作员具有</w:t>
            </w:r>
            <w:r>
              <w:rPr>
                <w:rFonts w:ascii="宋体" w:hAnsi="宋体" w:hint="eastAsia"/>
                <w:szCs w:val="21"/>
              </w:rPr>
              <w:t>【</w:t>
            </w:r>
            <w:r w:rsidR="003E5E5E">
              <w:rPr>
                <w:rFonts w:ascii="宋体" w:hAnsi="宋体" w:hint="eastAsia"/>
                <w:szCs w:val="21"/>
              </w:rPr>
              <w:t>客户管理</w:t>
            </w:r>
            <w:r>
              <w:rPr>
                <w:rFonts w:ascii="宋体" w:hAnsi="宋体" w:hint="eastAsia"/>
                <w:szCs w:val="21"/>
              </w:rPr>
              <w:t>】功能权限</w:t>
            </w:r>
          </w:p>
        </w:tc>
      </w:tr>
      <w:tr w:rsidR="00AB4372" w:rsidRPr="00C630D1" w14:paraId="7103723C" w14:textId="77777777" w:rsidTr="008F7B72">
        <w:trPr>
          <w:jc w:val="center"/>
        </w:trPr>
        <w:tc>
          <w:tcPr>
            <w:tcW w:w="1548" w:type="dxa"/>
            <w:shd w:val="clear" w:color="auto" w:fill="A6A6A6"/>
          </w:tcPr>
          <w:p w14:paraId="127FFCCC" w14:textId="77777777" w:rsidR="00AB4372" w:rsidRPr="00C630D1" w:rsidRDefault="00AB4372"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5311E823" w14:textId="196C78B1" w:rsidR="00AB4372" w:rsidRPr="00C630D1" w:rsidRDefault="00BE6E63" w:rsidP="008F7B72">
            <w:pPr>
              <w:spacing w:line="400" w:lineRule="atLeast"/>
              <w:rPr>
                <w:rFonts w:ascii="宋体" w:hAnsi="宋体"/>
                <w:szCs w:val="21"/>
              </w:rPr>
            </w:pPr>
            <w:r>
              <w:rPr>
                <w:rFonts w:ascii="宋体" w:hAnsi="宋体"/>
                <w:szCs w:val="21"/>
              </w:rPr>
              <w:t>无</w:t>
            </w:r>
          </w:p>
        </w:tc>
      </w:tr>
      <w:tr w:rsidR="00AB4372" w:rsidRPr="00C630D1" w14:paraId="7616BDF7" w14:textId="77777777" w:rsidTr="008F7B72">
        <w:trPr>
          <w:jc w:val="center"/>
        </w:trPr>
        <w:tc>
          <w:tcPr>
            <w:tcW w:w="1548" w:type="dxa"/>
            <w:shd w:val="clear" w:color="auto" w:fill="A6A6A6"/>
          </w:tcPr>
          <w:p w14:paraId="2C425ABD" w14:textId="77777777" w:rsidR="00AB4372" w:rsidRPr="00C630D1" w:rsidRDefault="00AB4372"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089FD0B7" w14:textId="77777777" w:rsidR="00AB4372" w:rsidRPr="00C630D1" w:rsidRDefault="00AB4372" w:rsidP="008F7B72">
            <w:pPr>
              <w:spacing w:line="400" w:lineRule="exact"/>
              <w:rPr>
                <w:rFonts w:ascii="宋体" w:hAnsi="宋体"/>
                <w:szCs w:val="21"/>
              </w:rPr>
            </w:pPr>
            <w:r>
              <w:rPr>
                <w:rFonts w:ascii="宋体" w:hAnsi="宋体" w:hint="eastAsia"/>
                <w:szCs w:val="21"/>
              </w:rPr>
              <w:t>无</w:t>
            </w:r>
          </w:p>
        </w:tc>
      </w:tr>
    </w:tbl>
    <w:p w14:paraId="13B7BD26" w14:textId="7224E0A6" w:rsidR="00584660" w:rsidRDefault="00747BF0" w:rsidP="00747BF0">
      <w:pPr>
        <w:pStyle w:val="5"/>
      </w:pPr>
      <w:r>
        <w:rPr>
          <w:rFonts w:hint="eastAsia"/>
        </w:rPr>
        <w:t>编辑客户信息</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747BF0" w:rsidRPr="00C630D1" w14:paraId="03F57BC3" w14:textId="77777777" w:rsidTr="008F7B72">
        <w:trPr>
          <w:jc w:val="center"/>
        </w:trPr>
        <w:tc>
          <w:tcPr>
            <w:tcW w:w="1548" w:type="dxa"/>
            <w:shd w:val="clear" w:color="auto" w:fill="A6A6A6"/>
          </w:tcPr>
          <w:p w14:paraId="69F625E5" w14:textId="77777777" w:rsidR="00747BF0" w:rsidRPr="00C630D1" w:rsidRDefault="00747BF0"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2318A819" w14:textId="77777777" w:rsidR="00747BF0" w:rsidRPr="00C630D1" w:rsidRDefault="00747BF0" w:rsidP="008F7B72">
            <w:pPr>
              <w:spacing w:line="400" w:lineRule="exact"/>
              <w:rPr>
                <w:rFonts w:ascii="宋体" w:hAnsi="宋体"/>
                <w:szCs w:val="21"/>
              </w:rPr>
            </w:pPr>
          </w:p>
        </w:tc>
      </w:tr>
      <w:tr w:rsidR="00747BF0" w:rsidRPr="00C630D1" w14:paraId="1E5A5BB7" w14:textId="77777777" w:rsidTr="008F7B72">
        <w:trPr>
          <w:jc w:val="center"/>
        </w:trPr>
        <w:tc>
          <w:tcPr>
            <w:tcW w:w="1548" w:type="dxa"/>
            <w:shd w:val="clear" w:color="auto" w:fill="A6A6A6"/>
          </w:tcPr>
          <w:p w14:paraId="7B998F8C" w14:textId="77777777" w:rsidR="00747BF0" w:rsidRPr="00C630D1" w:rsidRDefault="00747BF0"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4D24F867" w14:textId="29447DB5" w:rsidR="00747BF0" w:rsidRPr="00C630D1" w:rsidRDefault="00DF4A7F" w:rsidP="008F7B72">
            <w:pPr>
              <w:spacing w:line="400" w:lineRule="exact"/>
              <w:rPr>
                <w:rFonts w:ascii="宋体" w:hAnsi="宋体"/>
                <w:szCs w:val="21"/>
              </w:rPr>
            </w:pPr>
            <w:r>
              <w:rPr>
                <w:rFonts w:ascii="宋体" w:hAnsi="宋体"/>
                <w:szCs w:val="21"/>
              </w:rPr>
              <w:t>编辑</w:t>
            </w:r>
            <w:r w:rsidR="00747BF0">
              <w:rPr>
                <w:rFonts w:ascii="宋体" w:hAnsi="宋体"/>
                <w:szCs w:val="21"/>
              </w:rPr>
              <w:t>客户信息</w:t>
            </w:r>
          </w:p>
        </w:tc>
      </w:tr>
      <w:tr w:rsidR="00747BF0" w:rsidRPr="00C630D1" w14:paraId="45C12008" w14:textId="77777777" w:rsidTr="008F7B72">
        <w:trPr>
          <w:jc w:val="center"/>
        </w:trPr>
        <w:tc>
          <w:tcPr>
            <w:tcW w:w="1548" w:type="dxa"/>
            <w:shd w:val="clear" w:color="auto" w:fill="A6A6A6"/>
          </w:tcPr>
          <w:p w14:paraId="0B7D3C39" w14:textId="77777777" w:rsidR="00747BF0" w:rsidRPr="00C630D1" w:rsidRDefault="00747BF0"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5E7C07C9" w14:textId="77777777" w:rsidR="00747BF0" w:rsidRPr="00C630D1" w:rsidRDefault="00747BF0"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574382E2" w14:textId="77777777" w:rsidR="00747BF0" w:rsidRPr="00C630D1" w:rsidRDefault="00747BF0"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54010246" w14:textId="77777777" w:rsidR="00747BF0" w:rsidRPr="00C630D1" w:rsidRDefault="00747BF0" w:rsidP="008F7B72">
            <w:pPr>
              <w:spacing w:line="400" w:lineRule="exact"/>
              <w:rPr>
                <w:rFonts w:ascii="宋体" w:hAnsi="宋体"/>
                <w:szCs w:val="21"/>
              </w:rPr>
            </w:pPr>
            <w:r w:rsidRPr="00C630D1">
              <w:rPr>
                <w:rFonts w:ascii="宋体" w:hAnsi="宋体"/>
                <w:szCs w:val="21"/>
              </w:rPr>
              <w:t>20</w:t>
            </w:r>
            <w:r>
              <w:rPr>
                <w:rFonts w:ascii="宋体" w:hAnsi="宋体" w:hint="eastAsia"/>
                <w:szCs w:val="21"/>
              </w:rPr>
              <w:t>17-8-15</w:t>
            </w:r>
          </w:p>
        </w:tc>
      </w:tr>
      <w:tr w:rsidR="00747BF0" w:rsidRPr="00C630D1" w14:paraId="0A0931E5" w14:textId="77777777" w:rsidTr="008F7B72">
        <w:trPr>
          <w:jc w:val="center"/>
        </w:trPr>
        <w:tc>
          <w:tcPr>
            <w:tcW w:w="1548" w:type="dxa"/>
            <w:shd w:val="clear" w:color="auto" w:fill="A6A6A6"/>
          </w:tcPr>
          <w:p w14:paraId="1CF69C43" w14:textId="77777777" w:rsidR="00747BF0" w:rsidRPr="00C630D1" w:rsidRDefault="00747BF0"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3BD58983" w14:textId="22046F03" w:rsidR="00747BF0" w:rsidRPr="00C630D1" w:rsidRDefault="00DF4A7F" w:rsidP="008F7B72">
            <w:pPr>
              <w:spacing w:line="400" w:lineRule="exact"/>
              <w:rPr>
                <w:rFonts w:ascii="宋体" w:hAnsi="宋体"/>
                <w:szCs w:val="21"/>
              </w:rPr>
            </w:pPr>
            <w:r>
              <w:rPr>
                <w:rFonts w:ascii="宋体" w:hAnsi="宋体"/>
                <w:szCs w:val="21"/>
              </w:rPr>
              <w:t>编辑</w:t>
            </w:r>
            <w:r w:rsidR="00747BF0">
              <w:rPr>
                <w:rFonts w:ascii="宋体" w:hAnsi="宋体"/>
                <w:szCs w:val="21"/>
              </w:rPr>
              <w:t>客户信息</w:t>
            </w:r>
          </w:p>
        </w:tc>
      </w:tr>
      <w:tr w:rsidR="00747BF0" w:rsidRPr="00C630D1" w14:paraId="0586A66A" w14:textId="77777777" w:rsidTr="008F7B72">
        <w:trPr>
          <w:jc w:val="center"/>
        </w:trPr>
        <w:tc>
          <w:tcPr>
            <w:tcW w:w="1548" w:type="dxa"/>
            <w:shd w:val="clear" w:color="auto" w:fill="A6A6A6"/>
          </w:tcPr>
          <w:p w14:paraId="1DCBE6B9" w14:textId="77777777" w:rsidR="00747BF0" w:rsidRPr="00C630D1" w:rsidRDefault="00747BF0"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325F1A74" w14:textId="77777777" w:rsidR="00747BF0" w:rsidRPr="00C630D1" w:rsidRDefault="00747BF0" w:rsidP="008F7B72">
            <w:pPr>
              <w:spacing w:line="400" w:lineRule="exact"/>
              <w:rPr>
                <w:rFonts w:ascii="宋体" w:hAnsi="宋体"/>
                <w:szCs w:val="21"/>
              </w:rPr>
            </w:pPr>
            <w:r>
              <w:rPr>
                <w:rFonts w:ascii="宋体" w:hAnsi="宋体" w:hint="eastAsia"/>
                <w:szCs w:val="21"/>
              </w:rPr>
              <w:t>无</w:t>
            </w:r>
          </w:p>
        </w:tc>
      </w:tr>
      <w:tr w:rsidR="00747BF0" w:rsidRPr="00C630D1" w14:paraId="06801507" w14:textId="77777777" w:rsidTr="008F7B72">
        <w:trPr>
          <w:jc w:val="center"/>
        </w:trPr>
        <w:tc>
          <w:tcPr>
            <w:tcW w:w="1548" w:type="dxa"/>
            <w:shd w:val="clear" w:color="auto" w:fill="A6A6A6"/>
          </w:tcPr>
          <w:p w14:paraId="19AAF4EC" w14:textId="77777777" w:rsidR="00747BF0" w:rsidRPr="00C630D1" w:rsidRDefault="00747BF0"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4E82AEFE" w14:textId="77777777" w:rsidR="00747BF0" w:rsidRPr="00C630D1" w:rsidRDefault="00747BF0" w:rsidP="008F7B72">
            <w:pPr>
              <w:spacing w:line="400" w:lineRule="exact"/>
              <w:rPr>
                <w:rFonts w:ascii="宋体" w:hAnsi="宋体"/>
                <w:szCs w:val="21"/>
              </w:rPr>
            </w:pPr>
            <w:r>
              <w:rPr>
                <w:rFonts w:ascii="宋体" w:hAnsi="宋体" w:hint="eastAsia"/>
                <w:szCs w:val="21"/>
              </w:rPr>
              <w:t>无</w:t>
            </w:r>
          </w:p>
        </w:tc>
      </w:tr>
      <w:tr w:rsidR="00747BF0" w:rsidRPr="00C630D1" w14:paraId="0ECBF480" w14:textId="77777777" w:rsidTr="008F7B72">
        <w:trPr>
          <w:jc w:val="center"/>
        </w:trPr>
        <w:tc>
          <w:tcPr>
            <w:tcW w:w="1548" w:type="dxa"/>
            <w:shd w:val="clear" w:color="auto" w:fill="A6A6A6"/>
          </w:tcPr>
          <w:p w14:paraId="7AB35D58" w14:textId="77777777" w:rsidR="00747BF0" w:rsidRPr="00C630D1" w:rsidRDefault="00747BF0"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4E10F4D3" w14:textId="77777777" w:rsidR="00747BF0" w:rsidRDefault="00747BF0" w:rsidP="008F7B72">
            <w:pPr>
              <w:spacing w:before="60" w:after="60" w:line="400" w:lineRule="exact"/>
              <w:jc w:val="left"/>
              <w:rPr>
                <w:rFonts w:ascii="宋体" w:hAnsi="宋体"/>
                <w:b/>
                <w:szCs w:val="21"/>
              </w:rPr>
            </w:pPr>
            <w:r>
              <w:rPr>
                <w:rFonts w:ascii="宋体" w:hAnsi="宋体" w:hint="eastAsia"/>
                <w:b/>
                <w:szCs w:val="21"/>
              </w:rPr>
              <w:t>【设置要素】</w:t>
            </w:r>
          </w:p>
          <w:p w14:paraId="7B8D263B" w14:textId="77777777" w:rsidR="00747BF0" w:rsidRDefault="00747BF0" w:rsidP="008F7B72">
            <w:pPr>
              <w:spacing w:before="60" w:after="60" w:line="400" w:lineRule="exact"/>
              <w:jc w:val="left"/>
              <w:rPr>
                <w:rFonts w:ascii="宋体" w:hAnsi="宋体"/>
                <w:szCs w:val="21"/>
              </w:rPr>
            </w:pPr>
            <w:r>
              <w:rPr>
                <w:rFonts w:ascii="宋体" w:hAnsi="宋体"/>
                <w:szCs w:val="21"/>
              </w:rPr>
              <w:t>客户号</w:t>
            </w:r>
            <w:r>
              <w:rPr>
                <w:rFonts w:ascii="宋体" w:hAnsi="宋体" w:hint="eastAsia"/>
                <w:szCs w:val="21"/>
              </w:rPr>
              <w:t>：</w:t>
            </w:r>
            <w:r>
              <w:rPr>
                <w:rFonts w:ascii="宋体" w:hAnsi="宋体"/>
                <w:szCs w:val="21"/>
              </w:rPr>
              <w:t>输入框</w:t>
            </w:r>
          </w:p>
          <w:p w14:paraId="71008EA1" w14:textId="77777777" w:rsidR="00747BF0" w:rsidRDefault="00747BF0" w:rsidP="008F7B72">
            <w:pPr>
              <w:spacing w:before="60" w:after="60" w:line="400" w:lineRule="exact"/>
              <w:jc w:val="left"/>
              <w:rPr>
                <w:rFonts w:ascii="宋体" w:hAnsi="宋体"/>
                <w:szCs w:val="21"/>
              </w:rPr>
            </w:pPr>
            <w:r>
              <w:rPr>
                <w:rFonts w:ascii="宋体" w:hAnsi="宋体"/>
                <w:szCs w:val="21"/>
              </w:rPr>
              <w:t>交易编码</w:t>
            </w:r>
            <w:r>
              <w:rPr>
                <w:rFonts w:ascii="宋体" w:hAnsi="宋体" w:hint="eastAsia"/>
                <w:szCs w:val="21"/>
              </w:rPr>
              <w:t>：</w:t>
            </w:r>
            <w:r>
              <w:rPr>
                <w:rFonts w:ascii="宋体" w:hAnsi="宋体"/>
                <w:szCs w:val="21"/>
              </w:rPr>
              <w:t>输入框</w:t>
            </w:r>
          </w:p>
          <w:p w14:paraId="3D6CB797" w14:textId="77777777" w:rsidR="00747BF0" w:rsidRPr="00DC1BF5" w:rsidRDefault="00747BF0" w:rsidP="008F7B72">
            <w:pPr>
              <w:spacing w:before="60" w:after="60" w:line="400" w:lineRule="exact"/>
              <w:jc w:val="left"/>
              <w:rPr>
                <w:rFonts w:ascii="宋体" w:hAnsi="宋体"/>
                <w:szCs w:val="21"/>
              </w:rPr>
            </w:pPr>
            <w:r>
              <w:rPr>
                <w:rFonts w:ascii="宋体" w:hAnsi="宋体"/>
                <w:szCs w:val="21"/>
              </w:rPr>
              <w:t>客户名称</w:t>
            </w:r>
            <w:r>
              <w:rPr>
                <w:rFonts w:ascii="宋体" w:hAnsi="宋体" w:hint="eastAsia"/>
                <w:szCs w:val="21"/>
              </w:rPr>
              <w:t>：</w:t>
            </w:r>
            <w:r>
              <w:rPr>
                <w:rFonts w:ascii="宋体" w:hAnsi="宋体"/>
                <w:szCs w:val="21"/>
              </w:rPr>
              <w:t>输入框</w:t>
            </w:r>
          </w:p>
        </w:tc>
      </w:tr>
      <w:tr w:rsidR="00747BF0" w:rsidRPr="00C630D1" w14:paraId="19E50D1E" w14:textId="77777777" w:rsidTr="008F7B72">
        <w:trPr>
          <w:jc w:val="center"/>
        </w:trPr>
        <w:tc>
          <w:tcPr>
            <w:tcW w:w="1548" w:type="dxa"/>
            <w:shd w:val="clear" w:color="auto" w:fill="A6A6A6"/>
          </w:tcPr>
          <w:p w14:paraId="416F8168" w14:textId="77777777" w:rsidR="00747BF0" w:rsidRPr="00C630D1" w:rsidRDefault="00747BF0"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6DC44161" w14:textId="77777777" w:rsidR="00747BF0" w:rsidRDefault="00747BF0" w:rsidP="008F7B72">
            <w:pPr>
              <w:rPr>
                <w:rFonts w:ascii="宋体" w:hAnsi="宋体"/>
                <w:b/>
                <w:szCs w:val="21"/>
              </w:rPr>
            </w:pPr>
            <w:r w:rsidRPr="00946BE4">
              <w:rPr>
                <w:rFonts w:ascii="宋体" w:hAnsi="宋体" w:hint="eastAsia"/>
                <w:b/>
                <w:szCs w:val="21"/>
              </w:rPr>
              <w:t>【功能操作要求】</w:t>
            </w:r>
          </w:p>
          <w:p w14:paraId="1D0D14D6" w14:textId="58A812E0" w:rsidR="00747BF0" w:rsidRPr="00861A22" w:rsidRDefault="00116DFF" w:rsidP="008F7B72">
            <w:pPr>
              <w:rPr>
                <w:rFonts w:ascii="宋体" w:hAnsi="宋体"/>
                <w:szCs w:val="21"/>
              </w:rPr>
            </w:pPr>
            <w:r>
              <w:rPr>
                <w:rFonts w:ascii="宋体" w:hAnsi="宋体"/>
                <w:szCs w:val="21"/>
              </w:rPr>
              <w:lastRenderedPageBreak/>
              <w:t>提交修改</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点击后提交已更改内容</w:t>
            </w:r>
          </w:p>
        </w:tc>
      </w:tr>
      <w:tr w:rsidR="00747BF0" w:rsidRPr="00C630D1" w14:paraId="46B2339B" w14:textId="77777777" w:rsidTr="008F7B72">
        <w:trPr>
          <w:jc w:val="center"/>
        </w:trPr>
        <w:tc>
          <w:tcPr>
            <w:tcW w:w="1548" w:type="dxa"/>
            <w:shd w:val="clear" w:color="auto" w:fill="A6A6A6"/>
          </w:tcPr>
          <w:p w14:paraId="0334F44B" w14:textId="77777777" w:rsidR="00747BF0" w:rsidRPr="00C630D1" w:rsidRDefault="00747BF0" w:rsidP="008F7B72">
            <w:pPr>
              <w:spacing w:line="400" w:lineRule="exact"/>
              <w:rPr>
                <w:rFonts w:ascii="宋体" w:hAnsi="宋体"/>
                <w:color w:val="000000"/>
                <w:szCs w:val="21"/>
              </w:rPr>
            </w:pPr>
            <w:r w:rsidRPr="00C630D1">
              <w:rPr>
                <w:rFonts w:ascii="宋体" w:hAnsi="宋体" w:hint="eastAsia"/>
                <w:color w:val="000000"/>
                <w:szCs w:val="21"/>
              </w:rPr>
              <w:lastRenderedPageBreak/>
              <w:t>输出</w:t>
            </w:r>
          </w:p>
        </w:tc>
        <w:tc>
          <w:tcPr>
            <w:tcW w:w="9714" w:type="dxa"/>
            <w:gridSpan w:val="3"/>
          </w:tcPr>
          <w:p w14:paraId="218CA429" w14:textId="77777777" w:rsidR="00747BF0" w:rsidRPr="00E55CB4" w:rsidRDefault="00747BF0" w:rsidP="008F7B72">
            <w:pPr>
              <w:spacing w:line="400" w:lineRule="exact"/>
              <w:rPr>
                <w:rFonts w:ascii="宋体" w:hAnsi="宋体"/>
                <w:b/>
                <w:szCs w:val="21"/>
              </w:rPr>
            </w:pPr>
            <w:r w:rsidRPr="00E55CB4">
              <w:rPr>
                <w:rFonts w:ascii="宋体" w:hAnsi="宋体" w:hint="eastAsia"/>
                <w:b/>
                <w:szCs w:val="21"/>
              </w:rPr>
              <w:t>【基础资料】</w:t>
            </w:r>
          </w:p>
          <w:p w14:paraId="2B82743E" w14:textId="77777777" w:rsidR="00747BF0" w:rsidRPr="00C630D1" w:rsidRDefault="00747BF0" w:rsidP="008F7B72">
            <w:pPr>
              <w:spacing w:line="400" w:lineRule="exact"/>
              <w:rPr>
                <w:rFonts w:ascii="宋体" w:hAnsi="宋体"/>
                <w:szCs w:val="21"/>
              </w:rPr>
            </w:pPr>
            <w:r>
              <w:rPr>
                <w:rFonts w:ascii="宋体" w:hAnsi="宋体"/>
                <w:szCs w:val="21"/>
              </w:rPr>
              <w:t>客户号</w:t>
            </w:r>
            <w:r>
              <w:rPr>
                <w:rFonts w:ascii="宋体" w:hAnsi="宋体" w:hint="eastAsia"/>
                <w:szCs w:val="21"/>
              </w:rPr>
              <w:t>、</w:t>
            </w:r>
            <w:r>
              <w:rPr>
                <w:rFonts w:ascii="宋体" w:hAnsi="宋体"/>
                <w:szCs w:val="21"/>
              </w:rPr>
              <w:t>交易编码</w:t>
            </w:r>
            <w:r>
              <w:rPr>
                <w:rFonts w:ascii="宋体" w:hAnsi="宋体" w:hint="eastAsia"/>
                <w:szCs w:val="21"/>
              </w:rPr>
              <w:t>、</w:t>
            </w:r>
            <w:r>
              <w:rPr>
                <w:rFonts w:ascii="宋体" w:hAnsi="宋体"/>
                <w:szCs w:val="21"/>
              </w:rPr>
              <w:t>客户名称</w:t>
            </w:r>
          </w:p>
        </w:tc>
      </w:tr>
      <w:tr w:rsidR="00747BF0" w:rsidRPr="00C630D1" w14:paraId="5915C47C" w14:textId="77777777" w:rsidTr="008F7B72">
        <w:trPr>
          <w:jc w:val="center"/>
        </w:trPr>
        <w:tc>
          <w:tcPr>
            <w:tcW w:w="1548" w:type="dxa"/>
            <w:shd w:val="clear" w:color="auto" w:fill="A6A6A6"/>
          </w:tcPr>
          <w:p w14:paraId="3D72AD48" w14:textId="77777777" w:rsidR="00747BF0" w:rsidRPr="00C630D1" w:rsidRDefault="00747BF0"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736E732D" w14:textId="77777777" w:rsidR="00747BF0" w:rsidRDefault="00747BF0" w:rsidP="008F7B72">
            <w:pPr>
              <w:spacing w:line="400" w:lineRule="exact"/>
              <w:rPr>
                <w:rFonts w:ascii="宋体" w:hAnsi="宋体"/>
                <w:szCs w:val="21"/>
              </w:rPr>
            </w:pPr>
            <w:r>
              <w:rPr>
                <w:rFonts w:ascii="宋体" w:hAnsi="宋体"/>
                <w:szCs w:val="21"/>
              </w:rPr>
              <w:t>操作员具有</w:t>
            </w:r>
            <w:r>
              <w:rPr>
                <w:rFonts w:ascii="宋体" w:hAnsi="宋体" w:hint="eastAsia"/>
                <w:szCs w:val="21"/>
              </w:rPr>
              <w:t>【基础设置】菜单权限</w:t>
            </w:r>
          </w:p>
          <w:p w14:paraId="6F45853F" w14:textId="7135EBE9" w:rsidR="00747BF0" w:rsidRPr="000A3B83" w:rsidRDefault="00747BF0" w:rsidP="008F7B72">
            <w:pPr>
              <w:spacing w:line="400" w:lineRule="exact"/>
              <w:rPr>
                <w:rFonts w:ascii="宋体" w:hAnsi="宋体"/>
                <w:szCs w:val="21"/>
              </w:rPr>
            </w:pPr>
            <w:r>
              <w:rPr>
                <w:rFonts w:ascii="宋体" w:hAnsi="宋体"/>
                <w:szCs w:val="21"/>
              </w:rPr>
              <w:t>操作员具有</w:t>
            </w:r>
            <w:r>
              <w:rPr>
                <w:rFonts w:ascii="宋体" w:hAnsi="宋体" w:hint="eastAsia"/>
                <w:szCs w:val="21"/>
              </w:rPr>
              <w:t>【</w:t>
            </w:r>
            <w:r w:rsidR="003E5E5E">
              <w:rPr>
                <w:rFonts w:ascii="宋体" w:hAnsi="宋体" w:hint="eastAsia"/>
                <w:szCs w:val="21"/>
              </w:rPr>
              <w:t>客户管理</w:t>
            </w:r>
            <w:r>
              <w:rPr>
                <w:rFonts w:ascii="宋体" w:hAnsi="宋体" w:hint="eastAsia"/>
                <w:szCs w:val="21"/>
              </w:rPr>
              <w:t>】功能权限</w:t>
            </w:r>
          </w:p>
        </w:tc>
      </w:tr>
      <w:tr w:rsidR="00747BF0" w:rsidRPr="00C630D1" w14:paraId="78016E6D" w14:textId="77777777" w:rsidTr="008F7B72">
        <w:trPr>
          <w:jc w:val="center"/>
        </w:trPr>
        <w:tc>
          <w:tcPr>
            <w:tcW w:w="1548" w:type="dxa"/>
            <w:shd w:val="clear" w:color="auto" w:fill="A6A6A6"/>
          </w:tcPr>
          <w:p w14:paraId="331FB9F7" w14:textId="77777777" w:rsidR="00747BF0" w:rsidRPr="00C630D1" w:rsidRDefault="00747BF0"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632E084D" w14:textId="77777777" w:rsidR="00747BF0" w:rsidRPr="00C630D1" w:rsidRDefault="00747BF0" w:rsidP="008F7B72">
            <w:pPr>
              <w:spacing w:line="400" w:lineRule="atLeast"/>
              <w:rPr>
                <w:rFonts w:ascii="宋体" w:hAnsi="宋体"/>
                <w:szCs w:val="21"/>
              </w:rPr>
            </w:pPr>
            <w:r>
              <w:rPr>
                <w:rFonts w:ascii="宋体" w:hAnsi="宋体"/>
                <w:szCs w:val="21"/>
              </w:rPr>
              <w:t>无</w:t>
            </w:r>
          </w:p>
        </w:tc>
      </w:tr>
      <w:tr w:rsidR="00747BF0" w:rsidRPr="00C630D1" w14:paraId="6196F457" w14:textId="77777777" w:rsidTr="008F7B72">
        <w:trPr>
          <w:jc w:val="center"/>
        </w:trPr>
        <w:tc>
          <w:tcPr>
            <w:tcW w:w="1548" w:type="dxa"/>
            <w:shd w:val="clear" w:color="auto" w:fill="A6A6A6"/>
          </w:tcPr>
          <w:p w14:paraId="69F6407C" w14:textId="77777777" w:rsidR="00747BF0" w:rsidRPr="00C630D1" w:rsidRDefault="00747BF0"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2714BCAD" w14:textId="77777777" w:rsidR="00747BF0" w:rsidRPr="00C630D1" w:rsidRDefault="00747BF0" w:rsidP="008F7B72">
            <w:pPr>
              <w:spacing w:line="400" w:lineRule="exact"/>
              <w:rPr>
                <w:rFonts w:ascii="宋体" w:hAnsi="宋体"/>
                <w:szCs w:val="21"/>
              </w:rPr>
            </w:pPr>
            <w:r>
              <w:rPr>
                <w:rFonts w:ascii="宋体" w:hAnsi="宋体" w:hint="eastAsia"/>
                <w:szCs w:val="21"/>
              </w:rPr>
              <w:t>无</w:t>
            </w:r>
          </w:p>
        </w:tc>
      </w:tr>
    </w:tbl>
    <w:p w14:paraId="0BCB35BD" w14:textId="77777777" w:rsidR="00747BF0" w:rsidRPr="00747BF0" w:rsidRDefault="00747BF0" w:rsidP="00747BF0"/>
    <w:p w14:paraId="28E062C5" w14:textId="77777777" w:rsidR="00F22F60" w:rsidRDefault="00F22F60" w:rsidP="00786169">
      <w:pPr>
        <w:pStyle w:val="4"/>
      </w:pPr>
      <w:r>
        <w:t>交易所管理</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B45CFA" w:rsidRPr="00C630D1" w14:paraId="50AB8BE8" w14:textId="77777777" w:rsidTr="008F7B72">
        <w:trPr>
          <w:jc w:val="center"/>
        </w:trPr>
        <w:tc>
          <w:tcPr>
            <w:tcW w:w="1548" w:type="dxa"/>
            <w:shd w:val="clear" w:color="auto" w:fill="A6A6A6"/>
          </w:tcPr>
          <w:p w14:paraId="53088016"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0826B99E" w14:textId="77777777" w:rsidR="00B45CFA" w:rsidRPr="00C630D1" w:rsidRDefault="00B45CFA" w:rsidP="008F7B72">
            <w:pPr>
              <w:spacing w:line="400" w:lineRule="exact"/>
              <w:rPr>
                <w:rFonts w:ascii="宋体" w:hAnsi="宋体"/>
                <w:szCs w:val="21"/>
              </w:rPr>
            </w:pPr>
          </w:p>
        </w:tc>
      </w:tr>
      <w:tr w:rsidR="00B45CFA" w:rsidRPr="00C630D1" w14:paraId="47987E02" w14:textId="77777777" w:rsidTr="008F7B72">
        <w:trPr>
          <w:jc w:val="center"/>
        </w:trPr>
        <w:tc>
          <w:tcPr>
            <w:tcW w:w="1548" w:type="dxa"/>
            <w:shd w:val="clear" w:color="auto" w:fill="A6A6A6"/>
          </w:tcPr>
          <w:p w14:paraId="6023353F"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41BE964A" w14:textId="6135849D" w:rsidR="00B45CFA" w:rsidRPr="00C630D1" w:rsidRDefault="00FD5783" w:rsidP="008F7B72">
            <w:pPr>
              <w:spacing w:line="400" w:lineRule="exact"/>
              <w:rPr>
                <w:rFonts w:ascii="宋体" w:hAnsi="宋体"/>
                <w:szCs w:val="21"/>
              </w:rPr>
            </w:pPr>
            <w:r>
              <w:rPr>
                <w:rFonts w:ascii="宋体" w:hAnsi="宋体"/>
                <w:szCs w:val="21"/>
              </w:rPr>
              <w:t>交易所管理</w:t>
            </w:r>
          </w:p>
        </w:tc>
      </w:tr>
      <w:tr w:rsidR="00B45CFA" w:rsidRPr="00C630D1" w14:paraId="0305A331" w14:textId="77777777" w:rsidTr="008F7B72">
        <w:trPr>
          <w:jc w:val="center"/>
        </w:trPr>
        <w:tc>
          <w:tcPr>
            <w:tcW w:w="1548" w:type="dxa"/>
            <w:shd w:val="clear" w:color="auto" w:fill="A6A6A6"/>
          </w:tcPr>
          <w:p w14:paraId="4026E67F"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2F6572D3" w14:textId="77777777" w:rsidR="00B45CFA" w:rsidRPr="00C630D1" w:rsidRDefault="00B45CFA"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61F2D693" w14:textId="77777777" w:rsidR="00B45CFA" w:rsidRPr="00C630D1" w:rsidRDefault="00B45CFA"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3C1EC202" w14:textId="6373D7A6" w:rsidR="00B45CFA" w:rsidRPr="00C630D1" w:rsidRDefault="00B45CFA" w:rsidP="008F7B72">
            <w:pPr>
              <w:spacing w:line="400" w:lineRule="exact"/>
              <w:rPr>
                <w:rFonts w:ascii="宋体" w:hAnsi="宋体"/>
                <w:szCs w:val="21"/>
              </w:rPr>
            </w:pPr>
            <w:r w:rsidRPr="00C630D1">
              <w:rPr>
                <w:rFonts w:ascii="宋体" w:hAnsi="宋体"/>
                <w:szCs w:val="21"/>
              </w:rPr>
              <w:t>20</w:t>
            </w:r>
            <w:r w:rsidR="00253A04">
              <w:rPr>
                <w:rFonts w:ascii="宋体" w:hAnsi="宋体" w:hint="eastAsia"/>
                <w:szCs w:val="21"/>
              </w:rPr>
              <w:t>17-8-15</w:t>
            </w:r>
          </w:p>
        </w:tc>
      </w:tr>
      <w:tr w:rsidR="00B45CFA" w:rsidRPr="00C630D1" w14:paraId="61ACB485" w14:textId="77777777" w:rsidTr="008F7B72">
        <w:trPr>
          <w:jc w:val="center"/>
        </w:trPr>
        <w:tc>
          <w:tcPr>
            <w:tcW w:w="1548" w:type="dxa"/>
            <w:shd w:val="clear" w:color="auto" w:fill="A6A6A6"/>
          </w:tcPr>
          <w:p w14:paraId="0A5247D3"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119A25E6" w14:textId="77777777" w:rsidR="00B45CFA" w:rsidRPr="00C630D1" w:rsidRDefault="00B45CFA" w:rsidP="008F7B72">
            <w:pPr>
              <w:spacing w:line="400" w:lineRule="exact"/>
              <w:rPr>
                <w:rFonts w:ascii="宋体" w:hAnsi="宋体"/>
                <w:szCs w:val="21"/>
              </w:rPr>
            </w:pPr>
          </w:p>
        </w:tc>
      </w:tr>
      <w:tr w:rsidR="00B45CFA" w:rsidRPr="00C630D1" w14:paraId="06E2CD57" w14:textId="77777777" w:rsidTr="008F7B72">
        <w:trPr>
          <w:jc w:val="center"/>
        </w:trPr>
        <w:tc>
          <w:tcPr>
            <w:tcW w:w="1548" w:type="dxa"/>
            <w:shd w:val="clear" w:color="auto" w:fill="A6A6A6"/>
          </w:tcPr>
          <w:p w14:paraId="39964A51"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55ADC81C" w14:textId="77777777" w:rsidR="00B45CFA" w:rsidRPr="00C630D1" w:rsidRDefault="00B45CFA" w:rsidP="008F7B72">
            <w:pPr>
              <w:spacing w:line="400" w:lineRule="exact"/>
              <w:rPr>
                <w:rFonts w:ascii="宋体" w:hAnsi="宋体"/>
                <w:szCs w:val="21"/>
              </w:rPr>
            </w:pPr>
            <w:r>
              <w:rPr>
                <w:rFonts w:ascii="宋体" w:hAnsi="宋体" w:hint="eastAsia"/>
                <w:szCs w:val="21"/>
              </w:rPr>
              <w:t>无</w:t>
            </w:r>
          </w:p>
        </w:tc>
      </w:tr>
      <w:tr w:rsidR="00B45CFA" w:rsidRPr="00C630D1" w14:paraId="7277FC31" w14:textId="77777777" w:rsidTr="008F7B72">
        <w:trPr>
          <w:jc w:val="center"/>
        </w:trPr>
        <w:tc>
          <w:tcPr>
            <w:tcW w:w="1548" w:type="dxa"/>
            <w:shd w:val="clear" w:color="auto" w:fill="A6A6A6"/>
          </w:tcPr>
          <w:p w14:paraId="45EC3D0D"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12EEE947" w14:textId="77777777" w:rsidR="00B45CFA" w:rsidRPr="00C630D1" w:rsidRDefault="00B45CFA" w:rsidP="008F7B72">
            <w:pPr>
              <w:spacing w:line="400" w:lineRule="exact"/>
              <w:rPr>
                <w:rFonts w:ascii="宋体" w:hAnsi="宋体"/>
                <w:szCs w:val="21"/>
              </w:rPr>
            </w:pPr>
            <w:r>
              <w:rPr>
                <w:rFonts w:ascii="宋体" w:hAnsi="宋体" w:hint="eastAsia"/>
                <w:szCs w:val="21"/>
              </w:rPr>
              <w:t>无</w:t>
            </w:r>
          </w:p>
        </w:tc>
      </w:tr>
      <w:tr w:rsidR="00B45CFA" w:rsidRPr="00C630D1" w14:paraId="658EA656" w14:textId="77777777" w:rsidTr="008F7B72">
        <w:trPr>
          <w:jc w:val="center"/>
        </w:trPr>
        <w:tc>
          <w:tcPr>
            <w:tcW w:w="1548" w:type="dxa"/>
            <w:shd w:val="clear" w:color="auto" w:fill="A6A6A6"/>
          </w:tcPr>
          <w:p w14:paraId="0012D4DF"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6D7D263B" w14:textId="77777777" w:rsidR="00B45CFA" w:rsidRDefault="00B45CFA" w:rsidP="008F7B72">
            <w:pPr>
              <w:spacing w:before="60" w:after="60" w:line="400" w:lineRule="exact"/>
              <w:jc w:val="left"/>
              <w:rPr>
                <w:rFonts w:ascii="宋体" w:hAnsi="宋体"/>
                <w:b/>
                <w:szCs w:val="21"/>
              </w:rPr>
            </w:pPr>
            <w:r>
              <w:rPr>
                <w:rFonts w:ascii="宋体" w:hAnsi="宋体" w:hint="eastAsia"/>
                <w:b/>
                <w:szCs w:val="21"/>
              </w:rPr>
              <w:t>【设置要素】</w:t>
            </w:r>
          </w:p>
          <w:p w14:paraId="3C70707C" w14:textId="12080543" w:rsidR="008620DC" w:rsidRDefault="008620DC" w:rsidP="008620DC">
            <w:pPr>
              <w:spacing w:before="60" w:after="60" w:line="400" w:lineRule="exact"/>
              <w:jc w:val="left"/>
              <w:rPr>
                <w:rFonts w:ascii="宋体" w:hAnsi="宋体"/>
                <w:szCs w:val="21"/>
              </w:rPr>
            </w:pPr>
            <w:r>
              <w:rPr>
                <w:rFonts w:ascii="宋体" w:hAnsi="宋体"/>
                <w:szCs w:val="21"/>
              </w:rPr>
              <w:t>搜索条件</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hint="eastAsia"/>
                <w:szCs w:val="21"/>
              </w:rPr>
              <w:t>为全部、交易所代码、</w:t>
            </w:r>
            <w:r>
              <w:rPr>
                <w:rFonts w:ascii="宋体" w:hAnsi="宋体"/>
                <w:szCs w:val="21"/>
              </w:rPr>
              <w:t>交易所名称</w:t>
            </w:r>
            <w:r>
              <w:rPr>
                <w:rFonts w:ascii="宋体" w:hAnsi="宋体" w:hint="eastAsia"/>
                <w:szCs w:val="21"/>
              </w:rPr>
              <w:t>、全称、英文名称</w:t>
            </w:r>
          </w:p>
          <w:p w14:paraId="7530A09D" w14:textId="40980E67" w:rsidR="00B45CFA" w:rsidRPr="00DC1BF5" w:rsidRDefault="008620DC" w:rsidP="008620DC">
            <w:pPr>
              <w:spacing w:before="60" w:after="60" w:line="400" w:lineRule="exact"/>
              <w:jc w:val="left"/>
              <w:rPr>
                <w:rFonts w:ascii="宋体" w:hAnsi="宋体"/>
                <w:szCs w:val="21"/>
              </w:rPr>
            </w:pPr>
            <w:r>
              <w:rPr>
                <w:rFonts w:ascii="宋体" w:hAnsi="宋体"/>
                <w:szCs w:val="21"/>
              </w:rPr>
              <w:t>搜索框</w:t>
            </w:r>
            <w:r>
              <w:rPr>
                <w:rFonts w:ascii="宋体" w:hAnsi="宋体" w:hint="eastAsia"/>
                <w:szCs w:val="21"/>
              </w:rPr>
              <w:t>：输入框，提示文字为“请输入...”</w:t>
            </w:r>
          </w:p>
        </w:tc>
      </w:tr>
      <w:tr w:rsidR="00B45CFA" w:rsidRPr="00C630D1" w14:paraId="60F69A46" w14:textId="77777777" w:rsidTr="008F7B72">
        <w:trPr>
          <w:jc w:val="center"/>
        </w:trPr>
        <w:tc>
          <w:tcPr>
            <w:tcW w:w="1548" w:type="dxa"/>
            <w:shd w:val="clear" w:color="auto" w:fill="A6A6A6"/>
          </w:tcPr>
          <w:p w14:paraId="2C902276"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3086CDF4" w14:textId="77777777" w:rsidR="00B45CFA" w:rsidRDefault="00B45CFA" w:rsidP="008F7B72">
            <w:pPr>
              <w:rPr>
                <w:rFonts w:ascii="宋体" w:hAnsi="宋体"/>
                <w:b/>
                <w:szCs w:val="21"/>
              </w:rPr>
            </w:pPr>
            <w:r w:rsidRPr="00946BE4">
              <w:rPr>
                <w:rFonts w:ascii="宋体" w:hAnsi="宋体" w:hint="eastAsia"/>
                <w:b/>
                <w:szCs w:val="21"/>
              </w:rPr>
              <w:t>【功能操作要求】</w:t>
            </w:r>
          </w:p>
          <w:p w14:paraId="2B81944E" w14:textId="77777777" w:rsidR="00747BF0" w:rsidRPr="0059741A" w:rsidRDefault="00747BF0" w:rsidP="00747BF0">
            <w:pPr>
              <w:rPr>
                <w:rFonts w:ascii="宋体" w:hAnsi="宋体"/>
                <w:szCs w:val="21"/>
              </w:rPr>
            </w:pPr>
            <w:r>
              <w:rPr>
                <w:rFonts w:ascii="宋体" w:hAnsi="宋体"/>
                <w:szCs w:val="21"/>
              </w:rPr>
              <w:t>搜索</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点击后根据筛选条件进行筛选显示</w:t>
            </w:r>
          </w:p>
          <w:p w14:paraId="252344BC" w14:textId="77777777" w:rsidR="00747BF0" w:rsidRDefault="00747BF0" w:rsidP="00747BF0">
            <w:pPr>
              <w:rPr>
                <w:rFonts w:ascii="宋体" w:hAnsi="宋体"/>
                <w:szCs w:val="21"/>
              </w:rPr>
            </w:pPr>
            <w:r>
              <w:rPr>
                <w:rFonts w:ascii="宋体" w:hAnsi="宋体"/>
                <w:szCs w:val="21"/>
              </w:rPr>
              <w:t>复选框</w:t>
            </w:r>
            <w:r>
              <w:rPr>
                <w:rFonts w:ascii="宋体" w:hAnsi="宋体" w:hint="eastAsia"/>
                <w:szCs w:val="21"/>
              </w:rPr>
              <w:t>：</w:t>
            </w:r>
            <w:r>
              <w:rPr>
                <w:rFonts w:ascii="宋体" w:hAnsi="宋体"/>
                <w:szCs w:val="21"/>
              </w:rPr>
              <w:t>checklist</w:t>
            </w:r>
            <w:r>
              <w:rPr>
                <w:rFonts w:ascii="宋体" w:hAnsi="宋体" w:hint="eastAsia"/>
                <w:szCs w:val="21"/>
              </w:rPr>
              <w:t>，</w:t>
            </w:r>
            <w:proofErr w:type="gramStart"/>
            <w:r>
              <w:rPr>
                <w:rFonts w:ascii="宋体" w:hAnsi="宋体" w:hint="eastAsia"/>
                <w:szCs w:val="21"/>
              </w:rPr>
              <w:t>勾选记录</w:t>
            </w:r>
            <w:proofErr w:type="gramEnd"/>
            <w:r>
              <w:rPr>
                <w:rFonts w:ascii="宋体" w:hAnsi="宋体" w:hint="eastAsia"/>
                <w:szCs w:val="21"/>
              </w:rPr>
              <w:t>复选框选中该记录，</w:t>
            </w:r>
            <w:proofErr w:type="gramStart"/>
            <w:r>
              <w:rPr>
                <w:rFonts w:ascii="宋体" w:hAnsi="宋体" w:hint="eastAsia"/>
                <w:szCs w:val="21"/>
              </w:rPr>
              <w:t>取消勾选则</w:t>
            </w:r>
            <w:proofErr w:type="gramEnd"/>
            <w:r>
              <w:rPr>
                <w:rFonts w:ascii="宋体" w:hAnsi="宋体" w:hint="eastAsia"/>
                <w:szCs w:val="21"/>
              </w:rPr>
              <w:t>取消选中该条记录</w:t>
            </w:r>
          </w:p>
          <w:p w14:paraId="5510B650" w14:textId="77777777" w:rsidR="00747BF0" w:rsidRDefault="00747BF0" w:rsidP="00747BF0">
            <w:pPr>
              <w:rPr>
                <w:rFonts w:ascii="宋体" w:hAnsi="宋体"/>
                <w:szCs w:val="21"/>
              </w:rPr>
            </w:pPr>
            <w:r>
              <w:rPr>
                <w:rFonts w:ascii="宋体" w:hAnsi="宋体"/>
                <w:szCs w:val="21"/>
              </w:rPr>
              <w:t>刷新</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点击后对当前页面进行刷新</w:t>
            </w:r>
          </w:p>
          <w:p w14:paraId="107870EF" w14:textId="69307290" w:rsidR="00747BF0" w:rsidRDefault="00747BF0" w:rsidP="00747BF0">
            <w:pPr>
              <w:rPr>
                <w:rFonts w:ascii="宋体" w:hAnsi="宋体"/>
                <w:szCs w:val="21"/>
              </w:rPr>
            </w:pPr>
            <w:r>
              <w:rPr>
                <w:rFonts w:ascii="宋体" w:hAnsi="宋体"/>
                <w:szCs w:val="21"/>
              </w:rPr>
              <w:t>＋</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点击后弹出新页面添加</w:t>
            </w:r>
            <w:r>
              <w:rPr>
                <w:rFonts w:ascii="宋体" w:hAnsi="宋体" w:hint="eastAsia"/>
                <w:szCs w:val="21"/>
              </w:rPr>
              <w:t>交易所</w:t>
            </w:r>
          </w:p>
          <w:p w14:paraId="3D817B1C" w14:textId="38B81BE7" w:rsidR="00747BF0" w:rsidRDefault="00747BF0" w:rsidP="00747BF0">
            <w:pPr>
              <w:rPr>
                <w:rFonts w:ascii="宋体" w:hAnsi="宋体"/>
                <w:szCs w:val="21"/>
              </w:rPr>
            </w:pPr>
            <w:r>
              <w:rPr>
                <w:rFonts w:ascii="宋体" w:hAnsi="宋体"/>
                <w:szCs w:val="21"/>
              </w:rPr>
              <w:t>删除</w:t>
            </w:r>
            <w:r>
              <w:rPr>
                <w:rFonts w:ascii="宋体" w:hAnsi="宋体" w:hint="eastAsia"/>
                <w:szCs w:val="21"/>
              </w:rPr>
              <w:t>：</w:t>
            </w:r>
            <w:r>
              <w:rPr>
                <w:rFonts w:ascii="宋体" w:hAnsi="宋体"/>
                <w:szCs w:val="21"/>
              </w:rPr>
              <w:t>功能按钮</w:t>
            </w:r>
            <w:r>
              <w:rPr>
                <w:rFonts w:ascii="宋体" w:hAnsi="宋体" w:hint="eastAsia"/>
                <w:szCs w:val="21"/>
              </w:rPr>
              <w:t>，</w:t>
            </w:r>
            <w:r w:rsidR="002B2F09">
              <w:rPr>
                <w:rFonts w:ascii="宋体" w:hAnsi="宋体"/>
                <w:szCs w:val="21"/>
              </w:rPr>
              <w:t>点击后删除已选交易所</w:t>
            </w:r>
            <w:r>
              <w:rPr>
                <w:rFonts w:ascii="宋体" w:hAnsi="宋体"/>
                <w:szCs w:val="21"/>
              </w:rPr>
              <w:t>记录</w:t>
            </w:r>
          </w:p>
          <w:p w14:paraId="2B5CBDEF" w14:textId="77777777" w:rsidR="00747BF0" w:rsidRDefault="00747BF0" w:rsidP="00747BF0">
            <w:pPr>
              <w:rPr>
                <w:rFonts w:ascii="宋体" w:hAnsi="宋体"/>
                <w:szCs w:val="21"/>
              </w:rPr>
            </w:pPr>
            <w:r>
              <w:rPr>
                <w:rFonts w:ascii="宋体" w:hAnsi="宋体"/>
                <w:szCs w:val="21"/>
              </w:rPr>
              <w:t>编辑</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w:t>
            </w:r>
            <w:r>
              <w:rPr>
                <w:rFonts w:ascii="宋体" w:hAnsi="宋体" w:hint="eastAsia"/>
                <w:szCs w:val="21"/>
              </w:rPr>
              <w:t>弹出</w:t>
            </w:r>
            <w:r>
              <w:rPr>
                <w:rFonts w:ascii="宋体" w:hAnsi="宋体"/>
                <w:szCs w:val="21"/>
              </w:rPr>
              <w:t>编辑页面对该记录进行编辑</w:t>
            </w:r>
          </w:p>
          <w:p w14:paraId="3E97CF40" w14:textId="1FEF4EB8" w:rsidR="00B45CFA" w:rsidRPr="00861A22" w:rsidRDefault="00747BF0" w:rsidP="00747BF0">
            <w:pPr>
              <w:rPr>
                <w:rFonts w:ascii="宋体" w:hAnsi="宋体"/>
                <w:szCs w:val="21"/>
              </w:rPr>
            </w:pPr>
            <w:r>
              <w:rPr>
                <w:rFonts w:ascii="宋体" w:hAnsi="宋体" w:hint="eastAsia"/>
                <w:szCs w:val="21"/>
              </w:rPr>
              <w:t>翻页：</w:t>
            </w:r>
            <w:r w:rsidRPr="00713380">
              <w:rPr>
                <w:rFonts w:ascii="宋体" w:hAnsi="宋体" w:hint="eastAsia"/>
                <w:szCs w:val="21"/>
              </w:rPr>
              <w:t>链接按钮，可根据查询结果记录数显示页数，每页</w:t>
            </w:r>
            <w:r>
              <w:rPr>
                <w:rFonts w:ascii="宋体" w:hAnsi="宋体" w:hint="eastAsia"/>
                <w:szCs w:val="21"/>
              </w:rPr>
              <w:t>最多</w:t>
            </w:r>
            <w:r w:rsidRPr="00713380">
              <w:rPr>
                <w:rFonts w:ascii="宋体" w:hAnsi="宋体" w:hint="eastAsia"/>
                <w:szCs w:val="21"/>
              </w:rPr>
              <w:t>显示20条记录</w:t>
            </w:r>
          </w:p>
        </w:tc>
      </w:tr>
      <w:tr w:rsidR="00B45CFA" w:rsidRPr="00C630D1" w14:paraId="57CD10E1" w14:textId="77777777" w:rsidTr="008F7B72">
        <w:trPr>
          <w:jc w:val="center"/>
        </w:trPr>
        <w:tc>
          <w:tcPr>
            <w:tcW w:w="1548" w:type="dxa"/>
            <w:shd w:val="clear" w:color="auto" w:fill="A6A6A6"/>
          </w:tcPr>
          <w:p w14:paraId="6F8948F7"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00C12E42" w14:textId="77777777" w:rsidR="00B45CFA" w:rsidRPr="00E55CB4" w:rsidRDefault="00B45CFA" w:rsidP="008F7B72">
            <w:pPr>
              <w:spacing w:line="400" w:lineRule="exact"/>
              <w:rPr>
                <w:rFonts w:ascii="宋体" w:hAnsi="宋体"/>
                <w:b/>
                <w:szCs w:val="21"/>
              </w:rPr>
            </w:pPr>
            <w:r w:rsidRPr="00E55CB4">
              <w:rPr>
                <w:rFonts w:ascii="宋体" w:hAnsi="宋体" w:hint="eastAsia"/>
                <w:b/>
                <w:szCs w:val="21"/>
              </w:rPr>
              <w:t>【基础资料】</w:t>
            </w:r>
          </w:p>
          <w:p w14:paraId="0E185DA4" w14:textId="56B395B1" w:rsidR="00B45CFA" w:rsidRPr="00C630D1" w:rsidRDefault="006503F0" w:rsidP="008F7B72">
            <w:pPr>
              <w:spacing w:line="400" w:lineRule="exact"/>
              <w:rPr>
                <w:rFonts w:ascii="宋体" w:hAnsi="宋体"/>
                <w:szCs w:val="21"/>
              </w:rPr>
            </w:pPr>
            <w:r>
              <w:rPr>
                <w:rFonts w:ascii="宋体" w:hAnsi="宋体"/>
                <w:szCs w:val="21"/>
              </w:rPr>
              <w:t>交易所代码</w:t>
            </w:r>
            <w:r>
              <w:rPr>
                <w:rFonts w:ascii="宋体" w:hAnsi="宋体" w:hint="eastAsia"/>
                <w:szCs w:val="21"/>
              </w:rPr>
              <w:t>、</w:t>
            </w:r>
            <w:r>
              <w:rPr>
                <w:rFonts w:ascii="宋体" w:hAnsi="宋体"/>
                <w:szCs w:val="21"/>
              </w:rPr>
              <w:t>交易所名称</w:t>
            </w:r>
            <w:r>
              <w:rPr>
                <w:rFonts w:ascii="宋体" w:hAnsi="宋体" w:hint="eastAsia"/>
                <w:szCs w:val="21"/>
              </w:rPr>
              <w:t>、</w:t>
            </w:r>
            <w:r>
              <w:rPr>
                <w:rFonts w:ascii="宋体" w:hAnsi="宋体"/>
                <w:szCs w:val="21"/>
              </w:rPr>
              <w:t>全称</w:t>
            </w:r>
            <w:r>
              <w:rPr>
                <w:rFonts w:ascii="宋体" w:hAnsi="宋体" w:hint="eastAsia"/>
                <w:szCs w:val="21"/>
              </w:rPr>
              <w:t>、</w:t>
            </w:r>
            <w:r>
              <w:rPr>
                <w:rFonts w:ascii="宋体" w:hAnsi="宋体"/>
                <w:szCs w:val="21"/>
              </w:rPr>
              <w:t>英文名称</w:t>
            </w:r>
            <w:r>
              <w:rPr>
                <w:rFonts w:ascii="宋体" w:hAnsi="宋体" w:hint="eastAsia"/>
                <w:szCs w:val="21"/>
              </w:rPr>
              <w:t>、</w:t>
            </w:r>
            <w:r>
              <w:rPr>
                <w:rFonts w:ascii="宋体" w:hAnsi="宋体"/>
                <w:szCs w:val="21"/>
              </w:rPr>
              <w:t>操作</w:t>
            </w:r>
          </w:p>
        </w:tc>
      </w:tr>
      <w:tr w:rsidR="00B45CFA" w:rsidRPr="00C630D1" w14:paraId="68C4DC41" w14:textId="77777777" w:rsidTr="008F7B72">
        <w:trPr>
          <w:jc w:val="center"/>
        </w:trPr>
        <w:tc>
          <w:tcPr>
            <w:tcW w:w="1548" w:type="dxa"/>
            <w:shd w:val="clear" w:color="auto" w:fill="A6A6A6"/>
          </w:tcPr>
          <w:p w14:paraId="710D64D6"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7A9D59B6" w14:textId="77777777" w:rsidR="00D24D19" w:rsidRDefault="00D24D19" w:rsidP="00D24D19">
            <w:pPr>
              <w:spacing w:line="400" w:lineRule="exact"/>
              <w:rPr>
                <w:rFonts w:ascii="宋体" w:hAnsi="宋体"/>
                <w:szCs w:val="21"/>
              </w:rPr>
            </w:pPr>
            <w:r>
              <w:rPr>
                <w:rFonts w:ascii="宋体" w:hAnsi="宋体"/>
                <w:szCs w:val="21"/>
              </w:rPr>
              <w:t>操作员具有</w:t>
            </w:r>
            <w:r>
              <w:rPr>
                <w:rFonts w:ascii="宋体" w:hAnsi="宋体" w:hint="eastAsia"/>
                <w:szCs w:val="21"/>
              </w:rPr>
              <w:t>【基础设置】菜单权限</w:t>
            </w:r>
          </w:p>
          <w:p w14:paraId="29E246DA" w14:textId="03745BA5" w:rsidR="00B45CFA" w:rsidRPr="000A3B83" w:rsidRDefault="00D24D19" w:rsidP="00D24D19">
            <w:pPr>
              <w:spacing w:line="400" w:lineRule="exact"/>
              <w:rPr>
                <w:rFonts w:ascii="宋体" w:hAnsi="宋体"/>
                <w:szCs w:val="21"/>
              </w:rPr>
            </w:pPr>
            <w:r>
              <w:rPr>
                <w:rFonts w:ascii="宋体" w:hAnsi="宋体"/>
                <w:szCs w:val="21"/>
              </w:rPr>
              <w:t>操作员具有</w:t>
            </w:r>
            <w:r>
              <w:rPr>
                <w:rFonts w:ascii="宋体" w:hAnsi="宋体" w:hint="eastAsia"/>
                <w:szCs w:val="21"/>
              </w:rPr>
              <w:t>【交易所管理】功能权限</w:t>
            </w:r>
          </w:p>
        </w:tc>
      </w:tr>
      <w:tr w:rsidR="00B45CFA" w:rsidRPr="00C630D1" w14:paraId="11B0C523" w14:textId="77777777" w:rsidTr="008F7B72">
        <w:trPr>
          <w:jc w:val="center"/>
        </w:trPr>
        <w:tc>
          <w:tcPr>
            <w:tcW w:w="1548" w:type="dxa"/>
            <w:shd w:val="clear" w:color="auto" w:fill="A6A6A6"/>
          </w:tcPr>
          <w:p w14:paraId="63429941"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0CFE452F" w14:textId="77777777" w:rsidR="00B45CFA" w:rsidRPr="00C630D1" w:rsidRDefault="00B45CFA" w:rsidP="008F7B72">
            <w:pPr>
              <w:spacing w:line="400" w:lineRule="atLeast"/>
              <w:rPr>
                <w:rFonts w:ascii="宋体" w:hAnsi="宋体"/>
                <w:szCs w:val="21"/>
              </w:rPr>
            </w:pPr>
          </w:p>
        </w:tc>
      </w:tr>
      <w:tr w:rsidR="00B45CFA" w:rsidRPr="00C630D1" w14:paraId="338EE52C" w14:textId="77777777" w:rsidTr="008F7B72">
        <w:trPr>
          <w:jc w:val="center"/>
        </w:trPr>
        <w:tc>
          <w:tcPr>
            <w:tcW w:w="1548" w:type="dxa"/>
            <w:shd w:val="clear" w:color="auto" w:fill="A6A6A6"/>
          </w:tcPr>
          <w:p w14:paraId="458797DF"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7DDA1CC6" w14:textId="77777777" w:rsidR="00B45CFA" w:rsidRPr="00C630D1" w:rsidRDefault="00B45CFA" w:rsidP="008F7B72">
            <w:pPr>
              <w:spacing w:line="400" w:lineRule="exact"/>
              <w:rPr>
                <w:rFonts w:ascii="宋体" w:hAnsi="宋体"/>
                <w:szCs w:val="21"/>
              </w:rPr>
            </w:pPr>
            <w:r>
              <w:rPr>
                <w:rFonts w:ascii="宋体" w:hAnsi="宋体" w:hint="eastAsia"/>
                <w:szCs w:val="21"/>
              </w:rPr>
              <w:t>无</w:t>
            </w:r>
          </w:p>
        </w:tc>
      </w:tr>
    </w:tbl>
    <w:p w14:paraId="75AB988E" w14:textId="03F734F6" w:rsidR="00B45CFA" w:rsidRDefault="00913663" w:rsidP="00913663">
      <w:pPr>
        <w:pStyle w:val="5"/>
      </w:pPr>
      <w:r>
        <w:lastRenderedPageBreak/>
        <w:t>新增交易所</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0F5E4E" w:rsidRPr="00C630D1" w14:paraId="63575BF5" w14:textId="77777777" w:rsidTr="008F7B72">
        <w:trPr>
          <w:jc w:val="center"/>
        </w:trPr>
        <w:tc>
          <w:tcPr>
            <w:tcW w:w="1548" w:type="dxa"/>
            <w:shd w:val="clear" w:color="auto" w:fill="A6A6A6"/>
          </w:tcPr>
          <w:p w14:paraId="08CDD323" w14:textId="77777777" w:rsidR="000F5E4E" w:rsidRPr="00C630D1" w:rsidRDefault="000F5E4E"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5B29881B" w14:textId="77777777" w:rsidR="000F5E4E" w:rsidRPr="00C630D1" w:rsidRDefault="000F5E4E" w:rsidP="008F7B72">
            <w:pPr>
              <w:spacing w:line="400" w:lineRule="exact"/>
              <w:rPr>
                <w:rFonts w:ascii="宋体" w:hAnsi="宋体"/>
                <w:szCs w:val="21"/>
              </w:rPr>
            </w:pPr>
          </w:p>
        </w:tc>
      </w:tr>
      <w:tr w:rsidR="000F5E4E" w:rsidRPr="00C630D1" w14:paraId="394D4692" w14:textId="77777777" w:rsidTr="008F7B72">
        <w:trPr>
          <w:jc w:val="center"/>
        </w:trPr>
        <w:tc>
          <w:tcPr>
            <w:tcW w:w="1548" w:type="dxa"/>
            <w:shd w:val="clear" w:color="auto" w:fill="A6A6A6"/>
          </w:tcPr>
          <w:p w14:paraId="296FB247" w14:textId="77777777" w:rsidR="000F5E4E" w:rsidRPr="00C630D1" w:rsidRDefault="000F5E4E"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3D171354" w14:textId="69C975A4" w:rsidR="000F5E4E" w:rsidRPr="00C630D1" w:rsidRDefault="000F5E4E" w:rsidP="008F7B72">
            <w:pPr>
              <w:spacing w:line="400" w:lineRule="exact"/>
              <w:rPr>
                <w:rFonts w:ascii="宋体" w:hAnsi="宋体"/>
                <w:szCs w:val="21"/>
              </w:rPr>
            </w:pPr>
            <w:r>
              <w:rPr>
                <w:rFonts w:ascii="宋体" w:hAnsi="宋体"/>
                <w:szCs w:val="21"/>
              </w:rPr>
              <w:t>新增</w:t>
            </w:r>
            <w:r w:rsidR="00F00113">
              <w:rPr>
                <w:rFonts w:ascii="宋体" w:hAnsi="宋体"/>
                <w:szCs w:val="21"/>
              </w:rPr>
              <w:t>交易所</w:t>
            </w:r>
            <w:r>
              <w:rPr>
                <w:rFonts w:ascii="宋体" w:hAnsi="宋体"/>
                <w:szCs w:val="21"/>
              </w:rPr>
              <w:t>信息</w:t>
            </w:r>
          </w:p>
        </w:tc>
      </w:tr>
      <w:tr w:rsidR="000F5E4E" w:rsidRPr="00C630D1" w14:paraId="577C1D35" w14:textId="77777777" w:rsidTr="008F7B72">
        <w:trPr>
          <w:jc w:val="center"/>
        </w:trPr>
        <w:tc>
          <w:tcPr>
            <w:tcW w:w="1548" w:type="dxa"/>
            <w:shd w:val="clear" w:color="auto" w:fill="A6A6A6"/>
          </w:tcPr>
          <w:p w14:paraId="64992CB3" w14:textId="77777777" w:rsidR="000F5E4E" w:rsidRPr="00C630D1" w:rsidRDefault="000F5E4E"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6354AAD0" w14:textId="77777777" w:rsidR="000F5E4E" w:rsidRPr="00C630D1" w:rsidRDefault="000F5E4E"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4229DAF5" w14:textId="77777777" w:rsidR="000F5E4E" w:rsidRPr="00C630D1" w:rsidRDefault="000F5E4E"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5AC1CA56" w14:textId="77777777" w:rsidR="000F5E4E" w:rsidRPr="00C630D1" w:rsidRDefault="000F5E4E" w:rsidP="008F7B72">
            <w:pPr>
              <w:spacing w:line="400" w:lineRule="exact"/>
              <w:rPr>
                <w:rFonts w:ascii="宋体" w:hAnsi="宋体"/>
                <w:szCs w:val="21"/>
              </w:rPr>
            </w:pPr>
            <w:r w:rsidRPr="00C630D1">
              <w:rPr>
                <w:rFonts w:ascii="宋体" w:hAnsi="宋体"/>
                <w:szCs w:val="21"/>
              </w:rPr>
              <w:t>20</w:t>
            </w:r>
            <w:r>
              <w:rPr>
                <w:rFonts w:ascii="宋体" w:hAnsi="宋体" w:hint="eastAsia"/>
                <w:szCs w:val="21"/>
              </w:rPr>
              <w:t>17-8-15</w:t>
            </w:r>
          </w:p>
        </w:tc>
      </w:tr>
      <w:tr w:rsidR="000F5E4E" w:rsidRPr="00C630D1" w14:paraId="4BBD69F1" w14:textId="77777777" w:rsidTr="008F7B72">
        <w:trPr>
          <w:jc w:val="center"/>
        </w:trPr>
        <w:tc>
          <w:tcPr>
            <w:tcW w:w="1548" w:type="dxa"/>
            <w:shd w:val="clear" w:color="auto" w:fill="A6A6A6"/>
          </w:tcPr>
          <w:p w14:paraId="4F795D89" w14:textId="77777777" w:rsidR="000F5E4E" w:rsidRPr="00C630D1" w:rsidRDefault="000F5E4E"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7E061E18" w14:textId="1F3A04F6" w:rsidR="000F5E4E" w:rsidRPr="00C630D1" w:rsidRDefault="000F5E4E" w:rsidP="008F7B72">
            <w:pPr>
              <w:spacing w:line="400" w:lineRule="exact"/>
              <w:rPr>
                <w:rFonts w:ascii="宋体" w:hAnsi="宋体"/>
                <w:szCs w:val="21"/>
              </w:rPr>
            </w:pPr>
            <w:r>
              <w:rPr>
                <w:rFonts w:ascii="宋体" w:hAnsi="宋体"/>
                <w:szCs w:val="21"/>
              </w:rPr>
              <w:t>新增</w:t>
            </w:r>
            <w:r w:rsidR="00F00113">
              <w:rPr>
                <w:rFonts w:ascii="宋体" w:hAnsi="宋体"/>
                <w:szCs w:val="21"/>
              </w:rPr>
              <w:t>交易所</w:t>
            </w:r>
            <w:r>
              <w:rPr>
                <w:rFonts w:ascii="宋体" w:hAnsi="宋体"/>
                <w:szCs w:val="21"/>
              </w:rPr>
              <w:t>信息</w:t>
            </w:r>
          </w:p>
        </w:tc>
      </w:tr>
      <w:tr w:rsidR="000F5E4E" w:rsidRPr="00C630D1" w14:paraId="5B5BC753" w14:textId="77777777" w:rsidTr="008F7B72">
        <w:trPr>
          <w:jc w:val="center"/>
        </w:trPr>
        <w:tc>
          <w:tcPr>
            <w:tcW w:w="1548" w:type="dxa"/>
            <w:shd w:val="clear" w:color="auto" w:fill="A6A6A6"/>
          </w:tcPr>
          <w:p w14:paraId="3C9619B1" w14:textId="77777777" w:rsidR="000F5E4E" w:rsidRPr="00C630D1" w:rsidRDefault="000F5E4E"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65647EA7" w14:textId="77777777" w:rsidR="000F5E4E" w:rsidRPr="00C630D1" w:rsidRDefault="000F5E4E" w:rsidP="008F7B72">
            <w:pPr>
              <w:spacing w:line="400" w:lineRule="exact"/>
              <w:rPr>
                <w:rFonts w:ascii="宋体" w:hAnsi="宋体"/>
                <w:szCs w:val="21"/>
              </w:rPr>
            </w:pPr>
            <w:r>
              <w:rPr>
                <w:rFonts w:ascii="宋体" w:hAnsi="宋体" w:hint="eastAsia"/>
                <w:szCs w:val="21"/>
              </w:rPr>
              <w:t>无</w:t>
            </w:r>
          </w:p>
        </w:tc>
      </w:tr>
      <w:tr w:rsidR="000F5E4E" w:rsidRPr="00C630D1" w14:paraId="32C44507" w14:textId="77777777" w:rsidTr="008F7B72">
        <w:trPr>
          <w:jc w:val="center"/>
        </w:trPr>
        <w:tc>
          <w:tcPr>
            <w:tcW w:w="1548" w:type="dxa"/>
            <w:shd w:val="clear" w:color="auto" w:fill="A6A6A6"/>
          </w:tcPr>
          <w:p w14:paraId="6AFAA240" w14:textId="77777777" w:rsidR="000F5E4E" w:rsidRPr="00C630D1" w:rsidRDefault="000F5E4E"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2C2F6F0E" w14:textId="77777777" w:rsidR="000F5E4E" w:rsidRPr="00C630D1" w:rsidRDefault="000F5E4E" w:rsidP="008F7B72">
            <w:pPr>
              <w:spacing w:line="400" w:lineRule="exact"/>
              <w:rPr>
                <w:rFonts w:ascii="宋体" w:hAnsi="宋体"/>
                <w:szCs w:val="21"/>
              </w:rPr>
            </w:pPr>
            <w:r>
              <w:rPr>
                <w:rFonts w:ascii="宋体" w:hAnsi="宋体" w:hint="eastAsia"/>
                <w:szCs w:val="21"/>
              </w:rPr>
              <w:t>无</w:t>
            </w:r>
          </w:p>
        </w:tc>
      </w:tr>
      <w:tr w:rsidR="000F5E4E" w:rsidRPr="00C630D1" w14:paraId="04F66A8A" w14:textId="77777777" w:rsidTr="008F7B72">
        <w:trPr>
          <w:jc w:val="center"/>
        </w:trPr>
        <w:tc>
          <w:tcPr>
            <w:tcW w:w="1548" w:type="dxa"/>
            <w:shd w:val="clear" w:color="auto" w:fill="A6A6A6"/>
          </w:tcPr>
          <w:p w14:paraId="2E98E853" w14:textId="77777777" w:rsidR="000F5E4E" w:rsidRPr="00C630D1" w:rsidRDefault="000F5E4E"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3B157645" w14:textId="77777777" w:rsidR="000F5E4E" w:rsidRDefault="000F5E4E" w:rsidP="008F7B72">
            <w:pPr>
              <w:spacing w:before="60" w:after="60" w:line="400" w:lineRule="exact"/>
              <w:jc w:val="left"/>
              <w:rPr>
                <w:rFonts w:ascii="宋体" w:hAnsi="宋体"/>
                <w:b/>
                <w:szCs w:val="21"/>
              </w:rPr>
            </w:pPr>
            <w:r>
              <w:rPr>
                <w:rFonts w:ascii="宋体" w:hAnsi="宋体" w:hint="eastAsia"/>
                <w:b/>
                <w:szCs w:val="21"/>
              </w:rPr>
              <w:t>【设置要素】</w:t>
            </w:r>
          </w:p>
          <w:p w14:paraId="4166FECC" w14:textId="5337EE4B" w:rsidR="000F5E4E" w:rsidRDefault="00F00113" w:rsidP="008F7B72">
            <w:pPr>
              <w:spacing w:before="60" w:after="60" w:line="400" w:lineRule="exact"/>
              <w:jc w:val="left"/>
              <w:rPr>
                <w:rFonts w:ascii="宋体" w:hAnsi="宋体"/>
                <w:szCs w:val="21"/>
              </w:rPr>
            </w:pPr>
            <w:r>
              <w:rPr>
                <w:rFonts w:ascii="宋体" w:hAnsi="宋体" w:hint="eastAsia"/>
                <w:szCs w:val="21"/>
              </w:rPr>
              <w:t>交易所</w:t>
            </w:r>
            <w:r>
              <w:rPr>
                <w:rFonts w:ascii="宋体" w:hAnsi="宋体"/>
                <w:szCs w:val="21"/>
              </w:rPr>
              <w:t>代码</w:t>
            </w:r>
            <w:r w:rsidR="000F5E4E">
              <w:rPr>
                <w:rFonts w:ascii="宋体" w:hAnsi="宋体" w:hint="eastAsia"/>
                <w:szCs w:val="21"/>
              </w:rPr>
              <w:t>：</w:t>
            </w:r>
            <w:r w:rsidR="000F5E4E">
              <w:rPr>
                <w:rFonts w:ascii="宋体" w:hAnsi="宋体"/>
                <w:szCs w:val="21"/>
              </w:rPr>
              <w:t>输入框</w:t>
            </w:r>
          </w:p>
          <w:p w14:paraId="2749A7C3" w14:textId="40B9A72D" w:rsidR="000F5E4E" w:rsidRDefault="00F00113" w:rsidP="008F7B72">
            <w:pPr>
              <w:spacing w:before="60" w:after="60" w:line="400" w:lineRule="exact"/>
              <w:jc w:val="left"/>
              <w:rPr>
                <w:rFonts w:ascii="宋体" w:hAnsi="宋体"/>
                <w:szCs w:val="21"/>
              </w:rPr>
            </w:pPr>
            <w:r>
              <w:rPr>
                <w:rFonts w:ascii="宋体" w:hAnsi="宋体"/>
                <w:szCs w:val="21"/>
              </w:rPr>
              <w:t>交易所名称</w:t>
            </w:r>
            <w:r w:rsidR="000F5E4E">
              <w:rPr>
                <w:rFonts w:ascii="宋体" w:hAnsi="宋体" w:hint="eastAsia"/>
                <w:szCs w:val="21"/>
              </w:rPr>
              <w:t>：</w:t>
            </w:r>
            <w:r w:rsidR="000F5E4E">
              <w:rPr>
                <w:rFonts w:ascii="宋体" w:hAnsi="宋体"/>
                <w:szCs w:val="21"/>
              </w:rPr>
              <w:t>输入框</w:t>
            </w:r>
          </w:p>
          <w:p w14:paraId="2DD3B698" w14:textId="77777777" w:rsidR="000F5E4E" w:rsidRDefault="00F00113" w:rsidP="008F7B72">
            <w:pPr>
              <w:spacing w:before="60" w:after="60" w:line="400" w:lineRule="exact"/>
              <w:jc w:val="left"/>
              <w:rPr>
                <w:rFonts w:ascii="宋体" w:hAnsi="宋体"/>
                <w:szCs w:val="21"/>
              </w:rPr>
            </w:pPr>
            <w:r>
              <w:rPr>
                <w:rFonts w:ascii="宋体" w:hAnsi="宋体"/>
                <w:szCs w:val="21"/>
              </w:rPr>
              <w:t>全称</w:t>
            </w:r>
            <w:r w:rsidR="000F5E4E">
              <w:rPr>
                <w:rFonts w:ascii="宋体" w:hAnsi="宋体" w:hint="eastAsia"/>
                <w:szCs w:val="21"/>
              </w:rPr>
              <w:t>：</w:t>
            </w:r>
            <w:r w:rsidR="000F5E4E">
              <w:rPr>
                <w:rFonts w:ascii="宋体" w:hAnsi="宋体"/>
                <w:szCs w:val="21"/>
              </w:rPr>
              <w:t>输入框</w:t>
            </w:r>
          </w:p>
          <w:p w14:paraId="4FB59A89" w14:textId="4FCA1E95" w:rsidR="00F00113" w:rsidRPr="00F00113" w:rsidRDefault="00F00113" w:rsidP="008F7B72">
            <w:pPr>
              <w:spacing w:before="60" w:after="60" w:line="400" w:lineRule="exact"/>
              <w:jc w:val="left"/>
              <w:rPr>
                <w:rFonts w:ascii="宋体" w:hAnsi="宋体"/>
                <w:szCs w:val="21"/>
              </w:rPr>
            </w:pPr>
            <w:r>
              <w:rPr>
                <w:rFonts w:ascii="宋体" w:hAnsi="宋体"/>
                <w:szCs w:val="21"/>
              </w:rPr>
              <w:t>英文名称</w:t>
            </w:r>
            <w:r>
              <w:rPr>
                <w:rFonts w:ascii="宋体" w:hAnsi="宋体" w:hint="eastAsia"/>
                <w:szCs w:val="21"/>
              </w:rPr>
              <w:t>：</w:t>
            </w:r>
            <w:r>
              <w:rPr>
                <w:rFonts w:ascii="宋体" w:hAnsi="宋体"/>
                <w:szCs w:val="21"/>
              </w:rPr>
              <w:t>输入框</w:t>
            </w:r>
            <w:r>
              <w:rPr>
                <w:rFonts w:ascii="宋体" w:hAnsi="宋体" w:hint="eastAsia"/>
                <w:szCs w:val="21"/>
              </w:rPr>
              <w:t>，</w:t>
            </w:r>
            <w:r>
              <w:rPr>
                <w:rFonts w:ascii="宋体" w:hAnsi="宋体"/>
                <w:szCs w:val="21"/>
              </w:rPr>
              <w:t>非必选项</w:t>
            </w:r>
          </w:p>
        </w:tc>
      </w:tr>
      <w:tr w:rsidR="000F5E4E" w:rsidRPr="00C630D1" w14:paraId="16D6A3D8" w14:textId="77777777" w:rsidTr="008F7B72">
        <w:trPr>
          <w:jc w:val="center"/>
        </w:trPr>
        <w:tc>
          <w:tcPr>
            <w:tcW w:w="1548" w:type="dxa"/>
            <w:shd w:val="clear" w:color="auto" w:fill="A6A6A6"/>
          </w:tcPr>
          <w:p w14:paraId="7C61F1C4" w14:textId="77777777" w:rsidR="000F5E4E" w:rsidRPr="00C630D1" w:rsidRDefault="000F5E4E"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5484F0E6" w14:textId="77777777" w:rsidR="000F5E4E" w:rsidRDefault="000F5E4E" w:rsidP="008F7B72">
            <w:pPr>
              <w:rPr>
                <w:rFonts w:ascii="宋体" w:hAnsi="宋体"/>
                <w:b/>
                <w:szCs w:val="21"/>
              </w:rPr>
            </w:pPr>
            <w:r w:rsidRPr="00946BE4">
              <w:rPr>
                <w:rFonts w:ascii="宋体" w:hAnsi="宋体" w:hint="eastAsia"/>
                <w:b/>
                <w:szCs w:val="21"/>
              </w:rPr>
              <w:t>【功能操作要求】</w:t>
            </w:r>
          </w:p>
          <w:p w14:paraId="0B1A9BC6" w14:textId="3B484619" w:rsidR="000F5E4E" w:rsidRPr="00861A22" w:rsidRDefault="007B322E" w:rsidP="008F7B72">
            <w:pPr>
              <w:rPr>
                <w:rFonts w:ascii="宋体" w:hAnsi="宋体"/>
                <w:szCs w:val="21"/>
              </w:rPr>
            </w:pPr>
            <w:r>
              <w:rPr>
                <w:rFonts w:ascii="宋体" w:hAnsi="宋体"/>
                <w:szCs w:val="21"/>
              </w:rPr>
              <w:t>提交</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点击后提交已录入交易所信息</w:t>
            </w:r>
          </w:p>
        </w:tc>
      </w:tr>
      <w:tr w:rsidR="000F5E4E" w:rsidRPr="00C630D1" w14:paraId="402DEA93" w14:textId="77777777" w:rsidTr="008F7B72">
        <w:trPr>
          <w:jc w:val="center"/>
        </w:trPr>
        <w:tc>
          <w:tcPr>
            <w:tcW w:w="1548" w:type="dxa"/>
            <w:shd w:val="clear" w:color="auto" w:fill="A6A6A6"/>
          </w:tcPr>
          <w:p w14:paraId="43584FB0" w14:textId="77777777" w:rsidR="000F5E4E" w:rsidRPr="00C630D1" w:rsidRDefault="000F5E4E"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2DF5F1F3" w14:textId="77777777" w:rsidR="000F5E4E" w:rsidRPr="00E55CB4" w:rsidRDefault="000F5E4E" w:rsidP="008F7B72">
            <w:pPr>
              <w:spacing w:line="400" w:lineRule="exact"/>
              <w:rPr>
                <w:rFonts w:ascii="宋体" w:hAnsi="宋体"/>
                <w:b/>
                <w:szCs w:val="21"/>
              </w:rPr>
            </w:pPr>
            <w:r w:rsidRPr="00E55CB4">
              <w:rPr>
                <w:rFonts w:ascii="宋体" w:hAnsi="宋体" w:hint="eastAsia"/>
                <w:b/>
                <w:szCs w:val="21"/>
              </w:rPr>
              <w:t>【基础资料】</w:t>
            </w:r>
          </w:p>
          <w:p w14:paraId="4F4FB70A" w14:textId="16ABB9C0" w:rsidR="000F5E4E" w:rsidRPr="00C630D1" w:rsidRDefault="00BF2653" w:rsidP="008F7B72">
            <w:pPr>
              <w:spacing w:line="400" w:lineRule="exact"/>
              <w:rPr>
                <w:rFonts w:ascii="宋体" w:hAnsi="宋体"/>
                <w:szCs w:val="21"/>
              </w:rPr>
            </w:pPr>
            <w:r>
              <w:rPr>
                <w:rFonts w:ascii="宋体" w:hAnsi="宋体"/>
                <w:szCs w:val="21"/>
              </w:rPr>
              <w:t>交易所代码</w:t>
            </w:r>
            <w:r>
              <w:rPr>
                <w:rFonts w:ascii="宋体" w:hAnsi="宋体" w:hint="eastAsia"/>
                <w:szCs w:val="21"/>
              </w:rPr>
              <w:t>、</w:t>
            </w:r>
            <w:r>
              <w:rPr>
                <w:rFonts w:ascii="宋体" w:hAnsi="宋体"/>
                <w:szCs w:val="21"/>
              </w:rPr>
              <w:t>交易所名称</w:t>
            </w:r>
            <w:r>
              <w:rPr>
                <w:rFonts w:ascii="宋体" w:hAnsi="宋体" w:hint="eastAsia"/>
                <w:szCs w:val="21"/>
              </w:rPr>
              <w:t>、</w:t>
            </w:r>
            <w:r>
              <w:rPr>
                <w:rFonts w:ascii="宋体" w:hAnsi="宋体"/>
                <w:szCs w:val="21"/>
              </w:rPr>
              <w:t>全称</w:t>
            </w:r>
            <w:r>
              <w:rPr>
                <w:rFonts w:ascii="宋体" w:hAnsi="宋体" w:hint="eastAsia"/>
                <w:szCs w:val="21"/>
              </w:rPr>
              <w:t>、</w:t>
            </w:r>
            <w:r>
              <w:rPr>
                <w:rFonts w:ascii="宋体" w:hAnsi="宋体"/>
                <w:szCs w:val="21"/>
              </w:rPr>
              <w:t>英文名称</w:t>
            </w:r>
          </w:p>
        </w:tc>
      </w:tr>
      <w:tr w:rsidR="000F5E4E" w:rsidRPr="00C630D1" w14:paraId="3D33A256" w14:textId="77777777" w:rsidTr="008F7B72">
        <w:trPr>
          <w:jc w:val="center"/>
        </w:trPr>
        <w:tc>
          <w:tcPr>
            <w:tcW w:w="1548" w:type="dxa"/>
            <w:shd w:val="clear" w:color="auto" w:fill="A6A6A6"/>
          </w:tcPr>
          <w:p w14:paraId="3C8CF17A" w14:textId="77777777" w:rsidR="000F5E4E" w:rsidRPr="00C630D1" w:rsidRDefault="000F5E4E"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0618BAA1" w14:textId="77777777" w:rsidR="000F5E4E" w:rsidRDefault="000F5E4E" w:rsidP="008F7B72">
            <w:pPr>
              <w:spacing w:line="400" w:lineRule="exact"/>
              <w:rPr>
                <w:rFonts w:ascii="宋体" w:hAnsi="宋体"/>
                <w:szCs w:val="21"/>
              </w:rPr>
            </w:pPr>
            <w:r>
              <w:rPr>
                <w:rFonts w:ascii="宋体" w:hAnsi="宋体"/>
                <w:szCs w:val="21"/>
              </w:rPr>
              <w:t>操作员具有</w:t>
            </w:r>
            <w:r>
              <w:rPr>
                <w:rFonts w:ascii="宋体" w:hAnsi="宋体" w:hint="eastAsia"/>
                <w:szCs w:val="21"/>
              </w:rPr>
              <w:t>【基础设置】菜单权限</w:t>
            </w:r>
          </w:p>
          <w:p w14:paraId="7DBC55C7" w14:textId="5392B0F3" w:rsidR="000F5E4E" w:rsidRPr="000A3B83" w:rsidRDefault="000F5E4E" w:rsidP="008F7B72">
            <w:pPr>
              <w:spacing w:line="400" w:lineRule="exact"/>
              <w:rPr>
                <w:rFonts w:ascii="宋体" w:hAnsi="宋体"/>
                <w:szCs w:val="21"/>
              </w:rPr>
            </w:pPr>
            <w:r>
              <w:rPr>
                <w:rFonts w:ascii="宋体" w:hAnsi="宋体"/>
                <w:szCs w:val="21"/>
              </w:rPr>
              <w:t>操作员具有</w:t>
            </w:r>
            <w:r>
              <w:rPr>
                <w:rFonts w:ascii="宋体" w:hAnsi="宋体" w:hint="eastAsia"/>
                <w:szCs w:val="21"/>
              </w:rPr>
              <w:t>【</w:t>
            </w:r>
            <w:r w:rsidR="00E605B7">
              <w:rPr>
                <w:rFonts w:ascii="宋体" w:hAnsi="宋体" w:hint="eastAsia"/>
                <w:szCs w:val="21"/>
              </w:rPr>
              <w:t>交易所</w:t>
            </w:r>
            <w:r>
              <w:rPr>
                <w:rFonts w:ascii="宋体" w:hAnsi="宋体" w:hint="eastAsia"/>
                <w:szCs w:val="21"/>
              </w:rPr>
              <w:t>管理】功能权限</w:t>
            </w:r>
          </w:p>
        </w:tc>
      </w:tr>
      <w:tr w:rsidR="000F5E4E" w:rsidRPr="00C630D1" w14:paraId="3B610A6E" w14:textId="77777777" w:rsidTr="008F7B72">
        <w:trPr>
          <w:jc w:val="center"/>
        </w:trPr>
        <w:tc>
          <w:tcPr>
            <w:tcW w:w="1548" w:type="dxa"/>
            <w:shd w:val="clear" w:color="auto" w:fill="A6A6A6"/>
          </w:tcPr>
          <w:p w14:paraId="00E79E94" w14:textId="77777777" w:rsidR="000F5E4E" w:rsidRPr="00C630D1" w:rsidRDefault="000F5E4E"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50BB455E" w14:textId="77777777" w:rsidR="000F5E4E" w:rsidRPr="00C630D1" w:rsidRDefault="000F5E4E" w:rsidP="008F7B72">
            <w:pPr>
              <w:spacing w:line="400" w:lineRule="atLeast"/>
              <w:rPr>
                <w:rFonts w:ascii="宋体" w:hAnsi="宋体"/>
                <w:szCs w:val="21"/>
              </w:rPr>
            </w:pPr>
            <w:r>
              <w:rPr>
                <w:rFonts w:ascii="宋体" w:hAnsi="宋体"/>
                <w:szCs w:val="21"/>
              </w:rPr>
              <w:t>无</w:t>
            </w:r>
          </w:p>
        </w:tc>
      </w:tr>
      <w:tr w:rsidR="000F5E4E" w:rsidRPr="00C630D1" w14:paraId="7C03AB5C" w14:textId="77777777" w:rsidTr="008F7B72">
        <w:trPr>
          <w:jc w:val="center"/>
        </w:trPr>
        <w:tc>
          <w:tcPr>
            <w:tcW w:w="1548" w:type="dxa"/>
            <w:shd w:val="clear" w:color="auto" w:fill="A6A6A6"/>
          </w:tcPr>
          <w:p w14:paraId="14D9F6C1" w14:textId="77777777" w:rsidR="000F5E4E" w:rsidRPr="00C630D1" w:rsidRDefault="000F5E4E"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08DC06F5" w14:textId="77777777" w:rsidR="000F5E4E" w:rsidRPr="00C630D1" w:rsidRDefault="000F5E4E" w:rsidP="008F7B72">
            <w:pPr>
              <w:spacing w:line="400" w:lineRule="exact"/>
              <w:rPr>
                <w:rFonts w:ascii="宋体" w:hAnsi="宋体"/>
                <w:szCs w:val="21"/>
              </w:rPr>
            </w:pPr>
            <w:r>
              <w:rPr>
                <w:rFonts w:ascii="宋体" w:hAnsi="宋体" w:hint="eastAsia"/>
                <w:szCs w:val="21"/>
              </w:rPr>
              <w:t>无</w:t>
            </w:r>
          </w:p>
        </w:tc>
      </w:tr>
    </w:tbl>
    <w:p w14:paraId="6DFC72D2" w14:textId="269D152F" w:rsidR="000F5E4E" w:rsidRDefault="00612821" w:rsidP="00612821">
      <w:pPr>
        <w:pStyle w:val="5"/>
      </w:pPr>
      <w:r>
        <w:rPr>
          <w:rFonts w:hint="eastAsia"/>
        </w:rPr>
        <w:t>编辑交易所</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123BFB" w:rsidRPr="00C630D1" w14:paraId="242034D0" w14:textId="77777777" w:rsidTr="008F7B72">
        <w:trPr>
          <w:jc w:val="center"/>
        </w:trPr>
        <w:tc>
          <w:tcPr>
            <w:tcW w:w="1548" w:type="dxa"/>
            <w:shd w:val="clear" w:color="auto" w:fill="A6A6A6"/>
          </w:tcPr>
          <w:p w14:paraId="64D7426D" w14:textId="77777777" w:rsidR="00123BFB" w:rsidRPr="00C630D1" w:rsidRDefault="00123BFB"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311C4217" w14:textId="77777777" w:rsidR="00123BFB" w:rsidRPr="00C630D1" w:rsidRDefault="00123BFB" w:rsidP="008F7B72">
            <w:pPr>
              <w:spacing w:line="400" w:lineRule="exact"/>
              <w:rPr>
                <w:rFonts w:ascii="宋体" w:hAnsi="宋体"/>
                <w:szCs w:val="21"/>
              </w:rPr>
            </w:pPr>
          </w:p>
        </w:tc>
      </w:tr>
      <w:tr w:rsidR="00123BFB" w:rsidRPr="00C630D1" w14:paraId="77B2FB89" w14:textId="77777777" w:rsidTr="008F7B72">
        <w:trPr>
          <w:jc w:val="center"/>
        </w:trPr>
        <w:tc>
          <w:tcPr>
            <w:tcW w:w="1548" w:type="dxa"/>
            <w:shd w:val="clear" w:color="auto" w:fill="A6A6A6"/>
          </w:tcPr>
          <w:p w14:paraId="0296DBD8" w14:textId="77777777" w:rsidR="00123BFB" w:rsidRPr="00C630D1" w:rsidRDefault="00123BFB"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707C9D7F" w14:textId="08D141F1" w:rsidR="00123BFB" w:rsidRPr="00C630D1" w:rsidRDefault="00123BFB" w:rsidP="008F7B72">
            <w:pPr>
              <w:spacing w:line="400" w:lineRule="exact"/>
              <w:rPr>
                <w:rFonts w:ascii="宋体" w:hAnsi="宋体"/>
                <w:szCs w:val="21"/>
              </w:rPr>
            </w:pPr>
            <w:r>
              <w:rPr>
                <w:rFonts w:ascii="宋体" w:hAnsi="宋体"/>
                <w:szCs w:val="21"/>
              </w:rPr>
              <w:t>编辑交易所信息</w:t>
            </w:r>
          </w:p>
        </w:tc>
      </w:tr>
      <w:tr w:rsidR="00123BFB" w:rsidRPr="00C630D1" w14:paraId="3F9246A1" w14:textId="77777777" w:rsidTr="008F7B72">
        <w:trPr>
          <w:jc w:val="center"/>
        </w:trPr>
        <w:tc>
          <w:tcPr>
            <w:tcW w:w="1548" w:type="dxa"/>
            <w:shd w:val="clear" w:color="auto" w:fill="A6A6A6"/>
          </w:tcPr>
          <w:p w14:paraId="2868A4FE" w14:textId="77777777" w:rsidR="00123BFB" w:rsidRPr="00C630D1" w:rsidRDefault="00123BFB"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518E5F3E" w14:textId="77777777" w:rsidR="00123BFB" w:rsidRPr="00C630D1" w:rsidRDefault="00123BFB"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5DE8A57D" w14:textId="77777777" w:rsidR="00123BFB" w:rsidRPr="00C630D1" w:rsidRDefault="00123BFB"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41218FB1" w14:textId="77777777" w:rsidR="00123BFB" w:rsidRPr="00C630D1" w:rsidRDefault="00123BFB" w:rsidP="008F7B72">
            <w:pPr>
              <w:spacing w:line="400" w:lineRule="exact"/>
              <w:rPr>
                <w:rFonts w:ascii="宋体" w:hAnsi="宋体"/>
                <w:szCs w:val="21"/>
              </w:rPr>
            </w:pPr>
            <w:r w:rsidRPr="00C630D1">
              <w:rPr>
                <w:rFonts w:ascii="宋体" w:hAnsi="宋体"/>
                <w:szCs w:val="21"/>
              </w:rPr>
              <w:t>20</w:t>
            </w:r>
            <w:r>
              <w:rPr>
                <w:rFonts w:ascii="宋体" w:hAnsi="宋体" w:hint="eastAsia"/>
                <w:szCs w:val="21"/>
              </w:rPr>
              <w:t>17-8-15</w:t>
            </w:r>
          </w:p>
        </w:tc>
      </w:tr>
      <w:tr w:rsidR="00123BFB" w:rsidRPr="00C630D1" w14:paraId="74E0A970" w14:textId="77777777" w:rsidTr="008F7B72">
        <w:trPr>
          <w:jc w:val="center"/>
        </w:trPr>
        <w:tc>
          <w:tcPr>
            <w:tcW w:w="1548" w:type="dxa"/>
            <w:shd w:val="clear" w:color="auto" w:fill="A6A6A6"/>
          </w:tcPr>
          <w:p w14:paraId="69AC5358" w14:textId="77777777" w:rsidR="00123BFB" w:rsidRPr="00C630D1" w:rsidRDefault="00123BFB"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13065467" w14:textId="25D074EB" w:rsidR="00123BFB" w:rsidRPr="00C630D1" w:rsidRDefault="00123BFB" w:rsidP="008F7B72">
            <w:pPr>
              <w:spacing w:line="400" w:lineRule="exact"/>
              <w:rPr>
                <w:rFonts w:ascii="宋体" w:hAnsi="宋体"/>
                <w:szCs w:val="21"/>
              </w:rPr>
            </w:pPr>
            <w:r>
              <w:rPr>
                <w:rFonts w:ascii="宋体" w:hAnsi="宋体"/>
                <w:szCs w:val="21"/>
              </w:rPr>
              <w:t>编辑交易所信息</w:t>
            </w:r>
          </w:p>
        </w:tc>
      </w:tr>
      <w:tr w:rsidR="00123BFB" w:rsidRPr="00C630D1" w14:paraId="5BD50CF7" w14:textId="77777777" w:rsidTr="008F7B72">
        <w:trPr>
          <w:jc w:val="center"/>
        </w:trPr>
        <w:tc>
          <w:tcPr>
            <w:tcW w:w="1548" w:type="dxa"/>
            <w:shd w:val="clear" w:color="auto" w:fill="A6A6A6"/>
          </w:tcPr>
          <w:p w14:paraId="69D12C77" w14:textId="77777777" w:rsidR="00123BFB" w:rsidRPr="00C630D1" w:rsidRDefault="00123BFB"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18A3B7F6" w14:textId="77777777" w:rsidR="00123BFB" w:rsidRPr="00C630D1" w:rsidRDefault="00123BFB" w:rsidP="008F7B72">
            <w:pPr>
              <w:spacing w:line="400" w:lineRule="exact"/>
              <w:rPr>
                <w:rFonts w:ascii="宋体" w:hAnsi="宋体"/>
                <w:szCs w:val="21"/>
              </w:rPr>
            </w:pPr>
            <w:r>
              <w:rPr>
                <w:rFonts w:ascii="宋体" w:hAnsi="宋体" w:hint="eastAsia"/>
                <w:szCs w:val="21"/>
              </w:rPr>
              <w:t>无</w:t>
            </w:r>
          </w:p>
        </w:tc>
      </w:tr>
      <w:tr w:rsidR="00123BFB" w:rsidRPr="00C630D1" w14:paraId="2717E9DD" w14:textId="77777777" w:rsidTr="008F7B72">
        <w:trPr>
          <w:jc w:val="center"/>
        </w:trPr>
        <w:tc>
          <w:tcPr>
            <w:tcW w:w="1548" w:type="dxa"/>
            <w:shd w:val="clear" w:color="auto" w:fill="A6A6A6"/>
          </w:tcPr>
          <w:p w14:paraId="175F4D34" w14:textId="77777777" w:rsidR="00123BFB" w:rsidRPr="00C630D1" w:rsidRDefault="00123BFB"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3E2185D4" w14:textId="77777777" w:rsidR="00123BFB" w:rsidRPr="00C630D1" w:rsidRDefault="00123BFB" w:rsidP="008F7B72">
            <w:pPr>
              <w:spacing w:line="400" w:lineRule="exact"/>
              <w:rPr>
                <w:rFonts w:ascii="宋体" w:hAnsi="宋体"/>
                <w:szCs w:val="21"/>
              </w:rPr>
            </w:pPr>
            <w:r>
              <w:rPr>
                <w:rFonts w:ascii="宋体" w:hAnsi="宋体" w:hint="eastAsia"/>
                <w:szCs w:val="21"/>
              </w:rPr>
              <w:t>无</w:t>
            </w:r>
          </w:p>
        </w:tc>
      </w:tr>
      <w:tr w:rsidR="00123BFB" w:rsidRPr="00C630D1" w14:paraId="7D856585" w14:textId="77777777" w:rsidTr="008F7B72">
        <w:trPr>
          <w:jc w:val="center"/>
        </w:trPr>
        <w:tc>
          <w:tcPr>
            <w:tcW w:w="1548" w:type="dxa"/>
            <w:shd w:val="clear" w:color="auto" w:fill="A6A6A6"/>
          </w:tcPr>
          <w:p w14:paraId="5B738093" w14:textId="77777777" w:rsidR="00123BFB" w:rsidRPr="00C630D1" w:rsidRDefault="00123BFB"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79187791" w14:textId="77777777" w:rsidR="00123BFB" w:rsidRDefault="00123BFB" w:rsidP="008F7B72">
            <w:pPr>
              <w:spacing w:before="60" w:after="60" w:line="400" w:lineRule="exact"/>
              <w:jc w:val="left"/>
              <w:rPr>
                <w:rFonts w:ascii="宋体" w:hAnsi="宋体"/>
                <w:b/>
                <w:szCs w:val="21"/>
              </w:rPr>
            </w:pPr>
            <w:r>
              <w:rPr>
                <w:rFonts w:ascii="宋体" w:hAnsi="宋体" w:hint="eastAsia"/>
                <w:b/>
                <w:szCs w:val="21"/>
              </w:rPr>
              <w:t>【设置要素】</w:t>
            </w:r>
          </w:p>
          <w:p w14:paraId="3AAFF2A8" w14:textId="77777777" w:rsidR="00123BFB" w:rsidRDefault="00123BFB" w:rsidP="008F7B72">
            <w:pPr>
              <w:spacing w:before="60" w:after="60" w:line="400" w:lineRule="exact"/>
              <w:jc w:val="left"/>
              <w:rPr>
                <w:rFonts w:ascii="宋体" w:hAnsi="宋体"/>
                <w:szCs w:val="21"/>
              </w:rPr>
            </w:pPr>
            <w:r>
              <w:rPr>
                <w:rFonts w:ascii="宋体" w:hAnsi="宋体" w:hint="eastAsia"/>
                <w:szCs w:val="21"/>
              </w:rPr>
              <w:t>交易所</w:t>
            </w:r>
            <w:r>
              <w:rPr>
                <w:rFonts w:ascii="宋体" w:hAnsi="宋体"/>
                <w:szCs w:val="21"/>
              </w:rPr>
              <w:t>代码</w:t>
            </w:r>
            <w:r>
              <w:rPr>
                <w:rFonts w:ascii="宋体" w:hAnsi="宋体" w:hint="eastAsia"/>
                <w:szCs w:val="21"/>
              </w:rPr>
              <w:t>：</w:t>
            </w:r>
            <w:r>
              <w:rPr>
                <w:rFonts w:ascii="宋体" w:hAnsi="宋体"/>
                <w:szCs w:val="21"/>
              </w:rPr>
              <w:t>输入框</w:t>
            </w:r>
          </w:p>
          <w:p w14:paraId="0AFCEFFA" w14:textId="77777777" w:rsidR="00123BFB" w:rsidRDefault="00123BFB" w:rsidP="008F7B72">
            <w:pPr>
              <w:spacing w:before="60" w:after="60" w:line="400" w:lineRule="exact"/>
              <w:jc w:val="left"/>
              <w:rPr>
                <w:rFonts w:ascii="宋体" w:hAnsi="宋体"/>
                <w:szCs w:val="21"/>
              </w:rPr>
            </w:pPr>
            <w:r>
              <w:rPr>
                <w:rFonts w:ascii="宋体" w:hAnsi="宋体"/>
                <w:szCs w:val="21"/>
              </w:rPr>
              <w:t>交易所名称</w:t>
            </w:r>
            <w:r>
              <w:rPr>
                <w:rFonts w:ascii="宋体" w:hAnsi="宋体" w:hint="eastAsia"/>
                <w:szCs w:val="21"/>
              </w:rPr>
              <w:t>：</w:t>
            </w:r>
            <w:r>
              <w:rPr>
                <w:rFonts w:ascii="宋体" w:hAnsi="宋体"/>
                <w:szCs w:val="21"/>
              </w:rPr>
              <w:t>输入框</w:t>
            </w:r>
          </w:p>
          <w:p w14:paraId="248EEE3D" w14:textId="77777777" w:rsidR="00123BFB" w:rsidRDefault="00123BFB" w:rsidP="008F7B72">
            <w:pPr>
              <w:spacing w:before="60" w:after="60" w:line="400" w:lineRule="exact"/>
              <w:jc w:val="left"/>
              <w:rPr>
                <w:rFonts w:ascii="宋体" w:hAnsi="宋体"/>
                <w:szCs w:val="21"/>
              </w:rPr>
            </w:pPr>
            <w:r>
              <w:rPr>
                <w:rFonts w:ascii="宋体" w:hAnsi="宋体"/>
                <w:szCs w:val="21"/>
              </w:rPr>
              <w:t>全称</w:t>
            </w:r>
            <w:r>
              <w:rPr>
                <w:rFonts w:ascii="宋体" w:hAnsi="宋体" w:hint="eastAsia"/>
                <w:szCs w:val="21"/>
              </w:rPr>
              <w:t>：</w:t>
            </w:r>
            <w:r>
              <w:rPr>
                <w:rFonts w:ascii="宋体" w:hAnsi="宋体"/>
                <w:szCs w:val="21"/>
              </w:rPr>
              <w:t>输入框</w:t>
            </w:r>
          </w:p>
          <w:p w14:paraId="1A565847" w14:textId="77777777" w:rsidR="00123BFB" w:rsidRPr="00F00113" w:rsidRDefault="00123BFB" w:rsidP="008F7B72">
            <w:pPr>
              <w:spacing w:before="60" w:after="60" w:line="400" w:lineRule="exact"/>
              <w:jc w:val="left"/>
              <w:rPr>
                <w:rFonts w:ascii="宋体" w:hAnsi="宋体"/>
                <w:szCs w:val="21"/>
              </w:rPr>
            </w:pPr>
            <w:r>
              <w:rPr>
                <w:rFonts w:ascii="宋体" w:hAnsi="宋体"/>
                <w:szCs w:val="21"/>
              </w:rPr>
              <w:lastRenderedPageBreak/>
              <w:t>英文名称</w:t>
            </w:r>
            <w:r>
              <w:rPr>
                <w:rFonts w:ascii="宋体" w:hAnsi="宋体" w:hint="eastAsia"/>
                <w:szCs w:val="21"/>
              </w:rPr>
              <w:t>：</w:t>
            </w:r>
            <w:r>
              <w:rPr>
                <w:rFonts w:ascii="宋体" w:hAnsi="宋体"/>
                <w:szCs w:val="21"/>
              </w:rPr>
              <w:t>输入框</w:t>
            </w:r>
            <w:r>
              <w:rPr>
                <w:rFonts w:ascii="宋体" w:hAnsi="宋体" w:hint="eastAsia"/>
                <w:szCs w:val="21"/>
              </w:rPr>
              <w:t>，</w:t>
            </w:r>
            <w:r>
              <w:rPr>
                <w:rFonts w:ascii="宋体" w:hAnsi="宋体"/>
                <w:szCs w:val="21"/>
              </w:rPr>
              <w:t>非必选项</w:t>
            </w:r>
          </w:p>
        </w:tc>
      </w:tr>
      <w:tr w:rsidR="00123BFB" w:rsidRPr="00C630D1" w14:paraId="5F0F1AFA" w14:textId="77777777" w:rsidTr="008F7B72">
        <w:trPr>
          <w:jc w:val="center"/>
        </w:trPr>
        <w:tc>
          <w:tcPr>
            <w:tcW w:w="1548" w:type="dxa"/>
            <w:shd w:val="clear" w:color="auto" w:fill="A6A6A6"/>
          </w:tcPr>
          <w:p w14:paraId="01949555" w14:textId="77777777" w:rsidR="00123BFB" w:rsidRPr="00C630D1" w:rsidRDefault="00123BFB" w:rsidP="008F7B72">
            <w:pPr>
              <w:spacing w:line="400" w:lineRule="exact"/>
              <w:rPr>
                <w:rFonts w:ascii="宋体" w:hAnsi="宋体"/>
                <w:color w:val="000000"/>
                <w:szCs w:val="21"/>
              </w:rPr>
            </w:pPr>
            <w:r w:rsidRPr="00C630D1">
              <w:rPr>
                <w:rFonts w:ascii="宋体" w:hAnsi="宋体" w:hint="eastAsia"/>
                <w:color w:val="000000"/>
                <w:szCs w:val="21"/>
              </w:rPr>
              <w:lastRenderedPageBreak/>
              <w:t>业务逻辑</w:t>
            </w:r>
          </w:p>
        </w:tc>
        <w:tc>
          <w:tcPr>
            <w:tcW w:w="9714" w:type="dxa"/>
            <w:gridSpan w:val="3"/>
          </w:tcPr>
          <w:p w14:paraId="3C3194A7" w14:textId="77777777" w:rsidR="00123BFB" w:rsidRDefault="00123BFB" w:rsidP="008F7B72">
            <w:pPr>
              <w:rPr>
                <w:rFonts w:ascii="宋体" w:hAnsi="宋体"/>
                <w:b/>
                <w:szCs w:val="21"/>
              </w:rPr>
            </w:pPr>
            <w:r w:rsidRPr="00946BE4">
              <w:rPr>
                <w:rFonts w:ascii="宋体" w:hAnsi="宋体" w:hint="eastAsia"/>
                <w:b/>
                <w:szCs w:val="21"/>
              </w:rPr>
              <w:t>【功能操作要求】</w:t>
            </w:r>
          </w:p>
          <w:p w14:paraId="55209C0A" w14:textId="2D3F49F3" w:rsidR="00123BFB" w:rsidRPr="00861A22" w:rsidRDefault="00FB2CD9" w:rsidP="008F7B72">
            <w:pPr>
              <w:rPr>
                <w:rFonts w:ascii="宋体" w:hAnsi="宋体"/>
                <w:szCs w:val="21"/>
              </w:rPr>
            </w:pPr>
            <w:r>
              <w:rPr>
                <w:rFonts w:ascii="宋体" w:hAnsi="宋体"/>
                <w:szCs w:val="21"/>
              </w:rPr>
              <w:t>提交修改</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点击后提交已更改内容</w:t>
            </w:r>
          </w:p>
        </w:tc>
      </w:tr>
      <w:tr w:rsidR="00123BFB" w:rsidRPr="00C630D1" w14:paraId="78BCE862" w14:textId="77777777" w:rsidTr="008F7B72">
        <w:trPr>
          <w:jc w:val="center"/>
        </w:trPr>
        <w:tc>
          <w:tcPr>
            <w:tcW w:w="1548" w:type="dxa"/>
            <w:shd w:val="clear" w:color="auto" w:fill="A6A6A6"/>
          </w:tcPr>
          <w:p w14:paraId="618ABF83" w14:textId="77777777" w:rsidR="00123BFB" w:rsidRPr="00C630D1" w:rsidRDefault="00123BFB"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22E1E480" w14:textId="77777777" w:rsidR="00123BFB" w:rsidRPr="00E55CB4" w:rsidRDefault="00123BFB" w:rsidP="008F7B72">
            <w:pPr>
              <w:spacing w:line="400" w:lineRule="exact"/>
              <w:rPr>
                <w:rFonts w:ascii="宋体" w:hAnsi="宋体"/>
                <w:b/>
                <w:szCs w:val="21"/>
              </w:rPr>
            </w:pPr>
            <w:r w:rsidRPr="00E55CB4">
              <w:rPr>
                <w:rFonts w:ascii="宋体" w:hAnsi="宋体" w:hint="eastAsia"/>
                <w:b/>
                <w:szCs w:val="21"/>
              </w:rPr>
              <w:t>【基础资料】</w:t>
            </w:r>
          </w:p>
          <w:p w14:paraId="4F07C928" w14:textId="3E79E23D" w:rsidR="00123BFB" w:rsidRPr="00C630D1" w:rsidRDefault="00BF2653" w:rsidP="008F7B72">
            <w:pPr>
              <w:spacing w:line="400" w:lineRule="exact"/>
              <w:rPr>
                <w:rFonts w:ascii="宋体" w:hAnsi="宋体"/>
                <w:szCs w:val="21"/>
              </w:rPr>
            </w:pPr>
            <w:r>
              <w:rPr>
                <w:rFonts w:ascii="宋体" w:hAnsi="宋体"/>
                <w:szCs w:val="21"/>
              </w:rPr>
              <w:t>交易所代码</w:t>
            </w:r>
            <w:r>
              <w:rPr>
                <w:rFonts w:ascii="宋体" w:hAnsi="宋体" w:hint="eastAsia"/>
                <w:szCs w:val="21"/>
              </w:rPr>
              <w:t>、</w:t>
            </w:r>
            <w:r>
              <w:rPr>
                <w:rFonts w:ascii="宋体" w:hAnsi="宋体"/>
                <w:szCs w:val="21"/>
              </w:rPr>
              <w:t>交易所名称</w:t>
            </w:r>
            <w:r>
              <w:rPr>
                <w:rFonts w:ascii="宋体" w:hAnsi="宋体" w:hint="eastAsia"/>
                <w:szCs w:val="21"/>
              </w:rPr>
              <w:t>、</w:t>
            </w:r>
            <w:r>
              <w:rPr>
                <w:rFonts w:ascii="宋体" w:hAnsi="宋体"/>
                <w:szCs w:val="21"/>
              </w:rPr>
              <w:t>全称</w:t>
            </w:r>
            <w:r>
              <w:rPr>
                <w:rFonts w:ascii="宋体" w:hAnsi="宋体" w:hint="eastAsia"/>
                <w:szCs w:val="21"/>
              </w:rPr>
              <w:t>、</w:t>
            </w:r>
            <w:r>
              <w:rPr>
                <w:rFonts w:ascii="宋体" w:hAnsi="宋体"/>
                <w:szCs w:val="21"/>
              </w:rPr>
              <w:t>英文名称</w:t>
            </w:r>
          </w:p>
        </w:tc>
      </w:tr>
      <w:tr w:rsidR="00123BFB" w:rsidRPr="00C630D1" w14:paraId="2F986E65" w14:textId="77777777" w:rsidTr="008F7B72">
        <w:trPr>
          <w:jc w:val="center"/>
        </w:trPr>
        <w:tc>
          <w:tcPr>
            <w:tcW w:w="1548" w:type="dxa"/>
            <w:shd w:val="clear" w:color="auto" w:fill="A6A6A6"/>
          </w:tcPr>
          <w:p w14:paraId="022BE42D" w14:textId="77777777" w:rsidR="00123BFB" w:rsidRPr="00C630D1" w:rsidRDefault="00123BFB"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68DD4D77" w14:textId="77777777" w:rsidR="00123BFB" w:rsidRDefault="00123BFB" w:rsidP="008F7B72">
            <w:pPr>
              <w:spacing w:line="400" w:lineRule="exact"/>
              <w:rPr>
                <w:rFonts w:ascii="宋体" w:hAnsi="宋体"/>
                <w:szCs w:val="21"/>
              </w:rPr>
            </w:pPr>
            <w:r>
              <w:rPr>
                <w:rFonts w:ascii="宋体" w:hAnsi="宋体"/>
                <w:szCs w:val="21"/>
              </w:rPr>
              <w:t>操作员具有</w:t>
            </w:r>
            <w:r>
              <w:rPr>
                <w:rFonts w:ascii="宋体" w:hAnsi="宋体" w:hint="eastAsia"/>
                <w:szCs w:val="21"/>
              </w:rPr>
              <w:t>【基础设置】菜单权限</w:t>
            </w:r>
          </w:p>
          <w:p w14:paraId="0CF1B424" w14:textId="77777777" w:rsidR="00123BFB" w:rsidRPr="000A3B83" w:rsidRDefault="00123BFB" w:rsidP="008F7B72">
            <w:pPr>
              <w:spacing w:line="400" w:lineRule="exact"/>
              <w:rPr>
                <w:rFonts w:ascii="宋体" w:hAnsi="宋体"/>
                <w:szCs w:val="21"/>
              </w:rPr>
            </w:pPr>
            <w:r>
              <w:rPr>
                <w:rFonts w:ascii="宋体" w:hAnsi="宋体"/>
                <w:szCs w:val="21"/>
              </w:rPr>
              <w:t>操作员具有</w:t>
            </w:r>
            <w:r>
              <w:rPr>
                <w:rFonts w:ascii="宋体" w:hAnsi="宋体" w:hint="eastAsia"/>
                <w:szCs w:val="21"/>
              </w:rPr>
              <w:t>【交易所管理】功能权限</w:t>
            </w:r>
          </w:p>
        </w:tc>
      </w:tr>
      <w:tr w:rsidR="00123BFB" w:rsidRPr="00C630D1" w14:paraId="4729640D" w14:textId="77777777" w:rsidTr="008F7B72">
        <w:trPr>
          <w:jc w:val="center"/>
        </w:trPr>
        <w:tc>
          <w:tcPr>
            <w:tcW w:w="1548" w:type="dxa"/>
            <w:shd w:val="clear" w:color="auto" w:fill="A6A6A6"/>
          </w:tcPr>
          <w:p w14:paraId="05CFDDB4" w14:textId="77777777" w:rsidR="00123BFB" w:rsidRPr="00C630D1" w:rsidRDefault="00123BFB"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12790109" w14:textId="77777777" w:rsidR="00123BFB" w:rsidRPr="00C630D1" w:rsidRDefault="00123BFB" w:rsidP="008F7B72">
            <w:pPr>
              <w:spacing w:line="400" w:lineRule="atLeast"/>
              <w:rPr>
                <w:rFonts w:ascii="宋体" w:hAnsi="宋体"/>
                <w:szCs w:val="21"/>
              </w:rPr>
            </w:pPr>
            <w:r>
              <w:rPr>
                <w:rFonts w:ascii="宋体" w:hAnsi="宋体"/>
                <w:szCs w:val="21"/>
              </w:rPr>
              <w:t>无</w:t>
            </w:r>
          </w:p>
        </w:tc>
      </w:tr>
      <w:tr w:rsidR="00123BFB" w:rsidRPr="00C630D1" w14:paraId="365EB4EC" w14:textId="77777777" w:rsidTr="008F7B72">
        <w:trPr>
          <w:jc w:val="center"/>
        </w:trPr>
        <w:tc>
          <w:tcPr>
            <w:tcW w:w="1548" w:type="dxa"/>
            <w:shd w:val="clear" w:color="auto" w:fill="A6A6A6"/>
          </w:tcPr>
          <w:p w14:paraId="19F01FE4" w14:textId="77777777" w:rsidR="00123BFB" w:rsidRPr="00C630D1" w:rsidRDefault="00123BFB"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2C042726" w14:textId="77777777" w:rsidR="00123BFB" w:rsidRPr="00C630D1" w:rsidRDefault="00123BFB" w:rsidP="008F7B72">
            <w:pPr>
              <w:spacing w:line="400" w:lineRule="exact"/>
              <w:rPr>
                <w:rFonts w:ascii="宋体" w:hAnsi="宋体"/>
                <w:szCs w:val="21"/>
              </w:rPr>
            </w:pPr>
            <w:r>
              <w:rPr>
                <w:rFonts w:ascii="宋体" w:hAnsi="宋体" w:hint="eastAsia"/>
                <w:szCs w:val="21"/>
              </w:rPr>
              <w:t>无</w:t>
            </w:r>
          </w:p>
        </w:tc>
      </w:tr>
    </w:tbl>
    <w:p w14:paraId="68F5E26E" w14:textId="77777777" w:rsidR="00FC0F69" w:rsidRPr="00FC0F69" w:rsidRDefault="00FC0F69" w:rsidP="00FC0F69"/>
    <w:p w14:paraId="4339F655" w14:textId="77777777" w:rsidR="00F22F60" w:rsidRDefault="00F22F60" w:rsidP="00786169">
      <w:pPr>
        <w:pStyle w:val="4"/>
      </w:pPr>
      <w:r>
        <w:t>品种管理</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B45CFA" w:rsidRPr="00C630D1" w14:paraId="7AC722DC" w14:textId="77777777" w:rsidTr="008F7B72">
        <w:trPr>
          <w:jc w:val="center"/>
        </w:trPr>
        <w:tc>
          <w:tcPr>
            <w:tcW w:w="1548" w:type="dxa"/>
            <w:shd w:val="clear" w:color="auto" w:fill="A6A6A6"/>
          </w:tcPr>
          <w:p w14:paraId="25CA326B"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58FCF16F" w14:textId="77777777" w:rsidR="00B45CFA" w:rsidRPr="00C630D1" w:rsidRDefault="00B45CFA" w:rsidP="008F7B72">
            <w:pPr>
              <w:spacing w:line="400" w:lineRule="exact"/>
              <w:rPr>
                <w:rFonts w:ascii="宋体" w:hAnsi="宋体"/>
                <w:szCs w:val="21"/>
              </w:rPr>
            </w:pPr>
          </w:p>
        </w:tc>
      </w:tr>
      <w:tr w:rsidR="00B45CFA" w:rsidRPr="00C630D1" w14:paraId="2C198ED7" w14:textId="77777777" w:rsidTr="008F7B72">
        <w:trPr>
          <w:jc w:val="center"/>
        </w:trPr>
        <w:tc>
          <w:tcPr>
            <w:tcW w:w="1548" w:type="dxa"/>
            <w:shd w:val="clear" w:color="auto" w:fill="A6A6A6"/>
          </w:tcPr>
          <w:p w14:paraId="44915592"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168CA16D" w14:textId="6BA76E41" w:rsidR="00B45CFA" w:rsidRPr="00C630D1" w:rsidRDefault="00113F78" w:rsidP="008F7B72">
            <w:pPr>
              <w:spacing w:line="400" w:lineRule="exact"/>
              <w:rPr>
                <w:rFonts w:ascii="宋体" w:hAnsi="宋体"/>
                <w:szCs w:val="21"/>
              </w:rPr>
            </w:pPr>
            <w:r>
              <w:rPr>
                <w:rFonts w:ascii="宋体" w:hAnsi="宋体"/>
                <w:szCs w:val="21"/>
              </w:rPr>
              <w:t>品种管理</w:t>
            </w:r>
          </w:p>
        </w:tc>
      </w:tr>
      <w:tr w:rsidR="00B45CFA" w:rsidRPr="00C630D1" w14:paraId="56A6706E" w14:textId="77777777" w:rsidTr="008F7B72">
        <w:trPr>
          <w:jc w:val="center"/>
        </w:trPr>
        <w:tc>
          <w:tcPr>
            <w:tcW w:w="1548" w:type="dxa"/>
            <w:shd w:val="clear" w:color="auto" w:fill="A6A6A6"/>
          </w:tcPr>
          <w:p w14:paraId="6B89A971"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1B363E01" w14:textId="77777777" w:rsidR="00B45CFA" w:rsidRPr="00C630D1" w:rsidRDefault="00B45CFA"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0AF559D9" w14:textId="77777777" w:rsidR="00B45CFA" w:rsidRPr="00C630D1" w:rsidRDefault="00B45CFA"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01849721" w14:textId="0329D766" w:rsidR="00B45CFA" w:rsidRPr="00C630D1" w:rsidRDefault="00B45CFA" w:rsidP="008F7B72">
            <w:pPr>
              <w:spacing w:line="400" w:lineRule="exact"/>
              <w:rPr>
                <w:rFonts w:ascii="宋体" w:hAnsi="宋体"/>
                <w:szCs w:val="21"/>
              </w:rPr>
            </w:pPr>
            <w:r w:rsidRPr="00C630D1">
              <w:rPr>
                <w:rFonts w:ascii="宋体" w:hAnsi="宋体"/>
                <w:szCs w:val="21"/>
              </w:rPr>
              <w:t>20</w:t>
            </w:r>
            <w:r w:rsidR="00253A04">
              <w:rPr>
                <w:rFonts w:ascii="宋体" w:hAnsi="宋体" w:hint="eastAsia"/>
                <w:szCs w:val="21"/>
              </w:rPr>
              <w:t>17-8-15</w:t>
            </w:r>
          </w:p>
        </w:tc>
      </w:tr>
      <w:tr w:rsidR="00B45CFA" w:rsidRPr="00C630D1" w14:paraId="51CC76BF" w14:textId="77777777" w:rsidTr="008F7B72">
        <w:trPr>
          <w:jc w:val="center"/>
        </w:trPr>
        <w:tc>
          <w:tcPr>
            <w:tcW w:w="1548" w:type="dxa"/>
            <w:shd w:val="clear" w:color="auto" w:fill="A6A6A6"/>
          </w:tcPr>
          <w:p w14:paraId="4A340294"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4853CC2B" w14:textId="34B46024" w:rsidR="00B45CFA" w:rsidRPr="00C630D1" w:rsidRDefault="001D3FBF" w:rsidP="008F7B72">
            <w:pPr>
              <w:spacing w:line="400" w:lineRule="exact"/>
              <w:rPr>
                <w:rFonts w:ascii="宋体" w:hAnsi="宋体"/>
                <w:szCs w:val="21"/>
              </w:rPr>
            </w:pPr>
            <w:r>
              <w:rPr>
                <w:rFonts w:ascii="宋体" w:hAnsi="宋体"/>
                <w:szCs w:val="21"/>
              </w:rPr>
              <w:t>品种的</w:t>
            </w:r>
            <w:proofErr w:type="gramStart"/>
            <w:r>
              <w:rPr>
                <w:rFonts w:ascii="宋体" w:hAnsi="宋体"/>
                <w:szCs w:val="21"/>
              </w:rPr>
              <w:t>增删改查</w:t>
            </w:r>
            <w:proofErr w:type="gramEnd"/>
          </w:p>
        </w:tc>
      </w:tr>
      <w:tr w:rsidR="00B45CFA" w:rsidRPr="00C630D1" w14:paraId="0F115A46" w14:textId="77777777" w:rsidTr="008F7B72">
        <w:trPr>
          <w:jc w:val="center"/>
        </w:trPr>
        <w:tc>
          <w:tcPr>
            <w:tcW w:w="1548" w:type="dxa"/>
            <w:shd w:val="clear" w:color="auto" w:fill="A6A6A6"/>
          </w:tcPr>
          <w:p w14:paraId="2BF45128"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56DA4837" w14:textId="77777777" w:rsidR="00B45CFA" w:rsidRPr="00C630D1" w:rsidRDefault="00B45CFA" w:rsidP="008F7B72">
            <w:pPr>
              <w:spacing w:line="400" w:lineRule="exact"/>
              <w:rPr>
                <w:rFonts w:ascii="宋体" w:hAnsi="宋体"/>
                <w:szCs w:val="21"/>
              </w:rPr>
            </w:pPr>
            <w:r>
              <w:rPr>
                <w:rFonts w:ascii="宋体" w:hAnsi="宋体" w:hint="eastAsia"/>
                <w:szCs w:val="21"/>
              </w:rPr>
              <w:t>无</w:t>
            </w:r>
          </w:p>
        </w:tc>
      </w:tr>
      <w:tr w:rsidR="00B45CFA" w:rsidRPr="00C630D1" w14:paraId="19B02248" w14:textId="77777777" w:rsidTr="008F7B72">
        <w:trPr>
          <w:jc w:val="center"/>
        </w:trPr>
        <w:tc>
          <w:tcPr>
            <w:tcW w:w="1548" w:type="dxa"/>
            <w:shd w:val="clear" w:color="auto" w:fill="A6A6A6"/>
          </w:tcPr>
          <w:p w14:paraId="27C0DF50"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2D43B62A" w14:textId="77777777" w:rsidR="00B45CFA" w:rsidRPr="00C630D1" w:rsidRDefault="00B45CFA" w:rsidP="008F7B72">
            <w:pPr>
              <w:spacing w:line="400" w:lineRule="exact"/>
              <w:rPr>
                <w:rFonts w:ascii="宋体" w:hAnsi="宋体"/>
                <w:szCs w:val="21"/>
              </w:rPr>
            </w:pPr>
            <w:r>
              <w:rPr>
                <w:rFonts w:ascii="宋体" w:hAnsi="宋体" w:hint="eastAsia"/>
                <w:szCs w:val="21"/>
              </w:rPr>
              <w:t>无</w:t>
            </w:r>
          </w:p>
        </w:tc>
      </w:tr>
      <w:tr w:rsidR="00B45CFA" w:rsidRPr="00C630D1" w14:paraId="74A9A97D" w14:textId="77777777" w:rsidTr="008F7B72">
        <w:trPr>
          <w:jc w:val="center"/>
        </w:trPr>
        <w:tc>
          <w:tcPr>
            <w:tcW w:w="1548" w:type="dxa"/>
            <w:shd w:val="clear" w:color="auto" w:fill="A6A6A6"/>
          </w:tcPr>
          <w:p w14:paraId="151FE067"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02F08465" w14:textId="77777777" w:rsidR="00B45CFA" w:rsidRDefault="00B45CFA" w:rsidP="008F7B72">
            <w:pPr>
              <w:spacing w:before="60" w:after="60" w:line="400" w:lineRule="exact"/>
              <w:jc w:val="left"/>
              <w:rPr>
                <w:rFonts w:ascii="宋体" w:hAnsi="宋体"/>
                <w:b/>
                <w:szCs w:val="21"/>
              </w:rPr>
            </w:pPr>
            <w:r>
              <w:rPr>
                <w:rFonts w:ascii="宋体" w:hAnsi="宋体" w:hint="eastAsia"/>
                <w:b/>
                <w:szCs w:val="21"/>
              </w:rPr>
              <w:t>【设置要素】</w:t>
            </w:r>
          </w:p>
          <w:p w14:paraId="5BDB4EF2" w14:textId="11D9EA42" w:rsidR="00FF6287" w:rsidRDefault="00FF6287" w:rsidP="00FF6287">
            <w:pPr>
              <w:spacing w:before="60" w:after="60" w:line="400" w:lineRule="exact"/>
              <w:jc w:val="left"/>
              <w:rPr>
                <w:rFonts w:ascii="宋体" w:hAnsi="宋体"/>
                <w:szCs w:val="21"/>
              </w:rPr>
            </w:pPr>
            <w:r>
              <w:rPr>
                <w:rFonts w:ascii="宋体" w:hAnsi="宋体"/>
                <w:szCs w:val="21"/>
              </w:rPr>
              <w:t>搜索条件</w:t>
            </w:r>
            <w:r>
              <w:rPr>
                <w:rFonts w:ascii="宋体" w:hAnsi="宋体" w:hint="eastAsia"/>
                <w:szCs w:val="21"/>
              </w:rPr>
              <w:t>：</w:t>
            </w:r>
            <w:r>
              <w:rPr>
                <w:rFonts w:ascii="宋体" w:hAnsi="宋体"/>
                <w:szCs w:val="21"/>
              </w:rPr>
              <w:t>下拉框</w:t>
            </w:r>
            <w:r>
              <w:rPr>
                <w:rFonts w:ascii="宋体" w:hAnsi="宋体" w:hint="eastAsia"/>
                <w:szCs w:val="21"/>
              </w:rPr>
              <w:t>，</w:t>
            </w:r>
            <w:r>
              <w:rPr>
                <w:rFonts w:ascii="宋体" w:hAnsi="宋体"/>
                <w:szCs w:val="21"/>
              </w:rPr>
              <w:t>下拉</w:t>
            </w:r>
            <w:proofErr w:type="gramStart"/>
            <w:r>
              <w:rPr>
                <w:rFonts w:ascii="宋体" w:hAnsi="宋体"/>
                <w:szCs w:val="21"/>
              </w:rPr>
              <w:t>框内容</w:t>
            </w:r>
            <w:proofErr w:type="gramEnd"/>
            <w:r>
              <w:rPr>
                <w:rFonts w:ascii="宋体" w:hAnsi="宋体" w:hint="eastAsia"/>
                <w:szCs w:val="21"/>
              </w:rPr>
              <w:t>为全部、品种代码、</w:t>
            </w:r>
            <w:r>
              <w:rPr>
                <w:rFonts w:ascii="宋体" w:hAnsi="宋体"/>
                <w:szCs w:val="21"/>
              </w:rPr>
              <w:t>品种名称</w:t>
            </w:r>
            <w:r>
              <w:rPr>
                <w:rFonts w:ascii="宋体" w:hAnsi="宋体" w:hint="eastAsia"/>
                <w:szCs w:val="21"/>
              </w:rPr>
              <w:t>、单位、交易所代码</w:t>
            </w:r>
          </w:p>
          <w:p w14:paraId="6013DA46" w14:textId="077085E4" w:rsidR="00B45CFA" w:rsidRPr="00DC1BF5" w:rsidRDefault="00FF6287" w:rsidP="00FF6287">
            <w:pPr>
              <w:spacing w:before="60" w:after="60" w:line="400" w:lineRule="exact"/>
              <w:jc w:val="left"/>
              <w:rPr>
                <w:rFonts w:ascii="宋体" w:hAnsi="宋体"/>
                <w:szCs w:val="21"/>
              </w:rPr>
            </w:pPr>
            <w:r>
              <w:rPr>
                <w:rFonts w:ascii="宋体" w:hAnsi="宋体"/>
                <w:szCs w:val="21"/>
              </w:rPr>
              <w:t>搜索框</w:t>
            </w:r>
            <w:r>
              <w:rPr>
                <w:rFonts w:ascii="宋体" w:hAnsi="宋体" w:hint="eastAsia"/>
                <w:szCs w:val="21"/>
              </w:rPr>
              <w:t>：输入框，提示文字为“请输入...”</w:t>
            </w:r>
          </w:p>
        </w:tc>
      </w:tr>
      <w:tr w:rsidR="00B45CFA" w:rsidRPr="00C630D1" w14:paraId="5D0C7BD6" w14:textId="77777777" w:rsidTr="008F7B72">
        <w:trPr>
          <w:jc w:val="center"/>
        </w:trPr>
        <w:tc>
          <w:tcPr>
            <w:tcW w:w="1548" w:type="dxa"/>
            <w:shd w:val="clear" w:color="auto" w:fill="A6A6A6"/>
          </w:tcPr>
          <w:p w14:paraId="2BD80D22"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1A7C9A69" w14:textId="77777777" w:rsidR="00B45CFA" w:rsidRDefault="00B45CFA" w:rsidP="008F7B72">
            <w:pPr>
              <w:rPr>
                <w:rFonts w:ascii="宋体" w:hAnsi="宋体"/>
                <w:b/>
                <w:szCs w:val="21"/>
              </w:rPr>
            </w:pPr>
            <w:r w:rsidRPr="00946BE4">
              <w:rPr>
                <w:rFonts w:ascii="宋体" w:hAnsi="宋体" w:hint="eastAsia"/>
                <w:b/>
                <w:szCs w:val="21"/>
              </w:rPr>
              <w:t>【功能操作要求】</w:t>
            </w:r>
          </w:p>
          <w:p w14:paraId="2087FB1A" w14:textId="77777777" w:rsidR="001035D6" w:rsidRPr="0059741A" w:rsidRDefault="001035D6" w:rsidP="001035D6">
            <w:pPr>
              <w:rPr>
                <w:rFonts w:ascii="宋体" w:hAnsi="宋体"/>
                <w:szCs w:val="21"/>
              </w:rPr>
            </w:pPr>
            <w:r>
              <w:rPr>
                <w:rFonts w:ascii="宋体" w:hAnsi="宋体"/>
                <w:szCs w:val="21"/>
              </w:rPr>
              <w:t>搜索</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点击后根据筛选条件进行筛选显示</w:t>
            </w:r>
          </w:p>
          <w:p w14:paraId="1BB8C753" w14:textId="77777777" w:rsidR="001035D6" w:rsidRDefault="001035D6" w:rsidP="001035D6">
            <w:pPr>
              <w:rPr>
                <w:rFonts w:ascii="宋体" w:hAnsi="宋体"/>
                <w:szCs w:val="21"/>
              </w:rPr>
            </w:pPr>
            <w:r>
              <w:rPr>
                <w:rFonts w:ascii="宋体" w:hAnsi="宋体"/>
                <w:szCs w:val="21"/>
              </w:rPr>
              <w:t>复选框</w:t>
            </w:r>
            <w:r>
              <w:rPr>
                <w:rFonts w:ascii="宋体" w:hAnsi="宋体" w:hint="eastAsia"/>
                <w:szCs w:val="21"/>
              </w:rPr>
              <w:t>：</w:t>
            </w:r>
            <w:r>
              <w:rPr>
                <w:rFonts w:ascii="宋体" w:hAnsi="宋体"/>
                <w:szCs w:val="21"/>
              </w:rPr>
              <w:t>checklist</w:t>
            </w:r>
            <w:r>
              <w:rPr>
                <w:rFonts w:ascii="宋体" w:hAnsi="宋体" w:hint="eastAsia"/>
                <w:szCs w:val="21"/>
              </w:rPr>
              <w:t>，</w:t>
            </w:r>
            <w:proofErr w:type="gramStart"/>
            <w:r>
              <w:rPr>
                <w:rFonts w:ascii="宋体" w:hAnsi="宋体" w:hint="eastAsia"/>
                <w:szCs w:val="21"/>
              </w:rPr>
              <w:t>勾选记录</w:t>
            </w:r>
            <w:proofErr w:type="gramEnd"/>
            <w:r>
              <w:rPr>
                <w:rFonts w:ascii="宋体" w:hAnsi="宋体" w:hint="eastAsia"/>
                <w:szCs w:val="21"/>
              </w:rPr>
              <w:t>复选框选中该记录，</w:t>
            </w:r>
            <w:proofErr w:type="gramStart"/>
            <w:r>
              <w:rPr>
                <w:rFonts w:ascii="宋体" w:hAnsi="宋体" w:hint="eastAsia"/>
                <w:szCs w:val="21"/>
              </w:rPr>
              <w:t>取消勾选则</w:t>
            </w:r>
            <w:proofErr w:type="gramEnd"/>
            <w:r>
              <w:rPr>
                <w:rFonts w:ascii="宋体" w:hAnsi="宋体" w:hint="eastAsia"/>
                <w:szCs w:val="21"/>
              </w:rPr>
              <w:t>取消选中该条记录</w:t>
            </w:r>
          </w:p>
          <w:p w14:paraId="1AC37B72" w14:textId="77777777" w:rsidR="001035D6" w:rsidRDefault="001035D6" w:rsidP="001035D6">
            <w:pPr>
              <w:rPr>
                <w:rFonts w:ascii="宋体" w:hAnsi="宋体"/>
                <w:szCs w:val="21"/>
              </w:rPr>
            </w:pPr>
            <w:r>
              <w:rPr>
                <w:rFonts w:ascii="宋体" w:hAnsi="宋体"/>
                <w:szCs w:val="21"/>
              </w:rPr>
              <w:t>刷新</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点击后对当前页面进行刷新</w:t>
            </w:r>
          </w:p>
          <w:p w14:paraId="5863720B" w14:textId="5EDEAFFB" w:rsidR="001035D6" w:rsidRDefault="001035D6" w:rsidP="001035D6">
            <w:pPr>
              <w:rPr>
                <w:rFonts w:ascii="宋体" w:hAnsi="宋体"/>
                <w:szCs w:val="21"/>
              </w:rPr>
            </w:pPr>
            <w:r>
              <w:rPr>
                <w:rFonts w:ascii="宋体" w:hAnsi="宋体"/>
                <w:szCs w:val="21"/>
              </w:rPr>
              <w:t>＋</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点击后弹出新页面添加</w:t>
            </w:r>
            <w:r w:rsidR="00C033C7">
              <w:rPr>
                <w:rFonts w:ascii="宋体" w:hAnsi="宋体" w:hint="eastAsia"/>
                <w:szCs w:val="21"/>
              </w:rPr>
              <w:t>品种</w:t>
            </w:r>
          </w:p>
          <w:p w14:paraId="7A1B0196" w14:textId="036637D3" w:rsidR="001035D6" w:rsidRDefault="001035D6" w:rsidP="001035D6">
            <w:pPr>
              <w:rPr>
                <w:rFonts w:ascii="宋体" w:hAnsi="宋体"/>
                <w:szCs w:val="21"/>
              </w:rPr>
            </w:pPr>
            <w:r>
              <w:rPr>
                <w:rFonts w:ascii="宋体" w:hAnsi="宋体"/>
                <w:szCs w:val="21"/>
              </w:rPr>
              <w:t>删除</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点击后删除已选</w:t>
            </w:r>
            <w:r w:rsidR="00C033C7">
              <w:rPr>
                <w:rFonts w:ascii="宋体" w:hAnsi="宋体"/>
                <w:szCs w:val="21"/>
              </w:rPr>
              <w:t>品种记录</w:t>
            </w:r>
          </w:p>
          <w:p w14:paraId="7918BF6A" w14:textId="77777777" w:rsidR="001035D6" w:rsidRDefault="001035D6" w:rsidP="001035D6">
            <w:pPr>
              <w:rPr>
                <w:rFonts w:ascii="宋体" w:hAnsi="宋体"/>
                <w:szCs w:val="21"/>
              </w:rPr>
            </w:pPr>
            <w:r>
              <w:rPr>
                <w:rFonts w:ascii="宋体" w:hAnsi="宋体"/>
                <w:szCs w:val="21"/>
              </w:rPr>
              <w:t>编辑</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w:t>
            </w:r>
            <w:r>
              <w:rPr>
                <w:rFonts w:ascii="宋体" w:hAnsi="宋体" w:hint="eastAsia"/>
                <w:szCs w:val="21"/>
              </w:rPr>
              <w:t>弹出</w:t>
            </w:r>
            <w:r>
              <w:rPr>
                <w:rFonts w:ascii="宋体" w:hAnsi="宋体"/>
                <w:szCs w:val="21"/>
              </w:rPr>
              <w:t>编辑页面对该记录进行编辑</w:t>
            </w:r>
          </w:p>
          <w:p w14:paraId="393C6571" w14:textId="45744350" w:rsidR="00B45CFA" w:rsidRPr="00861A22" w:rsidRDefault="001035D6" w:rsidP="001035D6">
            <w:pPr>
              <w:rPr>
                <w:rFonts w:ascii="宋体" w:hAnsi="宋体"/>
                <w:szCs w:val="21"/>
              </w:rPr>
            </w:pPr>
            <w:r>
              <w:rPr>
                <w:rFonts w:ascii="宋体" w:hAnsi="宋体" w:hint="eastAsia"/>
                <w:szCs w:val="21"/>
              </w:rPr>
              <w:t>翻页：</w:t>
            </w:r>
            <w:r w:rsidRPr="00713380">
              <w:rPr>
                <w:rFonts w:ascii="宋体" w:hAnsi="宋体" w:hint="eastAsia"/>
                <w:szCs w:val="21"/>
              </w:rPr>
              <w:t>链接按钮，可根据查询结果记录数显示页数，每页</w:t>
            </w:r>
            <w:r>
              <w:rPr>
                <w:rFonts w:ascii="宋体" w:hAnsi="宋体" w:hint="eastAsia"/>
                <w:szCs w:val="21"/>
              </w:rPr>
              <w:t>最多</w:t>
            </w:r>
            <w:r w:rsidRPr="00713380">
              <w:rPr>
                <w:rFonts w:ascii="宋体" w:hAnsi="宋体" w:hint="eastAsia"/>
                <w:szCs w:val="21"/>
              </w:rPr>
              <w:t>显示20条记录</w:t>
            </w:r>
          </w:p>
        </w:tc>
      </w:tr>
      <w:tr w:rsidR="00B45CFA" w:rsidRPr="00C630D1" w14:paraId="57646D6E" w14:textId="77777777" w:rsidTr="008F7B72">
        <w:trPr>
          <w:jc w:val="center"/>
        </w:trPr>
        <w:tc>
          <w:tcPr>
            <w:tcW w:w="1548" w:type="dxa"/>
            <w:shd w:val="clear" w:color="auto" w:fill="A6A6A6"/>
          </w:tcPr>
          <w:p w14:paraId="42F7AE23"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32E0560C" w14:textId="77777777" w:rsidR="00B45CFA" w:rsidRPr="00E55CB4" w:rsidRDefault="00B45CFA" w:rsidP="008F7B72">
            <w:pPr>
              <w:spacing w:line="400" w:lineRule="exact"/>
              <w:rPr>
                <w:rFonts w:ascii="宋体" w:hAnsi="宋体"/>
                <w:b/>
                <w:szCs w:val="21"/>
              </w:rPr>
            </w:pPr>
            <w:r w:rsidRPr="00E55CB4">
              <w:rPr>
                <w:rFonts w:ascii="宋体" w:hAnsi="宋体" w:hint="eastAsia"/>
                <w:b/>
                <w:szCs w:val="21"/>
              </w:rPr>
              <w:t>【基础资料】</w:t>
            </w:r>
          </w:p>
          <w:p w14:paraId="6351E253" w14:textId="0A97BDA1" w:rsidR="00B45CFA" w:rsidRPr="00C630D1" w:rsidRDefault="00FC2538" w:rsidP="008F7B72">
            <w:pPr>
              <w:spacing w:line="400" w:lineRule="exact"/>
              <w:rPr>
                <w:rFonts w:ascii="宋体" w:hAnsi="宋体"/>
                <w:szCs w:val="21"/>
              </w:rPr>
            </w:pPr>
            <w:r>
              <w:rPr>
                <w:rFonts w:ascii="宋体" w:hAnsi="宋体"/>
                <w:szCs w:val="21"/>
              </w:rPr>
              <w:t>品种代码</w:t>
            </w:r>
            <w:r>
              <w:rPr>
                <w:rFonts w:ascii="宋体" w:hAnsi="宋体" w:hint="eastAsia"/>
                <w:szCs w:val="21"/>
              </w:rPr>
              <w:t>、</w:t>
            </w:r>
            <w:r>
              <w:rPr>
                <w:rFonts w:ascii="宋体" w:hAnsi="宋体"/>
                <w:szCs w:val="21"/>
              </w:rPr>
              <w:t>品种名称</w:t>
            </w:r>
            <w:r>
              <w:rPr>
                <w:rFonts w:ascii="宋体" w:hAnsi="宋体" w:hint="eastAsia"/>
                <w:szCs w:val="21"/>
              </w:rPr>
              <w:t>、</w:t>
            </w:r>
            <w:r>
              <w:rPr>
                <w:rFonts w:ascii="宋体" w:hAnsi="宋体"/>
                <w:szCs w:val="21"/>
              </w:rPr>
              <w:t>单位</w:t>
            </w:r>
            <w:r>
              <w:rPr>
                <w:rFonts w:ascii="宋体" w:hAnsi="宋体" w:hint="eastAsia"/>
                <w:szCs w:val="21"/>
              </w:rPr>
              <w:t>、</w:t>
            </w:r>
            <w:r>
              <w:rPr>
                <w:rFonts w:ascii="宋体" w:hAnsi="宋体"/>
                <w:szCs w:val="21"/>
              </w:rPr>
              <w:t>交易所代码</w:t>
            </w:r>
            <w:r>
              <w:rPr>
                <w:rFonts w:ascii="宋体" w:hAnsi="宋体" w:hint="eastAsia"/>
                <w:szCs w:val="21"/>
              </w:rPr>
              <w:t>、</w:t>
            </w:r>
            <w:r>
              <w:rPr>
                <w:rFonts w:ascii="宋体" w:hAnsi="宋体"/>
                <w:szCs w:val="21"/>
              </w:rPr>
              <w:t>操作</w:t>
            </w:r>
          </w:p>
        </w:tc>
      </w:tr>
      <w:tr w:rsidR="00B45CFA" w:rsidRPr="00C630D1" w14:paraId="6B2B191B" w14:textId="77777777" w:rsidTr="008F7B72">
        <w:trPr>
          <w:jc w:val="center"/>
        </w:trPr>
        <w:tc>
          <w:tcPr>
            <w:tcW w:w="1548" w:type="dxa"/>
            <w:shd w:val="clear" w:color="auto" w:fill="A6A6A6"/>
          </w:tcPr>
          <w:p w14:paraId="42C708A6"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5D4417CD" w14:textId="77777777" w:rsidR="00C35B26" w:rsidRDefault="00C35B26" w:rsidP="00C35B26">
            <w:pPr>
              <w:spacing w:line="400" w:lineRule="exact"/>
              <w:rPr>
                <w:rFonts w:ascii="宋体" w:hAnsi="宋体"/>
                <w:szCs w:val="21"/>
              </w:rPr>
            </w:pPr>
            <w:r>
              <w:rPr>
                <w:rFonts w:ascii="宋体" w:hAnsi="宋体"/>
                <w:szCs w:val="21"/>
              </w:rPr>
              <w:t>操作员具有</w:t>
            </w:r>
            <w:r>
              <w:rPr>
                <w:rFonts w:ascii="宋体" w:hAnsi="宋体" w:hint="eastAsia"/>
                <w:szCs w:val="21"/>
              </w:rPr>
              <w:t>【基础设置】菜单权限</w:t>
            </w:r>
          </w:p>
          <w:p w14:paraId="68A3B386" w14:textId="20D8A577" w:rsidR="00B45CFA" w:rsidRPr="000A3B83" w:rsidRDefault="00C35B26" w:rsidP="00C35B26">
            <w:pPr>
              <w:spacing w:line="400" w:lineRule="exact"/>
              <w:rPr>
                <w:rFonts w:ascii="宋体" w:hAnsi="宋体"/>
                <w:szCs w:val="21"/>
              </w:rPr>
            </w:pPr>
            <w:r>
              <w:rPr>
                <w:rFonts w:ascii="宋体" w:hAnsi="宋体"/>
                <w:szCs w:val="21"/>
              </w:rPr>
              <w:t>操作员具有</w:t>
            </w:r>
            <w:r>
              <w:rPr>
                <w:rFonts w:ascii="宋体" w:hAnsi="宋体" w:hint="eastAsia"/>
                <w:szCs w:val="21"/>
              </w:rPr>
              <w:t>【品种管理】功能权限</w:t>
            </w:r>
          </w:p>
        </w:tc>
      </w:tr>
      <w:tr w:rsidR="00B45CFA" w:rsidRPr="00C630D1" w14:paraId="350E9F75" w14:textId="77777777" w:rsidTr="008F7B72">
        <w:trPr>
          <w:jc w:val="center"/>
        </w:trPr>
        <w:tc>
          <w:tcPr>
            <w:tcW w:w="1548" w:type="dxa"/>
            <w:shd w:val="clear" w:color="auto" w:fill="A6A6A6"/>
          </w:tcPr>
          <w:p w14:paraId="6F6F238E"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15B3FD71" w14:textId="3250864C" w:rsidR="00B45CFA" w:rsidRPr="00C630D1" w:rsidRDefault="00C35B26" w:rsidP="008F7B72">
            <w:pPr>
              <w:spacing w:line="400" w:lineRule="atLeast"/>
              <w:rPr>
                <w:rFonts w:ascii="宋体" w:hAnsi="宋体"/>
                <w:szCs w:val="21"/>
              </w:rPr>
            </w:pPr>
            <w:r>
              <w:rPr>
                <w:rFonts w:ascii="宋体" w:hAnsi="宋体"/>
                <w:szCs w:val="21"/>
              </w:rPr>
              <w:t>无</w:t>
            </w:r>
          </w:p>
        </w:tc>
      </w:tr>
      <w:tr w:rsidR="00B45CFA" w:rsidRPr="00C630D1" w14:paraId="7E07C32B" w14:textId="77777777" w:rsidTr="008F7B72">
        <w:trPr>
          <w:jc w:val="center"/>
        </w:trPr>
        <w:tc>
          <w:tcPr>
            <w:tcW w:w="1548" w:type="dxa"/>
            <w:shd w:val="clear" w:color="auto" w:fill="A6A6A6"/>
          </w:tcPr>
          <w:p w14:paraId="0D082951" w14:textId="77777777" w:rsidR="00B45CFA" w:rsidRPr="00C630D1" w:rsidRDefault="00B45CFA" w:rsidP="008F7B72">
            <w:pPr>
              <w:spacing w:line="400" w:lineRule="exact"/>
              <w:rPr>
                <w:rFonts w:ascii="宋体" w:hAnsi="宋体"/>
                <w:color w:val="000000"/>
                <w:szCs w:val="21"/>
              </w:rPr>
            </w:pPr>
            <w:r w:rsidRPr="00C630D1">
              <w:rPr>
                <w:rFonts w:ascii="宋体" w:hAnsi="宋体" w:hint="eastAsia"/>
                <w:color w:val="000000"/>
                <w:szCs w:val="21"/>
              </w:rPr>
              <w:lastRenderedPageBreak/>
              <w:t>注释和问题</w:t>
            </w:r>
          </w:p>
        </w:tc>
        <w:tc>
          <w:tcPr>
            <w:tcW w:w="9714" w:type="dxa"/>
            <w:gridSpan w:val="3"/>
          </w:tcPr>
          <w:p w14:paraId="0D25CBCA" w14:textId="77777777" w:rsidR="00B45CFA" w:rsidRPr="00C630D1" w:rsidRDefault="00B45CFA" w:rsidP="008F7B72">
            <w:pPr>
              <w:spacing w:line="400" w:lineRule="exact"/>
              <w:rPr>
                <w:rFonts w:ascii="宋体" w:hAnsi="宋体"/>
                <w:szCs w:val="21"/>
              </w:rPr>
            </w:pPr>
            <w:r>
              <w:rPr>
                <w:rFonts w:ascii="宋体" w:hAnsi="宋体" w:hint="eastAsia"/>
                <w:szCs w:val="21"/>
              </w:rPr>
              <w:t>无</w:t>
            </w:r>
          </w:p>
        </w:tc>
      </w:tr>
    </w:tbl>
    <w:p w14:paraId="0BFA8B99" w14:textId="248A6784" w:rsidR="00B45CFA" w:rsidRDefault="004E2F0F" w:rsidP="004E2F0F">
      <w:pPr>
        <w:pStyle w:val="5"/>
      </w:pPr>
      <w:r>
        <w:t>新增品种</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CA34CC" w:rsidRPr="00C630D1" w14:paraId="44C42309" w14:textId="77777777" w:rsidTr="008F7B72">
        <w:trPr>
          <w:jc w:val="center"/>
        </w:trPr>
        <w:tc>
          <w:tcPr>
            <w:tcW w:w="1548" w:type="dxa"/>
            <w:shd w:val="clear" w:color="auto" w:fill="A6A6A6"/>
          </w:tcPr>
          <w:p w14:paraId="2380824C"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14135582" w14:textId="77777777" w:rsidR="00CA34CC" w:rsidRPr="00C630D1" w:rsidRDefault="00CA34CC" w:rsidP="008F7B72">
            <w:pPr>
              <w:spacing w:line="400" w:lineRule="exact"/>
              <w:rPr>
                <w:rFonts w:ascii="宋体" w:hAnsi="宋体"/>
                <w:szCs w:val="21"/>
              </w:rPr>
            </w:pPr>
          </w:p>
        </w:tc>
      </w:tr>
      <w:tr w:rsidR="00CA34CC" w:rsidRPr="00C630D1" w14:paraId="0E8AFE6F" w14:textId="77777777" w:rsidTr="008F7B72">
        <w:trPr>
          <w:jc w:val="center"/>
        </w:trPr>
        <w:tc>
          <w:tcPr>
            <w:tcW w:w="1548" w:type="dxa"/>
            <w:shd w:val="clear" w:color="auto" w:fill="A6A6A6"/>
          </w:tcPr>
          <w:p w14:paraId="3380DCB3"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719F7CFE" w14:textId="5A851367" w:rsidR="00CA34CC" w:rsidRPr="00C630D1" w:rsidRDefault="00CA34CC" w:rsidP="008F7B72">
            <w:pPr>
              <w:spacing w:line="400" w:lineRule="exact"/>
              <w:rPr>
                <w:rFonts w:ascii="宋体" w:hAnsi="宋体"/>
                <w:szCs w:val="21"/>
              </w:rPr>
            </w:pPr>
            <w:r>
              <w:rPr>
                <w:rFonts w:ascii="宋体" w:hAnsi="宋体"/>
                <w:szCs w:val="21"/>
              </w:rPr>
              <w:t>新增</w:t>
            </w:r>
            <w:r w:rsidR="006F7B1A">
              <w:rPr>
                <w:rFonts w:ascii="宋体" w:hAnsi="宋体"/>
                <w:szCs w:val="21"/>
              </w:rPr>
              <w:t>品种</w:t>
            </w:r>
            <w:r>
              <w:rPr>
                <w:rFonts w:ascii="宋体" w:hAnsi="宋体"/>
                <w:szCs w:val="21"/>
              </w:rPr>
              <w:t>信息</w:t>
            </w:r>
          </w:p>
        </w:tc>
      </w:tr>
      <w:tr w:rsidR="00CA34CC" w:rsidRPr="00C630D1" w14:paraId="770DCB34" w14:textId="77777777" w:rsidTr="008F7B72">
        <w:trPr>
          <w:jc w:val="center"/>
        </w:trPr>
        <w:tc>
          <w:tcPr>
            <w:tcW w:w="1548" w:type="dxa"/>
            <w:shd w:val="clear" w:color="auto" w:fill="A6A6A6"/>
          </w:tcPr>
          <w:p w14:paraId="054F9A01"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59D3DC3F" w14:textId="77777777" w:rsidR="00CA34CC" w:rsidRPr="00C630D1" w:rsidRDefault="00CA34CC"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2FB54C75" w14:textId="77777777" w:rsidR="00CA34CC" w:rsidRPr="00C630D1" w:rsidRDefault="00CA34CC"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5942E9BD" w14:textId="77777777" w:rsidR="00CA34CC" w:rsidRPr="00C630D1" w:rsidRDefault="00CA34CC" w:rsidP="008F7B72">
            <w:pPr>
              <w:spacing w:line="400" w:lineRule="exact"/>
              <w:rPr>
                <w:rFonts w:ascii="宋体" w:hAnsi="宋体"/>
                <w:szCs w:val="21"/>
              </w:rPr>
            </w:pPr>
            <w:r w:rsidRPr="00C630D1">
              <w:rPr>
                <w:rFonts w:ascii="宋体" w:hAnsi="宋体"/>
                <w:szCs w:val="21"/>
              </w:rPr>
              <w:t>20</w:t>
            </w:r>
            <w:r>
              <w:rPr>
                <w:rFonts w:ascii="宋体" w:hAnsi="宋体" w:hint="eastAsia"/>
                <w:szCs w:val="21"/>
              </w:rPr>
              <w:t>17-8-15</w:t>
            </w:r>
          </w:p>
        </w:tc>
      </w:tr>
      <w:tr w:rsidR="00CA34CC" w:rsidRPr="00C630D1" w14:paraId="0C99C1D0" w14:textId="77777777" w:rsidTr="008F7B72">
        <w:trPr>
          <w:jc w:val="center"/>
        </w:trPr>
        <w:tc>
          <w:tcPr>
            <w:tcW w:w="1548" w:type="dxa"/>
            <w:shd w:val="clear" w:color="auto" w:fill="A6A6A6"/>
          </w:tcPr>
          <w:p w14:paraId="67397808"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22BECBB6" w14:textId="298499CF" w:rsidR="00CA34CC" w:rsidRPr="00C630D1" w:rsidRDefault="00CA34CC" w:rsidP="008F7B72">
            <w:pPr>
              <w:spacing w:line="400" w:lineRule="exact"/>
              <w:rPr>
                <w:rFonts w:ascii="宋体" w:hAnsi="宋体"/>
                <w:szCs w:val="21"/>
              </w:rPr>
            </w:pPr>
            <w:r>
              <w:rPr>
                <w:rFonts w:ascii="宋体" w:hAnsi="宋体"/>
                <w:szCs w:val="21"/>
              </w:rPr>
              <w:t>新增</w:t>
            </w:r>
            <w:r w:rsidR="006F7B1A">
              <w:rPr>
                <w:rFonts w:ascii="宋体" w:hAnsi="宋体"/>
                <w:szCs w:val="21"/>
              </w:rPr>
              <w:t>品种</w:t>
            </w:r>
            <w:r>
              <w:rPr>
                <w:rFonts w:ascii="宋体" w:hAnsi="宋体"/>
                <w:szCs w:val="21"/>
              </w:rPr>
              <w:t>信息</w:t>
            </w:r>
          </w:p>
        </w:tc>
      </w:tr>
      <w:tr w:rsidR="00CA34CC" w:rsidRPr="00C630D1" w14:paraId="08571F84" w14:textId="77777777" w:rsidTr="008F7B72">
        <w:trPr>
          <w:jc w:val="center"/>
        </w:trPr>
        <w:tc>
          <w:tcPr>
            <w:tcW w:w="1548" w:type="dxa"/>
            <w:shd w:val="clear" w:color="auto" w:fill="A6A6A6"/>
          </w:tcPr>
          <w:p w14:paraId="01AD00FD"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650B94C4" w14:textId="77777777" w:rsidR="00CA34CC" w:rsidRPr="00C630D1" w:rsidRDefault="00CA34CC" w:rsidP="008F7B72">
            <w:pPr>
              <w:spacing w:line="400" w:lineRule="exact"/>
              <w:rPr>
                <w:rFonts w:ascii="宋体" w:hAnsi="宋体"/>
                <w:szCs w:val="21"/>
              </w:rPr>
            </w:pPr>
            <w:r>
              <w:rPr>
                <w:rFonts w:ascii="宋体" w:hAnsi="宋体" w:hint="eastAsia"/>
                <w:szCs w:val="21"/>
              </w:rPr>
              <w:t>无</w:t>
            </w:r>
          </w:p>
        </w:tc>
      </w:tr>
      <w:tr w:rsidR="00CA34CC" w:rsidRPr="00C630D1" w14:paraId="3532DE86" w14:textId="77777777" w:rsidTr="008F7B72">
        <w:trPr>
          <w:jc w:val="center"/>
        </w:trPr>
        <w:tc>
          <w:tcPr>
            <w:tcW w:w="1548" w:type="dxa"/>
            <w:shd w:val="clear" w:color="auto" w:fill="A6A6A6"/>
          </w:tcPr>
          <w:p w14:paraId="1160BC2F"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47201783" w14:textId="77777777" w:rsidR="00CA34CC" w:rsidRPr="00C630D1" w:rsidRDefault="00CA34CC" w:rsidP="008F7B72">
            <w:pPr>
              <w:spacing w:line="400" w:lineRule="exact"/>
              <w:rPr>
                <w:rFonts w:ascii="宋体" w:hAnsi="宋体"/>
                <w:szCs w:val="21"/>
              </w:rPr>
            </w:pPr>
            <w:r>
              <w:rPr>
                <w:rFonts w:ascii="宋体" w:hAnsi="宋体" w:hint="eastAsia"/>
                <w:szCs w:val="21"/>
              </w:rPr>
              <w:t>无</w:t>
            </w:r>
          </w:p>
        </w:tc>
      </w:tr>
      <w:tr w:rsidR="00CA34CC" w:rsidRPr="00C630D1" w14:paraId="6D85817E" w14:textId="77777777" w:rsidTr="008F7B72">
        <w:trPr>
          <w:jc w:val="center"/>
        </w:trPr>
        <w:tc>
          <w:tcPr>
            <w:tcW w:w="1548" w:type="dxa"/>
            <w:shd w:val="clear" w:color="auto" w:fill="A6A6A6"/>
          </w:tcPr>
          <w:p w14:paraId="7B8F7DAA"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4AD4CB6F" w14:textId="77777777" w:rsidR="00CA34CC" w:rsidRDefault="00CA34CC" w:rsidP="008F7B72">
            <w:pPr>
              <w:spacing w:before="60" w:after="60" w:line="400" w:lineRule="exact"/>
              <w:jc w:val="left"/>
              <w:rPr>
                <w:rFonts w:ascii="宋体" w:hAnsi="宋体"/>
                <w:b/>
                <w:szCs w:val="21"/>
              </w:rPr>
            </w:pPr>
            <w:r>
              <w:rPr>
                <w:rFonts w:ascii="宋体" w:hAnsi="宋体" w:hint="eastAsia"/>
                <w:b/>
                <w:szCs w:val="21"/>
              </w:rPr>
              <w:t>【设置要素】</w:t>
            </w:r>
          </w:p>
          <w:p w14:paraId="608D31B8" w14:textId="1FB3F1A1" w:rsidR="00CA34CC" w:rsidRDefault="006F7B1A" w:rsidP="008F7B72">
            <w:pPr>
              <w:spacing w:before="60" w:after="60" w:line="400" w:lineRule="exact"/>
              <w:jc w:val="left"/>
              <w:rPr>
                <w:rFonts w:ascii="宋体" w:hAnsi="宋体"/>
                <w:szCs w:val="21"/>
              </w:rPr>
            </w:pPr>
            <w:r>
              <w:rPr>
                <w:rFonts w:ascii="宋体" w:hAnsi="宋体" w:hint="eastAsia"/>
                <w:szCs w:val="21"/>
              </w:rPr>
              <w:t>品种</w:t>
            </w:r>
            <w:r w:rsidR="00CA34CC">
              <w:rPr>
                <w:rFonts w:ascii="宋体" w:hAnsi="宋体"/>
                <w:szCs w:val="21"/>
              </w:rPr>
              <w:t>代码</w:t>
            </w:r>
            <w:r w:rsidR="00CA34CC">
              <w:rPr>
                <w:rFonts w:ascii="宋体" w:hAnsi="宋体" w:hint="eastAsia"/>
                <w:szCs w:val="21"/>
              </w:rPr>
              <w:t>：</w:t>
            </w:r>
            <w:r w:rsidR="00CA34CC">
              <w:rPr>
                <w:rFonts w:ascii="宋体" w:hAnsi="宋体"/>
                <w:szCs w:val="21"/>
              </w:rPr>
              <w:t>输入框</w:t>
            </w:r>
          </w:p>
          <w:p w14:paraId="23B95C3A" w14:textId="7E0DB363" w:rsidR="00CA34CC" w:rsidRDefault="006F7B1A" w:rsidP="008F7B72">
            <w:pPr>
              <w:spacing w:before="60" w:after="60" w:line="400" w:lineRule="exact"/>
              <w:jc w:val="left"/>
              <w:rPr>
                <w:rFonts w:ascii="宋体" w:hAnsi="宋体"/>
                <w:szCs w:val="21"/>
              </w:rPr>
            </w:pPr>
            <w:r>
              <w:rPr>
                <w:rFonts w:ascii="宋体" w:hAnsi="宋体"/>
                <w:szCs w:val="21"/>
              </w:rPr>
              <w:t>品种</w:t>
            </w:r>
            <w:r w:rsidR="00CA34CC">
              <w:rPr>
                <w:rFonts w:ascii="宋体" w:hAnsi="宋体"/>
                <w:szCs w:val="21"/>
              </w:rPr>
              <w:t>名称</w:t>
            </w:r>
            <w:r w:rsidR="00CA34CC">
              <w:rPr>
                <w:rFonts w:ascii="宋体" w:hAnsi="宋体" w:hint="eastAsia"/>
                <w:szCs w:val="21"/>
              </w:rPr>
              <w:t>：</w:t>
            </w:r>
            <w:r w:rsidR="00CA34CC">
              <w:rPr>
                <w:rFonts w:ascii="宋体" w:hAnsi="宋体"/>
                <w:szCs w:val="21"/>
              </w:rPr>
              <w:t>输入框</w:t>
            </w:r>
          </w:p>
          <w:p w14:paraId="1913E4A1" w14:textId="37587DC1" w:rsidR="00CA34CC" w:rsidRDefault="006F7B1A" w:rsidP="008F7B72">
            <w:pPr>
              <w:spacing w:before="60" w:after="60" w:line="400" w:lineRule="exact"/>
              <w:jc w:val="left"/>
              <w:rPr>
                <w:rFonts w:ascii="宋体" w:hAnsi="宋体"/>
                <w:szCs w:val="21"/>
              </w:rPr>
            </w:pPr>
            <w:r>
              <w:rPr>
                <w:rFonts w:ascii="宋体" w:hAnsi="宋体"/>
                <w:szCs w:val="21"/>
              </w:rPr>
              <w:t>单位</w:t>
            </w:r>
            <w:r w:rsidR="00CA34CC">
              <w:rPr>
                <w:rFonts w:ascii="宋体" w:hAnsi="宋体" w:hint="eastAsia"/>
                <w:szCs w:val="21"/>
              </w:rPr>
              <w:t>：</w:t>
            </w:r>
            <w:r w:rsidR="00CA34CC">
              <w:rPr>
                <w:rFonts w:ascii="宋体" w:hAnsi="宋体"/>
                <w:szCs w:val="21"/>
              </w:rPr>
              <w:t>输入框</w:t>
            </w:r>
          </w:p>
          <w:p w14:paraId="2B36B9E0" w14:textId="71CEA84C" w:rsidR="00CA34CC" w:rsidRPr="00F00113" w:rsidRDefault="006F7B1A" w:rsidP="006F7B1A">
            <w:pPr>
              <w:spacing w:before="60" w:after="60" w:line="400" w:lineRule="exact"/>
              <w:jc w:val="left"/>
              <w:rPr>
                <w:rFonts w:ascii="宋体" w:hAnsi="宋体"/>
                <w:szCs w:val="21"/>
              </w:rPr>
            </w:pPr>
            <w:r>
              <w:rPr>
                <w:rFonts w:ascii="宋体" w:hAnsi="宋体"/>
                <w:szCs w:val="21"/>
              </w:rPr>
              <w:t>交易所代码</w:t>
            </w:r>
            <w:r w:rsidR="00CA34CC">
              <w:rPr>
                <w:rFonts w:ascii="宋体" w:hAnsi="宋体" w:hint="eastAsia"/>
                <w:szCs w:val="21"/>
              </w:rPr>
              <w:t>：</w:t>
            </w:r>
            <w:r w:rsidR="00CA34CC">
              <w:rPr>
                <w:rFonts w:ascii="宋体" w:hAnsi="宋体"/>
                <w:szCs w:val="21"/>
              </w:rPr>
              <w:t>输入框</w:t>
            </w:r>
          </w:p>
        </w:tc>
      </w:tr>
      <w:tr w:rsidR="00CA34CC" w:rsidRPr="00C630D1" w14:paraId="7AA94F75" w14:textId="77777777" w:rsidTr="008F7B72">
        <w:trPr>
          <w:jc w:val="center"/>
        </w:trPr>
        <w:tc>
          <w:tcPr>
            <w:tcW w:w="1548" w:type="dxa"/>
            <w:shd w:val="clear" w:color="auto" w:fill="A6A6A6"/>
          </w:tcPr>
          <w:p w14:paraId="35C5A4AD"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7A4B5BE2" w14:textId="77777777" w:rsidR="00CA34CC" w:rsidRDefault="00CA34CC" w:rsidP="008F7B72">
            <w:pPr>
              <w:rPr>
                <w:rFonts w:ascii="宋体" w:hAnsi="宋体"/>
                <w:b/>
                <w:szCs w:val="21"/>
              </w:rPr>
            </w:pPr>
            <w:r w:rsidRPr="00946BE4">
              <w:rPr>
                <w:rFonts w:ascii="宋体" w:hAnsi="宋体" w:hint="eastAsia"/>
                <w:b/>
                <w:szCs w:val="21"/>
              </w:rPr>
              <w:t>【功能操作要求】</w:t>
            </w:r>
          </w:p>
          <w:p w14:paraId="3810E18A" w14:textId="4398D6B7" w:rsidR="00CA34CC" w:rsidRPr="00861A22" w:rsidRDefault="0075755A" w:rsidP="008F7B72">
            <w:pPr>
              <w:rPr>
                <w:rFonts w:ascii="宋体" w:hAnsi="宋体"/>
                <w:szCs w:val="21"/>
              </w:rPr>
            </w:pPr>
            <w:r>
              <w:rPr>
                <w:rFonts w:ascii="宋体" w:hAnsi="宋体"/>
                <w:szCs w:val="21"/>
              </w:rPr>
              <w:t>提交</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点击后提交新增品种信息</w:t>
            </w:r>
          </w:p>
        </w:tc>
      </w:tr>
      <w:tr w:rsidR="00CA34CC" w:rsidRPr="00C630D1" w14:paraId="4F68686C" w14:textId="77777777" w:rsidTr="008F7B72">
        <w:trPr>
          <w:jc w:val="center"/>
        </w:trPr>
        <w:tc>
          <w:tcPr>
            <w:tcW w:w="1548" w:type="dxa"/>
            <w:shd w:val="clear" w:color="auto" w:fill="A6A6A6"/>
          </w:tcPr>
          <w:p w14:paraId="4C5A4406"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3DF07239" w14:textId="77777777" w:rsidR="00CA34CC" w:rsidRPr="00E55CB4" w:rsidRDefault="00CA34CC" w:rsidP="008F7B72">
            <w:pPr>
              <w:spacing w:line="400" w:lineRule="exact"/>
              <w:rPr>
                <w:rFonts w:ascii="宋体" w:hAnsi="宋体"/>
                <w:b/>
                <w:szCs w:val="21"/>
              </w:rPr>
            </w:pPr>
            <w:r w:rsidRPr="00E55CB4">
              <w:rPr>
                <w:rFonts w:ascii="宋体" w:hAnsi="宋体" w:hint="eastAsia"/>
                <w:b/>
                <w:szCs w:val="21"/>
              </w:rPr>
              <w:t>【基础资料】</w:t>
            </w:r>
          </w:p>
          <w:p w14:paraId="4C5AB897" w14:textId="5EFF7603" w:rsidR="00CA34CC" w:rsidRPr="00C630D1" w:rsidRDefault="006F7B1A" w:rsidP="008F7B72">
            <w:pPr>
              <w:spacing w:line="400" w:lineRule="exact"/>
              <w:rPr>
                <w:rFonts w:ascii="宋体" w:hAnsi="宋体"/>
                <w:szCs w:val="21"/>
              </w:rPr>
            </w:pPr>
            <w:r>
              <w:rPr>
                <w:rFonts w:ascii="宋体" w:hAnsi="宋体" w:hint="eastAsia"/>
                <w:szCs w:val="21"/>
              </w:rPr>
              <w:t>品种代码、</w:t>
            </w:r>
            <w:r>
              <w:rPr>
                <w:rFonts w:ascii="宋体" w:hAnsi="宋体"/>
                <w:szCs w:val="21"/>
              </w:rPr>
              <w:t>品种名称</w:t>
            </w:r>
            <w:r>
              <w:rPr>
                <w:rFonts w:ascii="宋体" w:hAnsi="宋体" w:hint="eastAsia"/>
                <w:szCs w:val="21"/>
              </w:rPr>
              <w:t>、</w:t>
            </w:r>
            <w:r>
              <w:rPr>
                <w:rFonts w:ascii="宋体" w:hAnsi="宋体"/>
                <w:szCs w:val="21"/>
              </w:rPr>
              <w:t>单位</w:t>
            </w:r>
            <w:r>
              <w:rPr>
                <w:rFonts w:ascii="宋体" w:hAnsi="宋体" w:hint="eastAsia"/>
                <w:szCs w:val="21"/>
              </w:rPr>
              <w:t>、</w:t>
            </w:r>
            <w:r>
              <w:rPr>
                <w:rFonts w:ascii="宋体" w:hAnsi="宋体"/>
                <w:szCs w:val="21"/>
              </w:rPr>
              <w:t>交易所代码</w:t>
            </w:r>
          </w:p>
        </w:tc>
      </w:tr>
      <w:tr w:rsidR="00CA34CC" w:rsidRPr="00C630D1" w14:paraId="4F3C48E6" w14:textId="77777777" w:rsidTr="008F7B72">
        <w:trPr>
          <w:jc w:val="center"/>
        </w:trPr>
        <w:tc>
          <w:tcPr>
            <w:tcW w:w="1548" w:type="dxa"/>
            <w:shd w:val="clear" w:color="auto" w:fill="A6A6A6"/>
          </w:tcPr>
          <w:p w14:paraId="737AE2D4"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4C5CD8EC" w14:textId="77777777" w:rsidR="00CA34CC" w:rsidRDefault="00CA34CC" w:rsidP="008F7B72">
            <w:pPr>
              <w:spacing w:line="400" w:lineRule="exact"/>
              <w:rPr>
                <w:rFonts w:ascii="宋体" w:hAnsi="宋体"/>
                <w:szCs w:val="21"/>
              </w:rPr>
            </w:pPr>
            <w:r>
              <w:rPr>
                <w:rFonts w:ascii="宋体" w:hAnsi="宋体"/>
                <w:szCs w:val="21"/>
              </w:rPr>
              <w:t>操作员具有</w:t>
            </w:r>
            <w:r>
              <w:rPr>
                <w:rFonts w:ascii="宋体" w:hAnsi="宋体" w:hint="eastAsia"/>
                <w:szCs w:val="21"/>
              </w:rPr>
              <w:t>【基础设置】菜单权限</w:t>
            </w:r>
          </w:p>
          <w:p w14:paraId="20FAC3F5" w14:textId="2527CA3A" w:rsidR="00CA34CC" w:rsidRPr="000A3B83" w:rsidRDefault="00CA34CC" w:rsidP="008F7B72">
            <w:pPr>
              <w:spacing w:line="400" w:lineRule="exact"/>
              <w:rPr>
                <w:rFonts w:ascii="宋体" w:hAnsi="宋体"/>
                <w:szCs w:val="21"/>
              </w:rPr>
            </w:pPr>
            <w:r>
              <w:rPr>
                <w:rFonts w:ascii="宋体" w:hAnsi="宋体"/>
                <w:szCs w:val="21"/>
              </w:rPr>
              <w:t>操作员具有</w:t>
            </w:r>
            <w:r>
              <w:rPr>
                <w:rFonts w:ascii="宋体" w:hAnsi="宋体" w:hint="eastAsia"/>
                <w:szCs w:val="21"/>
              </w:rPr>
              <w:t>【</w:t>
            </w:r>
            <w:r w:rsidR="006F7B1A">
              <w:rPr>
                <w:rFonts w:ascii="宋体" w:hAnsi="宋体" w:hint="eastAsia"/>
                <w:szCs w:val="21"/>
              </w:rPr>
              <w:t>品种</w:t>
            </w:r>
            <w:r>
              <w:rPr>
                <w:rFonts w:ascii="宋体" w:hAnsi="宋体" w:hint="eastAsia"/>
                <w:szCs w:val="21"/>
              </w:rPr>
              <w:t>管理】功能权限</w:t>
            </w:r>
          </w:p>
        </w:tc>
      </w:tr>
      <w:tr w:rsidR="00CA34CC" w:rsidRPr="00C630D1" w14:paraId="78669F13" w14:textId="77777777" w:rsidTr="008F7B72">
        <w:trPr>
          <w:jc w:val="center"/>
        </w:trPr>
        <w:tc>
          <w:tcPr>
            <w:tcW w:w="1548" w:type="dxa"/>
            <w:shd w:val="clear" w:color="auto" w:fill="A6A6A6"/>
          </w:tcPr>
          <w:p w14:paraId="56C5708D"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6F7BB89F" w14:textId="77777777" w:rsidR="00CA34CC" w:rsidRPr="00C630D1" w:rsidRDefault="00CA34CC" w:rsidP="008F7B72">
            <w:pPr>
              <w:spacing w:line="400" w:lineRule="atLeast"/>
              <w:rPr>
                <w:rFonts w:ascii="宋体" w:hAnsi="宋体"/>
                <w:szCs w:val="21"/>
              </w:rPr>
            </w:pPr>
            <w:r>
              <w:rPr>
                <w:rFonts w:ascii="宋体" w:hAnsi="宋体"/>
                <w:szCs w:val="21"/>
              </w:rPr>
              <w:t>无</w:t>
            </w:r>
          </w:p>
        </w:tc>
      </w:tr>
      <w:tr w:rsidR="00CA34CC" w:rsidRPr="00C630D1" w14:paraId="6E1FF64F" w14:textId="77777777" w:rsidTr="008F7B72">
        <w:trPr>
          <w:jc w:val="center"/>
        </w:trPr>
        <w:tc>
          <w:tcPr>
            <w:tcW w:w="1548" w:type="dxa"/>
            <w:shd w:val="clear" w:color="auto" w:fill="A6A6A6"/>
          </w:tcPr>
          <w:p w14:paraId="13F18AB9"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3463A78F" w14:textId="77777777" w:rsidR="00CA34CC" w:rsidRPr="00C630D1" w:rsidRDefault="00CA34CC" w:rsidP="008F7B72">
            <w:pPr>
              <w:spacing w:line="400" w:lineRule="exact"/>
              <w:rPr>
                <w:rFonts w:ascii="宋体" w:hAnsi="宋体"/>
                <w:szCs w:val="21"/>
              </w:rPr>
            </w:pPr>
            <w:r>
              <w:rPr>
                <w:rFonts w:ascii="宋体" w:hAnsi="宋体" w:hint="eastAsia"/>
                <w:szCs w:val="21"/>
              </w:rPr>
              <w:t>无</w:t>
            </w:r>
          </w:p>
        </w:tc>
      </w:tr>
    </w:tbl>
    <w:p w14:paraId="2C9677D9" w14:textId="77777777" w:rsidR="00CA34CC" w:rsidRPr="00CA34CC" w:rsidRDefault="00CA34CC" w:rsidP="00CA34CC"/>
    <w:p w14:paraId="0472803A" w14:textId="046B2764" w:rsidR="004E2F0F" w:rsidRDefault="004E2F0F" w:rsidP="004E2F0F">
      <w:pPr>
        <w:pStyle w:val="5"/>
      </w:pPr>
      <w:r>
        <w:rPr>
          <w:rFonts w:hint="eastAsia"/>
        </w:rPr>
        <w:t>编辑品种</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CA34CC" w:rsidRPr="00C630D1" w14:paraId="30616F0A" w14:textId="77777777" w:rsidTr="008F7B72">
        <w:trPr>
          <w:jc w:val="center"/>
        </w:trPr>
        <w:tc>
          <w:tcPr>
            <w:tcW w:w="1548" w:type="dxa"/>
            <w:shd w:val="clear" w:color="auto" w:fill="A6A6A6"/>
          </w:tcPr>
          <w:p w14:paraId="4B84388D"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2A7A4979" w14:textId="77777777" w:rsidR="00CA34CC" w:rsidRPr="00C630D1" w:rsidRDefault="00CA34CC" w:rsidP="008F7B72">
            <w:pPr>
              <w:spacing w:line="400" w:lineRule="exact"/>
              <w:rPr>
                <w:rFonts w:ascii="宋体" w:hAnsi="宋体"/>
                <w:szCs w:val="21"/>
              </w:rPr>
            </w:pPr>
          </w:p>
        </w:tc>
      </w:tr>
      <w:tr w:rsidR="00CA34CC" w:rsidRPr="00C630D1" w14:paraId="1F31DF88" w14:textId="77777777" w:rsidTr="008F7B72">
        <w:trPr>
          <w:jc w:val="center"/>
        </w:trPr>
        <w:tc>
          <w:tcPr>
            <w:tcW w:w="1548" w:type="dxa"/>
            <w:shd w:val="clear" w:color="auto" w:fill="A6A6A6"/>
          </w:tcPr>
          <w:p w14:paraId="24EDA26F"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4B7D40F5" w14:textId="6135B97F" w:rsidR="00CA34CC" w:rsidRPr="00C630D1" w:rsidRDefault="00CA34CC" w:rsidP="008F7B72">
            <w:pPr>
              <w:spacing w:line="400" w:lineRule="exact"/>
              <w:rPr>
                <w:rFonts w:ascii="宋体" w:hAnsi="宋体"/>
                <w:szCs w:val="21"/>
              </w:rPr>
            </w:pPr>
            <w:r>
              <w:rPr>
                <w:rFonts w:ascii="宋体" w:hAnsi="宋体"/>
                <w:szCs w:val="21"/>
              </w:rPr>
              <w:t>编辑</w:t>
            </w:r>
            <w:r w:rsidR="006F7B1A">
              <w:rPr>
                <w:rFonts w:ascii="宋体" w:hAnsi="宋体" w:hint="eastAsia"/>
                <w:szCs w:val="21"/>
              </w:rPr>
              <w:t>品种</w:t>
            </w:r>
            <w:r>
              <w:rPr>
                <w:rFonts w:ascii="宋体" w:hAnsi="宋体"/>
                <w:szCs w:val="21"/>
              </w:rPr>
              <w:t>信息</w:t>
            </w:r>
          </w:p>
        </w:tc>
      </w:tr>
      <w:tr w:rsidR="00CA34CC" w:rsidRPr="00C630D1" w14:paraId="0CF426A4" w14:textId="77777777" w:rsidTr="008F7B72">
        <w:trPr>
          <w:jc w:val="center"/>
        </w:trPr>
        <w:tc>
          <w:tcPr>
            <w:tcW w:w="1548" w:type="dxa"/>
            <w:shd w:val="clear" w:color="auto" w:fill="A6A6A6"/>
          </w:tcPr>
          <w:p w14:paraId="575926CB"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1232110A" w14:textId="77777777" w:rsidR="00CA34CC" w:rsidRPr="00C630D1" w:rsidRDefault="00CA34CC"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25C47790" w14:textId="77777777" w:rsidR="00CA34CC" w:rsidRPr="00C630D1" w:rsidRDefault="00CA34CC"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7D2B9B5C" w14:textId="77777777" w:rsidR="00CA34CC" w:rsidRPr="00C630D1" w:rsidRDefault="00CA34CC" w:rsidP="008F7B72">
            <w:pPr>
              <w:spacing w:line="400" w:lineRule="exact"/>
              <w:rPr>
                <w:rFonts w:ascii="宋体" w:hAnsi="宋体"/>
                <w:szCs w:val="21"/>
              </w:rPr>
            </w:pPr>
            <w:r w:rsidRPr="00C630D1">
              <w:rPr>
                <w:rFonts w:ascii="宋体" w:hAnsi="宋体"/>
                <w:szCs w:val="21"/>
              </w:rPr>
              <w:t>20</w:t>
            </w:r>
            <w:r>
              <w:rPr>
                <w:rFonts w:ascii="宋体" w:hAnsi="宋体" w:hint="eastAsia"/>
                <w:szCs w:val="21"/>
              </w:rPr>
              <w:t>17-8-15</w:t>
            </w:r>
          </w:p>
        </w:tc>
      </w:tr>
      <w:tr w:rsidR="00CA34CC" w:rsidRPr="00C630D1" w14:paraId="5B5A206C" w14:textId="77777777" w:rsidTr="008F7B72">
        <w:trPr>
          <w:jc w:val="center"/>
        </w:trPr>
        <w:tc>
          <w:tcPr>
            <w:tcW w:w="1548" w:type="dxa"/>
            <w:shd w:val="clear" w:color="auto" w:fill="A6A6A6"/>
          </w:tcPr>
          <w:p w14:paraId="0D7B0BC4"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447F1BCB" w14:textId="7266EE3E" w:rsidR="00CA34CC" w:rsidRPr="00C630D1" w:rsidRDefault="006F7B1A" w:rsidP="008F7B72">
            <w:pPr>
              <w:spacing w:line="400" w:lineRule="exact"/>
              <w:rPr>
                <w:rFonts w:ascii="宋体" w:hAnsi="宋体"/>
                <w:szCs w:val="21"/>
              </w:rPr>
            </w:pPr>
            <w:r>
              <w:rPr>
                <w:rFonts w:ascii="宋体" w:hAnsi="宋体"/>
                <w:szCs w:val="21"/>
              </w:rPr>
              <w:t>编辑品种</w:t>
            </w:r>
            <w:r w:rsidR="00CA34CC">
              <w:rPr>
                <w:rFonts w:ascii="宋体" w:hAnsi="宋体"/>
                <w:szCs w:val="21"/>
              </w:rPr>
              <w:t>信息</w:t>
            </w:r>
          </w:p>
        </w:tc>
      </w:tr>
      <w:tr w:rsidR="00CA34CC" w:rsidRPr="00C630D1" w14:paraId="07C05292" w14:textId="77777777" w:rsidTr="008F7B72">
        <w:trPr>
          <w:jc w:val="center"/>
        </w:trPr>
        <w:tc>
          <w:tcPr>
            <w:tcW w:w="1548" w:type="dxa"/>
            <w:shd w:val="clear" w:color="auto" w:fill="A6A6A6"/>
          </w:tcPr>
          <w:p w14:paraId="2B9ABBBB"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6A20CF5F" w14:textId="77777777" w:rsidR="00CA34CC" w:rsidRPr="00C630D1" w:rsidRDefault="00CA34CC" w:rsidP="008F7B72">
            <w:pPr>
              <w:spacing w:line="400" w:lineRule="exact"/>
              <w:rPr>
                <w:rFonts w:ascii="宋体" w:hAnsi="宋体"/>
                <w:szCs w:val="21"/>
              </w:rPr>
            </w:pPr>
            <w:r>
              <w:rPr>
                <w:rFonts w:ascii="宋体" w:hAnsi="宋体" w:hint="eastAsia"/>
                <w:szCs w:val="21"/>
              </w:rPr>
              <w:t>无</w:t>
            </w:r>
          </w:p>
        </w:tc>
      </w:tr>
      <w:tr w:rsidR="00CA34CC" w:rsidRPr="00C630D1" w14:paraId="7915834C" w14:textId="77777777" w:rsidTr="008F7B72">
        <w:trPr>
          <w:jc w:val="center"/>
        </w:trPr>
        <w:tc>
          <w:tcPr>
            <w:tcW w:w="1548" w:type="dxa"/>
            <w:shd w:val="clear" w:color="auto" w:fill="A6A6A6"/>
          </w:tcPr>
          <w:p w14:paraId="782C6375"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59F07717" w14:textId="77777777" w:rsidR="00CA34CC" w:rsidRPr="00C630D1" w:rsidRDefault="00CA34CC" w:rsidP="008F7B72">
            <w:pPr>
              <w:spacing w:line="400" w:lineRule="exact"/>
              <w:rPr>
                <w:rFonts w:ascii="宋体" w:hAnsi="宋体"/>
                <w:szCs w:val="21"/>
              </w:rPr>
            </w:pPr>
            <w:r>
              <w:rPr>
                <w:rFonts w:ascii="宋体" w:hAnsi="宋体" w:hint="eastAsia"/>
                <w:szCs w:val="21"/>
              </w:rPr>
              <w:t>无</w:t>
            </w:r>
          </w:p>
        </w:tc>
      </w:tr>
      <w:tr w:rsidR="00CA34CC" w:rsidRPr="00C630D1" w14:paraId="5A0A1851" w14:textId="77777777" w:rsidTr="008F7B72">
        <w:trPr>
          <w:jc w:val="center"/>
        </w:trPr>
        <w:tc>
          <w:tcPr>
            <w:tcW w:w="1548" w:type="dxa"/>
            <w:shd w:val="clear" w:color="auto" w:fill="A6A6A6"/>
          </w:tcPr>
          <w:p w14:paraId="495AE190"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3E8C1AF8" w14:textId="77777777" w:rsidR="00CA34CC" w:rsidRDefault="00CA34CC" w:rsidP="008F7B72">
            <w:pPr>
              <w:spacing w:before="60" w:after="60" w:line="400" w:lineRule="exact"/>
              <w:jc w:val="left"/>
              <w:rPr>
                <w:rFonts w:ascii="宋体" w:hAnsi="宋体"/>
                <w:b/>
                <w:szCs w:val="21"/>
              </w:rPr>
            </w:pPr>
            <w:r>
              <w:rPr>
                <w:rFonts w:ascii="宋体" w:hAnsi="宋体" w:hint="eastAsia"/>
                <w:b/>
                <w:szCs w:val="21"/>
              </w:rPr>
              <w:t>【设置要素】</w:t>
            </w:r>
          </w:p>
          <w:p w14:paraId="51E430CB" w14:textId="77777777" w:rsidR="006F7B1A" w:rsidRDefault="006F7B1A" w:rsidP="006F7B1A">
            <w:pPr>
              <w:spacing w:before="60" w:after="60" w:line="400" w:lineRule="exact"/>
              <w:jc w:val="left"/>
              <w:rPr>
                <w:rFonts w:ascii="宋体" w:hAnsi="宋体"/>
                <w:szCs w:val="21"/>
              </w:rPr>
            </w:pPr>
            <w:r>
              <w:rPr>
                <w:rFonts w:ascii="宋体" w:hAnsi="宋体" w:hint="eastAsia"/>
                <w:szCs w:val="21"/>
              </w:rPr>
              <w:t>品种</w:t>
            </w:r>
            <w:r>
              <w:rPr>
                <w:rFonts w:ascii="宋体" w:hAnsi="宋体"/>
                <w:szCs w:val="21"/>
              </w:rPr>
              <w:t>代码</w:t>
            </w:r>
            <w:r>
              <w:rPr>
                <w:rFonts w:ascii="宋体" w:hAnsi="宋体" w:hint="eastAsia"/>
                <w:szCs w:val="21"/>
              </w:rPr>
              <w:t>：</w:t>
            </w:r>
            <w:r>
              <w:rPr>
                <w:rFonts w:ascii="宋体" w:hAnsi="宋体"/>
                <w:szCs w:val="21"/>
              </w:rPr>
              <w:t>输入框</w:t>
            </w:r>
          </w:p>
          <w:p w14:paraId="3A30B463" w14:textId="77777777" w:rsidR="006F7B1A" w:rsidRDefault="006F7B1A" w:rsidP="006F7B1A">
            <w:pPr>
              <w:spacing w:before="60" w:after="60" w:line="400" w:lineRule="exact"/>
              <w:jc w:val="left"/>
              <w:rPr>
                <w:rFonts w:ascii="宋体" w:hAnsi="宋体"/>
                <w:szCs w:val="21"/>
              </w:rPr>
            </w:pPr>
            <w:r>
              <w:rPr>
                <w:rFonts w:ascii="宋体" w:hAnsi="宋体"/>
                <w:szCs w:val="21"/>
              </w:rPr>
              <w:lastRenderedPageBreak/>
              <w:t>品种名称</w:t>
            </w:r>
            <w:r>
              <w:rPr>
                <w:rFonts w:ascii="宋体" w:hAnsi="宋体" w:hint="eastAsia"/>
                <w:szCs w:val="21"/>
              </w:rPr>
              <w:t>：</w:t>
            </w:r>
            <w:r>
              <w:rPr>
                <w:rFonts w:ascii="宋体" w:hAnsi="宋体"/>
                <w:szCs w:val="21"/>
              </w:rPr>
              <w:t>输入框</w:t>
            </w:r>
          </w:p>
          <w:p w14:paraId="79850F3B" w14:textId="77777777" w:rsidR="006F7B1A" w:rsidRDefault="006F7B1A" w:rsidP="006F7B1A">
            <w:pPr>
              <w:spacing w:before="60" w:after="60" w:line="400" w:lineRule="exact"/>
              <w:jc w:val="left"/>
              <w:rPr>
                <w:rFonts w:ascii="宋体" w:hAnsi="宋体"/>
                <w:szCs w:val="21"/>
              </w:rPr>
            </w:pPr>
            <w:r>
              <w:rPr>
                <w:rFonts w:ascii="宋体" w:hAnsi="宋体"/>
                <w:szCs w:val="21"/>
              </w:rPr>
              <w:t>单位</w:t>
            </w:r>
            <w:r>
              <w:rPr>
                <w:rFonts w:ascii="宋体" w:hAnsi="宋体" w:hint="eastAsia"/>
                <w:szCs w:val="21"/>
              </w:rPr>
              <w:t>：</w:t>
            </w:r>
            <w:r>
              <w:rPr>
                <w:rFonts w:ascii="宋体" w:hAnsi="宋体"/>
                <w:szCs w:val="21"/>
              </w:rPr>
              <w:t>输入框</w:t>
            </w:r>
          </w:p>
          <w:p w14:paraId="1ECA82D6" w14:textId="00A63F67" w:rsidR="00CA34CC" w:rsidRPr="00F00113" w:rsidRDefault="006F7B1A" w:rsidP="006F7B1A">
            <w:pPr>
              <w:spacing w:before="60" w:after="60" w:line="400" w:lineRule="exact"/>
              <w:jc w:val="left"/>
              <w:rPr>
                <w:rFonts w:ascii="宋体" w:hAnsi="宋体"/>
                <w:szCs w:val="21"/>
              </w:rPr>
            </w:pPr>
            <w:r>
              <w:rPr>
                <w:rFonts w:ascii="宋体" w:hAnsi="宋体"/>
                <w:szCs w:val="21"/>
              </w:rPr>
              <w:t>交易所代码</w:t>
            </w:r>
            <w:r>
              <w:rPr>
                <w:rFonts w:ascii="宋体" w:hAnsi="宋体" w:hint="eastAsia"/>
                <w:szCs w:val="21"/>
              </w:rPr>
              <w:t>：</w:t>
            </w:r>
            <w:r>
              <w:rPr>
                <w:rFonts w:ascii="宋体" w:hAnsi="宋体"/>
                <w:szCs w:val="21"/>
              </w:rPr>
              <w:t>输入框</w:t>
            </w:r>
          </w:p>
        </w:tc>
      </w:tr>
      <w:tr w:rsidR="00CA34CC" w:rsidRPr="00C630D1" w14:paraId="17A70808" w14:textId="77777777" w:rsidTr="008F7B72">
        <w:trPr>
          <w:jc w:val="center"/>
        </w:trPr>
        <w:tc>
          <w:tcPr>
            <w:tcW w:w="1548" w:type="dxa"/>
            <w:shd w:val="clear" w:color="auto" w:fill="A6A6A6"/>
          </w:tcPr>
          <w:p w14:paraId="5053CDB1"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lastRenderedPageBreak/>
              <w:t>业务逻辑</w:t>
            </w:r>
          </w:p>
        </w:tc>
        <w:tc>
          <w:tcPr>
            <w:tcW w:w="9714" w:type="dxa"/>
            <w:gridSpan w:val="3"/>
          </w:tcPr>
          <w:p w14:paraId="3A06D937" w14:textId="77777777" w:rsidR="00CA34CC" w:rsidRDefault="00CA34CC" w:rsidP="008F7B72">
            <w:pPr>
              <w:rPr>
                <w:rFonts w:ascii="宋体" w:hAnsi="宋体"/>
                <w:b/>
                <w:szCs w:val="21"/>
              </w:rPr>
            </w:pPr>
            <w:r w:rsidRPr="00946BE4">
              <w:rPr>
                <w:rFonts w:ascii="宋体" w:hAnsi="宋体" w:hint="eastAsia"/>
                <w:b/>
                <w:szCs w:val="21"/>
              </w:rPr>
              <w:t>【功能操作要求】</w:t>
            </w:r>
          </w:p>
          <w:p w14:paraId="33C7EB9F" w14:textId="28C87B68" w:rsidR="00954308" w:rsidRPr="00861A22" w:rsidRDefault="00FF2EFE" w:rsidP="00954308">
            <w:pPr>
              <w:rPr>
                <w:rFonts w:ascii="宋体" w:hAnsi="宋体"/>
                <w:szCs w:val="21"/>
              </w:rPr>
            </w:pPr>
            <w:r>
              <w:rPr>
                <w:rFonts w:ascii="宋体" w:hAnsi="宋体"/>
                <w:szCs w:val="21"/>
              </w:rPr>
              <w:t>提交修改</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点击后提交已更改内容</w:t>
            </w:r>
          </w:p>
        </w:tc>
      </w:tr>
      <w:tr w:rsidR="00CA34CC" w:rsidRPr="00C630D1" w14:paraId="61B43CEA" w14:textId="77777777" w:rsidTr="008F7B72">
        <w:trPr>
          <w:jc w:val="center"/>
        </w:trPr>
        <w:tc>
          <w:tcPr>
            <w:tcW w:w="1548" w:type="dxa"/>
            <w:shd w:val="clear" w:color="auto" w:fill="A6A6A6"/>
          </w:tcPr>
          <w:p w14:paraId="7DEBE981"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5E69E875" w14:textId="77777777" w:rsidR="00CA34CC" w:rsidRPr="00E55CB4" w:rsidRDefault="00CA34CC" w:rsidP="008F7B72">
            <w:pPr>
              <w:spacing w:line="400" w:lineRule="exact"/>
              <w:rPr>
                <w:rFonts w:ascii="宋体" w:hAnsi="宋体"/>
                <w:b/>
                <w:szCs w:val="21"/>
              </w:rPr>
            </w:pPr>
            <w:r w:rsidRPr="00E55CB4">
              <w:rPr>
                <w:rFonts w:ascii="宋体" w:hAnsi="宋体" w:hint="eastAsia"/>
                <w:b/>
                <w:szCs w:val="21"/>
              </w:rPr>
              <w:t>【基础资料】</w:t>
            </w:r>
          </w:p>
          <w:p w14:paraId="2007AE3E" w14:textId="26CA526C" w:rsidR="00CA34CC" w:rsidRPr="00C630D1" w:rsidRDefault="003A0875" w:rsidP="008F7B72">
            <w:pPr>
              <w:spacing w:line="400" w:lineRule="exact"/>
              <w:rPr>
                <w:rFonts w:ascii="宋体" w:hAnsi="宋体"/>
                <w:szCs w:val="21"/>
              </w:rPr>
            </w:pPr>
            <w:r>
              <w:rPr>
                <w:rFonts w:ascii="宋体" w:hAnsi="宋体" w:hint="eastAsia"/>
                <w:szCs w:val="21"/>
              </w:rPr>
              <w:t>品种代码、</w:t>
            </w:r>
            <w:r>
              <w:rPr>
                <w:rFonts w:ascii="宋体" w:hAnsi="宋体"/>
                <w:szCs w:val="21"/>
              </w:rPr>
              <w:t>品种名称</w:t>
            </w:r>
            <w:r>
              <w:rPr>
                <w:rFonts w:ascii="宋体" w:hAnsi="宋体" w:hint="eastAsia"/>
                <w:szCs w:val="21"/>
              </w:rPr>
              <w:t>、</w:t>
            </w:r>
            <w:r>
              <w:rPr>
                <w:rFonts w:ascii="宋体" w:hAnsi="宋体"/>
                <w:szCs w:val="21"/>
              </w:rPr>
              <w:t>单位</w:t>
            </w:r>
            <w:r>
              <w:rPr>
                <w:rFonts w:ascii="宋体" w:hAnsi="宋体" w:hint="eastAsia"/>
                <w:szCs w:val="21"/>
              </w:rPr>
              <w:t>、</w:t>
            </w:r>
            <w:r>
              <w:rPr>
                <w:rFonts w:ascii="宋体" w:hAnsi="宋体"/>
                <w:szCs w:val="21"/>
              </w:rPr>
              <w:t>交易所代码</w:t>
            </w:r>
          </w:p>
        </w:tc>
      </w:tr>
      <w:tr w:rsidR="00CA34CC" w:rsidRPr="00C630D1" w14:paraId="7A22DF9B" w14:textId="77777777" w:rsidTr="008F7B72">
        <w:trPr>
          <w:jc w:val="center"/>
        </w:trPr>
        <w:tc>
          <w:tcPr>
            <w:tcW w:w="1548" w:type="dxa"/>
            <w:shd w:val="clear" w:color="auto" w:fill="A6A6A6"/>
          </w:tcPr>
          <w:p w14:paraId="5A91C648"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6DEEF4DC" w14:textId="77777777" w:rsidR="003A0875" w:rsidRDefault="003A0875" w:rsidP="003A0875">
            <w:pPr>
              <w:spacing w:line="400" w:lineRule="exact"/>
              <w:rPr>
                <w:rFonts w:ascii="宋体" w:hAnsi="宋体"/>
                <w:szCs w:val="21"/>
              </w:rPr>
            </w:pPr>
            <w:r>
              <w:rPr>
                <w:rFonts w:ascii="宋体" w:hAnsi="宋体"/>
                <w:szCs w:val="21"/>
              </w:rPr>
              <w:t>操作员具有</w:t>
            </w:r>
            <w:r>
              <w:rPr>
                <w:rFonts w:ascii="宋体" w:hAnsi="宋体" w:hint="eastAsia"/>
                <w:szCs w:val="21"/>
              </w:rPr>
              <w:t>【基础设置】菜单权限</w:t>
            </w:r>
          </w:p>
          <w:p w14:paraId="6BCB87BA" w14:textId="033493E3" w:rsidR="00CA34CC" w:rsidRPr="000A3B83" w:rsidRDefault="003A0875" w:rsidP="003A0875">
            <w:pPr>
              <w:spacing w:line="400" w:lineRule="exact"/>
              <w:rPr>
                <w:rFonts w:ascii="宋体" w:hAnsi="宋体"/>
                <w:szCs w:val="21"/>
              </w:rPr>
            </w:pPr>
            <w:r>
              <w:rPr>
                <w:rFonts w:ascii="宋体" w:hAnsi="宋体"/>
                <w:szCs w:val="21"/>
              </w:rPr>
              <w:t>操作员具有</w:t>
            </w:r>
            <w:r>
              <w:rPr>
                <w:rFonts w:ascii="宋体" w:hAnsi="宋体" w:hint="eastAsia"/>
                <w:szCs w:val="21"/>
              </w:rPr>
              <w:t>【品种管理】功能权限</w:t>
            </w:r>
          </w:p>
        </w:tc>
      </w:tr>
      <w:tr w:rsidR="00CA34CC" w:rsidRPr="00C630D1" w14:paraId="3A9D86E8" w14:textId="77777777" w:rsidTr="008F7B72">
        <w:trPr>
          <w:jc w:val="center"/>
        </w:trPr>
        <w:tc>
          <w:tcPr>
            <w:tcW w:w="1548" w:type="dxa"/>
            <w:shd w:val="clear" w:color="auto" w:fill="A6A6A6"/>
          </w:tcPr>
          <w:p w14:paraId="26E93306"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5B572E71" w14:textId="77777777" w:rsidR="00CA34CC" w:rsidRPr="00C630D1" w:rsidRDefault="00CA34CC" w:rsidP="008F7B72">
            <w:pPr>
              <w:spacing w:line="400" w:lineRule="atLeast"/>
              <w:rPr>
                <w:rFonts w:ascii="宋体" w:hAnsi="宋体"/>
                <w:szCs w:val="21"/>
              </w:rPr>
            </w:pPr>
            <w:r>
              <w:rPr>
                <w:rFonts w:ascii="宋体" w:hAnsi="宋体"/>
                <w:szCs w:val="21"/>
              </w:rPr>
              <w:t>无</w:t>
            </w:r>
          </w:p>
        </w:tc>
      </w:tr>
      <w:tr w:rsidR="00CA34CC" w:rsidRPr="00C630D1" w14:paraId="2D345BC0" w14:textId="77777777" w:rsidTr="008F7B72">
        <w:trPr>
          <w:jc w:val="center"/>
        </w:trPr>
        <w:tc>
          <w:tcPr>
            <w:tcW w:w="1548" w:type="dxa"/>
            <w:shd w:val="clear" w:color="auto" w:fill="A6A6A6"/>
          </w:tcPr>
          <w:p w14:paraId="484D54A9" w14:textId="77777777" w:rsidR="00CA34CC" w:rsidRPr="00C630D1" w:rsidRDefault="00CA34CC"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59B5C430" w14:textId="77777777" w:rsidR="00CA34CC" w:rsidRPr="00C630D1" w:rsidRDefault="00CA34CC" w:rsidP="008F7B72">
            <w:pPr>
              <w:spacing w:line="400" w:lineRule="exact"/>
              <w:rPr>
                <w:rFonts w:ascii="宋体" w:hAnsi="宋体"/>
                <w:szCs w:val="21"/>
              </w:rPr>
            </w:pPr>
            <w:r>
              <w:rPr>
                <w:rFonts w:ascii="宋体" w:hAnsi="宋体" w:hint="eastAsia"/>
                <w:szCs w:val="21"/>
              </w:rPr>
              <w:t>无</w:t>
            </w:r>
          </w:p>
        </w:tc>
      </w:tr>
    </w:tbl>
    <w:p w14:paraId="6FAFEF82" w14:textId="77777777" w:rsidR="00CA34CC" w:rsidRPr="00CA34CC" w:rsidRDefault="00CA34CC" w:rsidP="00CA34CC"/>
    <w:p w14:paraId="21AC01C2" w14:textId="0C26D1FF" w:rsidR="00F22F60" w:rsidRDefault="00B633E8" w:rsidP="00F41EBF">
      <w:pPr>
        <w:pStyle w:val="2"/>
      </w:pPr>
      <w:r>
        <w:t>知识共享</w:t>
      </w:r>
    </w:p>
    <w:p w14:paraId="3207F6C3" w14:textId="7F98A570" w:rsidR="00941CAC" w:rsidRDefault="00941CAC" w:rsidP="00F41EBF">
      <w:pPr>
        <w:pStyle w:val="a0"/>
        <w:rPr>
          <w:ins w:id="205" w:author="wei han" w:date="2017-11-01T16:58:00Z"/>
        </w:rPr>
      </w:pPr>
      <w:r>
        <w:t>该模块为共享知识库模块</w:t>
      </w:r>
      <w:r>
        <w:rPr>
          <w:rFonts w:hint="eastAsia"/>
        </w:rPr>
        <w:t>，</w:t>
      </w:r>
      <w:r>
        <w:t>前期暂时建立在</w:t>
      </w:r>
      <w:r>
        <w:rPr>
          <w:rFonts w:hint="eastAsia"/>
        </w:rPr>
        <w:t>WPBS</w:t>
      </w:r>
      <w:r>
        <w:rPr>
          <w:rFonts w:hint="eastAsia"/>
        </w:rPr>
        <w:t>系统中，后期将</w:t>
      </w:r>
      <w:r w:rsidR="00F41EBF">
        <w:rPr>
          <w:rFonts w:hint="eastAsia"/>
        </w:rPr>
        <w:t>整合到员工工作平台上。</w:t>
      </w:r>
    </w:p>
    <w:p w14:paraId="61DC9FA5" w14:textId="1DD68691" w:rsidR="005C7122" w:rsidRDefault="005C7122">
      <w:pPr>
        <w:pStyle w:val="3"/>
        <w:pPrChange w:id="206" w:author="wei han" w:date="2017-11-01T16:58:00Z">
          <w:pPr>
            <w:pStyle w:val="a0"/>
          </w:pPr>
        </w:pPrChange>
      </w:pPr>
      <w:ins w:id="207" w:author="wei han" w:date="2017-11-01T16:58:00Z">
        <w:r>
          <w:rPr>
            <w:rFonts w:hint="eastAsia"/>
          </w:rPr>
          <w:t>通用模块</w:t>
        </w:r>
      </w:ins>
      <w:ins w:id="208" w:author="wei han" w:date="2017-11-01T17:07:00Z">
        <w:r w:rsidR="00C5046C">
          <w:rPr>
            <w:rFonts w:hint="eastAsia"/>
          </w:rPr>
          <w:t>（附）</w:t>
        </w:r>
      </w:ins>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5C7122" w:rsidRPr="00C630D1" w14:paraId="325BABE1" w14:textId="77777777" w:rsidTr="005A5337">
        <w:trPr>
          <w:jc w:val="center"/>
        </w:trPr>
        <w:tc>
          <w:tcPr>
            <w:tcW w:w="1548" w:type="dxa"/>
            <w:shd w:val="clear" w:color="auto" w:fill="A6A6A6"/>
          </w:tcPr>
          <w:p w14:paraId="14378723" w14:textId="77777777" w:rsidR="005C7122" w:rsidRPr="00C630D1" w:rsidRDefault="005C7122" w:rsidP="005A5337">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31480103" w14:textId="77777777" w:rsidR="005C7122" w:rsidRPr="00C630D1" w:rsidRDefault="005C7122" w:rsidP="005A5337">
            <w:pPr>
              <w:spacing w:line="400" w:lineRule="exact"/>
              <w:rPr>
                <w:rFonts w:ascii="宋体" w:hAnsi="宋体"/>
                <w:szCs w:val="21"/>
              </w:rPr>
            </w:pPr>
          </w:p>
        </w:tc>
      </w:tr>
      <w:tr w:rsidR="005C7122" w:rsidRPr="00C630D1" w14:paraId="7BA3A285" w14:textId="77777777" w:rsidTr="005A5337">
        <w:trPr>
          <w:jc w:val="center"/>
        </w:trPr>
        <w:tc>
          <w:tcPr>
            <w:tcW w:w="1548" w:type="dxa"/>
            <w:shd w:val="clear" w:color="auto" w:fill="A6A6A6"/>
          </w:tcPr>
          <w:p w14:paraId="01DD9DC6" w14:textId="77777777" w:rsidR="005C7122" w:rsidRPr="00C630D1" w:rsidRDefault="005C7122" w:rsidP="005A5337">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2DFA6FE6" w14:textId="020378ED" w:rsidR="005C7122" w:rsidRPr="00C630D1" w:rsidRDefault="00BF0864" w:rsidP="005A5337">
            <w:pPr>
              <w:spacing w:line="400" w:lineRule="exact"/>
              <w:rPr>
                <w:rFonts w:ascii="宋体" w:hAnsi="宋体"/>
                <w:szCs w:val="21"/>
              </w:rPr>
            </w:pPr>
            <w:ins w:id="209" w:author="wei han" w:date="2017-11-01T16:58:00Z">
              <w:r>
                <w:rPr>
                  <w:rFonts w:ascii="宋体" w:hAnsi="宋体"/>
                  <w:szCs w:val="21"/>
                </w:rPr>
                <w:t>通用模块</w:t>
              </w:r>
            </w:ins>
          </w:p>
        </w:tc>
      </w:tr>
      <w:tr w:rsidR="005C7122" w:rsidRPr="00C630D1" w14:paraId="43211021" w14:textId="77777777" w:rsidTr="005A5337">
        <w:trPr>
          <w:jc w:val="center"/>
        </w:trPr>
        <w:tc>
          <w:tcPr>
            <w:tcW w:w="1548" w:type="dxa"/>
            <w:shd w:val="clear" w:color="auto" w:fill="A6A6A6"/>
          </w:tcPr>
          <w:p w14:paraId="4F9EC299" w14:textId="77777777" w:rsidR="005C7122" w:rsidRPr="00C630D1" w:rsidRDefault="005C7122" w:rsidP="005A5337">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189C5235" w14:textId="77777777" w:rsidR="005C7122" w:rsidRPr="00C630D1" w:rsidRDefault="005C7122" w:rsidP="005A5337">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400A80F0" w14:textId="77777777" w:rsidR="005C7122" w:rsidRPr="00C630D1" w:rsidRDefault="005C7122" w:rsidP="005A5337">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6E014E2D" w14:textId="4A7308D1" w:rsidR="005C7122" w:rsidRPr="00C630D1" w:rsidRDefault="005C7122" w:rsidP="005A5337">
            <w:pPr>
              <w:spacing w:line="400" w:lineRule="exact"/>
              <w:rPr>
                <w:rFonts w:ascii="宋体" w:hAnsi="宋体"/>
                <w:szCs w:val="21"/>
              </w:rPr>
            </w:pPr>
            <w:r w:rsidRPr="00C630D1">
              <w:rPr>
                <w:rFonts w:ascii="宋体" w:hAnsi="宋体"/>
                <w:szCs w:val="21"/>
              </w:rPr>
              <w:t>20</w:t>
            </w:r>
            <w:r>
              <w:rPr>
                <w:rFonts w:ascii="宋体" w:hAnsi="宋体" w:hint="eastAsia"/>
                <w:szCs w:val="21"/>
              </w:rPr>
              <w:t>17-</w:t>
            </w:r>
            <w:ins w:id="210" w:author="wei han" w:date="2017-11-01T16:59:00Z">
              <w:r w:rsidR="00BF0864">
                <w:rPr>
                  <w:rFonts w:ascii="宋体" w:hAnsi="宋体"/>
                  <w:szCs w:val="21"/>
                </w:rPr>
                <w:t>11-1</w:t>
              </w:r>
            </w:ins>
          </w:p>
        </w:tc>
      </w:tr>
      <w:tr w:rsidR="005C7122" w:rsidRPr="00C630D1" w14:paraId="47814E64" w14:textId="77777777" w:rsidTr="005A5337">
        <w:trPr>
          <w:jc w:val="center"/>
        </w:trPr>
        <w:tc>
          <w:tcPr>
            <w:tcW w:w="1548" w:type="dxa"/>
            <w:shd w:val="clear" w:color="auto" w:fill="A6A6A6"/>
          </w:tcPr>
          <w:p w14:paraId="66749E86" w14:textId="77777777" w:rsidR="005C7122" w:rsidRPr="00C630D1" w:rsidRDefault="005C7122" w:rsidP="005A5337">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22F26109" w14:textId="40AB3385" w:rsidR="005C7122" w:rsidRPr="00C630D1" w:rsidRDefault="00BF0864" w:rsidP="005A5337">
            <w:pPr>
              <w:spacing w:line="400" w:lineRule="exact"/>
              <w:rPr>
                <w:rFonts w:ascii="宋体" w:hAnsi="宋体"/>
                <w:szCs w:val="21"/>
              </w:rPr>
            </w:pPr>
            <w:ins w:id="211" w:author="wei han" w:date="2017-11-01T16:58:00Z">
              <w:r>
                <w:rPr>
                  <w:rFonts w:ascii="宋体" w:hAnsi="宋体"/>
                  <w:szCs w:val="21"/>
                </w:rPr>
                <w:t>该模块为</w:t>
              </w:r>
            </w:ins>
            <w:ins w:id="212" w:author="wei han" w:date="2017-11-01T16:59:00Z">
              <w:r>
                <w:rPr>
                  <w:rFonts w:ascii="宋体" w:hAnsi="宋体"/>
                  <w:szCs w:val="21"/>
                </w:rPr>
                <w:t>页面的整体布局</w:t>
              </w:r>
            </w:ins>
          </w:p>
        </w:tc>
      </w:tr>
      <w:tr w:rsidR="005C7122" w:rsidRPr="00C630D1" w14:paraId="463950E7" w14:textId="77777777" w:rsidTr="005A5337">
        <w:trPr>
          <w:jc w:val="center"/>
        </w:trPr>
        <w:tc>
          <w:tcPr>
            <w:tcW w:w="1548" w:type="dxa"/>
            <w:shd w:val="clear" w:color="auto" w:fill="A6A6A6"/>
          </w:tcPr>
          <w:p w14:paraId="46A92E0A" w14:textId="77777777" w:rsidR="005C7122" w:rsidRPr="00C630D1" w:rsidRDefault="005C7122" w:rsidP="005A5337">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63581C0F" w14:textId="77777777" w:rsidR="005C7122" w:rsidRPr="00C630D1" w:rsidRDefault="005C7122" w:rsidP="005A5337">
            <w:pPr>
              <w:spacing w:line="400" w:lineRule="exact"/>
              <w:rPr>
                <w:rFonts w:ascii="宋体" w:hAnsi="宋体"/>
                <w:szCs w:val="21"/>
              </w:rPr>
            </w:pPr>
            <w:r>
              <w:rPr>
                <w:rFonts w:ascii="宋体" w:hAnsi="宋体" w:hint="eastAsia"/>
                <w:szCs w:val="21"/>
              </w:rPr>
              <w:t>无</w:t>
            </w:r>
          </w:p>
        </w:tc>
      </w:tr>
      <w:tr w:rsidR="005C7122" w:rsidRPr="00C630D1" w14:paraId="069FF57A" w14:textId="77777777" w:rsidTr="005A5337">
        <w:trPr>
          <w:jc w:val="center"/>
        </w:trPr>
        <w:tc>
          <w:tcPr>
            <w:tcW w:w="1548" w:type="dxa"/>
            <w:shd w:val="clear" w:color="auto" w:fill="A6A6A6"/>
          </w:tcPr>
          <w:p w14:paraId="1FE18583" w14:textId="77777777" w:rsidR="005C7122" w:rsidRPr="00C630D1" w:rsidRDefault="005C7122" w:rsidP="005A5337">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29CBB308" w14:textId="77777777" w:rsidR="005C7122" w:rsidRPr="00C630D1" w:rsidRDefault="005C7122" w:rsidP="005A5337">
            <w:pPr>
              <w:spacing w:line="400" w:lineRule="exact"/>
              <w:rPr>
                <w:rFonts w:ascii="宋体" w:hAnsi="宋体"/>
                <w:szCs w:val="21"/>
              </w:rPr>
            </w:pPr>
            <w:r>
              <w:rPr>
                <w:rFonts w:ascii="宋体" w:hAnsi="宋体" w:hint="eastAsia"/>
                <w:szCs w:val="21"/>
              </w:rPr>
              <w:t>无</w:t>
            </w:r>
          </w:p>
        </w:tc>
      </w:tr>
      <w:tr w:rsidR="005C7122" w:rsidRPr="00C630D1" w14:paraId="3A82658F" w14:textId="77777777" w:rsidTr="005A5337">
        <w:trPr>
          <w:jc w:val="center"/>
        </w:trPr>
        <w:tc>
          <w:tcPr>
            <w:tcW w:w="1548" w:type="dxa"/>
            <w:shd w:val="clear" w:color="auto" w:fill="A6A6A6"/>
          </w:tcPr>
          <w:p w14:paraId="41990C4E" w14:textId="77777777" w:rsidR="005C7122" w:rsidRPr="00C630D1" w:rsidRDefault="005C7122" w:rsidP="005A5337">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2779F503" w14:textId="77777777" w:rsidR="005C7122" w:rsidRDefault="005C7122" w:rsidP="005A5337">
            <w:pPr>
              <w:spacing w:before="60" w:after="60" w:line="400" w:lineRule="exact"/>
              <w:jc w:val="left"/>
              <w:rPr>
                <w:rFonts w:ascii="宋体" w:hAnsi="宋体"/>
                <w:b/>
                <w:szCs w:val="21"/>
              </w:rPr>
            </w:pPr>
            <w:r>
              <w:rPr>
                <w:rFonts w:ascii="宋体" w:hAnsi="宋体" w:hint="eastAsia"/>
                <w:b/>
                <w:szCs w:val="21"/>
              </w:rPr>
              <w:t>【设置要素】</w:t>
            </w:r>
          </w:p>
          <w:p w14:paraId="0CB9446B" w14:textId="63488777" w:rsidR="005C7122" w:rsidRPr="00DC1BF5" w:rsidRDefault="00376DFD" w:rsidP="005A5337">
            <w:pPr>
              <w:spacing w:before="60" w:after="60" w:line="400" w:lineRule="exact"/>
              <w:jc w:val="left"/>
              <w:rPr>
                <w:rFonts w:ascii="宋体" w:hAnsi="宋体"/>
                <w:szCs w:val="21"/>
              </w:rPr>
            </w:pPr>
            <w:ins w:id="213" w:author="wei han" w:date="2017-11-01T17:05:00Z">
              <w:r>
                <w:rPr>
                  <w:rFonts w:ascii="宋体" w:hAnsi="宋体"/>
                  <w:szCs w:val="21"/>
                </w:rPr>
                <w:t>无</w:t>
              </w:r>
            </w:ins>
          </w:p>
        </w:tc>
      </w:tr>
      <w:tr w:rsidR="005C7122" w:rsidRPr="00C630D1" w14:paraId="352CB139" w14:textId="77777777" w:rsidTr="005A5337">
        <w:trPr>
          <w:jc w:val="center"/>
        </w:trPr>
        <w:tc>
          <w:tcPr>
            <w:tcW w:w="1548" w:type="dxa"/>
            <w:shd w:val="clear" w:color="auto" w:fill="A6A6A6"/>
          </w:tcPr>
          <w:p w14:paraId="377EEAA1" w14:textId="77777777" w:rsidR="005C7122" w:rsidRPr="00C630D1" w:rsidRDefault="005C7122" w:rsidP="005A5337">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1AFBE780" w14:textId="77777777" w:rsidR="005C7122" w:rsidRDefault="005C7122" w:rsidP="005A5337">
            <w:pPr>
              <w:rPr>
                <w:rFonts w:ascii="宋体" w:hAnsi="宋体"/>
                <w:b/>
                <w:szCs w:val="21"/>
              </w:rPr>
            </w:pPr>
            <w:r w:rsidRPr="00946BE4">
              <w:rPr>
                <w:rFonts w:ascii="宋体" w:hAnsi="宋体" w:hint="eastAsia"/>
                <w:b/>
                <w:szCs w:val="21"/>
              </w:rPr>
              <w:t>【功能操作要求】</w:t>
            </w:r>
          </w:p>
          <w:p w14:paraId="1712612D" w14:textId="23347C80" w:rsidR="00D124A9" w:rsidRDefault="00D124A9" w:rsidP="005A5337">
            <w:pPr>
              <w:rPr>
                <w:ins w:id="214" w:author="wei han" w:date="2017-11-01T17:06:00Z"/>
                <w:rFonts w:ascii="宋体" w:hAnsi="宋体"/>
                <w:szCs w:val="21"/>
              </w:rPr>
            </w:pPr>
            <w:ins w:id="215" w:author="wei han" w:date="2017-11-01T17:06:00Z">
              <w:r>
                <w:rPr>
                  <w:rFonts w:ascii="宋体" w:hAnsi="宋体"/>
                  <w:szCs w:val="21"/>
                </w:rPr>
                <w:t>左侧菜单栏</w:t>
              </w:r>
              <w:r>
                <w:rPr>
                  <w:rFonts w:ascii="宋体" w:hAnsi="宋体" w:hint="eastAsia"/>
                  <w:szCs w:val="21"/>
                </w:rPr>
                <w:t>：</w:t>
              </w:r>
              <w:r>
                <w:rPr>
                  <w:rFonts w:ascii="宋体" w:hAnsi="宋体"/>
                  <w:szCs w:val="21"/>
                </w:rPr>
                <w:t>点击跳转相应的页面</w:t>
              </w:r>
            </w:ins>
          </w:p>
          <w:p w14:paraId="4CECD824" w14:textId="6BF11D17" w:rsidR="005C7122" w:rsidRPr="00861A22" w:rsidRDefault="00876DD3" w:rsidP="005117DA">
            <w:pPr>
              <w:rPr>
                <w:rFonts w:ascii="宋体" w:hAnsi="宋体"/>
                <w:szCs w:val="21"/>
              </w:rPr>
            </w:pPr>
            <w:ins w:id="216" w:author="wei han" w:date="2017-11-01T17:06:00Z">
              <w:r>
                <w:rPr>
                  <w:rFonts w:ascii="宋体" w:hAnsi="宋体" w:hint="eastAsia"/>
                  <w:szCs w:val="21"/>
                </w:rPr>
                <w:t>快速导航按钮组：功能按钮，可快速跳转该功能页面，包含知识共享</w:t>
              </w:r>
            </w:ins>
            <w:ins w:id="217" w:author="wei han" w:date="2017-11-04T21:11:00Z">
              <w:r>
                <w:rPr>
                  <w:rFonts w:ascii="宋体" w:hAnsi="宋体" w:hint="eastAsia"/>
                  <w:szCs w:val="21"/>
                </w:rPr>
                <w:t>|</w:t>
              </w:r>
            </w:ins>
            <w:ins w:id="218" w:author="wei han" w:date="2017-11-01T17:06:00Z">
              <w:r>
                <w:rPr>
                  <w:rFonts w:ascii="宋体" w:hAnsi="宋体" w:hint="eastAsia"/>
                  <w:szCs w:val="21"/>
                </w:rPr>
                <w:t>常见问题</w:t>
              </w:r>
            </w:ins>
            <w:ins w:id="219" w:author="wei han" w:date="2017-11-04T21:11:00Z">
              <w:r>
                <w:rPr>
                  <w:rFonts w:ascii="宋体" w:hAnsi="宋体" w:hint="eastAsia"/>
                  <w:szCs w:val="21"/>
                </w:rPr>
                <w:t>|</w:t>
              </w:r>
            </w:ins>
            <w:ins w:id="220" w:author="wei han" w:date="2017-11-01T17:06:00Z">
              <w:r w:rsidR="008E1596" w:rsidRPr="008E1596">
                <w:rPr>
                  <w:rFonts w:ascii="宋体" w:hAnsi="宋体" w:hint="eastAsia"/>
                  <w:szCs w:val="21"/>
                </w:rPr>
                <w:t>文</w:t>
              </w:r>
              <w:r>
                <w:rPr>
                  <w:rFonts w:ascii="宋体" w:hAnsi="宋体" w:hint="eastAsia"/>
                  <w:szCs w:val="21"/>
                </w:rPr>
                <w:t>档共享</w:t>
              </w:r>
            </w:ins>
            <w:ins w:id="221" w:author="wei han" w:date="2017-11-04T21:11:00Z">
              <w:r>
                <w:rPr>
                  <w:rFonts w:ascii="宋体" w:hAnsi="宋体" w:hint="eastAsia"/>
                  <w:szCs w:val="21"/>
                </w:rPr>
                <w:t>|</w:t>
              </w:r>
            </w:ins>
            <w:ins w:id="222" w:author="wei han" w:date="2017-11-01T17:06:00Z">
              <w:r>
                <w:rPr>
                  <w:rFonts w:ascii="宋体" w:hAnsi="宋体" w:hint="eastAsia"/>
                  <w:szCs w:val="21"/>
                </w:rPr>
                <w:t>华信百科</w:t>
              </w:r>
            </w:ins>
            <w:ins w:id="223" w:author="wei han" w:date="2017-11-04T21:11:00Z">
              <w:r>
                <w:rPr>
                  <w:rFonts w:ascii="宋体" w:hAnsi="宋体" w:hint="eastAsia"/>
                  <w:szCs w:val="21"/>
                </w:rPr>
                <w:t>|</w:t>
              </w:r>
            </w:ins>
            <w:ins w:id="224" w:author="wei han" w:date="2017-11-01T17:06:00Z">
              <w:r w:rsidR="008E1596" w:rsidRPr="008E1596">
                <w:rPr>
                  <w:rFonts w:ascii="宋体" w:hAnsi="宋体" w:hint="eastAsia"/>
                  <w:szCs w:val="21"/>
                </w:rPr>
                <w:t>公告发布</w:t>
              </w:r>
            </w:ins>
            <w:ins w:id="225" w:author="wei han" w:date="2017-11-04T21:11:00Z">
              <w:r w:rsidR="005117DA">
                <w:rPr>
                  <w:rFonts w:ascii="宋体" w:hAnsi="宋体" w:hint="eastAsia"/>
                  <w:szCs w:val="21"/>
                </w:rPr>
                <w:t>|</w:t>
              </w:r>
            </w:ins>
            <w:ins w:id="226" w:author="wei han" w:date="2017-11-01T17:06:00Z">
              <w:r w:rsidR="008E1596" w:rsidRPr="008E1596">
                <w:rPr>
                  <w:rFonts w:ascii="宋体" w:hAnsi="宋体" w:hint="eastAsia"/>
                  <w:szCs w:val="21"/>
                </w:rPr>
                <w:t>个人中心。</w:t>
              </w:r>
            </w:ins>
          </w:p>
        </w:tc>
      </w:tr>
      <w:tr w:rsidR="005C7122" w:rsidRPr="00C630D1" w14:paraId="6A8E4182" w14:textId="77777777" w:rsidTr="005A5337">
        <w:trPr>
          <w:jc w:val="center"/>
        </w:trPr>
        <w:tc>
          <w:tcPr>
            <w:tcW w:w="1548" w:type="dxa"/>
            <w:shd w:val="clear" w:color="auto" w:fill="A6A6A6"/>
          </w:tcPr>
          <w:p w14:paraId="0E97B0E0" w14:textId="77777777" w:rsidR="005C7122" w:rsidRPr="00C630D1" w:rsidRDefault="005C7122" w:rsidP="005A5337">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6C693AB1" w14:textId="77777777" w:rsidR="005C7122" w:rsidRPr="00E55CB4" w:rsidRDefault="005C7122" w:rsidP="005A5337">
            <w:pPr>
              <w:spacing w:line="400" w:lineRule="exact"/>
              <w:rPr>
                <w:rFonts w:ascii="宋体" w:hAnsi="宋体"/>
                <w:b/>
                <w:szCs w:val="21"/>
              </w:rPr>
            </w:pPr>
            <w:r w:rsidRPr="00E55CB4">
              <w:rPr>
                <w:rFonts w:ascii="宋体" w:hAnsi="宋体" w:hint="eastAsia"/>
                <w:b/>
                <w:szCs w:val="21"/>
              </w:rPr>
              <w:t>【基础资料】</w:t>
            </w:r>
          </w:p>
          <w:p w14:paraId="1BFD96C8" w14:textId="7081DE2F" w:rsidR="005C7122" w:rsidRPr="00C630D1" w:rsidRDefault="00376DFD" w:rsidP="005A5337">
            <w:pPr>
              <w:spacing w:line="400" w:lineRule="exact"/>
              <w:rPr>
                <w:rFonts w:ascii="宋体" w:hAnsi="宋体"/>
                <w:szCs w:val="21"/>
              </w:rPr>
            </w:pPr>
            <w:ins w:id="227" w:author="wei han" w:date="2017-11-01T17:05:00Z">
              <w:r>
                <w:rPr>
                  <w:rFonts w:ascii="宋体" w:hAnsi="宋体"/>
                  <w:szCs w:val="21"/>
                </w:rPr>
                <w:t>无</w:t>
              </w:r>
            </w:ins>
          </w:p>
        </w:tc>
      </w:tr>
      <w:tr w:rsidR="005C7122" w:rsidRPr="00C630D1" w14:paraId="52E65D9A" w14:textId="77777777" w:rsidTr="005A5337">
        <w:trPr>
          <w:jc w:val="center"/>
        </w:trPr>
        <w:tc>
          <w:tcPr>
            <w:tcW w:w="1548" w:type="dxa"/>
            <w:shd w:val="clear" w:color="auto" w:fill="A6A6A6"/>
          </w:tcPr>
          <w:p w14:paraId="6E7403AC" w14:textId="77777777" w:rsidR="005C7122" w:rsidRPr="00C630D1" w:rsidRDefault="005C7122" w:rsidP="005A5337">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73BDC974" w14:textId="413597E0" w:rsidR="005C7122" w:rsidRPr="000A3B83" w:rsidRDefault="00376DFD" w:rsidP="005A5337">
            <w:pPr>
              <w:spacing w:line="400" w:lineRule="exact"/>
              <w:rPr>
                <w:rFonts w:ascii="宋体" w:hAnsi="宋体"/>
                <w:szCs w:val="21"/>
              </w:rPr>
            </w:pPr>
            <w:ins w:id="228" w:author="wei han" w:date="2017-11-01T17:05:00Z">
              <w:r>
                <w:rPr>
                  <w:rFonts w:ascii="宋体" w:hAnsi="宋体"/>
                  <w:szCs w:val="21"/>
                </w:rPr>
                <w:t>无</w:t>
              </w:r>
            </w:ins>
          </w:p>
        </w:tc>
      </w:tr>
      <w:tr w:rsidR="005C7122" w:rsidRPr="00C630D1" w14:paraId="0477AFDB" w14:textId="77777777" w:rsidTr="005A5337">
        <w:trPr>
          <w:jc w:val="center"/>
        </w:trPr>
        <w:tc>
          <w:tcPr>
            <w:tcW w:w="1548" w:type="dxa"/>
            <w:shd w:val="clear" w:color="auto" w:fill="A6A6A6"/>
          </w:tcPr>
          <w:p w14:paraId="6AA1BD87" w14:textId="77777777" w:rsidR="005C7122" w:rsidRPr="00C630D1" w:rsidRDefault="005C7122" w:rsidP="005A5337">
            <w:pPr>
              <w:spacing w:line="400" w:lineRule="exact"/>
              <w:rPr>
                <w:rFonts w:ascii="宋体" w:hAnsi="宋体"/>
                <w:color w:val="000000"/>
                <w:szCs w:val="21"/>
              </w:rPr>
            </w:pPr>
            <w:r w:rsidRPr="00C630D1">
              <w:rPr>
                <w:rFonts w:ascii="宋体" w:hAnsi="宋体" w:hint="eastAsia"/>
                <w:color w:val="000000"/>
                <w:szCs w:val="21"/>
              </w:rPr>
              <w:lastRenderedPageBreak/>
              <w:t>后置条件</w:t>
            </w:r>
          </w:p>
        </w:tc>
        <w:tc>
          <w:tcPr>
            <w:tcW w:w="9714" w:type="dxa"/>
            <w:gridSpan w:val="3"/>
          </w:tcPr>
          <w:p w14:paraId="59F0C30D" w14:textId="40104E4E" w:rsidR="005C7122" w:rsidRPr="00C630D1" w:rsidRDefault="00376DFD" w:rsidP="005A5337">
            <w:pPr>
              <w:spacing w:line="400" w:lineRule="atLeast"/>
              <w:rPr>
                <w:rFonts w:ascii="宋体" w:hAnsi="宋体"/>
                <w:szCs w:val="21"/>
              </w:rPr>
            </w:pPr>
            <w:ins w:id="229" w:author="wei han" w:date="2017-11-01T17:05:00Z">
              <w:r>
                <w:rPr>
                  <w:rFonts w:ascii="宋体" w:hAnsi="宋体"/>
                  <w:szCs w:val="21"/>
                </w:rPr>
                <w:t>无</w:t>
              </w:r>
            </w:ins>
          </w:p>
        </w:tc>
      </w:tr>
      <w:tr w:rsidR="005C7122" w:rsidRPr="00C630D1" w14:paraId="10DF4EBF" w14:textId="77777777" w:rsidTr="005A5337">
        <w:trPr>
          <w:jc w:val="center"/>
        </w:trPr>
        <w:tc>
          <w:tcPr>
            <w:tcW w:w="1548" w:type="dxa"/>
            <w:shd w:val="clear" w:color="auto" w:fill="A6A6A6"/>
          </w:tcPr>
          <w:p w14:paraId="7EA207C5" w14:textId="77777777" w:rsidR="005C7122" w:rsidRPr="00C630D1" w:rsidRDefault="005C7122" w:rsidP="005A5337">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29111F02" w14:textId="77777777" w:rsidR="005C7122" w:rsidRPr="00C630D1" w:rsidRDefault="005C7122" w:rsidP="005A5337">
            <w:pPr>
              <w:spacing w:line="400" w:lineRule="exact"/>
              <w:rPr>
                <w:rFonts w:ascii="宋体" w:hAnsi="宋体"/>
                <w:szCs w:val="21"/>
              </w:rPr>
            </w:pPr>
            <w:r>
              <w:rPr>
                <w:rFonts w:ascii="宋体" w:hAnsi="宋体" w:hint="eastAsia"/>
                <w:szCs w:val="21"/>
              </w:rPr>
              <w:t>无</w:t>
            </w:r>
          </w:p>
        </w:tc>
      </w:tr>
    </w:tbl>
    <w:p w14:paraId="67932D23" w14:textId="77777777" w:rsidR="005C7122" w:rsidRPr="00941CAC" w:rsidRDefault="005C7122" w:rsidP="00F41EBF">
      <w:pPr>
        <w:pStyle w:val="a0"/>
      </w:pPr>
    </w:p>
    <w:p w14:paraId="3BD82C96" w14:textId="6F334E02" w:rsidR="006911A6" w:rsidRPr="006911A6" w:rsidRDefault="006911A6" w:rsidP="00F41EBF">
      <w:pPr>
        <w:pStyle w:val="3"/>
      </w:pPr>
      <w:r>
        <w:rPr>
          <w:rFonts w:hint="eastAsia"/>
        </w:rPr>
        <w:t>首页</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B633E8" w:rsidRPr="00C630D1" w14:paraId="78DD1DEE" w14:textId="77777777" w:rsidTr="008F7B72">
        <w:trPr>
          <w:jc w:val="center"/>
        </w:trPr>
        <w:tc>
          <w:tcPr>
            <w:tcW w:w="1548" w:type="dxa"/>
            <w:shd w:val="clear" w:color="auto" w:fill="A6A6A6"/>
          </w:tcPr>
          <w:p w14:paraId="48A11E4F" w14:textId="77777777" w:rsidR="00B633E8" w:rsidRPr="00C630D1" w:rsidRDefault="00B633E8"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68149676" w14:textId="77777777" w:rsidR="00B633E8" w:rsidRPr="00C630D1" w:rsidRDefault="00B633E8" w:rsidP="008F7B72">
            <w:pPr>
              <w:spacing w:line="400" w:lineRule="exact"/>
              <w:rPr>
                <w:rFonts w:ascii="宋体" w:hAnsi="宋体"/>
                <w:szCs w:val="21"/>
              </w:rPr>
            </w:pPr>
          </w:p>
        </w:tc>
      </w:tr>
      <w:tr w:rsidR="00B633E8" w:rsidRPr="00C630D1" w14:paraId="6153E3FE" w14:textId="77777777" w:rsidTr="008F7B72">
        <w:trPr>
          <w:jc w:val="center"/>
        </w:trPr>
        <w:tc>
          <w:tcPr>
            <w:tcW w:w="1548" w:type="dxa"/>
            <w:shd w:val="clear" w:color="auto" w:fill="A6A6A6"/>
          </w:tcPr>
          <w:p w14:paraId="55D23755" w14:textId="77777777" w:rsidR="00B633E8" w:rsidRPr="00C630D1" w:rsidRDefault="00B633E8"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7CA1AC17" w14:textId="3E208C42" w:rsidR="00B633E8" w:rsidRPr="00C630D1" w:rsidRDefault="004E055D" w:rsidP="008F7B72">
            <w:pPr>
              <w:spacing w:line="400" w:lineRule="exact"/>
              <w:rPr>
                <w:rFonts w:ascii="宋体" w:hAnsi="宋体"/>
                <w:szCs w:val="21"/>
              </w:rPr>
            </w:pPr>
            <w:ins w:id="230" w:author="wei han" w:date="2017-10-30T13:31:00Z">
              <w:r>
                <w:rPr>
                  <w:rFonts w:ascii="宋体" w:hAnsi="宋体" w:hint="eastAsia"/>
                  <w:szCs w:val="21"/>
                </w:rPr>
                <w:t>知识共享首页</w:t>
              </w:r>
            </w:ins>
          </w:p>
        </w:tc>
      </w:tr>
      <w:tr w:rsidR="00B633E8" w:rsidRPr="00C630D1" w14:paraId="3C61A852" w14:textId="77777777" w:rsidTr="008F7B72">
        <w:trPr>
          <w:jc w:val="center"/>
        </w:trPr>
        <w:tc>
          <w:tcPr>
            <w:tcW w:w="1548" w:type="dxa"/>
            <w:shd w:val="clear" w:color="auto" w:fill="A6A6A6"/>
          </w:tcPr>
          <w:p w14:paraId="6A5E6801" w14:textId="77777777" w:rsidR="00B633E8" w:rsidRPr="00C630D1" w:rsidRDefault="00B633E8" w:rsidP="008F7B72">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42C8DB4F" w14:textId="77777777" w:rsidR="00B633E8" w:rsidRPr="00C630D1" w:rsidRDefault="00B633E8"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2E924396" w14:textId="77777777" w:rsidR="00B633E8" w:rsidRPr="00C630D1" w:rsidRDefault="00B633E8"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3C379BD2" w14:textId="48C0630B" w:rsidR="00B633E8" w:rsidRPr="00C630D1" w:rsidRDefault="00B633E8" w:rsidP="000305D1">
            <w:pPr>
              <w:spacing w:line="400" w:lineRule="exact"/>
              <w:rPr>
                <w:rFonts w:ascii="宋体" w:hAnsi="宋体"/>
                <w:szCs w:val="21"/>
              </w:rPr>
            </w:pPr>
            <w:r w:rsidRPr="00C630D1">
              <w:rPr>
                <w:rFonts w:ascii="宋体" w:hAnsi="宋体"/>
                <w:szCs w:val="21"/>
              </w:rPr>
              <w:t>20</w:t>
            </w:r>
            <w:r>
              <w:rPr>
                <w:rFonts w:ascii="宋体" w:hAnsi="宋体" w:hint="eastAsia"/>
                <w:szCs w:val="21"/>
              </w:rPr>
              <w:t>17-</w:t>
            </w:r>
            <w:ins w:id="231" w:author="wei han" w:date="2017-10-30T11:10:00Z">
              <w:r w:rsidR="00D560A2">
                <w:rPr>
                  <w:rFonts w:ascii="宋体" w:hAnsi="宋体"/>
                  <w:szCs w:val="21"/>
                </w:rPr>
                <w:t>11-</w:t>
              </w:r>
              <w:r w:rsidR="00147C44">
                <w:rPr>
                  <w:rFonts w:ascii="宋体" w:hAnsi="宋体"/>
                  <w:szCs w:val="21"/>
                </w:rPr>
                <w:t>1</w:t>
              </w:r>
            </w:ins>
          </w:p>
        </w:tc>
      </w:tr>
      <w:tr w:rsidR="00B633E8" w:rsidRPr="00C630D1" w14:paraId="60C83CB5" w14:textId="77777777" w:rsidTr="008F7B72">
        <w:trPr>
          <w:jc w:val="center"/>
        </w:trPr>
        <w:tc>
          <w:tcPr>
            <w:tcW w:w="1548" w:type="dxa"/>
            <w:shd w:val="clear" w:color="auto" w:fill="A6A6A6"/>
          </w:tcPr>
          <w:p w14:paraId="09833440" w14:textId="77777777" w:rsidR="00B633E8" w:rsidRPr="00C630D1" w:rsidRDefault="00B633E8"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0978224B" w14:textId="0C1326BC" w:rsidR="00B633E8" w:rsidRPr="00C630D1" w:rsidRDefault="004E055D" w:rsidP="008F7B72">
            <w:pPr>
              <w:spacing w:line="400" w:lineRule="exact"/>
              <w:rPr>
                <w:rFonts w:ascii="宋体" w:hAnsi="宋体"/>
                <w:szCs w:val="21"/>
              </w:rPr>
            </w:pPr>
            <w:ins w:id="232" w:author="wei han" w:date="2017-10-30T13:28:00Z">
              <w:r w:rsidRPr="004E055D">
                <w:rPr>
                  <w:rFonts w:ascii="宋体" w:hAnsi="宋体" w:hint="eastAsia"/>
                  <w:szCs w:val="21"/>
                </w:rPr>
                <w:t>知识共享的首页，</w:t>
              </w:r>
            </w:ins>
            <w:ins w:id="233" w:author="wei han" w:date="2017-10-30T13:31:00Z">
              <w:r>
                <w:rPr>
                  <w:rFonts w:ascii="宋体" w:hAnsi="宋体" w:hint="eastAsia"/>
                  <w:szCs w:val="21"/>
                </w:rPr>
                <w:t>以搜索框为主，</w:t>
              </w:r>
            </w:ins>
            <w:ins w:id="234" w:author="wei han" w:date="2017-10-30T13:28:00Z">
              <w:r>
                <w:rPr>
                  <w:rFonts w:ascii="宋体" w:hAnsi="宋体" w:hint="eastAsia"/>
                  <w:szCs w:val="21"/>
                </w:rPr>
                <w:t>风格宜</w:t>
              </w:r>
            </w:ins>
            <w:ins w:id="235" w:author="wei han" w:date="2017-10-30T13:31:00Z">
              <w:r>
                <w:rPr>
                  <w:rFonts w:ascii="宋体" w:hAnsi="宋体" w:hint="eastAsia"/>
                  <w:szCs w:val="21"/>
                </w:rPr>
                <w:t>简洁</w:t>
              </w:r>
            </w:ins>
          </w:p>
        </w:tc>
      </w:tr>
      <w:tr w:rsidR="00B633E8" w:rsidRPr="00C630D1" w14:paraId="0E33A373" w14:textId="77777777" w:rsidTr="008F7B72">
        <w:trPr>
          <w:jc w:val="center"/>
        </w:trPr>
        <w:tc>
          <w:tcPr>
            <w:tcW w:w="1548" w:type="dxa"/>
            <w:shd w:val="clear" w:color="auto" w:fill="A6A6A6"/>
          </w:tcPr>
          <w:p w14:paraId="7CCDE50F" w14:textId="77777777" w:rsidR="00B633E8" w:rsidRPr="00C630D1" w:rsidRDefault="00B633E8"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01D97394" w14:textId="77777777" w:rsidR="00B633E8" w:rsidRPr="00C630D1" w:rsidRDefault="00B633E8" w:rsidP="008F7B72">
            <w:pPr>
              <w:spacing w:line="400" w:lineRule="exact"/>
              <w:rPr>
                <w:rFonts w:ascii="宋体" w:hAnsi="宋体"/>
                <w:szCs w:val="21"/>
              </w:rPr>
            </w:pPr>
            <w:r>
              <w:rPr>
                <w:rFonts w:ascii="宋体" w:hAnsi="宋体" w:hint="eastAsia"/>
                <w:szCs w:val="21"/>
              </w:rPr>
              <w:t>无</w:t>
            </w:r>
          </w:p>
        </w:tc>
      </w:tr>
      <w:tr w:rsidR="00B633E8" w:rsidRPr="00C630D1" w14:paraId="3C186022" w14:textId="77777777" w:rsidTr="008F7B72">
        <w:trPr>
          <w:jc w:val="center"/>
        </w:trPr>
        <w:tc>
          <w:tcPr>
            <w:tcW w:w="1548" w:type="dxa"/>
            <w:shd w:val="clear" w:color="auto" w:fill="A6A6A6"/>
          </w:tcPr>
          <w:p w14:paraId="6E122C79" w14:textId="77777777" w:rsidR="00B633E8" w:rsidRPr="00C630D1" w:rsidRDefault="00B633E8"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4A41098E" w14:textId="77777777" w:rsidR="00B633E8" w:rsidRPr="00C630D1" w:rsidRDefault="00B633E8" w:rsidP="008F7B72">
            <w:pPr>
              <w:spacing w:line="400" w:lineRule="exact"/>
              <w:rPr>
                <w:rFonts w:ascii="宋体" w:hAnsi="宋体"/>
                <w:szCs w:val="21"/>
              </w:rPr>
            </w:pPr>
            <w:r>
              <w:rPr>
                <w:rFonts w:ascii="宋体" w:hAnsi="宋体" w:hint="eastAsia"/>
                <w:szCs w:val="21"/>
              </w:rPr>
              <w:t>无</w:t>
            </w:r>
          </w:p>
        </w:tc>
      </w:tr>
      <w:tr w:rsidR="00B633E8" w:rsidRPr="00C630D1" w14:paraId="10CF1DB2" w14:textId="77777777" w:rsidTr="008F7B72">
        <w:trPr>
          <w:jc w:val="center"/>
        </w:trPr>
        <w:tc>
          <w:tcPr>
            <w:tcW w:w="1548" w:type="dxa"/>
            <w:shd w:val="clear" w:color="auto" w:fill="A6A6A6"/>
          </w:tcPr>
          <w:p w14:paraId="0E2CC023" w14:textId="77777777" w:rsidR="00B633E8" w:rsidRPr="00C630D1" w:rsidRDefault="00B633E8"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65D3B2A3" w14:textId="77777777" w:rsidR="00B633E8" w:rsidRDefault="00B633E8" w:rsidP="008F7B72">
            <w:pPr>
              <w:spacing w:before="60" w:after="60" w:line="400" w:lineRule="exact"/>
              <w:jc w:val="left"/>
              <w:rPr>
                <w:rFonts w:ascii="宋体" w:hAnsi="宋体"/>
                <w:b/>
                <w:szCs w:val="21"/>
              </w:rPr>
            </w:pPr>
            <w:r>
              <w:rPr>
                <w:rFonts w:ascii="宋体" w:hAnsi="宋体" w:hint="eastAsia"/>
                <w:b/>
                <w:szCs w:val="21"/>
              </w:rPr>
              <w:t>【设置要素】</w:t>
            </w:r>
          </w:p>
          <w:p w14:paraId="057912B3" w14:textId="2B643265" w:rsidR="00B633E8" w:rsidRPr="00DC1BF5" w:rsidRDefault="00AD6C1A" w:rsidP="00262119">
            <w:pPr>
              <w:spacing w:before="60" w:after="60" w:line="400" w:lineRule="exact"/>
              <w:jc w:val="left"/>
              <w:rPr>
                <w:rFonts w:ascii="宋体" w:hAnsi="宋体"/>
                <w:szCs w:val="21"/>
              </w:rPr>
            </w:pPr>
            <w:ins w:id="236" w:author="wei han" w:date="2017-10-31T19:49:00Z">
              <w:r>
                <w:rPr>
                  <w:rFonts w:ascii="宋体" w:hAnsi="宋体"/>
                  <w:szCs w:val="21"/>
                </w:rPr>
                <w:t>搜索框</w:t>
              </w:r>
              <w:r>
                <w:rPr>
                  <w:rFonts w:ascii="宋体" w:hAnsi="宋体" w:hint="eastAsia"/>
                  <w:szCs w:val="21"/>
                </w:rPr>
                <w:t>：</w:t>
              </w:r>
              <w:r w:rsidR="0083333E">
                <w:rPr>
                  <w:rFonts w:ascii="宋体" w:hAnsi="宋体" w:hint="eastAsia"/>
                  <w:szCs w:val="21"/>
                </w:rPr>
                <w:t>输入框</w:t>
              </w:r>
            </w:ins>
            <w:ins w:id="237" w:author="wei han" w:date="2017-11-01T11:00:00Z">
              <w:r w:rsidR="008C32C3">
                <w:rPr>
                  <w:rFonts w:ascii="宋体" w:hAnsi="宋体" w:hint="eastAsia"/>
                  <w:szCs w:val="21"/>
                </w:rPr>
                <w:t>，填入需要检索的信息</w:t>
              </w:r>
            </w:ins>
            <w:ins w:id="238" w:author="wei han" w:date="2017-11-01T11:18:00Z">
              <w:r w:rsidR="00710F28">
                <w:rPr>
                  <w:rFonts w:ascii="宋体" w:hAnsi="宋体" w:hint="eastAsia"/>
                  <w:szCs w:val="21"/>
                </w:rPr>
                <w:t>，最多可</w:t>
              </w:r>
            </w:ins>
            <w:ins w:id="239" w:author="wei han" w:date="2017-11-04T21:12:00Z">
              <w:r w:rsidR="00710F28">
                <w:rPr>
                  <w:rFonts w:ascii="宋体" w:hAnsi="宋体" w:hint="eastAsia"/>
                  <w:szCs w:val="21"/>
                </w:rPr>
                <w:t>对前</w:t>
              </w:r>
            </w:ins>
            <w:ins w:id="240" w:author="wei han" w:date="2017-11-01T11:18:00Z">
              <w:r w:rsidR="00262119">
                <w:rPr>
                  <w:rFonts w:ascii="宋体" w:hAnsi="宋体"/>
                  <w:szCs w:val="21"/>
                </w:rPr>
                <w:t>20个汉字</w:t>
              </w:r>
            </w:ins>
            <w:ins w:id="241" w:author="wei han" w:date="2017-11-04T21:12:00Z">
              <w:r w:rsidR="00AC45A8">
                <w:rPr>
                  <w:rFonts w:ascii="宋体" w:hAnsi="宋体"/>
                  <w:szCs w:val="21"/>
                </w:rPr>
                <w:t>进行关键字</w:t>
              </w:r>
              <w:r w:rsidR="00710F28">
                <w:rPr>
                  <w:rFonts w:ascii="宋体" w:hAnsi="宋体"/>
                  <w:szCs w:val="21"/>
                </w:rPr>
                <w:t>检索</w:t>
              </w:r>
            </w:ins>
          </w:p>
        </w:tc>
      </w:tr>
      <w:tr w:rsidR="00B633E8" w:rsidRPr="00C630D1" w14:paraId="203B9FD5" w14:textId="77777777" w:rsidTr="008F7B72">
        <w:trPr>
          <w:jc w:val="center"/>
        </w:trPr>
        <w:tc>
          <w:tcPr>
            <w:tcW w:w="1548" w:type="dxa"/>
            <w:shd w:val="clear" w:color="auto" w:fill="A6A6A6"/>
          </w:tcPr>
          <w:p w14:paraId="74B2DFC5" w14:textId="77777777" w:rsidR="00B633E8" w:rsidRPr="00C630D1" w:rsidRDefault="00B633E8"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0D3F8BEB" w14:textId="77777777" w:rsidR="00B633E8" w:rsidRDefault="00B633E8" w:rsidP="008F7B72">
            <w:pPr>
              <w:rPr>
                <w:rFonts w:ascii="宋体" w:hAnsi="宋体"/>
                <w:b/>
                <w:szCs w:val="21"/>
              </w:rPr>
            </w:pPr>
            <w:r w:rsidRPr="00946BE4">
              <w:rPr>
                <w:rFonts w:ascii="宋体" w:hAnsi="宋体" w:hint="eastAsia"/>
                <w:b/>
                <w:szCs w:val="21"/>
              </w:rPr>
              <w:t>【功能操作要求】</w:t>
            </w:r>
          </w:p>
          <w:p w14:paraId="410A3750" w14:textId="02F094E7" w:rsidR="00B633E8" w:rsidRDefault="00B40D59" w:rsidP="008F7B72">
            <w:pPr>
              <w:rPr>
                <w:ins w:id="242" w:author="wei han" w:date="2017-10-31T19:56:00Z"/>
                <w:rFonts w:ascii="宋体" w:hAnsi="宋体"/>
                <w:szCs w:val="21"/>
              </w:rPr>
            </w:pPr>
            <w:ins w:id="243" w:author="wei han" w:date="2017-10-31T19:49:00Z">
              <w:r>
                <w:rPr>
                  <w:rFonts w:ascii="宋体" w:hAnsi="宋体"/>
                  <w:szCs w:val="21"/>
                </w:rPr>
                <w:t>搜索</w:t>
              </w:r>
              <w:r>
                <w:rPr>
                  <w:rFonts w:ascii="宋体" w:hAnsi="宋体" w:hint="eastAsia"/>
                  <w:szCs w:val="21"/>
                </w:rPr>
                <w:t>：</w:t>
              </w:r>
              <w:r>
                <w:rPr>
                  <w:rFonts w:ascii="宋体" w:hAnsi="宋体"/>
                  <w:szCs w:val="21"/>
                </w:rPr>
                <w:t>功能按钮</w:t>
              </w:r>
              <w:r>
                <w:rPr>
                  <w:rFonts w:ascii="宋体" w:hAnsi="宋体" w:hint="eastAsia"/>
                  <w:szCs w:val="21"/>
                </w:rPr>
                <w:t>，</w:t>
              </w:r>
              <w:r w:rsidR="001D20A1">
                <w:rPr>
                  <w:rFonts w:ascii="宋体" w:hAnsi="宋体"/>
                  <w:szCs w:val="21"/>
                </w:rPr>
                <w:t>点击后</w:t>
              </w:r>
            </w:ins>
            <w:ins w:id="244" w:author="wei han" w:date="2017-10-31T19:50:00Z">
              <w:r w:rsidR="001D20A1">
                <w:rPr>
                  <w:rFonts w:ascii="宋体" w:hAnsi="宋体"/>
                  <w:szCs w:val="21"/>
                </w:rPr>
                <w:t>对输入的</w:t>
              </w:r>
            </w:ins>
            <w:ins w:id="245" w:author="wei han" w:date="2017-10-31T19:53:00Z">
              <w:r w:rsidR="00DE62C3">
                <w:rPr>
                  <w:rFonts w:ascii="宋体" w:hAnsi="宋体"/>
                  <w:szCs w:val="21"/>
                </w:rPr>
                <w:t>关键字进行相关性检索</w:t>
              </w:r>
              <w:r w:rsidR="00DE62C3">
                <w:rPr>
                  <w:rFonts w:ascii="宋体" w:hAnsi="宋体" w:hint="eastAsia"/>
                  <w:szCs w:val="21"/>
                </w:rPr>
                <w:t>，</w:t>
              </w:r>
              <w:r w:rsidR="00DE62C3">
                <w:rPr>
                  <w:rFonts w:ascii="宋体" w:hAnsi="宋体"/>
                  <w:szCs w:val="21"/>
                </w:rPr>
                <w:t>同时将结果在</w:t>
              </w:r>
            </w:ins>
            <w:ins w:id="246" w:author="wei han" w:date="2017-11-02T09:09:00Z">
              <w:r w:rsidR="008C39E0">
                <w:rPr>
                  <w:rFonts w:ascii="宋体" w:hAnsi="宋体" w:hint="eastAsia"/>
                  <w:szCs w:val="21"/>
                </w:rPr>
                <w:t>【</w:t>
              </w:r>
            </w:ins>
            <w:ins w:id="247" w:author="wei han" w:date="2017-10-31T19:53:00Z">
              <w:r w:rsidR="00DE62C3">
                <w:rPr>
                  <w:rFonts w:ascii="宋体" w:hAnsi="宋体"/>
                  <w:szCs w:val="21"/>
                </w:rPr>
                <w:t>搜索结果</w:t>
              </w:r>
            </w:ins>
            <w:ins w:id="248" w:author="wei han" w:date="2017-11-02T09:09:00Z">
              <w:r w:rsidR="008C39E0">
                <w:rPr>
                  <w:rFonts w:ascii="宋体" w:hAnsi="宋体" w:hint="eastAsia"/>
                  <w:szCs w:val="21"/>
                </w:rPr>
                <w:t>】页面</w:t>
              </w:r>
            </w:ins>
            <w:ins w:id="249" w:author="wei han" w:date="2017-10-31T19:53:00Z">
              <w:r w:rsidR="00DE62C3">
                <w:rPr>
                  <w:rFonts w:ascii="宋体" w:hAnsi="宋体"/>
                  <w:szCs w:val="21"/>
                </w:rPr>
                <w:t>中展示</w:t>
              </w:r>
            </w:ins>
          </w:p>
          <w:p w14:paraId="17628EF4" w14:textId="223AFDEE" w:rsidR="00F8742B" w:rsidRDefault="00F8742B" w:rsidP="006729B4">
            <w:pPr>
              <w:rPr>
                <w:ins w:id="250" w:author="wei han" w:date="2017-11-04T21:13:00Z"/>
                <w:rFonts w:ascii="宋体" w:hAnsi="宋体"/>
                <w:szCs w:val="21"/>
              </w:rPr>
            </w:pPr>
            <w:ins w:id="251" w:author="wei han" w:date="2017-11-04T21:13:00Z">
              <w:r>
                <w:rPr>
                  <w:rFonts w:ascii="宋体" w:hAnsi="宋体" w:hint="eastAsia"/>
                  <w:szCs w:val="21"/>
                </w:rPr>
                <w:t>Tab页：</w:t>
              </w:r>
            </w:ins>
            <w:ins w:id="252" w:author="wei han" w:date="2017-11-04T21:14:00Z">
              <w:r w:rsidR="000D7828">
                <w:rPr>
                  <w:rFonts w:ascii="宋体" w:hAnsi="宋体" w:hint="eastAsia"/>
                  <w:szCs w:val="21"/>
                </w:rPr>
                <w:t>内容</w:t>
              </w:r>
            </w:ins>
            <w:ins w:id="253" w:author="wei han" w:date="2017-11-04T21:13:00Z">
              <w:r w:rsidR="009F224C">
                <w:rPr>
                  <w:rFonts w:ascii="宋体" w:hAnsi="宋体" w:hint="eastAsia"/>
                  <w:szCs w:val="21"/>
                </w:rPr>
                <w:t>格式</w:t>
              </w:r>
            </w:ins>
            <w:ins w:id="254" w:author="wei han" w:date="2017-11-04T21:14:00Z">
              <w:r w:rsidR="009F224C">
                <w:rPr>
                  <w:rFonts w:ascii="宋体" w:hAnsi="宋体" w:hint="eastAsia"/>
                  <w:szCs w:val="21"/>
                </w:rPr>
                <w:t>同【搜索结果】页面</w:t>
              </w:r>
              <w:r w:rsidR="007162A6">
                <w:rPr>
                  <w:rFonts w:ascii="宋体" w:hAnsi="宋体" w:hint="eastAsia"/>
                  <w:szCs w:val="21"/>
                </w:rPr>
                <w:t>中的“问题”和“文档”</w:t>
              </w:r>
            </w:ins>
          </w:p>
          <w:p w14:paraId="3AB4B9A2" w14:textId="57337FE4" w:rsidR="00724369" w:rsidRPr="0016572F" w:rsidRDefault="00724369" w:rsidP="0016572F">
            <w:pPr>
              <w:pStyle w:val="a8"/>
              <w:numPr>
                <w:ilvl w:val="0"/>
                <w:numId w:val="40"/>
              </w:numPr>
              <w:ind w:firstLineChars="0"/>
              <w:rPr>
                <w:ins w:id="255" w:author="wei han" w:date="2017-11-01T11:04:00Z"/>
                <w:rFonts w:ascii="宋体" w:hAnsi="宋体"/>
                <w:szCs w:val="21"/>
              </w:rPr>
            </w:pPr>
            <w:ins w:id="256" w:author="wei han" w:date="2017-11-01T11:02:00Z">
              <w:r w:rsidRPr="0016572F">
                <w:rPr>
                  <w:rFonts w:ascii="宋体" w:hAnsi="宋体"/>
                  <w:szCs w:val="21"/>
                </w:rPr>
                <w:t>置顶知识</w:t>
              </w:r>
              <w:r w:rsidRPr="0016572F">
                <w:rPr>
                  <w:rFonts w:ascii="宋体" w:hAnsi="宋体" w:hint="eastAsia"/>
                  <w:szCs w:val="21"/>
                </w:rPr>
                <w:t>：</w:t>
              </w:r>
              <w:r w:rsidRPr="0016572F">
                <w:rPr>
                  <w:rFonts w:ascii="宋体" w:hAnsi="宋体"/>
                  <w:szCs w:val="21"/>
                </w:rPr>
                <w:t>tab页面</w:t>
              </w:r>
              <w:r w:rsidRPr="0016572F">
                <w:rPr>
                  <w:rFonts w:ascii="宋体" w:hAnsi="宋体" w:hint="eastAsia"/>
                  <w:szCs w:val="21"/>
                </w:rPr>
                <w:t>，按</w:t>
              </w:r>
            </w:ins>
            <w:ins w:id="257" w:author="wei han" w:date="2017-11-09T14:22:00Z">
              <w:r w:rsidR="00B91997">
                <w:rPr>
                  <w:rFonts w:ascii="宋体" w:hAnsi="宋体" w:hint="eastAsia"/>
                  <w:szCs w:val="21"/>
                </w:rPr>
                <w:t>浏览量&gt;更新时间</w:t>
              </w:r>
            </w:ins>
            <w:ins w:id="258" w:author="wei han" w:date="2017-11-01T11:02:00Z">
              <w:r w:rsidRPr="0016572F">
                <w:rPr>
                  <w:rFonts w:ascii="宋体" w:hAnsi="宋体" w:hint="eastAsia"/>
                  <w:szCs w:val="21"/>
                </w:rPr>
                <w:t>顺序</w:t>
              </w:r>
            </w:ins>
            <w:ins w:id="259" w:author="wei han" w:date="2017-11-01T11:06:00Z">
              <w:r w:rsidR="0089187B" w:rsidRPr="0016572F">
                <w:rPr>
                  <w:rFonts w:ascii="宋体" w:hAnsi="宋体" w:hint="eastAsia"/>
                  <w:szCs w:val="21"/>
                </w:rPr>
                <w:t>降序</w:t>
              </w:r>
            </w:ins>
            <w:ins w:id="260" w:author="wei han" w:date="2017-11-01T11:02:00Z">
              <w:r w:rsidRPr="0016572F">
                <w:rPr>
                  <w:rFonts w:ascii="宋体" w:hAnsi="宋体"/>
                  <w:szCs w:val="21"/>
                </w:rPr>
                <w:t>展示置顶的常见问题及文档</w:t>
              </w:r>
            </w:ins>
          </w:p>
          <w:p w14:paraId="66D9263B" w14:textId="2478AADA" w:rsidR="00724369" w:rsidRPr="0016572F" w:rsidRDefault="00724369" w:rsidP="0016572F">
            <w:pPr>
              <w:pStyle w:val="a8"/>
              <w:numPr>
                <w:ilvl w:val="0"/>
                <w:numId w:val="40"/>
              </w:numPr>
              <w:ind w:firstLineChars="0"/>
              <w:rPr>
                <w:ins w:id="261" w:author="wei han" w:date="2017-11-01T11:06:00Z"/>
                <w:rFonts w:ascii="宋体" w:hAnsi="宋体"/>
                <w:szCs w:val="21"/>
              </w:rPr>
            </w:pPr>
            <w:ins w:id="262" w:author="wei han" w:date="2017-11-01T11:04:00Z">
              <w:r w:rsidRPr="0016572F">
                <w:rPr>
                  <w:rFonts w:ascii="宋体" w:hAnsi="宋体"/>
                  <w:szCs w:val="21"/>
                </w:rPr>
                <w:t>最新知识</w:t>
              </w:r>
              <w:r w:rsidRPr="0016572F">
                <w:rPr>
                  <w:rFonts w:ascii="宋体" w:hAnsi="宋体" w:hint="eastAsia"/>
                  <w:szCs w:val="21"/>
                </w:rPr>
                <w:t>：</w:t>
              </w:r>
              <w:r w:rsidRPr="0016572F">
                <w:rPr>
                  <w:rFonts w:ascii="宋体" w:hAnsi="宋体"/>
                  <w:szCs w:val="21"/>
                </w:rPr>
                <w:t>tab页面</w:t>
              </w:r>
              <w:r w:rsidRPr="0016572F">
                <w:rPr>
                  <w:rFonts w:ascii="宋体" w:hAnsi="宋体" w:hint="eastAsia"/>
                  <w:szCs w:val="21"/>
                </w:rPr>
                <w:t>，</w:t>
              </w:r>
              <w:r w:rsidRPr="0016572F">
                <w:rPr>
                  <w:rFonts w:ascii="宋体" w:hAnsi="宋体"/>
                  <w:szCs w:val="21"/>
                </w:rPr>
                <w:t>按</w:t>
              </w:r>
            </w:ins>
            <w:ins w:id="263" w:author="wei han" w:date="2017-11-01T11:05:00Z">
              <w:r w:rsidR="0089187B" w:rsidRPr="0016572F">
                <w:rPr>
                  <w:rFonts w:ascii="宋体" w:hAnsi="宋体"/>
                  <w:szCs w:val="21"/>
                </w:rPr>
                <w:t>更新的时间顺序</w:t>
              </w:r>
            </w:ins>
            <w:ins w:id="264" w:author="wei han" w:date="2017-11-01T11:06:00Z">
              <w:r w:rsidR="0089187B" w:rsidRPr="0016572F">
                <w:rPr>
                  <w:rFonts w:ascii="宋体" w:hAnsi="宋体"/>
                  <w:szCs w:val="21"/>
                </w:rPr>
                <w:t>降序显示显示常见问题及文档</w:t>
              </w:r>
            </w:ins>
          </w:p>
          <w:p w14:paraId="45489C56" w14:textId="77777777" w:rsidR="0089187B" w:rsidRPr="0016572F" w:rsidRDefault="0089187B" w:rsidP="0016572F">
            <w:pPr>
              <w:pStyle w:val="a8"/>
              <w:numPr>
                <w:ilvl w:val="0"/>
                <w:numId w:val="40"/>
              </w:numPr>
              <w:ind w:firstLineChars="0"/>
              <w:rPr>
                <w:ins w:id="265" w:author="wei han" w:date="2017-11-01T11:09:00Z"/>
                <w:rFonts w:ascii="宋体" w:hAnsi="宋体"/>
                <w:szCs w:val="21"/>
              </w:rPr>
            </w:pPr>
            <w:ins w:id="266" w:author="wei han" w:date="2017-11-01T11:06:00Z">
              <w:r w:rsidRPr="0016572F">
                <w:rPr>
                  <w:rFonts w:ascii="宋体" w:hAnsi="宋体"/>
                  <w:szCs w:val="21"/>
                </w:rPr>
                <w:t>热点知识</w:t>
              </w:r>
              <w:r w:rsidRPr="0016572F">
                <w:rPr>
                  <w:rFonts w:ascii="宋体" w:hAnsi="宋体" w:hint="eastAsia"/>
                  <w:szCs w:val="21"/>
                </w:rPr>
                <w:t>：</w:t>
              </w:r>
              <w:r w:rsidRPr="0016572F">
                <w:rPr>
                  <w:rFonts w:ascii="宋体" w:hAnsi="宋体"/>
                  <w:szCs w:val="21"/>
                </w:rPr>
                <w:t>tab页面</w:t>
              </w:r>
              <w:r w:rsidRPr="0016572F">
                <w:rPr>
                  <w:rFonts w:ascii="宋体" w:hAnsi="宋体" w:hint="eastAsia"/>
                  <w:szCs w:val="21"/>
                </w:rPr>
                <w:t>，</w:t>
              </w:r>
              <w:r w:rsidRPr="0016572F">
                <w:rPr>
                  <w:rFonts w:ascii="宋体" w:hAnsi="宋体"/>
                  <w:szCs w:val="21"/>
                </w:rPr>
                <w:t>按查看量的多少降序排列常见问题及文档</w:t>
              </w:r>
            </w:ins>
          </w:p>
          <w:p w14:paraId="59E779E1" w14:textId="03C0767F" w:rsidR="002268EE" w:rsidRPr="000312AF" w:rsidRDefault="00FD424E" w:rsidP="000312AF">
            <w:pPr>
              <w:pStyle w:val="a8"/>
              <w:numPr>
                <w:ilvl w:val="0"/>
                <w:numId w:val="40"/>
              </w:numPr>
              <w:ind w:firstLineChars="0"/>
              <w:rPr>
                <w:rFonts w:ascii="宋体" w:hAnsi="宋体"/>
                <w:szCs w:val="21"/>
              </w:rPr>
            </w:pPr>
            <w:ins w:id="267" w:author="wei han" w:date="2017-11-01T11:11:00Z">
              <w:r w:rsidRPr="000312AF">
                <w:rPr>
                  <w:rFonts w:ascii="宋体" w:hAnsi="宋体"/>
                  <w:szCs w:val="21"/>
                </w:rPr>
                <w:t>问题</w:t>
              </w:r>
              <w:r w:rsidRPr="000312AF">
                <w:rPr>
                  <w:rFonts w:ascii="宋体" w:hAnsi="宋体" w:hint="eastAsia"/>
                  <w:szCs w:val="21"/>
                </w:rPr>
                <w:t>/</w:t>
              </w:r>
            </w:ins>
            <w:ins w:id="268" w:author="wei han" w:date="2017-11-01T11:09:00Z">
              <w:r w:rsidR="002268EE" w:rsidRPr="000312AF">
                <w:rPr>
                  <w:rFonts w:ascii="宋体" w:hAnsi="宋体"/>
                  <w:szCs w:val="21"/>
                </w:rPr>
                <w:t>文档</w:t>
              </w:r>
            </w:ins>
            <w:ins w:id="269" w:author="wei han" w:date="2017-11-01T11:10:00Z">
              <w:r w:rsidR="002268EE" w:rsidRPr="000312AF">
                <w:rPr>
                  <w:rFonts w:ascii="宋体" w:hAnsi="宋体"/>
                  <w:szCs w:val="21"/>
                </w:rPr>
                <w:t>标题</w:t>
              </w:r>
              <w:r w:rsidR="002268EE" w:rsidRPr="000312AF">
                <w:rPr>
                  <w:rFonts w:ascii="宋体" w:hAnsi="宋体" w:hint="eastAsia"/>
                  <w:szCs w:val="21"/>
                </w:rPr>
                <w:t>：功能按钮，点开后可直接查看该问题/文档</w:t>
              </w:r>
            </w:ins>
          </w:p>
        </w:tc>
      </w:tr>
      <w:tr w:rsidR="00B633E8" w:rsidRPr="00C630D1" w14:paraId="1A4E3CE1" w14:textId="77777777" w:rsidTr="008F7B72">
        <w:trPr>
          <w:jc w:val="center"/>
        </w:trPr>
        <w:tc>
          <w:tcPr>
            <w:tcW w:w="1548" w:type="dxa"/>
            <w:shd w:val="clear" w:color="auto" w:fill="A6A6A6"/>
          </w:tcPr>
          <w:p w14:paraId="2A6F61DB" w14:textId="77777777" w:rsidR="00B633E8" w:rsidRPr="00C630D1" w:rsidRDefault="00B633E8"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0E09E03C" w14:textId="77777777" w:rsidR="00B633E8" w:rsidRPr="00E55CB4" w:rsidRDefault="00B633E8" w:rsidP="008F7B72">
            <w:pPr>
              <w:spacing w:line="400" w:lineRule="exact"/>
              <w:rPr>
                <w:rFonts w:ascii="宋体" w:hAnsi="宋体"/>
                <w:b/>
                <w:szCs w:val="21"/>
              </w:rPr>
            </w:pPr>
            <w:r w:rsidRPr="00E55CB4">
              <w:rPr>
                <w:rFonts w:ascii="宋体" w:hAnsi="宋体" w:hint="eastAsia"/>
                <w:b/>
                <w:szCs w:val="21"/>
              </w:rPr>
              <w:t>【基础资料】</w:t>
            </w:r>
          </w:p>
          <w:p w14:paraId="2BEC10D3" w14:textId="034896C2" w:rsidR="008F7B72" w:rsidRPr="00C630D1" w:rsidRDefault="008060FA" w:rsidP="008F7B72">
            <w:pPr>
              <w:spacing w:line="400" w:lineRule="exact"/>
              <w:rPr>
                <w:rFonts w:ascii="宋体" w:hAnsi="宋体"/>
                <w:szCs w:val="21"/>
              </w:rPr>
            </w:pPr>
            <w:ins w:id="270" w:author="wei han" w:date="2017-10-31T19:55:00Z">
              <w:r>
                <w:rPr>
                  <w:rFonts w:ascii="宋体" w:hAnsi="宋体"/>
                  <w:szCs w:val="21"/>
                </w:rPr>
                <w:t>搜索结果页面</w:t>
              </w:r>
            </w:ins>
            <w:ins w:id="271" w:author="wei han" w:date="2017-11-01T14:06:00Z">
              <w:r w:rsidR="00E21002">
                <w:rPr>
                  <w:rFonts w:ascii="宋体" w:hAnsi="宋体" w:hint="eastAsia"/>
                  <w:szCs w:val="21"/>
                </w:rPr>
                <w:t>：对输入</w:t>
              </w:r>
              <w:r w:rsidR="00543407">
                <w:rPr>
                  <w:rFonts w:ascii="宋体" w:hAnsi="宋体" w:hint="eastAsia"/>
                  <w:szCs w:val="21"/>
                </w:rPr>
                <w:t>的</w:t>
              </w:r>
              <w:r w:rsidR="00E21002">
                <w:rPr>
                  <w:rFonts w:ascii="宋体" w:hAnsi="宋体" w:hint="eastAsia"/>
                  <w:szCs w:val="21"/>
                </w:rPr>
                <w:t>信息关键字</w:t>
              </w:r>
              <w:r w:rsidR="00543407">
                <w:rPr>
                  <w:rFonts w:ascii="宋体" w:hAnsi="宋体" w:hint="eastAsia"/>
                  <w:szCs w:val="21"/>
                </w:rPr>
                <w:t>关联度匹配</w:t>
              </w:r>
              <w:r w:rsidR="00E21002">
                <w:rPr>
                  <w:rFonts w:ascii="宋体" w:hAnsi="宋体" w:hint="eastAsia"/>
                  <w:szCs w:val="21"/>
                </w:rPr>
                <w:t>后的结果</w:t>
              </w:r>
            </w:ins>
            <w:ins w:id="272" w:author="wei han" w:date="2017-11-04T21:15:00Z">
              <w:r w:rsidR="00BE59BD">
                <w:rPr>
                  <w:rFonts w:ascii="宋体" w:hAnsi="宋体" w:hint="eastAsia"/>
                  <w:szCs w:val="21"/>
                </w:rPr>
                <w:t>降序</w:t>
              </w:r>
            </w:ins>
            <w:ins w:id="273" w:author="wei han" w:date="2017-11-01T14:06:00Z">
              <w:r w:rsidR="00E21002">
                <w:rPr>
                  <w:rFonts w:ascii="宋体" w:hAnsi="宋体" w:hint="eastAsia"/>
                  <w:szCs w:val="21"/>
                </w:rPr>
                <w:t>展示</w:t>
              </w:r>
            </w:ins>
          </w:p>
        </w:tc>
      </w:tr>
      <w:tr w:rsidR="00B633E8" w:rsidRPr="00C630D1" w14:paraId="2AFC86A2" w14:textId="77777777" w:rsidTr="008F7B72">
        <w:trPr>
          <w:jc w:val="center"/>
        </w:trPr>
        <w:tc>
          <w:tcPr>
            <w:tcW w:w="1548" w:type="dxa"/>
            <w:shd w:val="clear" w:color="auto" w:fill="A6A6A6"/>
          </w:tcPr>
          <w:p w14:paraId="46824F7E" w14:textId="77777777" w:rsidR="00B633E8" w:rsidRPr="00C630D1" w:rsidRDefault="00B633E8"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103060C1" w14:textId="5C51F2BF" w:rsidR="00B633E8" w:rsidRPr="000A3B83" w:rsidRDefault="0044392B" w:rsidP="008F7B72">
            <w:pPr>
              <w:spacing w:line="400" w:lineRule="exact"/>
              <w:rPr>
                <w:rFonts w:ascii="宋体" w:hAnsi="宋体"/>
                <w:szCs w:val="21"/>
              </w:rPr>
            </w:pPr>
            <w:ins w:id="274" w:author="wei han" w:date="2017-11-01T14:06:00Z">
              <w:r>
                <w:rPr>
                  <w:rFonts w:ascii="宋体" w:hAnsi="宋体"/>
                  <w:szCs w:val="21"/>
                </w:rPr>
                <w:t>无</w:t>
              </w:r>
            </w:ins>
          </w:p>
        </w:tc>
      </w:tr>
      <w:tr w:rsidR="00B633E8" w:rsidRPr="00C630D1" w14:paraId="6444249C" w14:textId="77777777" w:rsidTr="008F7B72">
        <w:trPr>
          <w:jc w:val="center"/>
        </w:trPr>
        <w:tc>
          <w:tcPr>
            <w:tcW w:w="1548" w:type="dxa"/>
            <w:shd w:val="clear" w:color="auto" w:fill="A6A6A6"/>
          </w:tcPr>
          <w:p w14:paraId="34C5C95F" w14:textId="77777777" w:rsidR="00B633E8" w:rsidRPr="00C630D1" w:rsidRDefault="00B633E8"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22CB1728" w14:textId="31D2D1DB" w:rsidR="00B633E8" w:rsidRPr="00C630D1" w:rsidRDefault="0032612E" w:rsidP="008F7B72">
            <w:pPr>
              <w:spacing w:line="400" w:lineRule="atLeast"/>
              <w:rPr>
                <w:rFonts w:ascii="宋体" w:hAnsi="宋体"/>
                <w:szCs w:val="21"/>
              </w:rPr>
            </w:pPr>
            <w:ins w:id="275" w:author="wei han" w:date="2017-11-01T11:16:00Z">
              <w:r>
                <w:rPr>
                  <w:rFonts w:ascii="宋体" w:hAnsi="宋体" w:hint="eastAsia"/>
                  <w:szCs w:val="21"/>
                </w:rPr>
                <w:t>【</w:t>
              </w:r>
              <w:r>
                <w:rPr>
                  <w:rFonts w:ascii="宋体" w:hAnsi="宋体"/>
                  <w:szCs w:val="21"/>
                </w:rPr>
                <w:t>搜索结果</w:t>
              </w:r>
              <w:r>
                <w:rPr>
                  <w:rFonts w:ascii="宋体" w:hAnsi="宋体" w:hint="eastAsia"/>
                  <w:szCs w:val="21"/>
                </w:rPr>
                <w:t>】页面</w:t>
              </w:r>
            </w:ins>
          </w:p>
        </w:tc>
      </w:tr>
      <w:tr w:rsidR="00B633E8" w:rsidRPr="00C630D1" w14:paraId="5537BC82" w14:textId="77777777" w:rsidTr="008F7B72">
        <w:trPr>
          <w:jc w:val="center"/>
        </w:trPr>
        <w:tc>
          <w:tcPr>
            <w:tcW w:w="1548" w:type="dxa"/>
            <w:shd w:val="clear" w:color="auto" w:fill="A6A6A6"/>
          </w:tcPr>
          <w:p w14:paraId="253D4EAA" w14:textId="77777777" w:rsidR="00B633E8" w:rsidRPr="00C630D1" w:rsidRDefault="00B633E8"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3BFF8901" w14:textId="77777777" w:rsidR="00B633E8" w:rsidRPr="00C630D1" w:rsidRDefault="00B633E8" w:rsidP="008F7B72">
            <w:pPr>
              <w:spacing w:line="400" w:lineRule="exact"/>
              <w:rPr>
                <w:rFonts w:ascii="宋体" w:hAnsi="宋体"/>
                <w:szCs w:val="21"/>
              </w:rPr>
            </w:pPr>
            <w:r>
              <w:rPr>
                <w:rFonts w:ascii="宋体" w:hAnsi="宋体" w:hint="eastAsia"/>
                <w:szCs w:val="21"/>
              </w:rPr>
              <w:t>无</w:t>
            </w:r>
          </w:p>
        </w:tc>
      </w:tr>
    </w:tbl>
    <w:p w14:paraId="4852E799" w14:textId="77777777" w:rsidR="00B633E8" w:rsidRPr="00B633E8" w:rsidDel="00483C58" w:rsidRDefault="00B633E8">
      <w:pPr>
        <w:pStyle w:val="a0"/>
        <w:rPr>
          <w:del w:id="276" w:author="wei han" w:date="2017-11-01T11:16:00Z"/>
        </w:rPr>
        <w:pPrChange w:id="277" w:author="wei han" w:date="2017-10-30T11:10:00Z">
          <w:pPr/>
        </w:pPrChange>
      </w:pPr>
    </w:p>
    <w:p w14:paraId="5ECC3203" w14:textId="77777777" w:rsidR="00F22F60" w:rsidDel="00483C58" w:rsidRDefault="00F22F60" w:rsidP="00786169">
      <w:pPr>
        <w:rPr>
          <w:del w:id="278" w:author="wei han" w:date="2017-11-01T11:16:00Z"/>
        </w:rPr>
      </w:pPr>
    </w:p>
    <w:p w14:paraId="5AA78251" w14:textId="258548F2" w:rsidR="00F22F60" w:rsidDel="002F696C" w:rsidRDefault="00F22F60" w:rsidP="00786169">
      <w:pPr>
        <w:rPr>
          <w:del w:id="279" w:author="wei han" w:date="2017-11-01T15:19:00Z"/>
        </w:rPr>
      </w:pPr>
    </w:p>
    <w:p w14:paraId="673F4679" w14:textId="49057A01" w:rsidR="00F22F60" w:rsidRDefault="009521DA">
      <w:pPr>
        <w:pStyle w:val="3"/>
        <w:pPrChange w:id="280" w:author="wei han" w:date="2017-10-31T19:54:00Z">
          <w:pPr/>
        </w:pPrChange>
      </w:pPr>
      <w:ins w:id="281" w:author="wei han" w:date="2017-10-31T19:54:00Z">
        <w:r>
          <w:t>搜索结果</w:t>
        </w:r>
      </w:ins>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9521DA" w:rsidRPr="00C630D1" w14:paraId="560E3232" w14:textId="77777777" w:rsidTr="008F7B72">
        <w:trPr>
          <w:jc w:val="center"/>
        </w:trPr>
        <w:tc>
          <w:tcPr>
            <w:tcW w:w="1548" w:type="dxa"/>
            <w:shd w:val="clear" w:color="auto" w:fill="A6A6A6"/>
          </w:tcPr>
          <w:p w14:paraId="72248EAF" w14:textId="77777777" w:rsidR="009521DA" w:rsidRPr="00C630D1" w:rsidRDefault="009521DA" w:rsidP="008F7B72">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7F82C00A" w14:textId="77777777" w:rsidR="009521DA" w:rsidRPr="00C630D1" w:rsidRDefault="009521DA" w:rsidP="008F7B72">
            <w:pPr>
              <w:spacing w:line="400" w:lineRule="exact"/>
              <w:rPr>
                <w:rFonts w:ascii="宋体" w:hAnsi="宋体"/>
                <w:szCs w:val="21"/>
              </w:rPr>
            </w:pPr>
          </w:p>
        </w:tc>
      </w:tr>
      <w:tr w:rsidR="009521DA" w:rsidRPr="00C630D1" w14:paraId="61BB0FC4" w14:textId="77777777" w:rsidTr="008F7B72">
        <w:trPr>
          <w:jc w:val="center"/>
        </w:trPr>
        <w:tc>
          <w:tcPr>
            <w:tcW w:w="1548" w:type="dxa"/>
            <w:shd w:val="clear" w:color="auto" w:fill="A6A6A6"/>
          </w:tcPr>
          <w:p w14:paraId="79A89E06" w14:textId="77777777" w:rsidR="009521DA" w:rsidRPr="00C630D1" w:rsidRDefault="009521DA" w:rsidP="008F7B72">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54C341AB" w14:textId="3C106569" w:rsidR="009521DA" w:rsidRPr="00C630D1" w:rsidRDefault="00CC1F51" w:rsidP="008F7B72">
            <w:pPr>
              <w:spacing w:line="400" w:lineRule="exact"/>
              <w:rPr>
                <w:rFonts w:ascii="宋体" w:hAnsi="宋体"/>
                <w:szCs w:val="21"/>
              </w:rPr>
            </w:pPr>
            <w:ins w:id="282" w:author="wei han" w:date="2017-10-31T19:54:00Z">
              <w:r>
                <w:rPr>
                  <w:rFonts w:ascii="宋体" w:hAnsi="宋体"/>
                  <w:szCs w:val="21"/>
                </w:rPr>
                <w:t>搜索结果</w:t>
              </w:r>
            </w:ins>
          </w:p>
        </w:tc>
      </w:tr>
      <w:tr w:rsidR="009521DA" w:rsidRPr="00C630D1" w14:paraId="2747C7BB" w14:textId="77777777" w:rsidTr="008F7B72">
        <w:trPr>
          <w:jc w:val="center"/>
        </w:trPr>
        <w:tc>
          <w:tcPr>
            <w:tcW w:w="1548" w:type="dxa"/>
            <w:shd w:val="clear" w:color="auto" w:fill="A6A6A6"/>
          </w:tcPr>
          <w:p w14:paraId="6058B974" w14:textId="77777777" w:rsidR="009521DA" w:rsidRPr="00C630D1" w:rsidRDefault="009521DA" w:rsidP="008F7B72">
            <w:pPr>
              <w:spacing w:line="400" w:lineRule="exact"/>
              <w:rPr>
                <w:rFonts w:ascii="宋体" w:hAnsi="宋体"/>
                <w:color w:val="000000"/>
                <w:szCs w:val="21"/>
              </w:rPr>
            </w:pPr>
            <w:r w:rsidRPr="00C630D1">
              <w:rPr>
                <w:rFonts w:ascii="宋体" w:hAnsi="宋体" w:hint="eastAsia"/>
                <w:color w:val="000000"/>
                <w:szCs w:val="21"/>
              </w:rPr>
              <w:lastRenderedPageBreak/>
              <w:t>需求编写人</w:t>
            </w:r>
          </w:p>
        </w:tc>
        <w:tc>
          <w:tcPr>
            <w:tcW w:w="2495" w:type="dxa"/>
            <w:tcBorders>
              <w:right w:val="single" w:sz="4" w:space="0" w:color="auto"/>
            </w:tcBorders>
          </w:tcPr>
          <w:p w14:paraId="46CF7C85" w14:textId="77777777" w:rsidR="009521DA" w:rsidRPr="00C630D1" w:rsidRDefault="009521DA" w:rsidP="008F7B72">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20E8CAF1" w14:textId="77777777" w:rsidR="009521DA" w:rsidRPr="00C630D1" w:rsidRDefault="009521DA" w:rsidP="008F7B72">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1DBE441D" w14:textId="3A286E96" w:rsidR="009521DA" w:rsidRPr="00C630D1" w:rsidRDefault="009521DA" w:rsidP="008F7B72">
            <w:pPr>
              <w:spacing w:line="400" w:lineRule="exact"/>
              <w:rPr>
                <w:rFonts w:ascii="宋体" w:hAnsi="宋体"/>
                <w:szCs w:val="21"/>
              </w:rPr>
            </w:pPr>
            <w:r w:rsidRPr="00C630D1">
              <w:rPr>
                <w:rFonts w:ascii="宋体" w:hAnsi="宋体"/>
                <w:szCs w:val="21"/>
              </w:rPr>
              <w:t>20</w:t>
            </w:r>
            <w:r>
              <w:rPr>
                <w:rFonts w:ascii="宋体" w:hAnsi="宋体" w:hint="eastAsia"/>
                <w:szCs w:val="21"/>
              </w:rPr>
              <w:t>17-</w:t>
            </w:r>
            <w:ins w:id="283" w:author="wei han" w:date="2017-10-31T19:54:00Z">
              <w:r w:rsidR="0093324C">
                <w:rPr>
                  <w:rFonts w:ascii="宋体" w:hAnsi="宋体"/>
                  <w:szCs w:val="21"/>
                </w:rPr>
                <w:t>11-</w:t>
              </w:r>
              <w:r w:rsidR="00147C44">
                <w:rPr>
                  <w:rFonts w:ascii="宋体" w:hAnsi="宋体"/>
                  <w:szCs w:val="21"/>
                </w:rPr>
                <w:t>4</w:t>
              </w:r>
            </w:ins>
          </w:p>
        </w:tc>
      </w:tr>
      <w:tr w:rsidR="009521DA" w:rsidRPr="00C630D1" w14:paraId="62C3988B" w14:textId="77777777" w:rsidTr="008F7B72">
        <w:trPr>
          <w:jc w:val="center"/>
        </w:trPr>
        <w:tc>
          <w:tcPr>
            <w:tcW w:w="1548" w:type="dxa"/>
            <w:shd w:val="clear" w:color="auto" w:fill="A6A6A6"/>
          </w:tcPr>
          <w:p w14:paraId="07C61772" w14:textId="77777777" w:rsidR="009521DA" w:rsidRPr="00C630D1" w:rsidRDefault="009521DA" w:rsidP="008F7B72">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557E20F7" w14:textId="777EB1A1" w:rsidR="009521DA" w:rsidRPr="00C630D1" w:rsidRDefault="009E4822" w:rsidP="008F7B72">
            <w:pPr>
              <w:spacing w:line="400" w:lineRule="exact"/>
              <w:rPr>
                <w:rFonts w:ascii="宋体" w:hAnsi="宋体"/>
                <w:szCs w:val="21"/>
              </w:rPr>
            </w:pPr>
            <w:ins w:id="284" w:author="wei han" w:date="2017-10-31T19:55:00Z">
              <w:r>
                <w:rPr>
                  <w:rFonts w:ascii="宋体" w:hAnsi="宋体"/>
                  <w:szCs w:val="21"/>
                </w:rPr>
                <w:t>对输入的信息中包含的关键字检索</w:t>
              </w:r>
            </w:ins>
            <w:ins w:id="285" w:author="wei han" w:date="2017-11-04T21:15:00Z">
              <w:r w:rsidR="00443672">
                <w:rPr>
                  <w:rFonts w:ascii="宋体" w:hAnsi="宋体"/>
                  <w:szCs w:val="21"/>
                </w:rPr>
                <w:t>按相关性</w:t>
              </w:r>
            </w:ins>
            <w:ins w:id="286" w:author="wei han" w:date="2017-10-31T19:55:00Z">
              <w:r>
                <w:rPr>
                  <w:rFonts w:ascii="宋体" w:hAnsi="宋体"/>
                  <w:szCs w:val="21"/>
                </w:rPr>
                <w:t>得出的结果</w:t>
              </w:r>
            </w:ins>
          </w:p>
        </w:tc>
      </w:tr>
      <w:tr w:rsidR="009521DA" w:rsidRPr="00C630D1" w14:paraId="78BF8872" w14:textId="77777777" w:rsidTr="008F7B72">
        <w:trPr>
          <w:jc w:val="center"/>
        </w:trPr>
        <w:tc>
          <w:tcPr>
            <w:tcW w:w="1548" w:type="dxa"/>
            <w:shd w:val="clear" w:color="auto" w:fill="A6A6A6"/>
          </w:tcPr>
          <w:p w14:paraId="04BFED28" w14:textId="77777777" w:rsidR="009521DA" w:rsidRPr="00C630D1" w:rsidRDefault="009521DA" w:rsidP="008F7B72">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51F9D725" w14:textId="77777777" w:rsidR="009521DA" w:rsidRPr="00C630D1" w:rsidRDefault="009521DA" w:rsidP="008F7B72">
            <w:pPr>
              <w:spacing w:line="400" w:lineRule="exact"/>
              <w:rPr>
                <w:rFonts w:ascii="宋体" w:hAnsi="宋体"/>
                <w:szCs w:val="21"/>
              </w:rPr>
            </w:pPr>
            <w:r>
              <w:rPr>
                <w:rFonts w:ascii="宋体" w:hAnsi="宋体" w:hint="eastAsia"/>
                <w:szCs w:val="21"/>
              </w:rPr>
              <w:t>无</w:t>
            </w:r>
          </w:p>
        </w:tc>
      </w:tr>
      <w:tr w:rsidR="009521DA" w:rsidRPr="00C630D1" w14:paraId="50FC02FA" w14:textId="77777777" w:rsidTr="008F7B72">
        <w:trPr>
          <w:jc w:val="center"/>
        </w:trPr>
        <w:tc>
          <w:tcPr>
            <w:tcW w:w="1548" w:type="dxa"/>
            <w:shd w:val="clear" w:color="auto" w:fill="A6A6A6"/>
          </w:tcPr>
          <w:p w14:paraId="66E26DBB" w14:textId="77777777" w:rsidR="009521DA" w:rsidRPr="00C630D1" w:rsidRDefault="009521DA" w:rsidP="008F7B72">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17988391" w14:textId="77777777" w:rsidR="009521DA" w:rsidRPr="00C630D1" w:rsidRDefault="009521DA" w:rsidP="008F7B72">
            <w:pPr>
              <w:spacing w:line="400" w:lineRule="exact"/>
              <w:rPr>
                <w:rFonts w:ascii="宋体" w:hAnsi="宋体"/>
                <w:szCs w:val="21"/>
              </w:rPr>
            </w:pPr>
            <w:r>
              <w:rPr>
                <w:rFonts w:ascii="宋体" w:hAnsi="宋体" w:hint="eastAsia"/>
                <w:szCs w:val="21"/>
              </w:rPr>
              <w:t>无</w:t>
            </w:r>
          </w:p>
        </w:tc>
      </w:tr>
      <w:tr w:rsidR="009521DA" w:rsidRPr="00C630D1" w14:paraId="444ECED6" w14:textId="77777777" w:rsidTr="008F7B72">
        <w:trPr>
          <w:jc w:val="center"/>
        </w:trPr>
        <w:tc>
          <w:tcPr>
            <w:tcW w:w="1548" w:type="dxa"/>
            <w:shd w:val="clear" w:color="auto" w:fill="A6A6A6"/>
          </w:tcPr>
          <w:p w14:paraId="6F0B1E96" w14:textId="77777777" w:rsidR="009521DA" w:rsidRPr="00C630D1" w:rsidRDefault="009521DA" w:rsidP="008F7B72">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18A164AB" w14:textId="77777777" w:rsidR="009521DA" w:rsidRDefault="009521DA" w:rsidP="008F7B72">
            <w:pPr>
              <w:spacing w:before="60" w:after="60" w:line="400" w:lineRule="exact"/>
              <w:jc w:val="left"/>
              <w:rPr>
                <w:rFonts w:ascii="宋体" w:hAnsi="宋体"/>
                <w:b/>
                <w:szCs w:val="21"/>
              </w:rPr>
            </w:pPr>
            <w:r>
              <w:rPr>
                <w:rFonts w:ascii="宋体" w:hAnsi="宋体" w:hint="eastAsia"/>
                <w:b/>
                <w:szCs w:val="21"/>
              </w:rPr>
              <w:t>【设置要素】</w:t>
            </w:r>
          </w:p>
          <w:p w14:paraId="029FB77C" w14:textId="36118A88" w:rsidR="009521DA" w:rsidRPr="00DC1BF5" w:rsidRDefault="002B510E" w:rsidP="00215A26">
            <w:pPr>
              <w:spacing w:before="60" w:after="60" w:line="400" w:lineRule="exact"/>
              <w:jc w:val="left"/>
              <w:rPr>
                <w:rFonts w:ascii="宋体" w:hAnsi="宋体"/>
                <w:szCs w:val="21"/>
              </w:rPr>
            </w:pPr>
            <w:ins w:id="287" w:author="wei han" w:date="2017-11-01T11:17:00Z">
              <w:r>
                <w:rPr>
                  <w:rFonts w:ascii="宋体" w:hAnsi="宋体"/>
                  <w:szCs w:val="21"/>
                </w:rPr>
                <w:t>搜索框</w:t>
              </w:r>
              <w:r>
                <w:rPr>
                  <w:rFonts w:ascii="宋体" w:hAnsi="宋体" w:hint="eastAsia"/>
                  <w:szCs w:val="21"/>
                </w:rPr>
                <w:t>：</w:t>
              </w:r>
              <w:r>
                <w:rPr>
                  <w:rFonts w:ascii="宋体" w:hAnsi="宋体"/>
                  <w:szCs w:val="21"/>
                </w:rPr>
                <w:t>输入框</w:t>
              </w:r>
              <w:r>
                <w:rPr>
                  <w:rFonts w:ascii="宋体" w:hAnsi="宋体" w:hint="eastAsia"/>
                  <w:szCs w:val="21"/>
                </w:rPr>
                <w:t>，</w:t>
              </w:r>
              <w:r w:rsidR="00CA1044">
                <w:rPr>
                  <w:rFonts w:ascii="宋体" w:hAnsi="宋体"/>
                  <w:szCs w:val="21"/>
                </w:rPr>
                <w:t>默认</w:t>
              </w:r>
            </w:ins>
            <w:ins w:id="288" w:author="wei han" w:date="2017-11-04T21:16:00Z">
              <w:r w:rsidR="00CA1044">
                <w:rPr>
                  <w:rFonts w:ascii="宋体" w:hAnsi="宋体"/>
                  <w:szCs w:val="21"/>
                </w:rPr>
                <w:t>显示</w:t>
              </w:r>
              <w:r w:rsidR="00CA1044">
                <w:rPr>
                  <w:rFonts w:ascii="宋体" w:hAnsi="宋体" w:hint="eastAsia"/>
                  <w:szCs w:val="21"/>
                </w:rPr>
                <w:t>【</w:t>
              </w:r>
            </w:ins>
            <w:ins w:id="289" w:author="wei han" w:date="2017-11-01T11:17:00Z">
              <w:r>
                <w:rPr>
                  <w:rFonts w:ascii="宋体" w:hAnsi="宋体"/>
                  <w:szCs w:val="21"/>
                </w:rPr>
                <w:t>知识共享</w:t>
              </w:r>
            </w:ins>
            <w:ins w:id="290" w:author="wei han" w:date="2017-11-04T21:16:00Z">
              <w:r w:rsidR="00CA1044">
                <w:rPr>
                  <w:rFonts w:ascii="宋体" w:hAnsi="宋体" w:hint="eastAsia"/>
                  <w:szCs w:val="21"/>
                </w:rPr>
                <w:t>】</w:t>
              </w:r>
            </w:ins>
            <w:ins w:id="291" w:author="wei han" w:date="2017-11-01T11:17:00Z">
              <w:r>
                <w:rPr>
                  <w:rFonts w:ascii="宋体" w:hAnsi="宋体"/>
                  <w:szCs w:val="21"/>
                </w:rPr>
                <w:t>页面的输入</w:t>
              </w:r>
            </w:ins>
            <w:ins w:id="292" w:author="wei han" w:date="2017-11-04T21:16:00Z">
              <w:r w:rsidR="00C87AF2">
                <w:rPr>
                  <w:rFonts w:ascii="宋体" w:hAnsi="宋体"/>
                  <w:szCs w:val="21"/>
                </w:rPr>
                <w:t>的搜索</w:t>
              </w:r>
            </w:ins>
            <w:ins w:id="293" w:author="wei han" w:date="2017-11-01T11:17:00Z">
              <w:r>
                <w:rPr>
                  <w:rFonts w:ascii="宋体" w:hAnsi="宋体"/>
                  <w:szCs w:val="21"/>
                </w:rPr>
                <w:t>信息</w:t>
              </w:r>
            </w:ins>
            <w:ins w:id="294" w:author="wei han" w:date="2017-11-01T11:26:00Z">
              <w:r w:rsidR="00215A26" w:rsidRPr="00DC1BF5">
                <w:rPr>
                  <w:rFonts w:ascii="宋体" w:hAnsi="宋体" w:hint="eastAsia"/>
                  <w:szCs w:val="21"/>
                </w:rPr>
                <w:t xml:space="preserve"> </w:t>
              </w:r>
            </w:ins>
          </w:p>
        </w:tc>
      </w:tr>
      <w:tr w:rsidR="009521DA" w:rsidRPr="00C630D1" w14:paraId="005CDE41" w14:textId="77777777" w:rsidTr="008F7B72">
        <w:trPr>
          <w:jc w:val="center"/>
        </w:trPr>
        <w:tc>
          <w:tcPr>
            <w:tcW w:w="1548" w:type="dxa"/>
            <w:shd w:val="clear" w:color="auto" w:fill="A6A6A6"/>
          </w:tcPr>
          <w:p w14:paraId="1E61C9D4" w14:textId="77777777" w:rsidR="009521DA" w:rsidRPr="00C630D1" w:rsidRDefault="009521DA" w:rsidP="008F7B72">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28888B94" w14:textId="77777777" w:rsidR="009521DA" w:rsidRDefault="009521DA" w:rsidP="008F7B72">
            <w:pPr>
              <w:rPr>
                <w:rFonts w:ascii="宋体" w:hAnsi="宋体"/>
                <w:b/>
                <w:szCs w:val="21"/>
              </w:rPr>
            </w:pPr>
            <w:r w:rsidRPr="00946BE4">
              <w:rPr>
                <w:rFonts w:ascii="宋体" w:hAnsi="宋体" w:hint="eastAsia"/>
                <w:b/>
                <w:szCs w:val="21"/>
              </w:rPr>
              <w:t>【功能操作要求】</w:t>
            </w:r>
          </w:p>
          <w:p w14:paraId="3DA4B8CA" w14:textId="4A18F888" w:rsidR="009521DA" w:rsidRDefault="000608C1" w:rsidP="008F7B72">
            <w:pPr>
              <w:rPr>
                <w:ins w:id="295" w:author="wei han" w:date="2017-11-01T14:14:00Z"/>
                <w:rFonts w:ascii="宋体" w:hAnsi="宋体"/>
                <w:szCs w:val="21"/>
              </w:rPr>
            </w:pPr>
            <w:ins w:id="296" w:author="wei han" w:date="2017-11-01T14:13:00Z">
              <w:r>
                <w:rPr>
                  <w:rFonts w:ascii="宋体" w:hAnsi="宋体"/>
                  <w:szCs w:val="21"/>
                </w:rPr>
                <w:t>全部</w:t>
              </w:r>
              <w:r>
                <w:rPr>
                  <w:rFonts w:ascii="宋体" w:hAnsi="宋体" w:hint="eastAsia"/>
                  <w:szCs w:val="21"/>
                </w:rPr>
                <w:t>：</w:t>
              </w:r>
              <w:r>
                <w:rPr>
                  <w:rFonts w:ascii="宋体" w:hAnsi="宋体"/>
                  <w:szCs w:val="21"/>
                </w:rPr>
                <w:t>tab页</w:t>
              </w:r>
              <w:r>
                <w:rPr>
                  <w:rFonts w:ascii="宋体" w:hAnsi="宋体" w:hint="eastAsia"/>
                  <w:szCs w:val="21"/>
                </w:rPr>
                <w:t>，</w:t>
              </w:r>
            </w:ins>
            <w:ins w:id="297" w:author="wei han" w:date="2017-11-01T14:15:00Z">
              <w:r w:rsidR="00702165">
                <w:rPr>
                  <w:rFonts w:ascii="宋体" w:hAnsi="宋体" w:hint="eastAsia"/>
                  <w:szCs w:val="21"/>
                </w:rPr>
                <w:t>按照关键字</w:t>
              </w:r>
            </w:ins>
            <w:ins w:id="298" w:author="wei han" w:date="2017-11-01T14:13:00Z">
              <w:r>
                <w:rPr>
                  <w:rFonts w:ascii="宋体" w:hAnsi="宋体"/>
                  <w:szCs w:val="21"/>
                </w:rPr>
                <w:t>对服务器中所有的</w:t>
              </w:r>
            </w:ins>
            <w:ins w:id="299" w:author="wei han" w:date="2017-11-09T14:37:00Z">
              <w:r w:rsidR="002C045E">
                <w:rPr>
                  <w:rFonts w:ascii="宋体" w:hAnsi="宋体"/>
                  <w:szCs w:val="21"/>
                </w:rPr>
                <w:t>可供检索</w:t>
              </w:r>
            </w:ins>
            <w:ins w:id="300" w:author="wei han" w:date="2017-11-01T14:13:00Z">
              <w:r>
                <w:rPr>
                  <w:rFonts w:ascii="宋体" w:hAnsi="宋体"/>
                  <w:szCs w:val="21"/>
                </w:rPr>
                <w:t>数据进行检索</w:t>
              </w:r>
            </w:ins>
            <w:ins w:id="301" w:author="wei han" w:date="2017-11-01T14:17:00Z">
              <w:r w:rsidR="0099155D">
                <w:rPr>
                  <w:rFonts w:ascii="宋体" w:hAnsi="宋体" w:hint="eastAsia"/>
                  <w:szCs w:val="21"/>
                </w:rPr>
                <w:t>，</w:t>
              </w:r>
              <w:r w:rsidR="0099155D">
                <w:rPr>
                  <w:rFonts w:ascii="宋体" w:hAnsi="宋体"/>
                  <w:szCs w:val="21"/>
                </w:rPr>
                <w:t>搜索结果</w:t>
              </w:r>
            </w:ins>
            <w:ins w:id="302" w:author="wei han" w:date="2017-11-01T14:43:00Z">
              <w:r w:rsidR="0084735B">
                <w:rPr>
                  <w:rFonts w:ascii="宋体" w:hAnsi="宋体"/>
                  <w:szCs w:val="21"/>
                </w:rPr>
                <w:t>默认</w:t>
              </w:r>
            </w:ins>
            <w:ins w:id="303" w:author="wei han" w:date="2017-11-01T14:44:00Z">
              <w:r w:rsidR="00DB3835">
                <w:rPr>
                  <w:rFonts w:ascii="宋体" w:hAnsi="宋体" w:hint="eastAsia"/>
                  <w:szCs w:val="21"/>
                </w:rPr>
                <w:t>该</w:t>
              </w:r>
              <w:r w:rsidR="00DB3835">
                <w:rPr>
                  <w:rFonts w:ascii="宋体" w:hAnsi="宋体"/>
                  <w:szCs w:val="21"/>
                </w:rPr>
                <w:t>tab页显示</w:t>
              </w:r>
            </w:ins>
          </w:p>
          <w:p w14:paraId="4E912244" w14:textId="33E3000A" w:rsidR="006B2601" w:rsidRDefault="00D2206D" w:rsidP="008F7B72">
            <w:pPr>
              <w:rPr>
                <w:ins w:id="304" w:author="wei han" w:date="2017-11-01T14:15:00Z"/>
                <w:rFonts w:ascii="宋体" w:hAnsi="宋体"/>
                <w:szCs w:val="21"/>
              </w:rPr>
            </w:pPr>
            <w:ins w:id="305" w:author="wei han" w:date="2017-11-04T21:17:00Z">
              <w:r>
                <w:rPr>
                  <w:rFonts w:ascii="宋体" w:hAnsi="宋体"/>
                  <w:szCs w:val="21"/>
                </w:rPr>
                <w:t>常见</w:t>
              </w:r>
            </w:ins>
            <w:ins w:id="306" w:author="wei han" w:date="2017-11-01T14:14:00Z">
              <w:r w:rsidR="006B2601">
                <w:rPr>
                  <w:rFonts w:ascii="宋体" w:hAnsi="宋体"/>
                  <w:szCs w:val="21"/>
                </w:rPr>
                <w:t>问题</w:t>
              </w:r>
              <w:r w:rsidR="006B2601">
                <w:rPr>
                  <w:rFonts w:ascii="宋体" w:hAnsi="宋体" w:hint="eastAsia"/>
                  <w:szCs w:val="21"/>
                </w:rPr>
                <w:t>：</w:t>
              </w:r>
              <w:r w:rsidR="006B2601">
                <w:rPr>
                  <w:rFonts w:ascii="宋体" w:hAnsi="宋体"/>
                  <w:szCs w:val="21"/>
                </w:rPr>
                <w:t>tab页</w:t>
              </w:r>
              <w:r w:rsidR="006B2601">
                <w:rPr>
                  <w:rFonts w:ascii="宋体" w:hAnsi="宋体" w:hint="eastAsia"/>
                  <w:szCs w:val="21"/>
                </w:rPr>
                <w:t>，</w:t>
              </w:r>
            </w:ins>
            <w:ins w:id="307" w:author="wei han" w:date="2017-11-01T14:15:00Z">
              <w:r w:rsidR="00702165">
                <w:rPr>
                  <w:rFonts w:ascii="宋体" w:hAnsi="宋体" w:hint="eastAsia"/>
                  <w:szCs w:val="21"/>
                </w:rPr>
                <w:t>按照关键字</w:t>
              </w:r>
            </w:ins>
            <w:ins w:id="308" w:author="wei han" w:date="2017-11-01T14:14:00Z">
              <w:r w:rsidR="006B2601">
                <w:rPr>
                  <w:rFonts w:ascii="宋体" w:hAnsi="宋体"/>
                  <w:szCs w:val="21"/>
                </w:rPr>
                <w:t>对服务器中与</w:t>
              </w:r>
            </w:ins>
            <w:ins w:id="309" w:author="wei han" w:date="2017-11-04T21:17:00Z">
              <w:r>
                <w:rPr>
                  <w:rFonts w:ascii="宋体" w:hAnsi="宋体"/>
                  <w:szCs w:val="21"/>
                </w:rPr>
                <w:t>常见</w:t>
              </w:r>
            </w:ins>
            <w:ins w:id="310" w:author="wei han" w:date="2017-11-01T14:14:00Z">
              <w:r w:rsidR="006B2601">
                <w:rPr>
                  <w:rFonts w:ascii="宋体" w:hAnsi="宋体"/>
                  <w:szCs w:val="21"/>
                </w:rPr>
                <w:t>问题相关的</w:t>
              </w:r>
            </w:ins>
            <w:ins w:id="311" w:author="wei han" w:date="2017-11-01T14:15:00Z">
              <w:r w:rsidR="00702165">
                <w:rPr>
                  <w:rFonts w:ascii="宋体" w:hAnsi="宋体"/>
                  <w:szCs w:val="21"/>
                </w:rPr>
                <w:t>数据</w:t>
              </w:r>
            </w:ins>
            <w:ins w:id="312" w:author="wei han" w:date="2017-11-01T14:14:00Z">
              <w:r w:rsidR="006B2601">
                <w:rPr>
                  <w:rFonts w:ascii="宋体" w:hAnsi="宋体"/>
                  <w:szCs w:val="21"/>
                </w:rPr>
                <w:t>进行检索</w:t>
              </w:r>
            </w:ins>
          </w:p>
          <w:p w14:paraId="183ED17A" w14:textId="77777777" w:rsidR="00D63DEC" w:rsidRDefault="00D63DEC" w:rsidP="008F7B72">
            <w:pPr>
              <w:rPr>
                <w:ins w:id="313" w:author="wei han" w:date="2017-11-01T14:15:00Z"/>
                <w:rFonts w:ascii="宋体" w:hAnsi="宋体"/>
                <w:szCs w:val="21"/>
              </w:rPr>
            </w:pPr>
            <w:ins w:id="314" w:author="wei han" w:date="2017-11-01T14:15:00Z">
              <w:r>
                <w:rPr>
                  <w:rFonts w:ascii="宋体" w:hAnsi="宋体"/>
                  <w:szCs w:val="21"/>
                </w:rPr>
                <w:t>文档</w:t>
              </w:r>
              <w:r>
                <w:rPr>
                  <w:rFonts w:ascii="宋体" w:hAnsi="宋体" w:hint="eastAsia"/>
                  <w:szCs w:val="21"/>
                </w:rPr>
                <w:t>：</w:t>
              </w:r>
              <w:r>
                <w:rPr>
                  <w:rFonts w:ascii="宋体" w:hAnsi="宋体"/>
                  <w:szCs w:val="21"/>
                </w:rPr>
                <w:t>tab页</w:t>
              </w:r>
              <w:r>
                <w:rPr>
                  <w:rFonts w:ascii="宋体" w:hAnsi="宋体" w:hint="eastAsia"/>
                  <w:szCs w:val="21"/>
                </w:rPr>
                <w:t>，</w:t>
              </w:r>
              <w:r>
                <w:rPr>
                  <w:rFonts w:ascii="宋体" w:hAnsi="宋体"/>
                  <w:szCs w:val="21"/>
                </w:rPr>
                <w:t>按照关键字对服务器中与文档相关的数据进行检索</w:t>
              </w:r>
            </w:ins>
          </w:p>
          <w:p w14:paraId="32817F13" w14:textId="4A76A465" w:rsidR="004702AF" w:rsidRDefault="004702AF" w:rsidP="008F7B72">
            <w:pPr>
              <w:rPr>
                <w:ins w:id="315" w:author="wei han" w:date="2017-11-01T14:16:00Z"/>
                <w:rFonts w:ascii="宋体" w:hAnsi="宋体"/>
                <w:szCs w:val="21"/>
              </w:rPr>
            </w:pPr>
            <w:ins w:id="316" w:author="wei han" w:date="2017-11-01T14:15:00Z">
              <w:r>
                <w:rPr>
                  <w:rFonts w:ascii="宋体" w:hAnsi="宋体"/>
                  <w:szCs w:val="21"/>
                </w:rPr>
                <w:t>上一页</w:t>
              </w:r>
              <w:r>
                <w:rPr>
                  <w:rFonts w:ascii="宋体" w:hAnsi="宋体" w:hint="eastAsia"/>
                  <w:szCs w:val="21"/>
                </w:rPr>
                <w:t>：</w:t>
              </w:r>
            </w:ins>
            <w:ins w:id="317" w:author="wei han" w:date="2017-11-01T14:16:00Z">
              <w:r>
                <w:rPr>
                  <w:rFonts w:ascii="宋体" w:hAnsi="宋体"/>
                  <w:szCs w:val="21"/>
                </w:rPr>
                <w:t>功能按钮</w:t>
              </w:r>
              <w:r>
                <w:rPr>
                  <w:rFonts w:ascii="宋体" w:hAnsi="宋体" w:hint="eastAsia"/>
                  <w:szCs w:val="21"/>
                </w:rPr>
                <w:t>，</w:t>
              </w:r>
              <w:r>
                <w:rPr>
                  <w:rFonts w:ascii="宋体" w:hAnsi="宋体"/>
                  <w:szCs w:val="21"/>
                </w:rPr>
                <w:t>点击后对页面向前翻页</w:t>
              </w:r>
            </w:ins>
          </w:p>
          <w:p w14:paraId="0E8E57D8" w14:textId="77777777" w:rsidR="004702AF" w:rsidRDefault="004702AF" w:rsidP="008F7B72">
            <w:pPr>
              <w:rPr>
                <w:ins w:id="318" w:author="wei han" w:date="2017-11-01T14:16:00Z"/>
                <w:rFonts w:ascii="宋体" w:hAnsi="宋体"/>
                <w:szCs w:val="21"/>
              </w:rPr>
            </w:pPr>
            <w:ins w:id="319" w:author="wei han" w:date="2017-11-01T14:16:00Z">
              <w:r>
                <w:rPr>
                  <w:rFonts w:ascii="宋体" w:hAnsi="宋体"/>
                  <w:szCs w:val="21"/>
                </w:rPr>
                <w:t>下一页</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点击后对页面向后翻页</w:t>
              </w:r>
            </w:ins>
          </w:p>
          <w:p w14:paraId="195F8422" w14:textId="6951FD2A" w:rsidR="00AF709D" w:rsidRPr="00861A22" w:rsidRDefault="00AF709D" w:rsidP="008F7B72">
            <w:pPr>
              <w:rPr>
                <w:rFonts w:ascii="宋体" w:hAnsi="宋体"/>
                <w:szCs w:val="21"/>
              </w:rPr>
            </w:pPr>
            <w:ins w:id="320" w:author="wei han" w:date="2017-11-01T14:16:00Z">
              <w:r>
                <w:rPr>
                  <w:rFonts w:ascii="宋体" w:hAnsi="宋体"/>
                  <w:szCs w:val="21"/>
                </w:rPr>
                <w:t>页码</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点击后可直接访问该</w:t>
              </w:r>
              <w:r w:rsidR="00DF258E">
                <w:rPr>
                  <w:rFonts w:ascii="宋体" w:hAnsi="宋体"/>
                  <w:szCs w:val="21"/>
                </w:rPr>
                <w:t>页码</w:t>
              </w:r>
              <w:r>
                <w:rPr>
                  <w:rFonts w:ascii="宋体" w:hAnsi="宋体"/>
                  <w:szCs w:val="21"/>
                </w:rPr>
                <w:t>页面</w:t>
              </w:r>
            </w:ins>
          </w:p>
        </w:tc>
      </w:tr>
      <w:tr w:rsidR="009521DA" w:rsidRPr="00C630D1" w14:paraId="06F823D2" w14:textId="77777777" w:rsidTr="008F7B72">
        <w:trPr>
          <w:jc w:val="center"/>
        </w:trPr>
        <w:tc>
          <w:tcPr>
            <w:tcW w:w="1548" w:type="dxa"/>
            <w:shd w:val="clear" w:color="auto" w:fill="A6A6A6"/>
          </w:tcPr>
          <w:p w14:paraId="05C7052F" w14:textId="77777777" w:rsidR="009521DA" w:rsidRPr="00C630D1" w:rsidRDefault="009521DA" w:rsidP="008F7B72">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3F1E9DF0" w14:textId="77777777" w:rsidR="009521DA" w:rsidRPr="00E55CB4" w:rsidRDefault="009521DA" w:rsidP="008F7B72">
            <w:pPr>
              <w:spacing w:line="400" w:lineRule="exact"/>
              <w:rPr>
                <w:rFonts w:ascii="宋体" w:hAnsi="宋体"/>
                <w:b/>
                <w:szCs w:val="21"/>
              </w:rPr>
            </w:pPr>
            <w:r w:rsidRPr="00E55CB4">
              <w:rPr>
                <w:rFonts w:ascii="宋体" w:hAnsi="宋体" w:hint="eastAsia"/>
                <w:b/>
                <w:szCs w:val="21"/>
              </w:rPr>
              <w:t>【基础资料】</w:t>
            </w:r>
          </w:p>
          <w:p w14:paraId="5E97536B" w14:textId="79CDDB9D" w:rsidR="009521DA" w:rsidRPr="00C35B29" w:rsidRDefault="00594AFE">
            <w:pPr>
              <w:spacing w:before="60" w:after="60" w:line="400" w:lineRule="exact"/>
              <w:jc w:val="left"/>
              <w:rPr>
                <w:ins w:id="321" w:author="wei han" w:date="2017-11-01T14:45:00Z"/>
                <w:rFonts w:ascii="宋体" w:hAnsi="宋体"/>
                <w:szCs w:val="21"/>
              </w:rPr>
              <w:pPrChange w:id="322" w:author="wei han" w:date="2017-11-04T21:19:00Z">
                <w:pPr>
                  <w:spacing w:line="400" w:lineRule="exact"/>
                </w:pPr>
              </w:pPrChange>
            </w:pPr>
            <w:ins w:id="323" w:author="wei han" w:date="2017-11-01T14:44:00Z">
              <w:r>
                <w:rPr>
                  <w:rFonts w:ascii="宋体" w:hAnsi="宋体"/>
                  <w:szCs w:val="21"/>
                </w:rPr>
                <w:t>搜索结果</w:t>
              </w:r>
            </w:ins>
            <w:ins w:id="324" w:author="wei han" w:date="2017-11-01T14:45:00Z">
              <w:r>
                <w:rPr>
                  <w:rFonts w:ascii="宋体" w:hAnsi="宋体" w:hint="eastAsia"/>
                  <w:szCs w:val="21"/>
                </w:rPr>
                <w:t>：</w:t>
              </w:r>
            </w:ins>
            <w:ins w:id="325" w:author="wei han" w:date="2017-11-04T21:19:00Z">
              <w:r w:rsidR="00C35B29">
                <w:rPr>
                  <w:rFonts w:ascii="宋体" w:hAnsi="宋体" w:hint="eastAsia"/>
                  <w:szCs w:val="21"/>
                </w:rPr>
                <w:t>优先级：置顶+重要&gt;置顶&gt;重要&gt;无</w:t>
              </w:r>
              <w:r w:rsidR="00D47049">
                <w:rPr>
                  <w:rFonts w:ascii="宋体" w:hAnsi="宋体" w:hint="eastAsia"/>
                  <w:szCs w:val="21"/>
                </w:rPr>
                <w:t>，高优先级</w:t>
              </w:r>
              <w:proofErr w:type="gramStart"/>
              <w:r w:rsidR="00D47049">
                <w:rPr>
                  <w:rFonts w:ascii="宋体" w:hAnsi="宋体" w:hint="eastAsia"/>
                  <w:szCs w:val="21"/>
                </w:rPr>
                <w:t>记录</w:t>
              </w:r>
            </w:ins>
            <w:ins w:id="326" w:author="wei han" w:date="2017-11-04T21:20:00Z">
              <w:r w:rsidR="00B4048D">
                <w:rPr>
                  <w:rFonts w:ascii="宋体" w:hAnsi="宋体" w:hint="eastAsia"/>
                  <w:szCs w:val="21"/>
                </w:rPr>
                <w:t>按</w:t>
              </w:r>
              <w:proofErr w:type="gramEnd"/>
              <w:r w:rsidR="00B4048D">
                <w:rPr>
                  <w:rFonts w:ascii="宋体" w:hAnsi="宋体" w:hint="eastAsia"/>
                  <w:szCs w:val="21"/>
                </w:rPr>
                <w:t>关联度降序</w:t>
              </w:r>
            </w:ins>
            <w:ins w:id="327" w:author="wei han" w:date="2017-11-04T21:19:00Z">
              <w:r w:rsidR="00D47049">
                <w:rPr>
                  <w:rFonts w:ascii="宋体" w:hAnsi="宋体" w:hint="eastAsia"/>
                  <w:szCs w:val="21"/>
                </w:rPr>
                <w:t>优先展示</w:t>
              </w:r>
            </w:ins>
          </w:p>
          <w:p w14:paraId="37AB287A" w14:textId="6D2495E5" w:rsidR="00594AFE" w:rsidRDefault="00594AFE">
            <w:pPr>
              <w:pStyle w:val="a8"/>
              <w:numPr>
                <w:ilvl w:val="0"/>
                <w:numId w:val="40"/>
              </w:numPr>
              <w:spacing w:line="400" w:lineRule="exact"/>
              <w:ind w:firstLineChars="0"/>
              <w:rPr>
                <w:ins w:id="328" w:author="wei han" w:date="2017-11-01T15:13:00Z"/>
                <w:rFonts w:ascii="宋体" w:hAnsi="宋体"/>
                <w:szCs w:val="21"/>
              </w:rPr>
              <w:pPrChange w:id="329" w:author="wei han" w:date="2017-11-01T15:12:00Z">
                <w:pPr>
                  <w:spacing w:line="400" w:lineRule="exact"/>
                </w:pPr>
              </w:pPrChange>
            </w:pPr>
            <w:ins w:id="330" w:author="wei han" w:date="2017-11-01T14:45:00Z">
              <w:r>
                <w:rPr>
                  <w:rFonts w:ascii="宋体" w:hAnsi="宋体" w:hint="eastAsia"/>
                  <w:szCs w:val="21"/>
                </w:rPr>
                <w:t>“问题”：</w:t>
              </w:r>
            </w:ins>
            <w:ins w:id="331" w:author="wei han" w:date="2017-11-01T15:09:00Z">
              <w:r w:rsidR="00565587">
                <w:rPr>
                  <w:rFonts w:ascii="宋体" w:hAnsi="宋体" w:hint="eastAsia"/>
                  <w:szCs w:val="21"/>
                </w:rPr>
                <w:t>突出</w:t>
              </w:r>
            </w:ins>
            <w:ins w:id="332" w:author="wei han" w:date="2017-11-01T14:45:00Z">
              <w:r>
                <w:rPr>
                  <w:rFonts w:ascii="宋体" w:hAnsi="宋体" w:hint="eastAsia"/>
                  <w:szCs w:val="21"/>
                </w:rPr>
                <w:t>显示</w:t>
              </w:r>
            </w:ins>
            <w:ins w:id="333" w:author="wei han" w:date="2017-11-01T14:46:00Z">
              <w:r>
                <w:rPr>
                  <w:rFonts w:ascii="宋体" w:hAnsi="宋体" w:hint="eastAsia"/>
                  <w:szCs w:val="21"/>
                </w:rPr>
                <w:t>“置顶”“重要”标记</w:t>
              </w:r>
            </w:ins>
            <w:ins w:id="334" w:author="wei han" w:date="2017-11-01T15:12:00Z">
              <w:r w:rsidR="00601F72">
                <w:rPr>
                  <w:rFonts w:ascii="宋体" w:hAnsi="宋体" w:hint="eastAsia"/>
                  <w:szCs w:val="21"/>
                </w:rPr>
                <w:t>；</w:t>
              </w:r>
            </w:ins>
            <w:ins w:id="335" w:author="wei han" w:date="2017-11-01T15:10:00Z">
              <w:r w:rsidR="00601F72">
                <w:rPr>
                  <w:rFonts w:ascii="宋体" w:hAnsi="宋体" w:hint="eastAsia"/>
                  <w:szCs w:val="21"/>
                </w:rPr>
                <w:t>标签（最多显示5个）</w:t>
              </w:r>
            </w:ins>
            <w:ins w:id="336" w:author="wei han" w:date="2017-11-01T15:12:00Z">
              <w:r w:rsidR="00601F72">
                <w:rPr>
                  <w:rFonts w:ascii="宋体" w:hAnsi="宋体" w:hint="eastAsia"/>
                  <w:szCs w:val="21"/>
                </w:rPr>
                <w:t>；</w:t>
              </w:r>
            </w:ins>
            <w:ins w:id="337" w:author="wei han" w:date="2017-11-01T15:10:00Z">
              <w:r w:rsidR="00601F72">
                <w:rPr>
                  <w:rFonts w:ascii="宋体" w:hAnsi="宋体" w:hint="eastAsia"/>
                  <w:szCs w:val="21"/>
                </w:rPr>
                <w:t>问题描述</w:t>
              </w:r>
            </w:ins>
            <w:ins w:id="338" w:author="wei han" w:date="2017-11-01T15:11:00Z">
              <w:r w:rsidR="00601F72">
                <w:rPr>
                  <w:rFonts w:ascii="宋体" w:hAnsi="宋体" w:hint="eastAsia"/>
                  <w:szCs w:val="21"/>
                </w:rPr>
                <w:t>最多显示1行，问题回复最多显示3行</w:t>
              </w:r>
            </w:ins>
            <w:ins w:id="339" w:author="wei han" w:date="2017-11-01T15:12:00Z">
              <w:r w:rsidR="00601F72">
                <w:rPr>
                  <w:rFonts w:ascii="宋体" w:hAnsi="宋体" w:hint="eastAsia"/>
                  <w:szCs w:val="21"/>
                </w:rPr>
                <w:t>；带图的问题，问题描述单独一行，下方显示回复，回复</w:t>
              </w:r>
            </w:ins>
            <w:ins w:id="340" w:author="wei han" w:date="2017-11-01T15:13:00Z">
              <w:r w:rsidR="00601F72">
                <w:rPr>
                  <w:rFonts w:ascii="宋体" w:hAnsi="宋体" w:hint="eastAsia"/>
                  <w:szCs w:val="21"/>
                </w:rPr>
                <w:t>信息最多与图片所占</w:t>
              </w:r>
              <w:r w:rsidR="000B5316">
                <w:rPr>
                  <w:rFonts w:ascii="宋体" w:hAnsi="宋体" w:hint="eastAsia"/>
                  <w:szCs w:val="21"/>
                </w:rPr>
                <w:t>行数相等</w:t>
              </w:r>
            </w:ins>
            <w:ins w:id="341" w:author="wei han" w:date="2017-11-01T15:15:00Z">
              <w:r w:rsidR="000D6885">
                <w:rPr>
                  <w:rFonts w:ascii="宋体" w:hAnsi="宋体" w:hint="eastAsia"/>
                  <w:szCs w:val="21"/>
                </w:rPr>
                <w:t>；显示回复人、回复日期</w:t>
              </w:r>
            </w:ins>
            <w:ins w:id="342" w:author="wei han" w:date="2017-11-01T15:16:00Z">
              <w:r w:rsidR="000D6885">
                <w:rPr>
                  <w:rFonts w:ascii="宋体" w:hAnsi="宋体" w:hint="eastAsia"/>
                  <w:szCs w:val="21"/>
                </w:rPr>
                <w:t>。</w:t>
              </w:r>
            </w:ins>
          </w:p>
          <w:p w14:paraId="06B29C36" w14:textId="2F977445" w:rsidR="0013701F" w:rsidRDefault="0013701F">
            <w:pPr>
              <w:pStyle w:val="a8"/>
              <w:numPr>
                <w:ilvl w:val="0"/>
                <w:numId w:val="40"/>
              </w:numPr>
              <w:spacing w:line="400" w:lineRule="exact"/>
              <w:ind w:firstLineChars="0"/>
              <w:rPr>
                <w:ins w:id="343" w:author="wei han" w:date="2017-11-01T15:15:00Z"/>
                <w:rFonts w:ascii="宋体" w:hAnsi="宋体"/>
                <w:szCs w:val="21"/>
              </w:rPr>
              <w:pPrChange w:id="344" w:author="wei han" w:date="2017-11-01T15:12:00Z">
                <w:pPr>
                  <w:spacing w:line="400" w:lineRule="exact"/>
                </w:pPr>
              </w:pPrChange>
            </w:pPr>
            <w:ins w:id="345" w:author="wei han" w:date="2017-11-01T15:13:00Z">
              <w:r>
                <w:rPr>
                  <w:rFonts w:ascii="宋体" w:hAnsi="宋体" w:hint="eastAsia"/>
                  <w:szCs w:val="21"/>
                </w:rPr>
                <w:t>“文档”：突出显示“置顶”“重要”标记；标签（最多显示5个）；</w:t>
              </w:r>
            </w:ins>
            <w:ins w:id="346" w:author="wei han" w:date="2017-11-01T15:14:00Z">
              <w:r>
                <w:rPr>
                  <w:rFonts w:ascii="宋体" w:hAnsi="宋体" w:hint="eastAsia"/>
                  <w:szCs w:val="21"/>
                </w:rPr>
                <w:t>文档</w:t>
              </w:r>
            </w:ins>
            <w:ins w:id="347" w:author="wei han" w:date="2017-11-01T15:13:00Z">
              <w:r>
                <w:rPr>
                  <w:rFonts w:ascii="宋体" w:hAnsi="宋体" w:hint="eastAsia"/>
                  <w:szCs w:val="21"/>
                </w:rPr>
                <w:t>描述最多显示3行</w:t>
              </w:r>
            </w:ins>
            <w:ins w:id="348" w:author="wei han" w:date="2017-11-01T15:15:00Z">
              <w:r w:rsidR="00514843">
                <w:rPr>
                  <w:rFonts w:ascii="宋体" w:hAnsi="宋体" w:hint="eastAsia"/>
                  <w:szCs w:val="21"/>
                </w:rPr>
                <w:t>，附件不显示</w:t>
              </w:r>
            </w:ins>
            <w:ins w:id="349" w:author="wei han" w:date="2017-11-01T15:16:00Z">
              <w:r w:rsidR="000D6885">
                <w:rPr>
                  <w:rFonts w:ascii="宋体" w:hAnsi="宋体" w:hint="eastAsia"/>
                  <w:szCs w:val="21"/>
                </w:rPr>
                <w:t>；显示上传人、上传日期。</w:t>
              </w:r>
            </w:ins>
          </w:p>
          <w:p w14:paraId="149DDB70" w14:textId="396C2BD8" w:rsidR="000D6885" w:rsidRPr="00594AFE" w:rsidRDefault="006749A2">
            <w:pPr>
              <w:pStyle w:val="a8"/>
              <w:numPr>
                <w:ilvl w:val="0"/>
                <w:numId w:val="40"/>
              </w:numPr>
              <w:spacing w:line="400" w:lineRule="exact"/>
              <w:ind w:firstLineChars="0"/>
              <w:rPr>
                <w:rFonts w:ascii="宋体" w:hAnsi="宋体"/>
                <w:szCs w:val="21"/>
                <w:rPrChange w:id="350" w:author="wei han" w:date="2017-11-01T14:45:00Z">
                  <w:rPr/>
                </w:rPrChange>
              </w:rPr>
              <w:pPrChange w:id="351" w:author="wei han" w:date="2017-11-01T15:12:00Z">
                <w:pPr>
                  <w:spacing w:line="400" w:lineRule="exact"/>
                </w:pPr>
              </w:pPrChange>
            </w:pPr>
            <w:ins w:id="352" w:author="wei han" w:date="2017-11-01T15:17:00Z">
              <w:r>
                <w:rPr>
                  <w:rFonts w:ascii="宋体" w:hAnsi="宋体" w:hint="eastAsia"/>
                  <w:szCs w:val="21"/>
                </w:rPr>
                <w:t>搜索结果靠左显示</w:t>
              </w:r>
            </w:ins>
            <w:ins w:id="353" w:author="wei han" w:date="2017-11-01T18:17:00Z">
              <w:r w:rsidR="000B6F90">
                <w:rPr>
                  <w:rFonts w:ascii="宋体" w:hAnsi="宋体" w:hint="eastAsia"/>
                  <w:szCs w:val="21"/>
                </w:rPr>
                <w:t>，搜索框下方显示搜索结果的记录数</w:t>
              </w:r>
            </w:ins>
          </w:p>
        </w:tc>
      </w:tr>
      <w:tr w:rsidR="009521DA" w:rsidRPr="00C630D1" w14:paraId="2A6F5648" w14:textId="77777777" w:rsidTr="008F7B72">
        <w:trPr>
          <w:jc w:val="center"/>
        </w:trPr>
        <w:tc>
          <w:tcPr>
            <w:tcW w:w="1548" w:type="dxa"/>
            <w:shd w:val="clear" w:color="auto" w:fill="A6A6A6"/>
          </w:tcPr>
          <w:p w14:paraId="7882D161" w14:textId="77777777" w:rsidR="009521DA" w:rsidRPr="00C630D1" w:rsidRDefault="009521DA" w:rsidP="008F7B72">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4DA768E1" w14:textId="731FC8EA" w:rsidR="009521DA" w:rsidRPr="000A3B83" w:rsidRDefault="0003715C" w:rsidP="008F7B72">
            <w:pPr>
              <w:spacing w:line="400" w:lineRule="exact"/>
              <w:rPr>
                <w:rFonts w:ascii="宋体" w:hAnsi="宋体"/>
                <w:szCs w:val="21"/>
              </w:rPr>
            </w:pPr>
            <w:ins w:id="354" w:author="wei han" w:date="2017-11-01T15:17:00Z">
              <w:r>
                <w:rPr>
                  <w:rFonts w:ascii="宋体" w:hAnsi="宋体"/>
                  <w:szCs w:val="21"/>
                </w:rPr>
                <w:t>无</w:t>
              </w:r>
            </w:ins>
          </w:p>
        </w:tc>
      </w:tr>
      <w:tr w:rsidR="009521DA" w:rsidRPr="00C630D1" w14:paraId="5C33D291" w14:textId="77777777" w:rsidTr="008F7B72">
        <w:trPr>
          <w:jc w:val="center"/>
        </w:trPr>
        <w:tc>
          <w:tcPr>
            <w:tcW w:w="1548" w:type="dxa"/>
            <w:shd w:val="clear" w:color="auto" w:fill="A6A6A6"/>
          </w:tcPr>
          <w:p w14:paraId="0C4DDA22" w14:textId="77777777" w:rsidR="009521DA" w:rsidRPr="00C630D1" w:rsidRDefault="009521DA" w:rsidP="008F7B72">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21B5F2E4" w14:textId="256B9D57" w:rsidR="009521DA" w:rsidRPr="00C630D1" w:rsidRDefault="0003715C" w:rsidP="008F7B72">
            <w:pPr>
              <w:spacing w:line="400" w:lineRule="atLeast"/>
              <w:rPr>
                <w:rFonts w:ascii="宋体" w:hAnsi="宋体"/>
                <w:szCs w:val="21"/>
              </w:rPr>
            </w:pPr>
            <w:ins w:id="355" w:author="wei han" w:date="2017-11-01T15:17:00Z">
              <w:r>
                <w:rPr>
                  <w:rFonts w:ascii="宋体" w:hAnsi="宋体"/>
                  <w:szCs w:val="21"/>
                </w:rPr>
                <w:t>无</w:t>
              </w:r>
            </w:ins>
          </w:p>
        </w:tc>
      </w:tr>
      <w:tr w:rsidR="009521DA" w:rsidRPr="00C630D1" w14:paraId="1BCE00E8" w14:textId="77777777" w:rsidTr="008F7B72">
        <w:trPr>
          <w:jc w:val="center"/>
        </w:trPr>
        <w:tc>
          <w:tcPr>
            <w:tcW w:w="1548" w:type="dxa"/>
            <w:shd w:val="clear" w:color="auto" w:fill="A6A6A6"/>
          </w:tcPr>
          <w:p w14:paraId="4B21F84A" w14:textId="77777777" w:rsidR="009521DA" w:rsidRPr="00C630D1" w:rsidRDefault="009521DA" w:rsidP="008F7B72">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713F1322" w14:textId="77777777" w:rsidR="009521DA" w:rsidRPr="00C630D1" w:rsidRDefault="009521DA" w:rsidP="008F7B72">
            <w:pPr>
              <w:spacing w:line="400" w:lineRule="exact"/>
              <w:rPr>
                <w:rFonts w:ascii="宋体" w:hAnsi="宋体"/>
                <w:szCs w:val="21"/>
              </w:rPr>
            </w:pPr>
            <w:r>
              <w:rPr>
                <w:rFonts w:ascii="宋体" w:hAnsi="宋体" w:hint="eastAsia"/>
                <w:szCs w:val="21"/>
              </w:rPr>
              <w:t>无</w:t>
            </w:r>
          </w:p>
        </w:tc>
      </w:tr>
    </w:tbl>
    <w:p w14:paraId="3EFC5A64" w14:textId="3010239C" w:rsidR="009521DA" w:rsidRDefault="002F696C">
      <w:pPr>
        <w:pStyle w:val="3"/>
        <w:pPrChange w:id="356" w:author="wei han" w:date="2017-11-01T15:19:00Z">
          <w:pPr/>
        </w:pPrChange>
      </w:pPr>
      <w:r>
        <w:t>常见问题</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2F696C" w:rsidRPr="00C630D1" w14:paraId="3293C32A" w14:textId="77777777" w:rsidTr="005A5337">
        <w:trPr>
          <w:jc w:val="center"/>
        </w:trPr>
        <w:tc>
          <w:tcPr>
            <w:tcW w:w="1548" w:type="dxa"/>
            <w:shd w:val="clear" w:color="auto" w:fill="A6A6A6"/>
          </w:tcPr>
          <w:p w14:paraId="5B1C2D99" w14:textId="77777777" w:rsidR="002F696C" w:rsidRPr="00C630D1" w:rsidRDefault="002F696C" w:rsidP="005A5337">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630E31A7" w14:textId="74207112" w:rsidR="002F696C" w:rsidRPr="00C630D1" w:rsidRDefault="002F696C" w:rsidP="005A5337">
            <w:pPr>
              <w:spacing w:line="400" w:lineRule="exact"/>
              <w:rPr>
                <w:rFonts w:ascii="宋体" w:hAnsi="宋体"/>
                <w:szCs w:val="21"/>
              </w:rPr>
            </w:pPr>
          </w:p>
        </w:tc>
      </w:tr>
      <w:tr w:rsidR="002F696C" w:rsidRPr="00C630D1" w14:paraId="05E9B9BE" w14:textId="77777777" w:rsidTr="005A5337">
        <w:trPr>
          <w:jc w:val="center"/>
        </w:trPr>
        <w:tc>
          <w:tcPr>
            <w:tcW w:w="1548" w:type="dxa"/>
            <w:shd w:val="clear" w:color="auto" w:fill="A6A6A6"/>
          </w:tcPr>
          <w:p w14:paraId="69B2E085" w14:textId="77777777" w:rsidR="002F696C" w:rsidRPr="00C630D1" w:rsidRDefault="002F696C" w:rsidP="005A5337">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0E5C4C59" w14:textId="1E02FFEA" w:rsidR="002F696C" w:rsidRPr="00C630D1" w:rsidRDefault="00415E79" w:rsidP="005A5337">
            <w:pPr>
              <w:spacing w:line="400" w:lineRule="exact"/>
              <w:rPr>
                <w:rFonts w:ascii="宋体" w:hAnsi="宋体"/>
                <w:szCs w:val="21"/>
              </w:rPr>
            </w:pPr>
            <w:ins w:id="357" w:author="wei han" w:date="2017-11-01T15:20:00Z">
              <w:r>
                <w:rPr>
                  <w:rFonts w:ascii="宋体" w:hAnsi="宋体"/>
                  <w:szCs w:val="21"/>
                </w:rPr>
                <w:t>常见问题</w:t>
              </w:r>
            </w:ins>
          </w:p>
        </w:tc>
      </w:tr>
      <w:tr w:rsidR="002F696C" w:rsidRPr="00C630D1" w14:paraId="56A868A5" w14:textId="77777777" w:rsidTr="005A5337">
        <w:trPr>
          <w:jc w:val="center"/>
        </w:trPr>
        <w:tc>
          <w:tcPr>
            <w:tcW w:w="1548" w:type="dxa"/>
            <w:shd w:val="clear" w:color="auto" w:fill="A6A6A6"/>
          </w:tcPr>
          <w:p w14:paraId="72876578" w14:textId="77777777" w:rsidR="002F696C" w:rsidRPr="00C630D1" w:rsidRDefault="002F696C" w:rsidP="005A5337">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4F4C9651" w14:textId="77777777" w:rsidR="002F696C" w:rsidRPr="00C630D1" w:rsidRDefault="002F696C" w:rsidP="005A5337">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482F86A7" w14:textId="77777777" w:rsidR="002F696C" w:rsidRPr="00C630D1" w:rsidRDefault="002F696C" w:rsidP="005A5337">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624D9DB7" w14:textId="7D0021A3" w:rsidR="002F696C" w:rsidRPr="00C630D1" w:rsidRDefault="002F696C" w:rsidP="005A5337">
            <w:pPr>
              <w:spacing w:line="400" w:lineRule="exact"/>
              <w:rPr>
                <w:rFonts w:ascii="宋体" w:hAnsi="宋体"/>
                <w:szCs w:val="21"/>
              </w:rPr>
            </w:pPr>
            <w:r w:rsidRPr="00C630D1">
              <w:rPr>
                <w:rFonts w:ascii="宋体" w:hAnsi="宋体"/>
                <w:szCs w:val="21"/>
              </w:rPr>
              <w:t>20</w:t>
            </w:r>
            <w:r>
              <w:rPr>
                <w:rFonts w:ascii="宋体" w:hAnsi="宋体" w:hint="eastAsia"/>
                <w:szCs w:val="21"/>
              </w:rPr>
              <w:t>17-</w:t>
            </w:r>
            <w:ins w:id="358" w:author="wei han" w:date="2017-11-01T15:20:00Z">
              <w:r w:rsidR="00C07D8E">
                <w:rPr>
                  <w:rFonts w:ascii="宋体" w:hAnsi="宋体"/>
                  <w:szCs w:val="21"/>
                </w:rPr>
                <w:t>11-</w:t>
              </w:r>
              <w:r w:rsidR="00A2724F">
                <w:rPr>
                  <w:rFonts w:ascii="宋体" w:hAnsi="宋体"/>
                  <w:szCs w:val="21"/>
                </w:rPr>
                <w:t>5</w:t>
              </w:r>
            </w:ins>
          </w:p>
        </w:tc>
      </w:tr>
      <w:tr w:rsidR="002F696C" w:rsidRPr="00C630D1" w14:paraId="18C6BCBD" w14:textId="77777777" w:rsidTr="005A5337">
        <w:trPr>
          <w:jc w:val="center"/>
        </w:trPr>
        <w:tc>
          <w:tcPr>
            <w:tcW w:w="1548" w:type="dxa"/>
            <w:shd w:val="clear" w:color="auto" w:fill="A6A6A6"/>
          </w:tcPr>
          <w:p w14:paraId="15C362C0" w14:textId="77777777" w:rsidR="002F696C" w:rsidRPr="00C630D1" w:rsidRDefault="002F696C" w:rsidP="005A5337">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03B02D4E" w14:textId="2A0A2638" w:rsidR="002F696C" w:rsidRPr="00C630D1" w:rsidRDefault="00F80F24" w:rsidP="005A5337">
            <w:pPr>
              <w:spacing w:line="400" w:lineRule="exact"/>
              <w:rPr>
                <w:rFonts w:ascii="宋体" w:hAnsi="宋体"/>
                <w:szCs w:val="21"/>
              </w:rPr>
            </w:pPr>
            <w:ins w:id="359" w:author="wei han" w:date="2017-11-01T15:20:00Z">
              <w:r>
                <w:rPr>
                  <w:rFonts w:ascii="宋体" w:hAnsi="宋体"/>
                  <w:szCs w:val="21"/>
                </w:rPr>
                <w:t>常见问题模块的首页</w:t>
              </w:r>
            </w:ins>
            <w:ins w:id="360" w:author="wei han" w:date="2017-11-01T15:21:00Z">
              <w:r w:rsidR="00A21034">
                <w:rPr>
                  <w:rFonts w:ascii="宋体" w:hAnsi="宋体" w:hint="eastAsia"/>
                  <w:szCs w:val="21"/>
                </w:rPr>
                <w:t>，</w:t>
              </w:r>
              <w:r w:rsidR="00A21034">
                <w:rPr>
                  <w:rFonts w:ascii="宋体" w:hAnsi="宋体"/>
                  <w:szCs w:val="21"/>
                </w:rPr>
                <w:t>支持更精确的问题查找</w:t>
              </w:r>
            </w:ins>
          </w:p>
        </w:tc>
      </w:tr>
      <w:tr w:rsidR="002F696C" w:rsidRPr="00C630D1" w14:paraId="71B51B75" w14:textId="77777777" w:rsidTr="005A5337">
        <w:trPr>
          <w:jc w:val="center"/>
        </w:trPr>
        <w:tc>
          <w:tcPr>
            <w:tcW w:w="1548" w:type="dxa"/>
            <w:shd w:val="clear" w:color="auto" w:fill="A6A6A6"/>
          </w:tcPr>
          <w:p w14:paraId="1B43695E" w14:textId="77777777" w:rsidR="002F696C" w:rsidRPr="00C630D1" w:rsidRDefault="002F696C" w:rsidP="005A5337">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042DF24D" w14:textId="77777777" w:rsidR="002F696C" w:rsidRPr="00C630D1" w:rsidRDefault="002F696C" w:rsidP="005A5337">
            <w:pPr>
              <w:spacing w:line="400" w:lineRule="exact"/>
              <w:rPr>
                <w:rFonts w:ascii="宋体" w:hAnsi="宋体"/>
                <w:szCs w:val="21"/>
              </w:rPr>
            </w:pPr>
            <w:r>
              <w:rPr>
                <w:rFonts w:ascii="宋体" w:hAnsi="宋体" w:hint="eastAsia"/>
                <w:szCs w:val="21"/>
              </w:rPr>
              <w:t>无</w:t>
            </w:r>
          </w:p>
        </w:tc>
      </w:tr>
      <w:tr w:rsidR="002F696C" w:rsidRPr="00C630D1" w14:paraId="6DA57824" w14:textId="77777777" w:rsidTr="005A5337">
        <w:trPr>
          <w:jc w:val="center"/>
        </w:trPr>
        <w:tc>
          <w:tcPr>
            <w:tcW w:w="1548" w:type="dxa"/>
            <w:shd w:val="clear" w:color="auto" w:fill="A6A6A6"/>
          </w:tcPr>
          <w:p w14:paraId="4BEB4D24" w14:textId="77777777" w:rsidR="002F696C" w:rsidRPr="00C630D1" w:rsidRDefault="002F696C" w:rsidP="005A5337">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1CFB3ED0" w14:textId="77777777" w:rsidR="002F696C" w:rsidRPr="00C630D1" w:rsidRDefault="002F696C" w:rsidP="005A5337">
            <w:pPr>
              <w:spacing w:line="400" w:lineRule="exact"/>
              <w:rPr>
                <w:rFonts w:ascii="宋体" w:hAnsi="宋体"/>
                <w:szCs w:val="21"/>
              </w:rPr>
            </w:pPr>
            <w:r>
              <w:rPr>
                <w:rFonts w:ascii="宋体" w:hAnsi="宋体" w:hint="eastAsia"/>
                <w:szCs w:val="21"/>
              </w:rPr>
              <w:t>无</w:t>
            </w:r>
          </w:p>
        </w:tc>
      </w:tr>
      <w:tr w:rsidR="002F696C" w:rsidRPr="00C630D1" w14:paraId="4EC2A2CB" w14:textId="77777777" w:rsidTr="005A5337">
        <w:trPr>
          <w:jc w:val="center"/>
        </w:trPr>
        <w:tc>
          <w:tcPr>
            <w:tcW w:w="1548" w:type="dxa"/>
            <w:shd w:val="clear" w:color="auto" w:fill="A6A6A6"/>
          </w:tcPr>
          <w:p w14:paraId="7FFF0153" w14:textId="77777777" w:rsidR="002F696C" w:rsidRPr="00C630D1" w:rsidRDefault="002F696C" w:rsidP="005A5337">
            <w:pPr>
              <w:spacing w:line="400" w:lineRule="exact"/>
              <w:rPr>
                <w:rFonts w:ascii="宋体" w:hAnsi="宋体"/>
                <w:color w:val="000000"/>
                <w:szCs w:val="21"/>
              </w:rPr>
            </w:pPr>
            <w:r w:rsidRPr="00C630D1">
              <w:rPr>
                <w:rFonts w:ascii="宋体" w:hAnsi="宋体" w:hint="eastAsia"/>
                <w:color w:val="000000"/>
                <w:szCs w:val="21"/>
              </w:rPr>
              <w:lastRenderedPageBreak/>
              <w:t>输入</w:t>
            </w:r>
          </w:p>
        </w:tc>
        <w:tc>
          <w:tcPr>
            <w:tcW w:w="9714" w:type="dxa"/>
            <w:gridSpan w:val="3"/>
          </w:tcPr>
          <w:p w14:paraId="74E2BDEB" w14:textId="77777777" w:rsidR="002F696C" w:rsidRDefault="002F696C" w:rsidP="005A5337">
            <w:pPr>
              <w:spacing w:before="60" w:after="60" w:line="400" w:lineRule="exact"/>
              <w:jc w:val="left"/>
              <w:rPr>
                <w:rFonts w:ascii="宋体" w:hAnsi="宋体"/>
                <w:b/>
                <w:szCs w:val="21"/>
              </w:rPr>
            </w:pPr>
            <w:r>
              <w:rPr>
                <w:rFonts w:ascii="宋体" w:hAnsi="宋体" w:hint="eastAsia"/>
                <w:b/>
                <w:szCs w:val="21"/>
              </w:rPr>
              <w:t>【设置要素】</w:t>
            </w:r>
          </w:p>
          <w:p w14:paraId="152A8400" w14:textId="77777777" w:rsidR="002F696C" w:rsidRDefault="003069A8" w:rsidP="005A5337">
            <w:pPr>
              <w:spacing w:before="60" w:after="60" w:line="400" w:lineRule="exact"/>
              <w:jc w:val="left"/>
              <w:rPr>
                <w:ins w:id="361" w:author="wei han" w:date="2017-11-01T15:22:00Z"/>
                <w:rFonts w:ascii="宋体" w:hAnsi="宋体"/>
                <w:szCs w:val="21"/>
              </w:rPr>
            </w:pPr>
            <w:ins w:id="362" w:author="wei han" w:date="2017-11-01T15:21:00Z">
              <w:r>
                <w:rPr>
                  <w:rFonts w:ascii="宋体" w:hAnsi="宋体"/>
                  <w:szCs w:val="21"/>
                </w:rPr>
                <w:t>搜索框</w:t>
              </w:r>
              <w:r>
                <w:rPr>
                  <w:rFonts w:ascii="宋体" w:hAnsi="宋体" w:hint="eastAsia"/>
                  <w:szCs w:val="21"/>
                </w:rPr>
                <w:t>：</w:t>
              </w:r>
              <w:r>
                <w:rPr>
                  <w:rFonts w:ascii="宋体" w:hAnsi="宋体"/>
                  <w:szCs w:val="21"/>
                </w:rPr>
                <w:t>输入框</w:t>
              </w:r>
              <w:r>
                <w:rPr>
                  <w:rFonts w:ascii="宋体" w:hAnsi="宋体" w:hint="eastAsia"/>
                  <w:szCs w:val="21"/>
                </w:rPr>
                <w:t>，</w:t>
              </w:r>
            </w:ins>
            <w:ins w:id="363" w:author="wei han" w:date="2017-11-01T15:22:00Z">
              <w:r w:rsidR="00E621BD">
                <w:rPr>
                  <w:rFonts w:ascii="宋体" w:hAnsi="宋体"/>
                  <w:szCs w:val="21"/>
                </w:rPr>
                <w:t>输入需要检索的信息</w:t>
              </w:r>
            </w:ins>
          </w:p>
          <w:p w14:paraId="0FCDEFEA" w14:textId="12AF7CC1" w:rsidR="00E621BD" w:rsidRDefault="000204EA" w:rsidP="005A5337">
            <w:pPr>
              <w:spacing w:before="60" w:after="60" w:line="400" w:lineRule="exact"/>
              <w:jc w:val="left"/>
              <w:rPr>
                <w:ins w:id="364" w:author="wei han" w:date="2017-11-01T15:49:00Z"/>
                <w:rFonts w:ascii="宋体" w:hAnsi="宋体"/>
                <w:szCs w:val="21"/>
              </w:rPr>
            </w:pPr>
            <w:ins w:id="365" w:author="wei han" w:date="2017-11-01T16:33:00Z">
              <w:r>
                <w:rPr>
                  <w:rFonts w:ascii="宋体" w:hAnsi="宋体" w:hint="eastAsia"/>
                  <w:szCs w:val="21"/>
                </w:rPr>
                <w:t>搜索分类</w:t>
              </w:r>
            </w:ins>
            <w:ins w:id="366" w:author="wei han" w:date="2017-11-01T15:23:00Z">
              <w:r w:rsidR="00E621BD">
                <w:rPr>
                  <w:rFonts w:ascii="宋体" w:hAnsi="宋体" w:hint="eastAsia"/>
                  <w:szCs w:val="21"/>
                </w:rPr>
                <w:t>：下拉框，显示</w:t>
              </w:r>
            </w:ins>
            <w:ins w:id="367" w:author="wei han" w:date="2017-11-01T15:31:00Z">
              <w:r w:rsidR="005E63B1">
                <w:rPr>
                  <w:rFonts w:ascii="宋体" w:hAnsi="宋体" w:hint="eastAsia"/>
                  <w:szCs w:val="21"/>
                </w:rPr>
                <w:t>常见问题的</w:t>
              </w:r>
            </w:ins>
            <w:ins w:id="368" w:author="wei han" w:date="2017-11-01T15:32:00Z">
              <w:r w:rsidR="005E63B1">
                <w:rPr>
                  <w:rFonts w:ascii="宋体" w:hAnsi="宋体" w:hint="eastAsia"/>
                  <w:szCs w:val="21"/>
                </w:rPr>
                <w:t>要素，</w:t>
              </w:r>
            </w:ins>
            <w:ins w:id="369" w:author="wei han" w:date="2017-11-01T15:33:00Z">
              <w:r w:rsidR="002E74F1">
                <w:rPr>
                  <w:rFonts w:ascii="宋体" w:hAnsi="宋体" w:hint="eastAsia"/>
                  <w:szCs w:val="21"/>
                </w:rPr>
                <w:t>具体为全部|</w:t>
              </w:r>
            </w:ins>
            <w:ins w:id="370" w:author="wei han" w:date="2017-11-09T14:58:00Z">
              <w:r w:rsidR="00AA434A" w:rsidRPr="00AA434A">
                <w:rPr>
                  <w:rFonts w:ascii="宋体" w:hAnsi="宋体" w:hint="eastAsia"/>
                  <w:szCs w:val="21"/>
                </w:rPr>
                <w:t>问题编号</w:t>
              </w:r>
              <w:r w:rsidR="00AA434A">
                <w:rPr>
                  <w:rFonts w:ascii="宋体" w:hAnsi="宋体" w:hint="eastAsia"/>
                  <w:szCs w:val="21"/>
                </w:rPr>
                <w:t>|</w:t>
              </w:r>
            </w:ins>
            <w:ins w:id="371" w:author="wei han" w:date="2017-11-01T15:33:00Z">
              <w:r w:rsidR="002E74F1">
                <w:rPr>
                  <w:rFonts w:ascii="宋体" w:hAnsi="宋体" w:hint="eastAsia"/>
                  <w:szCs w:val="21"/>
                </w:rPr>
                <w:t>标题|提问人</w:t>
              </w:r>
            </w:ins>
            <w:ins w:id="372" w:author="wei han" w:date="2017-11-09T14:58:00Z">
              <w:r w:rsidR="00AA434A">
                <w:rPr>
                  <w:rFonts w:ascii="宋体" w:hAnsi="宋体" w:hint="eastAsia"/>
                  <w:szCs w:val="21"/>
                </w:rPr>
                <w:t>|</w:t>
              </w:r>
            </w:ins>
            <w:ins w:id="373" w:author="wei han" w:date="2017-11-01T15:33:00Z">
              <w:r w:rsidR="002E74F1">
                <w:rPr>
                  <w:rFonts w:ascii="宋体" w:hAnsi="宋体" w:hint="eastAsia"/>
                  <w:szCs w:val="21"/>
                </w:rPr>
                <w:t>回复人</w:t>
              </w:r>
            </w:ins>
            <w:ins w:id="374" w:author="wei han" w:date="2017-11-01T15:34:00Z">
              <w:r w:rsidR="002E74F1">
                <w:rPr>
                  <w:rFonts w:ascii="宋体" w:hAnsi="宋体" w:hint="eastAsia"/>
                  <w:szCs w:val="21"/>
                </w:rPr>
                <w:t>|部门|标签|描述|提问</w:t>
              </w:r>
            </w:ins>
            <w:ins w:id="375" w:author="wei han" w:date="2017-11-09T14:53:00Z">
              <w:r w:rsidR="008E0DB9">
                <w:rPr>
                  <w:rFonts w:ascii="宋体" w:hAnsi="宋体" w:hint="eastAsia"/>
                  <w:szCs w:val="21"/>
                </w:rPr>
                <w:t>日期|</w:t>
              </w:r>
            </w:ins>
            <w:ins w:id="376" w:author="wei han" w:date="2017-11-01T15:34:00Z">
              <w:r w:rsidR="002E74F1">
                <w:rPr>
                  <w:rFonts w:ascii="宋体" w:hAnsi="宋体" w:hint="eastAsia"/>
                  <w:szCs w:val="21"/>
                </w:rPr>
                <w:t>回复日期</w:t>
              </w:r>
            </w:ins>
          </w:p>
          <w:p w14:paraId="0F6F31BB" w14:textId="16F7BE7B" w:rsidR="00963820" w:rsidRPr="0070732B" w:rsidRDefault="00173D14" w:rsidP="00963820">
            <w:pPr>
              <w:spacing w:before="60" w:after="60" w:line="400" w:lineRule="exact"/>
              <w:jc w:val="left"/>
              <w:rPr>
                <w:ins w:id="377" w:author="wei han" w:date="2017-11-05T15:13:00Z"/>
                <w:rFonts w:ascii="宋体" w:hAnsi="宋体"/>
                <w:szCs w:val="21"/>
              </w:rPr>
            </w:pPr>
            <w:ins w:id="378" w:author="wei han" w:date="2017-11-05T15:13:00Z">
              <w:r>
                <w:rPr>
                  <w:rFonts w:ascii="宋体" w:hAnsi="宋体" w:hint="eastAsia"/>
                  <w:szCs w:val="21"/>
                </w:rPr>
                <w:t>高级搜索：功能按钮，点击后展开高级搜索隐藏页</w:t>
              </w:r>
            </w:ins>
            <w:ins w:id="379" w:author="wei han" w:date="2017-11-05T15:14:00Z">
              <w:r>
                <w:rPr>
                  <w:rFonts w:ascii="宋体" w:hAnsi="宋体" w:hint="eastAsia"/>
                  <w:szCs w:val="21"/>
                </w:rPr>
                <w:t>，切换到下一个填入项</w:t>
              </w:r>
              <w:r w:rsidR="0019084A">
                <w:rPr>
                  <w:rFonts w:ascii="宋体" w:hAnsi="宋体" w:hint="eastAsia"/>
                  <w:szCs w:val="21"/>
                </w:rPr>
                <w:t>时</w:t>
              </w:r>
              <w:r>
                <w:rPr>
                  <w:rFonts w:ascii="宋体" w:hAnsi="宋体" w:hint="eastAsia"/>
                  <w:szCs w:val="21"/>
                </w:rPr>
                <w:t>自动检验输入规范</w:t>
              </w:r>
              <w:r w:rsidR="0019084A">
                <w:rPr>
                  <w:rFonts w:ascii="宋体" w:hAnsi="宋体" w:hint="eastAsia"/>
                  <w:szCs w:val="21"/>
                </w:rPr>
                <w:t>：</w:t>
              </w:r>
            </w:ins>
          </w:p>
          <w:p w14:paraId="37D382BD" w14:textId="77777777" w:rsidR="00963820" w:rsidRDefault="00963820" w:rsidP="00963820">
            <w:pPr>
              <w:pStyle w:val="a8"/>
              <w:numPr>
                <w:ilvl w:val="0"/>
                <w:numId w:val="42"/>
              </w:numPr>
              <w:spacing w:before="60" w:after="60" w:line="400" w:lineRule="exact"/>
              <w:ind w:firstLineChars="0"/>
              <w:jc w:val="left"/>
              <w:rPr>
                <w:ins w:id="380" w:author="wei han" w:date="2017-11-05T15:13:00Z"/>
                <w:rFonts w:ascii="宋体" w:hAnsi="宋体"/>
                <w:szCs w:val="21"/>
              </w:rPr>
            </w:pPr>
            <w:ins w:id="381" w:author="wei han" w:date="2017-11-05T15:13:00Z">
              <w:r>
                <w:rPr>
                  <w:rFonts w:ascii="宋体" w:hAnsi="宋体" w:hint="eastAsia"/>
                  <w:szCs w:val="21"/>
                </w:rPr>
                <w:t>标题：输入框，</w:t>
              </w:r>
              <w:commentRangeStart w:id="382"/>
              <w:r>
                <w:rPr>
                  <w:rFonts w:ascii="宋体" w:hAnsi="宋体" w:hint="eastAsia"/>
                  <w:szCs w:val="21"/>
                </w:rPr>
                <w:t>最多可输入1</w:t>
              </w:r>
              <w:r>
                <w:rPr>
                  <w:rFonts w:ascii="宋体" w:hAnsi="宋体"/>
                  <w:szCs w:val="21"/>
                </w:rPr>
                <w:t>0</w:t>
              </w:r>
              <w:r>
                <w:rPr>
                  <w:rFonts w:ascii="宋体" w:hAnsi="宋体" w:hint="eastAsia"/>
                  <w:szCs w:val="21"/>
                </w:rPr>
                <w:t>个汉字</w:t>
              </w:r>
              <w:commentRangeEnd w:id="382"/>
              <w:r>
                <w:rPr>
                  <w:rStyle w:val="ab"/>
                </w:rPr>
                <w:commentReference w:id="382"/>
              </w:r>
            </w:ins>
          </w:p>
          <w:p w14:paraId="484B6227" w14:textId="77777777" w:rsidR="00963820" w:rsidRDefault="00963820" w:rsidP="00963820">
            <w:pPr>
              <w:pStyle w:val="a8"/>
              <w:numPr>
                <w:ilvl w:val="0"/>
                <w:numId w:val="42"/>
              </w:numPr>
              <w:spacing w:before="60" w:after="60" w:line="400" w:lineRule="exact"/>
              <w:ind w:firstLineChars="0"/>
              <w:jc w:val="left"/>
              <w:rPr>
                <w:ins w:id="383" w:author="wei han" w:date="2017-11-05T15:13:00Z"/>
                <w:rFonts w:ascii="宋体" w:hAnsi="宋体"/>
                <w:szCs w:val="21"/>
              </w:rPr>
            </w:pPr>
            <w:ins w:id="384" w:author="wei han" w:date="2017-11-05T15:13:00Z">
              <w:r>
                <w:rPr>
                  <w:rFonts w:ascii="宋体" w:hAnsi="宋体"/>
                  <w:szCs w:val="21"/>
                </w:rPr>
                <w:t>标签</w:t>
              </w:r>
              <w:r>
                <w:rPr>
                  <w:rFonts w:ascii="宋体" w:hAnsi="宋体" w:hint="eastAsia"/>
                  <w:szCs w:val="21"/>
                </w:rPr>
                <w:t>：输入</w:t>
              </w:r>
              <w:r>
                <w:rPr>
                  <w:rFonts w:ascii="宋体" w:hAnsi="宋体"/>
                  <w:szCs w:val="21"/>
                </w:rPr>
                <w:t>框</w:t>
              </w:r>
              <w:r>
                <w:rPr>
                  <w:rFonts w:ascii="宋体" w:hAnsi="宋体" w:hint="eastAsia"/>
                  <w:szCs w:val="21"/>
                </w:rPr>
                <w:t>，最多可输入8个汉字</w:t>
              </w:r>
            </w:ins>
          </w:p>
          <w:p w14:paraId="0F0155AD" w14:textId="77777777" w:rsidR="00963820" w:rsidRDefault="00963820" w:rsidP="00963820">
            <w:pPr>
              <w:pStyle w:val="a8"/>
              <w:numPr>
                <w:ilvl w:val="0"/>
                <w:numId w:val="42"/>
              </w:numPr>
              <w:spacing w:before="60" w:after="60" w:line="400" w:lineRule="exact"/>
              <w:ind w:firstLineChars="0"/>
              <w:jc w:val="left"/>
              <w:rPr>
                <w:ins w:id="385" w:author="wei han" w:date="2017-11-05T15:13:00Z"/>
                <w:rFonts w:ascii="宋体" w:hAnsi="宋体"/>
                <w:szCs w:val="21"/>
              </w:rPr>
            </w:pPr>
            <w:ins w:id="386" w:author="wei han" w:date="2017-11-05T15:13:00Z">
              <w:r w:rsidRPr="00150A3C">
                <w:rPr>
                  <w:rFonts w:ascii="宋体" w:hAnsi="宋体" w:hint="eastAsia"/>
                  <w:szCs w:val="21"/>
                </w:rPr>
                <w:t>部门：下拉框，</w:t>
              </w:r>
              <w:r>
                <w:rPr>
                  <w:rFonts w:ascii="宋体" w:hAnsi="宋体" w:hint="eastAsia"/>
                  <w:szCs w:val="21"/>
                </w:rPr>
                <w:t>下拉</w:t>
              </w:r>
              <w:proofErr w:type="gramStart"/>
              <w:r>
                <w:rPr>
                  <w:rFonts w:ascii="宋体" w:hAnsi="宋体" w:hint="eastAsia"/>
                  <w:szCs w:val="21"/>
                </w:rPr>
                <w:t>框内容</w:t>
              </w:r>
              <w:proofErr w:type="gramEnd"/>
              <w:r>
                <w:rPr>
                  <w:rFonts w:ascii="宋体" w:hAnsi="宋体" w:hint="eastAsia"/>
                  <w:szCs w:val="21"/>
                </w:rPr>
                <w:t>包含不限和服务器所含部门项，见数据字典</w:t>
              </w:r>
            </w:ins>
          </w:p>
          <w:p w14:paraId="414089B7" w14:textId="64D1B5CB" w:rsidR="00963820" w:rsidRDefault="00AA434A" w:rsidP="00963820">
            <w:pPr>
              <w:pStyle w:val="a8"/>
              <w:numPr>
                <w:ilvl w:val="0"/>
                <w:numId w:val="42"/>
              </w:numPr>
              <w:spacing w:before="60" w:after="60" w:line="400" w:lineRule="exact"/>
              <w:ind w:firstLineChars="0"/>
              <w:jc w:val="left"/>
              <w:rPr>
                <w:ins w:id="387" w:author="wei han" w:date="2017-11-05T15:13:00Z"/>
                <w:rFonts w:ascii="宋体" w:hAnsi="宋体"/>
                <w:szCs w:val="21"/>
              </w:rPr>
            </w:pPr>
            <w:ins w:id="388" w:author="wei han" w:date="2017-11-09T15:02:00Z">
              <w:r>
                <w:rPr>
                  <w:rFonts w:ascii="宋体" w:hAnsi="宋体"/>
                  <w:szCs w:val="21"/>
                </w:rPr>
                <w:t>描述</w:t>
              </w:r>
            </w:ins>
            <w:ins w:id="389" w:author="wei han" w:date="2017-11-05T15:13:00Z">
              <w:r w:rsidR="00963820">
                <w:rPr>
                  <w:rFonts w:ascii="宋体" w:hAnsi="宋体" w:hint="eastAsia"/>
                  <w:szCs w:val="21"/>
                </w:rPr>
                <w:t>：</w:t>
              </w:r>
              <w:r w:rsidR="00963820">
                <w:rPr>
                  <w:rFonts w:ascii="宋体" w:hAnsi="宋体"/>
                  <w:szCs w:val="21"/>
                </w:rPr>
                <w:t>输入框</w:t>
              </w:r>
              <w:r w:rsidR="00963820">
                <w:rPr>
                  <w:rFonts w:ascii="宋体" w:hAnsi="宋体" w:hint="eastAsia"/>
                  <w:szCs w:val="21"/>
                </w:rPr>
                <w:t>，</w:t>
              </w:r>
              <w:r w:rsidR="00963820">
                <w:rPr>
                  <w:rFonts w:ascii="宋体" w:hAnsi="宋体"/>
                  <w:szCs w:val="21"/>
                </w:rPr>
                <w:t>最多可输入</w:t>
              </w:r>
              <w:r w:rsidR="00963820">
                <w:rPr>
                  <w:rFonts w:ascii="宋体" w:hAnsi="宋体" w:hint="eastAsia"/>
                  <w:szCs w:val="21"/>
                </w:rPr>
                <w:t>10个汉字</w:t>
              </w:r>
            </w:ins>
          </w:p>
          <w:p w14:paraId="63F01056" w14:textId="5DC11BFF" w:rsidR="00963820" w:rsidRDefault="00376F74" w:rsidP="00963820">
            <w:pPr>
              <w:pStyle w:val="a8"/>
              <w:numPr>
                <w:ilvl w:val="0"/>
                <w:numId w:val="42"/>
              </w:numPr>
              <w:spacing w:before="60" w:after="60" w:line="400" w:lineRule="exact"/>
              <w:ind w:firstLineChars="0"/>
              <w:jc w:val="left"/>
              <w:rPr>
                <w:ins w:id="390" w:author="wei han" w:date="2017-11-09T15:08:00Z"/>
                <w:rFonts w:ascii="宋体" w:hAnsi="宋体"/>
                <w:szCs w:val="21"/>
              </w:rPr>
            </w:pPr>
            <w:ins w:id="391" w:author="wei han" w:date="2017-11-09T15:08:00Z">
              <w:r>
                <w:rPr>
                  <w:rFonts w:ascii="宋体" w:hAnsi="宋体" w:hint="eastAsia"/>
                  <w:szCs w:val="21"/>
                </w:rPr>
                <w:t>提问</w:t>
              </w:r>
            </w:ins>
            <w:ins w:id="392" w:author="wei han" w:date="2017-11-05T15:13:00Z">
              <w:r w:rsidR="00963820">
                <w:rPr>
                  <w:rFonts w:ascii="宋体" w:hAnsi="宋体" w:hint="eastAsia"/>
                  <w:szCs w:val="21"/>
                </w:rPr>
                <w:t>人：输入框</w:t>
              </w:r>
            </w:ins>
          </w:p>
          <w:p w14:paraId="545BF14F" w14:textId="1C85A4AF" w:rsidR="00376F74" w:rsidRDefault="00376F74" w:rsidP="00963820">
            <w:pPr>
              <w:pStyle w:val="a8"/>
              <w:numPr>
                <w:ilvl w:val="0"/>
                <w:numId w:val="42"/>
              </w:numPr>
              <w:spacing w:before="60" w:after="60" w:line="400" w:lineRule="exact"/>
              <w:ind w:firstLineChars="0"/>
              <w:jc w:val="left"/>
              <w:rPr>
                <w:ins w:id="393" w:author="wei han" w:date="2017-11-05T15:13:00Z"/>
                <w:rFonts w:ascii="宋体" w:hAnsi="宋体"/>
                <w:szCs w:val="21"/>
              </w:rPr>
            </w:pPr>
            <w:ins w:id="394" w:author="wei han" w:date="2017-11-09T15:08:00Z">
              <w:r>
                <w:rPr>
                  <w:rFonts w:ascii="宋体" w:hAnsi="宋体"/>
                  <w:szCs w:val="21"/>
                </w:rPr>
                <w:t>回复人</w:t>
              </w:r>
              <w:r>
                <w:rPr>
                  <w:rFonts w:ascii="宋体" w:hAnsi="宋体" w:hint="eastAsia"/>
                  <w:szCs w:val="21"/>
                </w:rPr>
                <w:t>：</w:t>
              </w:r>
              <w:r>
                <w:rPr>
                  <w:rFonts w:ascii="宋体" w:hAnsi="宋体"/>
                  <w:szCs w:val="21"/>
                </w:rPr>
                <w:t>输入框</w:t>
              </w:r>
            </w:ins>
          </w:p>
          <w:p w14:paraId="0BAFB1CD" w14:textId="039F8157" w:rsidR="00963820" w:rsidRDefault="00376F74" w:rsidP="00963820">
            <w:pPr>
              <w:pStyle w:val="a8"/>
              <w:numPr>
                <w:ilvl w:val="0"/>
                <w:numId w:val="42"/>
              </w:numPr>
              <w:spacing w:before="60" w:after="60" w:line="400" w:lineRule="exact"/>
              <w:ind w:firstLineChars="0"/>
              <w:jc w:val="left"/>
              <w:rPr>
                <w:ins w:id="395" w:author="wei han" w:date="2017-11-05T15:13:00Z"/>
                <w:rFonts w:ascii="宋体" w:hAnsi="宋体"/>
                <w:szCs w:val="21"/>
              </w:rPr>
            </w:pPr>
            <w:ins w:id="396" w:author="wei han" w:date="2017-11-05T15:13:00Z">
              <w:r>
                <w:rPr>
                  <w:rFonts w:ascii="宋体" w:hAnsi="宋体" w:hint="eastAsia"/>
                  <w:szCs w:val="21"/>
                </w:rPr>
                <w:t>开始日期：日期控件</w:t>
              </w:r>
            </w:ins>
          </w:p>
          <w:p w14:paraId="399CC872" w14:textId="6E44B0EE" w:rsidR="007C25DF" w:rsidRPr="007C77FD" w:rsidRDefault="00963820" w:rsidP="007C77FD">
            <w:pPr>
              <w:pStyle w:val="a8"/>
              <w:numPr>
                <w:ilvl w:val="0"/>
                <w:numId w:val="42"/>
              </w:numPr>
              <w:spacing w:before="60" w:after="60" w:line="400" w:lineRule="exact"/>
              <w:ind w:firstLineChars="0"/>
              <w:jc w:val="left"/>
              <w:rPr>
                <w:rFonts w:ascii="宋体" w:hAnsi="宋体"/>
                <w:szCs w:val="21"/>
              </w:rPr>
            </w:pPr>
            <w:ins w:id="397" w:author="wei han" w:date="2017-11-05T15:13:00Z">
              <w:r w:rsidRPr="00963820">
                <w:rPr>
                  <w:rFonts w:ascii="宋体" w:hAnsi="宋体"/>
                  <w:szCs w:val="21"/>
                </w:rPr>
                <w:t>结束日期</w:t>
              </w:r>
              <w:r w:rsidRPr="00963820">
                <w:rPr>
                  <w:rFonts w:ascii="宋体" w:hAnsi="宋体" w:hint="eastAsia"/>
                  <w:szCs w:val="21"/>
                </w:rPr>
                <w:t>：</w:t>
              </w:r>
              <w:r w:rsidRPr="00963820">
                <w:rPr>
                  <w:rFonts w:ascii="宋体" w:hAnsi="宋体"/>
                  <w:szCs w:val="21"/>
                </w:rPr>
                <w:t>日期控件</w:t>
              </w:r>
              <w:r w:rsidRPr="00963820">
                <w:rPr>
                  <w:rFonts w:ascii="宋体" w:hAnsi="宋体" w:hint="eastAsia"/>
                  <w:szCs w:val="21"/>
                </w:rPr>
                <w:t>，默认服务器当前日期，所选时间段为输入项检索提问/回复日期</w:t>
              </w:r>
            </w:ins>
          </w:p>
        </w:tc>
      </w:tr>
      <w:tr w:rsidR="002F696C" w:rsidRPr="00C630D1" w14:paraId="556E8097" w14:textId="77777777" w:rsidTr="005A5337">
        <w:trPr>
          <w:jc w:val="center"/>
        </w:trPr>
        <w:tc>
          <w:tcPr>
            <w:tcW w:w="1548" w:type="dxa"/>
            <w:shd w:val="clear" w:color="auto" w:fill="A6A6A6"/>
          </w:tcPr>
          <w:p w14:paraId="1BEC165F" w14:textId="77777777" w:rsidR="002F696C" w:rsidRPr="00C630D1" w:rsidRDefault="002F696C" w:rsidP="005A5337">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4B22FF12" w14:textId="77777777" w:rsidR="002F696C" w:rsidRDefault="002F696C" w:rsidP="005A5337">
            <w:pPr>
              <w:rPr>
                <w:rFonts w:ascii="宋体" w:hAnsi="宋体"/>
                <w:b/>
                <w:szCs w:val="21"/>
              </w:rPr>
            </w:pPr>
            <w:r w:rsidRPr="00946BE4">
              <w:rPr>
                <w:rFonts w:ascii="宋体" w:hAnsi="宋体" w:hint="eastAsia"/>
                <w:b/>
                <w:szCs w:val="21"/>
              </w:rPr>
              <w:t>【功能操作要求】</w:t>
            </w:r>
          </w:p>
          <w:p w14:paraId="0A939FA6" w14:textId="77777777" w:rsidR="00245C88" w:rsidRDefault="001503A1" w:rsidP="0070732B">
            <w:pPr>
              <w:rPr>
                <w:ins w:id="398" w:author="wei han" w:date="2017-11-01T16:26:00Z"/>
                <w:rFonts w:ascii="宋体" w:hAnsi="宋体"/>
                <w:szCs w:val="21"/>
              </w:rPr>
            </w:pPr>
            <w:ins w:id="399" w:author="wei han" w:date="2017-11-01T15:43:00Z">
              <w:r>
                <w:rPr>
                  <w:rFonts w:ascii="宋体" w:hAnsi="宋体"/>
                  <w:szCs w:val="21"/>
                </w:rPr>
                <w:t>搜索</w:t>
              </w:r>
              <w:r>
                <w:rPr>
                  <w:rFonts w:ascii="宋体" w:hAnsi="宋体" w:hint="eastAsia"/>
                  <w:szCs w:val="21"/>
                </w:rPr>
                <w:t>：</w:t>
              </w:r>
              <w:r>
                <w:rPr>
                  <w:rFonts w:ascii="宋体" w:hAnsi="宋体"/>
                  <w:szCs w:val="21"/>
                </w:rPr>
                <w:t>功能按钮</w:t>
              </w:r>
              <w:r>
                <w:rPr>
                  <w:rFonts w:ascii="宋体" w:hAnsi="宋体" w:hint="eastAsia"/>
                  <w:szCs w:val="21"/>
                </w:rPr>
                <w:t>，</w:t>
              </w:r>
            </w:ins>
            <w:ins w:id="400" w:author="wei han" w:date="2017-11-01T15:44:00Z">
              <w:r w:rsidR="00005525" w:rsidRPr="00005525">
                <w:rPr>
                  <w:rFonts w:ascii="宋体" w:hAnsi="宋体" w:hint="eastAsia"/>
                  <w:szCs w:val="21"/>
                </w:rPr>
                <w:t>点击后对输入的关键字进行相关性检索，同时将结果在搜索结果中展示</w:t>
              </w:r>
            </w:ins>
          </w:p>
          <w:p w14:paraId="71FB56A8" w14:textId="77777777" w:rsidR="00243CC0" w:rsidRDefault="000C42C0" w:rsidP="0070732B">
            <w:pPr>
              <w:rPr>
                <w:ins w:id="401" w:author="wei han" w:date="2017-11-04T21:23:00Z"/>
                <w:rFonts w:ascii="宋体" w:hAnsi="宋体"/>
                <w:szCs w:val="21"/>
              </w:rPr>
            </w:pPr>
            <w:ins w:id="402" w:author="wei han" w:date="2017-11-04T21:20:00Z">
              <w:r>
                <w:rPr>
                  <w:rFonts w:ascii="宋体" w:hAnsi="宋体"/>
                  <w:szCs w:val="21"/>
                </w:rPr>
                <w:t>常用关键字</w:t>
              </w:r>
              <w:r>
                <w:rPr>
                  <w:rFonts w:ascii="宋体" w:hAnsi="宋体" w:hint="eastAsia"/>
                  <w:szCs w:val="21"/>
                </w:rPr>
                <w:t>：</w:t>
              </w:r>
              <w:r>
                <w:rPr>
                  <w:rFonts w:ascii="宋体" w:hAnsi="宋体"/>
                  <w:szCs w:val="21"/>
                </w:rPr>
                <w:t>功能按钮</w:t>
              </w:r>
            </w:ins>
            <w:ins w:id="403" w:author="wei han" w:date="2017-11-04T21:21:00Z">
              <w:r>
                <w:rPr>
                  <w:rFonts w:ascii="宋体" w:hAnsi="宋体" w:hint="eastAsia"/>
                  <w:szCs w:val="21"/>
                </w:rPr>
                <w:t>，显示常用关键字，点击后按该关键字进行搜索</w:t>
              </w:r>
            </w:ins>
          </w:p>
          <w:p w14:paraId="569690AC" w14:textId="5CCFD5B5" w:rsidR="00A375F7" w:rsidRDefault="00A375F7" w:rsidP="0070732B">
            <w:pPr>
              <w:rPr>
                <w:ins w:id="404" w:author="wei han" w:date="2017-11-04T21:23:00Z"/>
                <w:rFonts w:ascii="宋体" w:hAnsi="宋体"/>
                <w:szCs w:val="21"/>
              </w:rPr>
            </w:pPr>
            <w:ins w:id="405" w:author="wei han" w:date="2017-11-04T21:23:00Z">
              <w:r>
                <w:rPr>
                  <w:rFonts w:ascii="宋体" w:hAnsi="宋体" w:hint="eastAsia"/>
                  <w:szCs w:val="21"/>
                </w:rPr>
                <w:t>&lt;</w:t>
              </w:r>
              <w:r>
                <w:rPr>
                  <w:rFonts w:ascii="宋体" w:hAnsi="宋体"/>
                  <w:szCs w:val="21"/>
                </w:rPr>
                <w:t>常见问题</w:t>
              </w:r>
            </w:ins>
            <w:ins w:id="406" w:author="wei han" w:date="2017-11-04T21:24:00Z">
              <w:r>
                <w:rPr>
                  <w:rFonts w:ascii="宋体" w:hAnsi="宋体"/>
                  <w:szCs w:val="21"/>
                </w:rPr>
                <w:t>标题</w:t>
              </w:r>
            </w:ins>
            <w:ins w:id="407" w:author="wei han" w:date="2017-11-04T21:23:00Z">
              <w:r>
                <w:rPr>
                  <w:rFonts w:ascii="宋体" w:hAnsi="宋体" w:hint="eastAsia"/>
                  <w:szCs w:val="21"/>
                </w:rPr>
                <w:t>&gt;：功能</w:t>
              </w:r>
            </w:ins>
            <w:ins w:id="408" w:author="wei han" w:date="2017-11-04T21:24:00Z">
              <w:r>
                <w:rPr>
                  <w:rFonts w:ascii="宋体" w:hAnsi="宋体" w:hint="eastAsia"/>
                  <w:szCs w:val="21"/>
                </w:rPr>
                <w:t>按钮，点击后查看该常见问题</w:t>
              </w:r>
            </w:ins>
          </w:p>
          <w:p w14:paraId="18A03719" w14:textId="25F1E8D7" w:rsidR="00B67C4D" w:rsidRPr="0070732B" w:rsidRDefault="00B67C4D" w:rsidP="0070732B">
            <w:pPr>
              <w:rPr>
                <w:rFonts w:ascii="宋体" w:hAnsi="宋体"/>
                <w:szCs w:val="21"/>
              </w:rPr>
            </w:pPr>
            <w:ins w:id="409" w:author="wei han" w:date="2017-11-04T21:23:00Z">
              <w:r>
                <w:rPr>
                  <w:rFonts w:ascii="宋体" w:hAnsi="宋体"/>
                  <w:szCs w:val="21"/>
                </w:rPr>
                <w:t>详细信息</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点击后查看该常见问题</w:t>
              </w:r>
            </w:ins>
          </w:p>
        </w:tc>
      </w:tr>
      <w:tr w:rsidR="002F696C" w:rsidRPr="00C630D1" w14:paraId="4285F92B" w14:textId="77777777" w:rsidTr="005A5337">
        <w:trPr>
          <w:jc w:val="center"/>
        </w:trPr>
        <w:tc>
          <w:tcPr>
            <w:tcW w:w="1548" w:type="dxa"/>
            <w:shd w:val="clear" w:color="auto" w:fill="A6A6A6"/>
          </w:tcPr>
          <w:p w14:paraId="0B47F7C7" w14:textId="77777777" w:rsidR="002F696C" w:rsidRPr="00C630D1" w:rsidRDefault="002F696C" w:rsidP="005A5337">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62F93561" w14:textId="77777777" w:rsidR="002F696C" w:rsidRPr="00E55CB4" w:rsidRDefault="002F696C" w:rsidP="005A5337">
            <w:pPr>
              <w:spacing w:line="400" w:lineRule="exact"/>
              <w:rPr>
                <w:rFonts w:ascii="宋体" w:hAnsi="宋体"/>
                <w:b/>
                <w:szCs w:val="21"/>
              </w:rPr>
            </w:pPr>
            <w:r w:rsidRPr="00E55CB4">
              <w:rPr>
                <w:rFonts w:ascii="宋体" w:hAnsi="宋体" w:hint="eastAsia"/>
                <w:b/>
                <w:szCs w:val="21"/>
              </w:rPr>
              <w:t>【基础资料】</w:t>
            </w:r>
          </w:p>
          <w:p w14:paraId="559AD055" w14:textId="337BA0AC" w:rsidR="005E688E" w:rsidRDefault="005E688E" w:rsidP="005E688E">
            <w:pPr>
              <w:rPr>
                <w:ins w:id="410" w:author="wei han" w:date="2017-11-01T16:42:00Z"/>
                <w:rFonts w:ascii="宋体" w:hAnsi="宋体"/>
                <w:szCs w:val="21"/>
              </w:rPr>
            </w:pPr>
            <w:ins w:id="411" w:author="wei han" w:date="2017-11-01T16:42:00Z">
              <w:r>
                <w:rPr>
                  <w:rFonts w:ascii="宋体" w:hAnsi="宋体"/>
                  <w:szCs w:val="21"/>
                </w:rPr>
                <w:t>置顶问题</w:t>
              </w:r>
              <w:r>
                <w:rPr>
                  <w:rFonts w:ascii="宋体" w:hAnsi="宋体" w:hint="eastAsia"/>
                  <w:szCs w:val="21"/>
                </w:rPr>
                <w:t>：</w:t>
              </w:r>
            </w:ins>
            <w:ins w:id="412" w:author="wei han" w:date="2017-11-01T16:43:00Z">
              <w:r w:rsidR="0051728F">
                <w:rPr>
                  <w:rFonts w:ascii="宋体" w:hAnsi="宋体" w:hint="eastAsia"/>
                  <w:szCs w:val="21"/>
                </w:rPr>
                <w:t>页面模块，</w:t>
              </w:r>
            </w:ins>
            <w:ins w:id="413" w:author="wei han" w:date="2017-11-01T16:42:00Z">
              <w:r>
                <w:rPr>
                  <w:rFonts w:ascii="宋体" w:hAnsi="宋体" w:hint="eastAsia"/>
                  <w:szCs w:val="21"/>
                </w:rPr>
                <w:t>包含默认置顶的问题，按</w:t>
              </w:r>
            </w:ins>
            <w:ins w:id="414" w:author="wei han" w:date="2017-11-01T16:47:00Z">
              <w:r w:rsidR="00620937">
                <w:rPr>
                  <w:rFonts w:ascii="宋体" w:hAnsi="宋体" w:hint="eastAsia"/>
                  <w:szCs w:val="21"/>
                </w:rPr>
                <w:t>查看数量</w:t>
              </w:r>
            </w:ins>
            <w:ins w:id="415" w:author="wei han" w:date="2017-11-01T16:42:00Z">
              <w:r>
                <w:rPr>
                  <w:rFonts w:ascii="宋体" w:hAnsi="宋体" w:hint="eastAsia"/>
                  <w:szCs w:val="21"/>
                </w:rPr>
                <w:t>降序排列（</w:t>
              </w:r>
            </w:ins>
            <w:ins w:id="416" w:author="wei han" w:date="2017-11-01T16:43:00Z">
              <w:r w:rsidR="00034EA2">
                <w:rPr>
                  <w:rFonts w:ascii="宋体" w:hAnsi="宋体" w:hint="eastAsia"/>
                  <w:szCs w:val="21"/>
                </w:rPr>
                <w:t>较</w:t>
              </w:r>
            </w:ins>
            <w:ins w:id="417" w:author="wei han" w:date="2017-11-01T16:47:00Z">
              <w:r w:rsidR="008E7AA2">
                <w:rPr>
                  <w:rFonts w:ascii="宋体" w:hAnsi="宋体" w:hint="eastAsia"/>
                  <w:szCs w:val="21"/>
                </w:rPr>
                <w:t>多</w:t>
              </w:r>
            </w:ins>
            <w:ins w:id="418" w:author="wei han" w:date="2017-11-01T16:43:00Z">
              <w:r w:rsidR="00034EA2">
                <w:rPr>
                  <w:rFonts w:ascii="宋体" w:hAnsi="宋体" w:hint="eastAsia"/>
                  <w:szCs w:val="21"/>
                </w:rPr>
                <w:t>的靠前摆放</w:t>
              </w:r>
            </w:ins>
            <w:ins w:id="419" w:author="wei han" w:date="2017-11-01T16:42:00Z">
              <w:r>
                <w:rPr>
                  <w:rFonts w:ascii="宋体" w:hAnsi="宋体" w:hint="eastAsia"/>
                  <w:szCs w:val="21"/>
                </w:rPr>
                <w:t>）</w:t>
              </w:r>
            </w:ins>
            <w:ins w:id="420" w:author="wei han" w:date="2017-11-01T16:48:00Z">
              <w:r w:rsidR="00927B4B">
                <w:rPr>
                  <w:rFonts w:ascii="宋体" w:hAnsi="宋体" w:hint="eastAsia"/>
                  <w:szCs w:val="21"/>
                </w:rPr>
                <w:t>，点击问题可直接查看</w:t>
              </w:r>
            </w:ins>
          </w:p>
          <w:p w14:paraId="2F37327C" w14:textId="64F9E7C0" w:rsidR="005E688E" w:rsidRPr="00927B4B" w:rsidRDefault="005E688E" w:rsidP="005E688E">
            <w:pPr>
              <w:rPr>
                <w:ins w:id="421" w:author="wei han" w:date="2017-11-01T16:42:00Z"/>
                <w:rFonts w:ascii="宋体" w:hAnsi="宋体"/>
                <w:szCs w:val="21"/>
              </w:rPr>
            </w:pPr>
            <w:ins w:id="422" w:author="wei han" w:date="2017-11-01T16:42:00Z">
              <w:r>
                <w:rPr>
                  <w:rFonts w:ascii="宋体" w:hAnsi="宋体"/>
                  <w:szCs w:val="21"/>
                </w:rPr>
                <w:t>最新问题</w:t>
              </w:r>
              <w:r>
                <w:rPr>
                  <w:rFonts w:ascii="宋体" w:hAnsi="宋体" w:hint="eastAsia"/>
                  <w:szCs w:val="21"/>
                </w:rPr>
                <w:t>：</w:t>
              </w:r>
            </w:ins>
            <w:ins w:id="423" w:author="wei han" w:date="2017-11-01T16:43:00Z">
              <w:r w:rsidR="0051728F">
                <w:rPr>
                  <w:rFonts w:ascii="宋体" w:hAnsi="宋体" w:hint="eastAsia"/>
                  <w:szCs w:val="21"/>
                </w:rPr>
                <w:t>页面模块，包含默认</w:t>
              </w:r>
            </w:ins>
            <w:ins w:id="424" w:author="wei han" w:date="2017-11-01T16:44:00Z">
              <w:r w:rsidR="006E144D">
                <w:rPr>
                  <w:rFonts w:ascii="宋体" w:hAnsi="宋体" w:hint="eastAsia"/>
                  <w:szCs w:val="21"/>
                </w:rPr>
                <w:t>最新</w:t>
              </w:r>
            </w:ins>
            <w:ins w:id="425" w:author="wei han" w:date="2017-11-01T16:43:00Z">
              <w:r w:rsidR="0051728F">
                <w:rPr>
                  <w:rFonts w:ascii="宋体" w:hAnsi="宋体" w:hint="eastAsia"/>
                  <w:szCs w:val="21"/>
                </w:rPr>
                <w:t>的问题，按时间降序排列（较新的靠前摆放）</w:t>
              </w:r>
            </w:ins>
            <w:ins w:id="426" w:author="wei han" w:date="2017-11-01T16:49:00Z">
              <w:r w:rsidR="00927B4B">
                <w:rPr>
                  <w:rFonts w:ascii="宋体" w:hAnsi="宋体" w:hint="eastAsia"/>
                  <w:szCs w:val="21"/>
                </w:rPr>
                <w:t>，点击问题可直接查看</w:t>
              </w:r>
            </w:ins>
          </w:p>
          <w:p w14:paraId="0D81AAE6" w14:textId="1D7C013A" w:rsidR="00927B4B" w:rsidRPr="00927B4B" w:rsidRDefault="00872470" w:rsidP="006E144D">
            <w:pPr>
              <w:rPr>
                <w:rFonts w:ascii="宋体" w:hAnsi="宋体"/>
                <w:szCs w:val="21"/>
              </w:rPr>
            </w:pPr>
            <w:ins w:id="427" w:author="wei han" w:date="2017-11-01T16:42:00Z">
              <w:r>
                <w:rPr>
                  <w:rFonts w:ascii="宋体" w:hAnsi="宋体" w:hint="eastAsia"/>
                  <w:szCs w:val="21"/>
                </w:rPr>
                <w:t>热</w:t>
              </w:r>
            </w:ins>
            <w:ins w:id="428" w:author="wei han" w:date="2017-11-01T17:32:00Z">
              <w:r>
                <w:rPr>
                  <w:rFonts w:ascii="宋体" w:hAnsi="宋体" w:hint="eastAsia"/>
                  <w:szCs w:val="21"/>
                </w:rPr>
                <w:t>门</w:t>
              </w:r>
            </w:ins>
            <w:ins w:id="429" w:author="wei han" w:date="2017-11-01T16:42:00Z">
              <w:r w:rsidR="005E688E">
                <w:rPr>
                  <w:rFonts w:ascii="宋体" w:hAnsi="宋体" w:hint="eastAsia"/>
                  <w:szCs w:val="21"/>
                </w:rPr>
                <w:t>问题：</w:t>
              </w:r>
            </w:ins>
            <w:ins w:id="430" w:author="wei han" w:date="2017-11-01T16:43:00Z">
              <w:r w:rsidR="0051728F">
                <w:rPr>
                  <w:rFonts w:ascii="宋体" w:hAnsi="宋体" w:hint="eastAsia"/>
                  <w:szCs w:val="21"/>
                </w:rPr>
                <w:t>页面模块，包含默认</w:t>
              </w:r>
            </w:ins>
            <w:ins w:id="431" w:author="wei han" w:date="2017-11-01T16:44:00Z">
              <w:r w:rsidR="006E144D">
                <w:rPr>
                  <w:rFonts w:ascii="宋体" w:hAnsi="宋体" w:hint="eastAsia"/>
                  <w:szCs w:val="21"/>
                </w:rPr>
                <w:t>热点</w:t>
              </w:r>
            </w:ins>
            <w:ins w:id="432" w:author="wei han" w:date="2017-11-01T16:43:00Z">
              <w:r w:rsidR="0051728F">
                <w:rPr>
                  <w:rFonts w:ascii="宋体" w:hAnsi="宋体" w:hint="eastAsia"/>
                  <w:szCs w:val="21"/>
                </w:rPr>
                <w:t>的问题，按</w:t>
              </w:r>
            </w:ins>
            <w:ins w:id="433" w:author="wei han" w:date="2017-11-01T16:44:00Z">
              <w:r w:rsidR="006E144D">
                <w:rPr>
                  <w:rFonts w:ascii="宋体" w:hAnsi="宋体" w:hint="eastAsia"/>
                  <w:szCs w:val="21"/>
                </w:rPr>
                <w:t>查看数量</w:t>
              </w:r>
            </w:ins>
            <w:ins w:id="434" w:author="wei han" w:date="2017-11-01T16:43:00Z">
              <w:r w:rsidR="0051728F">
                <w:rPr>
                  <w:rFonts w:ascii="宋体" w:hAnsi="宋体" w:hint="eastAsia"/>
                  <w:szCs w:val="21"/>
                </w:rPr>
                <w:t>排列（较</w:t>
              </w:r>
            </w:ins>
            <w:ins w:id="435" w:author="wei han" w:date="2017-11-01T16:44:00Z">
              <w:r w:rsidR="00324724">
                <w:rPr>
                  <w:rFonts w:ascii="宋体" w:hAnsi="宋体" w:hint="eastAsia"/>
                  <w:szCs w:val="21"/>
                </w:rPr>
                <w:t>多</w:t>
              </w:r>
            </w:ins>
            <w:ins w:id="436" w:author="wei han" w:date="2017-11-01T16:43:00Z">
              <w:r w:rsidR="0051728F">
                <w:rPr>
                  <w:rFonts w:ascii="宋体" w:hAnsi="宋体" w:hint="eastAsia"/>
                  <w:szCs w:val="21"/>
                </w:rPr>
                <w:t>的靠前摆放）</w:t>
              </w:r>
            </w:ins>
            <w:ins w:id="437" w:author="wei han" w:date="2017-11-01T16:49:00Z">
              <w:r w:rsidR="00927B4B">
                <w:rPr>
                  <w:rFonts w:ascii="宋体" w:hAnsi="宋体" w:hint="eastAsia"/>
                  <w:szCs w:val="21"/>
                </w:rPr>
                <w:t>，点击问题可直接查看</w:t>
              </w:r>
            </w:ins>
          </w:p>
        </w:tc>
      </w:tr>
      <w:tr w:rsidR="002F696C" w:rsidRPr="00C630D1" w14:paraId="17DBDD9B" w14:textId="77777777" w:rsidTr="005A5337">
        <w:trPr>
          <w:jc w:val="center"/>
        </w:trPr>
        <w:tc>
          <w:tcPr>
            <w:tcW w:w="1548" w:type="dxa"/>
            <w:shd w:val="clear" w:color="auto" w:fill="A6A6A6"/>
          </w:tcPr>
          <w:p w14:paraId="28B4C8A1" w14:textId="77777777" w:rsidR="002F696C" w:rsidRPr="00C630D1" w:rsidRDefault="002F696C" w:rsidP="005A5337">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3A819271" w14:textId="2DA6C723" w:rsidR="002F696C" w:rsidRPr="000A3B83" w:rsidRDefault="0061309D" w:rsidP="005A5337">
            <w:pPr>
              <w:spacing w:line="400" w:lineRule="exact"/>
              <w:rPr>
                <w:rFonts w:ascii="宋体" w:hAnsi="宋体"/>
                <w:szCs w:val="21"/>
              </w:rPr>
            </w:pPr>
            <w:ins w:id="438" w:author="wei han" w:date="2017-11-01T16:45:00Z">
              <w:r>
                <w:rPr>
                  <w:rFonts w:ascii="宋体" w:hAnsi="宋体"/>
                  <w:szCs w:val="21"/>
                </w:rPr>
                <w:t>无</w:t>
              </w:r>
            </w:ins>
          </w:p>
        </w:tc>
      </w:tr>
      <w:tr w:rsidR="002F696C" w:rsidRPr="00C630D1" w14:paraId="63C7470C" w14:textId="77777777" w:rsidTr="005A5337">
        <w:trPr>
          <w:jc w:val="center"/>
        </w:trPr>
        <w:tc>
          <w:tcPr>
            <w:tcW w:w="1548" w:type="dxa"/>
            <w:shd w:val="clear" w:color="auto" w:fill="A6A6A6"/>
          </w:tcPr>
          <w:p w14:paraId="68D15401" w14:textId="723245BB" w:rsidR="002F696C" w:rsidRPr="00C630D1" w:rsidRDefault="002F696C" w:rsidP="005A5337">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41909C41" w14:textId="176C52A9" w:rsidR="002F696C" w:rsidRPr="00C630D1" w:rsidRDefault="0061309D" w:rsidP="005A5337">
            <w:pPr>
              <w:spacing w:line="400" w:lineRule="atLeast"/>
              <w:rPr>
                <w:rFonts w:ascii="宋体" w:hAnsi="宋体"/>
                <w:szCs w:val="21"/>
              </w:rPr>
            </w:pPr>
            <w:ins w:id="439" w:author="wei han" w:date="2017-11-01T16:45:00Z">
              <w:r>
                <w:rPr>
                  <w:rFonts w:ascii="宋体" w:hAnsi="宋体"/>
                  <w:szCs w:val="21"/>
                </w:rPr>
                <w:t>无</w:t>
              </w:r>
            </w:ins>
          </w:p>
        </w:tc>
      </w:tr>
      <w:tr w:rsidR="002F696C" w:rsidRPr="00C630D1" w14:paraId="1CAF36AD" w14:textId="77777777" w:rsidTr="005A5337">
        <w:trPr>
          <w:jc w:val="center"/>
        </w:trPr>
        <w:tc>
          <w:tcPr>
            <w:tcW w:w="1548" w:type="dxa"/>
            <w:shd w:val="clear" w:color="auto" w:fill="A6A6A6"/>
          </w:tcPr>
          <w:p w14:paraId="6EFD849A" w14:textId="77777777" w:rsidR="002F696C" w:rsidRPr="00C630D1" w:rsidRDefault="002F696C" w:rsidP="005A5337">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0ED501B5" w14:textId="77777777" w:rsidR="002F696C" w:rsidRPr="00C630D1" w:rsidRDefault="002F696C" w:rsidP="005A5337">
            <w:pPr>
              <w:spacing w:line="400" w:lineRule="exact"/>
              <w:rPr>
                <w:rFonts w:ascii="宋体" w:hAnsi="宋体"/>
                <w:szCs w:val="21"/>
              </w:rPr>
            </w:pPr>
            <w:r>
              <w:rPr>
                <w:rFonts w:ascii="宋体" w:hAnsi="宋体" w:hint="eastAsia"/>
                <w:szCs w:val="21"/>
              </w:rPr>
              <w:t>无</w:t>
            </w:r>
          </w:p>
        </w:tc>
      </w:tr>
    </w:tbl>
    <w:p w14:paraId="7632DA21" w14:textId="609CE2F9" w:rsidR="002F696C" w:rsidRPr="002F696C" w:rsidRDefault="00F30C87">
      <w:pPr>
        <w:pStyle w:val="4"/>
        <w:pPrChange w:id="440" w:author="wei han" w:date="2017-11-01T16:50:00Z">
          <w:pPr>
            <w:pStyle w:val="a0"/>
          </w:pPr>
        </w:pPrChange>
      </w:pPr>
      <w:ins w:id="441" w:author="wei han" w:date="2017-11-01T16:50:00Z">
        <w:r>
          <w:rPr>
            <w:rFonts w:hint="eastAsia"/>
          </w:rPr>
          <w:t>查看问题</w:t>
        </w:r>
      </w:ins>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1838B1" w:rsidRPr="00C630D1" w14:paraId="3172DE1D" w14:textId="77777777" w:rsidTr="005A5337">
        <w:trPr>
          <w:jc w:val="center"/>
        </w:trPr>
        <w:tc>
          <w:tcPr>
            <w:tcW w:w="1548" w:type="dxa"/>
            <w:shd w:val="clear" w:color="auto" w:fill="A6A6A6"/>
          </w:tcPr>
          <w:p w14:paraId="5815E0C4" w14:textId="77777777" w:rsidR="001838B1" w:rsidRPr="00C630D1" w:rsidRDefault="001838B1" w:rsidP="005A5337">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5A5CB404" w14:textId="77777777" w:rsidR="001838B1" w:rsidRPr="00C630D1" w:rsidRDefault="001838B1" w:rsidP="005A5337">
            <w:pPr>
              <w:spacing w:line="400" w:lineRule="exact"/>
              <w:rPr>
                <w:rFonts w:ascii="宋体" w:hAnsi="宋体"/>
                <w:szCs w:val="21"/>
              </w:rPr>
            </w:pPr>
          </w:p>
        </w:tc>
      </w:tr>
      <w:tr w:rsidR="001838B1" w:rsidRPr="00C630D1" w14:paraId="288F8A85" w14:textId="77777777" w:rsidTr="005A5337">
        <w:trPr>
          <w:jc w:val="center"/>
        </w:trPr>
        <w:tc>
          <w:tcPr>
            <w:tcW w:w="1548" w:type="dxa"/>
            <w:shd w:val="clear" w:color="auto" w:fill="A6A6A6"/>
          </w:tcPr>
          <w:p w14:paraId="1EBFBE27" w14:textId="77777777" w:rsidR="001838B1" w:rsidRPr="00C630D1" w:rsidRDefault="001838B1" w:rsidP="005A5337">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3CEE99D0" w14:textId="6966056F" w:rsidR="001838B1" w:rsidRPr="00C630D1" w:rsidRDefault="006905B4" w:rsidP="005A5337">
            <w:pPr>
              <w:spacing w:line="400" w:lineRule="exact"/>
              <w:rPr>
                <w:rFonts w:ascii="宋体" w:hAnsi="宋体"/>
                <w:szCs w:val="21"/>
              </w:rPr>
            </w:pPr>
            <w:ins w:id="442" w:author="wei han" w:date="2017-11-01T17:08:00Z">
              <w:r>
                <w:rPr>
                  <w:rFonts w:ascii="宋体" w:hAnsi="宋体"/>
                  <w:szCs w:val="21"/>
                </w:rPr>
                <w:t>查看问题</w:t>
              </w:r>
            </w:ins>
          </w:p>
        </w:tc>
      </w:tr>
      <w:tr w:rsidR="001838B1" w:rsidRPr="00C630D1" w14:paraId="04042233" w14:textId="77777777" w:rsidTr="005A5337">
        <w:trPr>
          <w:jc w:val="center"/>
        </w:trPr>
        <w:tc>
          <w:tcPr>
            <w:tcW w:w="1548" w:type="dxa"/>
            <w:shd w:val="clear" w:color="auto" w:fill="A6A6A6"/>
          </w:tcPr>
          <w:p w14:paraId="25C1CE82" w14:textId="77777777" w:rsidR="001838B1" w:rsidRPr="00C630D1" w:rsidRDefault="001838B1" w:rsidP="005A5337">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171C21ED" w14:textId="77777777" w:rsidR="001838B1" w:rsidRPr="00C630D1" w:rsidRDefault="001838B1" w:rsidP="005A5337">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2D4E4CA0" w14:textId="77777777" w:rsidR="001838B1" w:rsidRPr="00C630D1" w:rsidRDefault="001838B1" w:rsidP="005A5337">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2FDE7390" w14:textId="2FDD502F" w:rsidR="001838B1" w:rsidRPr="00C630D1" w:rsidRDefault="001838B1" w:rsidP="005A5337">
            <w:pPr>
              <w:spacing w:line="400" w:lineRule="exact"/>
              <w:rPr>
                <w:rFonts w:ascii="宋体" w:hAnsi="宋体"/>
                <w:szCs w:val="21"/>
              </w:rPr>
            </w:pPr>
            <w:r w:rsidRPr="00C630D1">
              <w:rPr>
                <w:rFonts w:ascii="宋体" w:hAnsi="宋体"/>
                <w:szCs w:val="21"/>
              </w:rPr>
              <w:t>20</w:t>
            </w:r>
            <w:r>
              <w:rPr>
                <w:rFonts w:ascii="宋体" w:hAnsi="宋体" w:hint="eastAsia"/>
                <w:szCs w:val="21"/>
              </w:rPr>
              <w:t>17-</w:t>
            </w:r>
            <w:ins w:id="443" w:author="wei han" w:date="2017-11-01T17:07:00Z">
              <w:r w:rsidR="00C15F07">
                <w:rPr>
                  <w:rFonts w:ascii="宋体" w:hAnsi="宋体"/>
                  <w:szCs w:val="21"/>
                </w:rPr>
                <w:t>11-1</w:t>
              </w:r>
            </w:ins>
          </w:p>
        </w:tc>
      </w:tr>
      <w:tr w:rsidR="001838B1" w:rsidRPr="00C630D1" w14:paraId="14827A11" w14:textId="77777777" w:rsidTr="005A5337">
        <w:trPr>
          <w:jc w:val="center"/>
        </w:trPr>
        <w:tc>
          <w:tcPr>
            <w:tcW w:w="1548" w:type="dxa"/>
            <w:shd w:val="clear" w:color="auto" w:fill="A6A6A6"/>
          </w:tcPr>
          <w:p w14:paraId="2DA0AB90" w14:textId="77777777" w:rsidR="001838B1" w:rsidRPr="00C630D1" w:rsidRDefault="001838B1" w:rsidP="005A5337">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07E26D29" w14:textId="68961753" w:rsidR="001838B1" w:rsidRPr="00C630D1" w:rsidRDefault="00DA23A0" w:rsidP="005A5337">
            <w:pPr>
              <w:spacing w:line="400" w:lineRule="exact"/>
              <w:rPr>
                <w:rFonts w:ascii="宋体" w:hAnsi="宋体"/>
                <w:szCs w:val="21"/>
              </w:rPr>
            </w:pPr>
            <w:ins w:id="444" w:author="wei han" w:date="2017-11-01T17:14:00Z">
              <w:r>
                <w:rPr>
                  <w:rFonts w:ascii="宋体" w:hAnsi="宋体"/>
                  <w:szCs w:val="21"/>
                </w:rPr>
                <w:t>常见</w:t>
              </w:r>
            </w:ins>
            <w:ins w:id="445" w:author="wei han" w:date="2017-11-01T17:13:00Z">
              <w:r w:rsidR="00D85660">
                <w:rPr>
                  <w:rFonts w:ascii="宋体" w:hAnsi="宋体"/>
                  <w:szCs w:val="21"/>
                </w:rPr>
                <w:t>问题界面</w:t>
              </w:r>
            </w:ins>
            <w:ins w:id="446" w:author="wei han" w:date="2017-11-01T17:14:00Z">
              <w:r>
                <w:rPr>
                  <w:rFonts w:ascii="宋体" w:hAnsi="宋体" w:hint="eastAsia"/>
                  <w:szCs w:val="21"/>
                </w:rPr>
                <w:t>，</w:t>
              </w:r>
              <w:proofErr w:type="gramStart"/>
              <w:r>
                <w:rPr>
                  <w:rFonts w:ascii="宋体" w:hAnsi="宋体"/>
                  <w:szCs w:val="21"/>
                </w:rPr>
                <w:t>含问题</w:t>
              </w:r>
              <w:proofErr w:type="gramEnd"/>
              <w:r>
                <w:rPr>
                  <w:rFonts w:ascii="宋体" w:hAnsi="宋体"/>
                  <w:szCs w:val="21"/>
                </w:rPr>
                <w:t>和回复</w:t>
              </w:r>
            </w:ins>
          </w:p>
        </w:tc>
      </w:tr>
      <w:tr w:rsidR="001838B1" w:rsidRPr="00C630D1" w14:paraId="092D020E" w14:textId="77777777" w:rsidTr="005A5337">
        <w:trPr>
          <w:jc w:val="center"/>
        </w:trPr>
        <w:tc>
          <w:tcPr>
            <w:tcW w:w="1548" w:type="dxa"/>
            <w:shd w:val="clear" w:color="auto" w:fill="A6A6A6"/>
          </w:tcPr>
          <w:p w14:paraId="6C918C2E" w14:textId="77777777" w:rsidR="001838B1" w:rsidRPr="00C630D1" w:rsidRDefault="001838B1" w:rsidP="005A5337">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26BBAEC8" w14:textId="77777777" w:rsidR="001838B1" w:rsidRPr="00C630D1" w:rsidRDefault="001838B1" w:rsidP="005A5337">
            <w:pPr>
              <w:spacing w:line="400" w:lineRule="exact"/>
              <w:rPr>
                <w:rFonts w:ascii="宋体" w:hAnsi="宋体"/>
                <w:szCs w:val="21"/>
              </w:rPr>
            </w:pPr>
            <w:r>
              <w:rPr>
                <w:rFonts w:ascii="宋体" w:hAnsi="宋体" w:hint="eastAsia"/>
                <w:szCs w:val="21"/>
              </w:rPr>
              <w:t>无</w:t>
            </w:r>
          </w:p>
        </w:tc>
      </w:tr>
      <w:tr w:rsidR="001838B1" w:rsidRPr="00C630D1" w14:paraId="0BBBACA5" w14:textId="77777777" w:rsidTr="005A5337">
        <w:trPr>
          <w:jc w:val="center"/>
        </w:trPr>
        <w:tc>
          <w:tcPr>
            <w:tcW w:w="1548" w:type="dxa"/>
            <w:shd w:val="clear" w:color="auto" w:fill="A6A6A6"/>
          </w:tcPr>
          <w:p w14:paraId="1EB48CEF" w14:textId="77777777" w:rsidR="001838B1" w:rsidRPr="00C630D1" w:rsidRDefault="001838B1" w:rsidP="005A5337">
            <w:pPr>
              <w:spacing w:line="400" w:lineRule="exact"/>
              <w:rPr>
                <w:rFonts w:ascii="宋体" w:hAnsi="宋体"/>
                <w:color w:val="000000"/>
                <w:szCs w:val="21"/>
              </w:rPr>
            </w:pPr>
            <w:r w:rsidRPr="00C630D1">
              <w:rPr>
                <w:rFonts w:ascii="宋体" w:hAnsi="宋体" w:hint="eastAsia"/>
                <w:color w:val="000000"/>
                <w:szCs w:val="21"/>
              </w:rPr>
              <w:lastRenderedPageBreak/>
              <w:t>特定需求</w:t>
            </w:r>
          </w:p>
        </w:tc>
        <w:tc>
          <w:tcPr>
            <w:tcW w:w="9714" w:type="dxa"/>
            <w:gridSpan w:val="3"/>
          </w:tcPr>
          <w:p w14:paraId="0F8F68FF" w14:textId="77777777" w:rsidR="001838B1" w:rsidRPr="00C630D1" w:rsidRDefault="001838B1" w:rsidP="005A5337">
            <w:pPr>
              <w:spacing w:line="400" w:lineRule="exact"/>
              <w:rPr>
                <w:rFonts w:ascii="宋体" w:hAnsi="宋体"/>
                <w:szCs w:val="21"/>
              </w:rPr>
            </w:pPr>
            <w:r>
              <w:rPr>
                <w:rFonts w:ascii="宋体" w:hAnsi="宋体" w:hint="eastAsia"/>
                <w:szCs w:val="21"/>
              </w:rPr>
              <w:t>无</w:t>
            </w:r>
          </w:p>
        </w:tc>
      </w:tr>
      <w:tr w:rsidR="001838B1" w:rsidRPr="00C630D1" w14:paraId="5F7CF96F" w14:textId="77777777" w:rsidTr="005A5337">
        <w:trPr>
          <w:jc w:val="center"/>
        </w:trPr>
        <w:tc>
          <w:tcPr>
            <w:tcW w:w="1548" w:type="dxa"/>
            <w:shd w:val="clear" w:color="auto" w:fill="A6A6A6"/>
          </w:tcPr>
          <w:p w14:paraId="39DAFDA6" w14:textId="77777777" w:rsidR="001838B1" w:rsidRPr="00C630D1" w:rsidRDefault="001838B1" w:rsidP="005A5337">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21419CA1" w14:textId="77777777" w:rsidR="001838B1" w:rsidRDefault="001838B1" w:rsidP="005A5337">
            <w:pPr>
              <w:spacing w:before="60" w:after="60" w:line="400" w:lineRule="exact"/>
              <w:jc w:val="left"/>
              <w:rPr>
                <w:rFonts w:ascii="宋体" w:hAnsi="宋体"/>
                <w:b/>
                <w:szCs w:val="21"/>
              </w:rPr>
            </w:pPr>
            <w:r>
              <w:rPr>
                <w:rFonts w:ascii="宋体" w:hAnsi="宋体" w:hint="eastAsia"/>
                <w:b/>
                <w:szCs w:val="21"/>
              </w:rPr>
              <w:t>【设置要素】</w:t>
            </w:r>
          </w:p>
          <w:p w14:paraId="6D227F5D" w14:textId="36A92640" w:rsidR="001838B1" w:rsidRPr="00DC1BF5" w:rsidRDefault="00CA5838" w:rsidP="005A5337">
            <w:pPr>
              <w:spacing w:before="60" w:after="60" w:line="400" w:lineRule="exact"/>
              <w:jc w:val="left"/>
              <w:rPr>
                <w:rFonts w:ascii="宋体" w:hAnsi="宋体"/>
                <w:szCs w:val="21"/>
              </w:rPr>
            </w:pPr>
            <w:ins w:id="447" w:author="wei han" w:date="2017-11-01T17:14:00Z">
              <w:r>
                <w:rPr>
                  <w:rFonts w:ascii="宋体" w:hAnsi="宋体"/>
                  <w:szCs w:val="21"/>
                </w:rPr>
                <w:t>无</w:t>
              </w:r>
            </w:ins>
          </w:p>
        </w:tc>
      </w:tr>
      <w:tr w:rsidR="001838B1" w:rsidRPr="00C630D1" w14:paraId="308E59D4" w14:textId="77777777" w:rsidTr="005A5337">
        <w:trPr>
          <w:jc w:val="center"/>
        </w:trPr>
        <w:tc>
          <w:tcPr>
            <w:tcW w:w="1548" w:type="dxa"/>
            <w:shd w:val="clear" w:color="auto" w:fill="A6A6A6"/>
          </w:tcPr>
          <w:p w14:paraId="587A11D5" w14:textId="77777777" w:rsidR="001838B1" w:rsidRPr="00C630D1" w:rsidRDefault="001838B1" w:rsidP="005A5337">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5E0AF18B" w14:textId="77777777" w:rsidR="001838B1" w:rsidRDefault="001838B1" w:rsidP="005A5337">
            <w:pPr>
              <w:rPr>
                <w:rFonts w:ascii="宋体" w:hAnsi="宋体"/>
                <w:b/>
                <w:szCs w:val="21"/>
              </w:rPr>
            </w:pPr>
            <w:r w:rsidRPr="00946BE4">
              <w:rPr>
                <w:rFonts w:ascii="宋体" w:hAnsi="宋体" w:hint="eastAsia"/>
                <w:b/>
                <w:szCs w:val="21"/>
              </w:rPr>
              <w:t>【功能操作要求】</w:t>
            </w:r>
          </w:p>
          <w:p w14:paraId="3755E345" w14:textId="10B07A84" w:rsidR="001838B1" w:rsidRDefault="00B622B2" w:rsidP="005A5337">
            <w:pPr>
              <w:rPr>
                <w:ins w:id="448" w:author="wei han" w:date="2017-11-01T17:19:00Z"/>
                <w:rFonts w:ascii="宋体" w:hAnsi="宋体"/>
                <w:szCs w:val="21"/>
              </w:rPr>
            </w:pPr>
            <w:ins w:id="449" w:author="wei han" w:date="2017-11-01T17:19:00Z">
              <w:r>
                <w:rPr>
                  <w:rFonts w:ascii="宋体" w:hAnsi="宋体" w:hint="eastAsia"/>
                  <w:szCs w:val="21"/>
                </w:rPr>
                <w:t>编辑</w:t>
              </w:r>
            </w:ins>
            <w:ins w:id="450" w:author="wei han" w:date="2017-11-05T15:15:00Z">
              <w:r w:rsidR="00A45FEF">
                <w:rPr>
                  <w:rFonts w:ascii="宋体" w:hAnsi="宋体" w:hint="eastAsia"/>
                  <w:szCs w:val="21"/>
                </w:rPr>
                <w:t>（管理员可见）</w:t>
              </w:r>
            </w:ins>
            <w:ins w:id="451" w:author="wei han" w:date="2017-11-01T17:19:00Z">
              <w:r>
                <w:rPr>
                  <w:rFonts w:ascii="宋体" w:hAnsi="宋体" w:hint="eastAsia"/>
                  <w:szCs w:val="21"/>
                </w:rPr>
                <w:t>：</w:t>
              </w:r>
            </w:ins>
            <w:ins w:id="452" w:author="wei han" w:date="2017-11-01T17:20:00Z">
              <w:r>
                <w:rPr>
                  <w:rFonts w:ascii="宋体" w:hAnsi="宋体" w:hint="eastAsia"/>
                  <w:szCs w:val="21"/>
                </w:rPr>
                <w:t>功能按钮，点击后进入【编辑</w:t>
              </w:r>
            </w:ins>
            <w:ins w:id="453" w:author="wei han" w:date="2017-11-01T17:23:00Z">
              <w:r w:rsidR="006F540B">
                <w:rPr>
                  <w:rFonts w:ascii="宋体" w:hAnsi="宋体" w:hint="eastAsia"/>
                  <w:szCs w:val="21"/>
                </w:rPr>
                <w:t>常见</w:t>
              </w:r>
            </w:ins>
            <w:ins w:id="454" w:author="wei han" w:date="2017-11-01T17:20:00Z">
              <w:r>
                <w:rPr>
                  <w:rFonts w:ascii="宋体" w:hAnsi="宋体" w:hint="eastAsia"/>
                  <w:szCs w:val="21"/>
                </w:rPr>
                <w:t>问题】页面</w:t>
              </w:r>
            </w:ins>
          </w:p>
          <w:p w14:paraId="64E1412D" w14:textId="3555525D" w:rsidR="00065B0E" w:rsidRPr="00861A22" w:rsidRDefault="00B622B2" w:rsidP="005A5337">
            <w:pPr>
              <w:rPr>
                <w:rFonts w:ascii="宋体" w:hAnsi="宋体"/>
                <w:szCs w:val="21"/>
              </w:rPr>
            </w:pPr>
            <w:ins w:id="455" w:author="wei han" w:date="2017-11-01T17:20:00Z">
              <w:r>
                <w:rPr>
                  <w:rFonts w:ascii="宋体" w:hAnsi="宋体"/>
                  <w:szCs w:val="21"/>
                </w:rPr>
                <w:t>删除</w:t>
              </w:r>
            </w:ins>
            <w:ins w:id="456" w:author="wei han" w:date="2017-11-05T15:15:00Z">
              <w:r w:rsidR="00A45FEF">
                <w:rPr>
                  <w:rFonts w:ascii="宋体" w:hAnsi="宋体" w:hint="eastAsia"/>
                  <w:szCs w:val="21"/>
                </w:rPr>
                <w:t>（管理员可见）</w:t>
              </w:r>
            </w:ins>
            <w:ins w:id="457" w:author="wei han" w:date="2017-11-01T17:20:00Z">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点击后逻辑删除本问题</w:t>
              </w:r>
            </w:ins>
          </w:p>
        </w:tc>
      </w:tr>
      <w:tr w:rsidR="001838B1" w:rsidRPr="00BF02AA" w14:paraId="630F6E53" w14:textId="77777777" w:rsidTr="005A5337">
        <w:trPr>
          <w:jc w:val="center"/>
        </w:trPr>
        <w:tc>
          <w:tcPr>
            <w:tcW w:w="1548" w:type="dxa"/>
            <w:shd w:val="clear" w:color="auto" w:fill="A6A6A6"/>
          </w:tcPr>
          <w:p w14:paraId="6018E4DE" w14:textId="77777777" w:rsidR="001838B1" w:rsidRPr="00C630D1" w:rsidRDefault="001838B1" w:rsidP="005A5337">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36110419" w14:textId="77777777" w:rsidR="001838B1" w:rsidRPr="00E55CB4" w:rsidRDefault="001838B1" w:rsidP="005A5337">
            <w:pPr>
              <w:spacing w:line="400" w:lineRule="exact"/>
              <w:rPr>
                <w:rFonts w:ascii="宋体" w:hAnsi="宋体"/>
                <w:b/>
                <w:szCs w:val="21"/>
              </w:rPr>
            </w:pPr>
            <w:r w:rsidRPr="00E55CB4">
              <w:rPr>
                <w:rFonts w:ascii="宋体" w:hAnsi="宋体" w:hint="eastAsia"/>
                <w:b/>
                <w:szCs w:val="21"/>
              </w:rPr>
              <w:t>【基础资料】</w:t>
            </w:r>
          </w:p>
          <w:p w14:paraId="45D6F8B1" w14:textId="526BFCDB" w:rsidR="00DD71AA" w:rsidRPr="00C630D1" w:rsidRDefault="005821F6" w:rsidP="006E2EC7">
            <w:pPr>
              <w:spacing w:line="400" w:lineRule="exact"/>
              <w:rPr>
                <w:rFonts w:ascii="宋体" w:hAnsi="宋体"/>
                <w:szCs w:val="21"/>
              </w:rPr>
            </w:pPr>
            <w:ins w:id="458" w:author="wei han" w:date="2017-11-04T21:25:00Z">
              <w:r>
                <w:rPr>
                  <w:rFonts w:ascii="宋体" w:hAnsi="宋体"/>
                  <w:szCs w:val="21"/>
                </w:rPr>
                <w:t>问题标题</w:t>
              </w:r>
            </w:ins>
            <w:ins w:id="459" w:author="wei han" w:date="2017-11-04T21:28:00Z">
              <w:r w:rsidR="006055DD">
                <w:rPr>
                  <w:rFonts w:ascii="宋体" w:hAnsi="宋体" w:hint="eastAsia"/>
                  <w:szCs w:val="21"/>
                </w:rPr>
                <w:t>、</w:t>
              </w:r>
              <w:r w:rsidR="00CC4B50">
                <w:rPr>
                  <w:rFonts w:ascii="宋体" w:hAnsi="宋体" w:hint="eastAsia"/>
                  <w:szCs w:val="21"/>
                </w:rPr>
                <w:t>所属</w:t>
              </w:r>
              <w:r w:rsidR="006055DD">
                <w:rPr>
                  <w:rFonts w:ascii="宋体" w:hAnsi="宋体"/>
                  <w:szCs w:val="21"/>
                </w:rPr>
                <w:t>标签</w:t>
              </w:r>
            </w:ins>
            <w:ins w:id="460" w:author="wei han" w:date="2017-11-04T21:25:00Z">
              <w:r>
                <w:rPr>
                  <w:rFonts w:ascii="宋体" w:hAnsi="宋体" w:hint="eastAsia"/>
                  <w:szCs w:val="21"/>
                </w:rPr>
                <w:t>、问题描述、</w:t>
              </w:r>
            </w:ins>
            <w:ins w:id="461" w:author="wei han" w:date="2017-11-04T21:26:00Z">
              <w:r w:rsidR="00AA434A">
                <w:rPr>
                  <w:rFonts w:ascii="宋体" w:hAnsi="宋体" w:hint="eastAsia"/>
                  <w:szCs w:val="21"/>
                </w:rPr>
                <w:t>提问</w:t>
              </w:r>
            </w:ins>
            <w:ins w:id="462" w:author="wei han" w:date="2017-11-09T15:10:00Z">
              <w:r w:rsidR="006E2EC7">
                <w:rPr>
                  <w:rFonts w:ascii="宋体" w:hAnsi="宋体" w:hint="eastAsia"/>
                  <w:szCs w:val="21"/>
                </w:rPr>
                <w:t>人</w:t>
              </w:r>
            </w:ins>
            <w:ins w:id="463" w:author="wei han" w:date="2017-11-04T21:26:00Z">
              <w:r w:rsidR="00AA434A">
                <w:rPr>
                  <w:rFonts w:ascii="宋体" w:hAnsi="宋体" w:hint="eastAsia"/>
                  <w:szCs w:val="21"/>
                </w:rPr>
                <w:t>、提问</w:t>
              </w:r>
            </w:ins>
            <w:ins w:id="464" w:author="wei han" w:date="2017-11-09T14:56:00Z">
              <w:r w:rsidR="00AA434A">
                <w:rPr>
                  <w:rFonts w:ascii="宋体" w:hAnsi="宋体" w:hint="eastAsia"/>
                  <w:szCs w:val="21"/>
                </w:rPr>
                <w:t>日期</w:t>
              </w:r>
            </w:ins>
            <w:ins w:id="465" w:author="wei han" w:date="2017-11-04T21:26:00Z">
              <w:r>
                <w:rPr>
                  <w:rFonts w:ascii="宋体" w:hAnsi="宋体" w:hint="eastAsia"/>
                  <w:szCs w:val="21"/>
                </w:rPr>
                <w:t>、</w:t>
              </w:r>
            </w:ins>
            <w:ins w:id="466" w:author="wei han" w:date="2017-11-04T21:25:00Z">
              <w:r>
                <w:rPr>
                  <w:rFonts w:ascii="宋体" w:hAnsi="宋体" w:hint="eastAsia"/>
                  <w:szCs w:val="21"/>
                </w:rPr>
                <w:t>问题回复</w:t>
              </w:r>
            </w:ins>
            <w:ins w:id="467" w:author="wei han" w:date="2017-11-04T21:26:00Z">
              <w:r w:rsidR="00BF02AA">
                <w:rPr>
                  <w:rFonts w:ascii="宋体" w:hAnsi="宋体" w:hint="eastAsia"/>
                  <w:szCs w:val="21"/>
                </w:rPr>
                <w:t>内容</w:t>
              </w:r>
            </w:ins>
            <w:ins w:id="468" w:author="wei han" w:date="2017-11-04T21:25:00Z">
              <w:r>
                <w:rPr>
                  <w:rFonts w:ascii="宋体" w:hAnsi="宋体" w:hint="eastAsia"/>
                  <w:szCs w:val="21"/>
                </w:rPr>
                <w:t>、</w:t>
              </w:r>
            </w:ins>
            <w:ins w:id="469" w:author="wei han" w:date="2017-11-04T21:26:00Z">
              <w:r w:rsidR="006E2EC7">
                <w:rPr>
                  <w:rFonts w:ascii="宋体" w:hAnsi="宋体" w:hint="eastAsia"/>
                  <w:szCs w:val="21"/>
                </w:rPr>
                <w:t>回复</w:t>
              </w:r>
            </w:ins>
            <w:ins w:id="470" w:author="wei han" w:date="2017-11-09T15:10:00Z">
              <w:r w:rsidR="006E2EC7">
                <w:rPr>
                  <w:rFonts w:ascii="宋体" w:hAnsi="宋体" w:hint="eastAsia"/>
                  <w:szCs w:val="21"/>
                </w:rPr>
                <w:t>人</w:t>
              </w:r>
            </w:ins>
            <w:ins w:id="471" w:author="wei han" w:date="2017-11-04T21:26:00Z">
              <w:r w:rsidR="00BF02AA">
                <w:rPr>
                  <w:rFonts w:ascii="宋体" w:hAnsi="宋体" w:hint="eastAsia"/>
                  <w:szCs w:val="21"/>
                </w:rPr>
                <w:t>、</w:t>
              </w:r>
            </w:ins>
            <w:ins w:id="472" w:author="wei han" w:date="2017-11-04T21:27:00Z">
              <w:r w:rsidR="00AA434A">
                <w:rPr>
                  <w:rFonts w:ascii="宋体" w:hAnsi="宋体" w:hint="eastAsia"/>
                  <w:szCs w:val="21"/>
                </w:rPr>
                <w:t>回复</w:t>
              </w:r>
            </w:ins>
            <w:ins w:id="473" w:author="wei han" w:date="2017-11-09T14:56:00Z">
              <w:r w:rsidR="00AA434A">
                <w:rPr>
                  <w:rFonts w:ascii="宋体" w:hAnsi="宋体" w:hint="eastAsia"/>
                  <w:szCs w:val="21"/>
                </w:rPr>
                <w:t>日期</w:t>
              </w:r>
            </w:ins>
            <w:ins w:id="474" w:author="wei han" w:date="2017-11-04T21:27:00Z">
              <w:r w:rsidR="00593DC0">
                <w:rPr>
                  <w:rFonts w:ascii="宋体" w:hAnsi="宋体" w:hint="eastAsia"/>
                  <w:szCs w:val="21"/>
                </w:rPr>
                <w:t>、所属部门（回复者）</w:t>
              </w:r>
              <w:r w:rsidR="00DD71AA">
                <w:rPr>
                  <w:rFonts w:ascii="宋体" w:hAnsi="宋体" w:hint="eastAsia"/>
                  <w:szCs w:val="21"/>
                </w:rPr>
                <w:t>、</w:t>
              </w:r>
            </w:ins>
            <w:ins w:id="475" w:author="wei han" w:date="2017-11-04T21:28:00Z">
              <w:r w:rsidR="0015260A">
                <w:rPr>
                  <w:rFonts w:ascii="宋体" w:hAnsi="宋体"/>
                  <w:szCs w:val="21"/>
                </w:rPr>
                <w:t>浏览</w:t>
              </w:r>
            </w:ins>
            <w:ins w:id="476" w:author="wei han" w:date="2017-11-04T21:27:00Z">
              <w:r w:rsidR="00DD71AA">
                <w:rPr>
                  <w:rFonts w:ascii="宋体" w:hAnsi="宋体"/>
                  <w:szCs w:val="21"/>
                </w:rPr>
                <w:t>量</w:t>
              </w:r>
            </w:ins>
          </w:p>
        </w:tc>
      </w:tr>
      <w:tr w:rsidR="001838B1" w:rsidRPr="00C630D1" w14:paraId="60F5A9BD" w14:textId="77777777" w:rsidTr="005A5337">
        <w:trPr>
          <w:jc w:val="center"/>
        </w:trPr>
        <w:tc>
          <w:tcPr>
            <w:tcW w:w="1548" w:type="dxa"/>
            <w:shd w:val="clear" w:color="auto" w:fill="A6A6A6"/>
          </w:tcPr>
          <w:p w14:paraId="62083FB1" w14:textId="77777777" w:rsidR="001838B1" w:rsidRPr="00C630D1" w:rsidRDefault="001838B1" w:rsidP="005A5337">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71804576" w14:textId="0075F6DC" w:rsidR="001838B1" w:rsidRPr="000A3B83" w:rsidRDefault="006E20BF" w:rsidP="005A5337">
            <w:pPr>
              <w:spacing w:line="400" w:lineRule="exact"/>
              <w:rPr>
                <w:rFonts w:ascii="宋体" w:hAnsi="宋体"/>
                <w:szCs w:val="21"/>
              </w:rPr>
            </w:pPr>
            <w:ins w:id="477" w:author="wei han" w:date="2017-11-01T17:22:00Z">
              <w:r>
                <w:rPr>
                  <w:rFonts w:ascii="宋体" w:hAnsi="宋体"/>
                  <w:szCs w:val="21"/>
                </w:rPr>
                <w:t>无</w:t>
              </w:r>
            </w:ins>
          </w:p>
        </w:tc>
      </w:tr>
      <w:tr w:rsidR="001838B1" w:rsidRPr="00C630D1" w14:paraId="774F196A" w14:textId="77777777" w:rsidTr="005A5337">
        <w:trPr>
          <w:jc w:val="center"/>
        </w:trPr>
        <w:tc>
          <w:tcPr>
            <w:tcW w:w="1548" w:type="dxa"/>
            <w:shd w:val="clear" w:color="auto" w:fill="A6A6A6"/>
          </w:tcPr>
          <w:p w14:paraId="4B7DAAD3" w14:textId="77777777" w:rsidR="001838B1" w:rsidRPr="00C630D1" w:rsidRDefault="001838B1" w:rsidP="005A5337">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2F0F4176" w14:textId="488BF611" w:rsidR="001838B1" w:rsidRPr="00C630D1" w:rsidRDefault="006E20BF" w:rsidP="005A5337">
            <w:pPr>
              <w:spacing w:line="400" w:lineRule="atLeast"/>
              <w:rPr>
                <w:rFonts w:ascii="宋体" w:hAnsi="宋体"/>
                <w:szCs w:val="21"/>
              </w:rPr>
            </w:pPr>
            <w:ins w:id="478" w:author="wei han" w:date="2017-11-01T17:22:00Z">
              <w:r>
                <w:rPr>
                  <w:rFonts w:ascii="宋体" w:hAnsi="宋体"/>
                  <w:szCs w:val="21"/>
                </w:rPr>
                <w:t>无</w:t>
              </w:r>
            </w:ins>
          </w:p>
        </w:tc>
      </w:tr>
      <w:tr w:rsidR="001838B1" w:rsidRPr="00C630D1" w14:paraId="737FBE9F" w14:textId="77777777" w:rsidTr="005A5337">
        <w:trPr>
          <w:jc w:val="center"/>
        </w:trPr>
        <w:tc>
          <w:tcPr>
            <w:tcW w:w="1548" w:type="dxa"/>
            <w:shd w:val="clear" w:color="auto" w:fill="A6A6A6"/>
          </w:tcPr>
          <w:p w14:paraId="308EF7A3" w14:textId="77777777" w:rsidR="001838B1" w:rsidRPr="00C630D1" w:rsidRDefault="001838B1" w:rsidP="005A5337">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77BEF311" w14:textId="77777777" w:rsidR="001838B1" w:rsidRPr="00C630D1" w:rsidRDefault="001838B1" w:rsidP="005A5337">
            <w:pPr>
              <w:spacing w:line="400" w:lineRule="exact"/>
              <w:rPr>
                <w:rFonts w:ascii="宋体" w:hAnsi="宋体"/>
                <w:szCs w:val="21"/>
              </w:rPr>
            </w:pPr>
            <w:r>
              <w:rPr>
                <w:rFonts w:ascii="宋体" w:hAnsi="宋体" w:hint="eastAsia"/>
                <w:szCs w:val="21"/>
              </w:rPr>
              <w:t>无</w:t>
            </w:r>
          </w:p>
        </w:tc>
      </w:tr>
    </w:tbl>
    <w:p w14:paraId="017F8320" w14:textId="1AAE070C" w:rsidR="00F22F60" w:rsidRDefault="00E313AD">
      <w:pPr>
        <w:pStyle w:val="3"/>
        <w:pPrChange w:id="479" w:author="wei han" w:date="2017-11-01T17:23:00Z">
          <w:pPr/>
        </w:pPrChange>
      </w:pPr>
      <w:r>
        <w:t>文档共享</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C434A9" w:rsidRPr="00C630D1" w14:paraId="0F627A0E" w14:textId="77777777" w:rsidTr="005A5337">
        <w:trPr>
          <w:jc w:val="center"/>
        </w:trPr>
        <w:tc>
          <w:tcPr>
            <w:tcW w:w="1548" w:type="dxa"/>
            <w:shd w:val="clear" w:color="auto" w:fill="A6A6A6"/>
          </w:tcPr>
          <w:p w14:paraId="11DA27E2" w14:textId="77777777" w:rsidR="00C434A9" w:rsidRPr="00C630D1" w:rsidRDefault="00C434A9" w:rsidP="005A5337">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7938B41B" w14:textId="77777777" w:rsidR="00C434A9" w:rsidRPr="00C630D1" w:rsidRDefault="00C434A9" w:rsidP="005A5337">
            <w:pPr>
              <w:spacing w:line="400" w:lineRule="exact"/>
              <w:rPr>
                <w:rFonts w:ascii="宋体" w:hAnsi="宋体"/>
                <w:szCs w:val="21"/>
              </w:rPr>
            </w:pPr>
          </w:p>
        </w:tc>
      </w:tr>
      <w:tr w:rsidR="00C434A9" w:rsidRPr="00C630D1" w14:paraId="294D28B9" w14:textId="77777777" w:rsidTr="005A5337">
        <w:trPr>
          <w:jc w:val="center"/>
        </w:trPr>
        <w:tc>
          <w:tcPr>
            <w:tcW w:w="1548" w:type="dxa"/>
            <w:shd w:val="clear" w:color="auto" w:fill="A6A6A6"/>
          </w:tcPr>
          <w:p w14:paraId="4FF12382" w14:textId="77777777" w:rsidR="00C434A9" w:rsidRPr="00C630D1" w:rsidRDefault="00C434A9" w:rsidP="005A5337">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70EC0372" w14:textId="17EF096F" w:rsidR="00C434A9" w:rsidRPr="00C630D1" w:rsidRDefault="003C4F98" w:rsidP="005A5337">
            <w:pPr>
              <w:spacing w:line="400" w:lineRule="exact"/>
              <w:rPr>
                <w:rFonts w:ascii="宋体" w:hAnsi="宋体"/>
                <w:szCs w:val="21"/>
              </w:rPr>
            </w:pPr>
            <w:ins w:id="480" w:author="wei han" w:date="2017-11-01T17:23:00Z">
              <w:r>
                <w:rPr>
                  <w:rFonts w:ascii="宋体" w:hAnsi="宋体"/>
                  <w:szCs w:val="21"/>
                </w:rPr>
                <w:t>文档共享</w:t>
              </w:r>
            </w:ins>
          </w:p>
        </w:tc>
      </w:tr>
      <w:tr w:rsidR="00C434A9" w:rsidRPr="00C630D1" w14:paraId="09D18B84" w14:textId="77777777" w:rsidTr="005A5337">
        <w:trPr>
          <w:jc w:val="center"/>
        </w:trPr>
        <w:tc>
          <w:tcPr>
            <w:tcW w:w="1548" w:type="dxa"/>
            <w:shd w:val="clear" w:color="auto" w:fill="A6A6A6"/>
          </w:tcPr>
          <w:p w14:paraId="102001E0" w14:textId="77777777" w:rsidR="00C434A9" w:rsidRPr="00C630D1" w:rsidRDefault="00C434A9" w:rsidP="005A5337">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36F4987C" w14:textId="77777777" w:rsidR="00C434A9" w:rsidRPr="00C630D1" w:rsidRDefault="00C434A9" w:rsidP="005A5337">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608AAA08" w14:textId="77777777" w:rsidR="00C434A9" w:rsidRPr="00C630D1" w:rsidRDefault="00C434A9" w:rsidP="005A5337">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42A9DEB5" w14:textId="615A8833" w:rsidR="00C434A9" w:rsidRPr="00C630D1" w:rsidRDefault="00C434A9" w:rsidP="005A5337">
            <w:pPr>
              <w:spacing w:line="400" w:lineRule="exact"/>
              <w:rPr>
                <w:rFonts w:ascii="宋体" w:hAnsi="宋体"/>
                <w:szCs w:val="21"/>
              </w:rPr>
            </w:pPr>
            <w:r w:rsidRPr="00C630D1">
              <w:rPr>
                <w:rFonts w:ascii="宋体" w:hAnsi="宋体"/>
                <w:szCs w:val="21"/>
              </w:rPr>
              <w:t>20</w:t>
            </w:r>
            <w:r>
              <w:rPr>
                <w:rFonts w:ascii="宋体" w:hAnsi="宋体" w:hint="eastAsia"/>
                <w:szCs w:val="21"/>
              </w:rPr>
              <w:t>17-</w:t>
            </w:r>
            <w:ins w:id="481" w:author="wei han" w:date="2017-11-01T17:23:00Z">
              <w:r w:rsidR="00E912F0">
                <w:rPr>
                  <w:rFonts w:ascii="宋体" w:hAnsi="宋体"/>
                  <w:szCs w:val="21"/>
                </w:rPr>
                <w:t>11-</w:t>
              </w:r>
              <w:r w:rsidR="00A2724F">
                <w:rPr>
                  <w:rFonts w:ascii="宋体" w:hAnsi="宋体"/>
                  <w:szCs w:val="21"/>
                </w:rPr>
                <w:t>5</w:t>
              </w:r>
            </w:ins>
          </w:p>
        </w:tc>
      </w:tr>
      <w:tr w:rsidR="00C434A9" w:rsidRPr="00C630D1" w14:paraId="0258233B" w14:textId="77777777" w:rsidTr="005A5337">
        <w:trPr>
          <w:jc w:val="center"/>
        </w:trPr>
        <w:tc>
          <w:tcPr>
            <w:tcW w:w="1548" w:type="dxa"/>
            <w:shd w:val="clear" w:color="auto" w:fill="A6A6A6"/>
          </w:tcPr>
          <w:p w14:paraId="46E1FE8D" w14:textId="09A356BF" w:rsidR="00C434A9" w:rsidRPr="00C630D1" w:rsidRDefault="00C434A9" w:rsidP="005A5337">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66EF3885" w14:textId="65996A16" w:rsidR="00C434A9" w:rsidRPr="00C630D1" w:rsidRDefault="00C002BC" w:rsidP="005A5337">
            <w:pPr>
              <w:spacing w:line="400" w:lineRule="exact"/>
              <w:rPr>
                <w:rFonts w:ascii="宋体" w:hAnsi="宋体"/>
                <w:szCs w:val="21"/>
              </w:rPr>
            </w:pPr>
            <w:ins w:id="482" w:author="wei han" w:date="2017-11-01T17:23:00Z">
              <w:r>
                <w:rPr>
                  <w:rFonts w:ascii="宋体" w:hAnsi="宋体"/>
                  <w:szCs w:val="21"/>
                </w:rPr>
                <w:t>文档共享主页</w:t>
              </w:r>
            </w:ins>
          </w:p>
        </w:tc>
      </w:tr>
      <w:tr w:rsidR="00C434A9" w:rsidRPr="00C630D1" w14:paraId="23360BB1" w14:textId="77777777" w:rsidTr="005A5337">
        <w:trPr>
          <w:jc w:val="center"/>
        </w:trPr>
        <w:tc>
          <w:tcPr>
            <w:tcW w:w="1548" w:type="dxa"/>
            <w:shd w:val="clear" w:color="auto" w:fill="A6A6A6"/>
          </w:tcPr>
          <w:p w14:paraId="0A4C4AE8" w14:textId="77777777" w:rsidR="00C434A9" w:rsidRPr="00C630D1" w:rsidRDefault="00C434A9" w:rsidP="005A5337">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2BE249CD" w14:textId="77777777" w:rsidR="00C434A9" w:rsidRPr="00C630D1" w:rsidRDefault="00C434A9" w:rsidP="005A5337">
            <w:pPr>
              <w:spacing w:line="400" w:lineRule="exact"/>
              <w:rPr>
                <w:rFonts w:ascii="宋体" w:hAnsi="宋体"/>
                <w:szCs w:val="21"/>
              </w:rPr>
            </w:pPr>
            <w:r>
              <w:rPr>
                <w:rFonts w:ascii="宋体" w:hAnsi="宋体" w:hint="eastAsia"/>
                <w:szCs w:val="21"/>
              </w:rPr>
              <w:t>无</w:t>
            </w:r>
          </w:p>
        </w:tc>
      </w:tr>
      <w:tr w:rsidR="00C434A9" w:rsidRPr="00C630D1" w14:paraId="7D8CE40E" w14:textId="77777777" w:rsidTr="005A5337">
        <w:trPr>
          <w:jc w:val="center"/>
        </w:trPr>
        <w:tc>
          <w:tcPr>
            <w:tcW w:w="1548" w:type="dxa"/>
            <w:shd w:val="clear" w:color="auto" w:fill="A6A6A6"/>
          </w:tcPr>
          <w:p w14:paraId="6B6B41CE" w14:textId="77777777" w:rsidR="00C434A9" w:rsidRPr="00C630D1" w:rsidRDefault="00C434A9" w:rsidP="005A5337">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0CC85C62" w14:textId="77777777" w:rsidR="00C434A9" w:rsidRPr="00C630D1" w:rsidRDefault="00C434A9" w:rsidP="005A5337">
            <w:pPr>
              <w:spacing w:line="400" w:lineRule="exact"/>
              <w:rPr>
                <w:rFonts w:ascii="宋体" w:hAnsi="宋体"/>
                <w:szCs w:val="21"/>
              </w:rPr>
            </w:pPr>
            <w:r>
              <w:rPr>
                <w:rFonts w:ascii="宋体" w:hAnsi="宋体" w:hint="eastAsia"/>
                <w:szCs w:val="21"/>
              </w:rPr>
              <w:t>无</w:t>
            </w:r>
          </w:p>
        </w:tc>
      </w:tr>
      <w:tr w:rsidR="00C434A9" w:rsidRPr="00C630D1" w14:paraId="3092CD21" w14:textId="77777777" w:rsidTr="005A5337">
        <w:trPr>
          <w:jc w:val="center"/>
        </w:trPr>
        <w:tc>
          <w:tcPr>
            <w:tcW w:w="1548" w:type="dxa"/>
            <w:shd w:val="clear" w:color="auto" w:fill="A6A6A6"/>
          </w:tcPr>
          <w:p w14:paraId="2115DFBA" w14:textId="77777777" w:rsidR="00C434A9" w:rsidRPr="00C630D1" w:rsidRDefault="00C434A9" w:rsidP="005A5337">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5F34B91C" w14:textId="77777777" w:rsidR="00C434A9" w:rsidRDefault="00C434A9" w:rsidP="005A5337">
            <w:pPr>
              <w:spacing w:before="60" w:after="60" w:line="400" w:lineRule="exact"/>
              <w:jc w:val="left"/>
              <w:rPr>
                <w:rFonts w:ascii="宋体" w:hAnsi="宋体"/>
                <w:b/>
                <w:szCs w:val="21"/>
              </w:rPr>
            </w:pPr>
            <w:r>
              <w:rPr>
                <w:rFonts w:ascii="宋体" w:hAnsi="宋体" w:hint="eastAsia"/>
                <w:b/>
                <w:szCs w:val="21"/>
              </w:rPr>
              <w:t>【设置要素】</w:t>
            </w:r>
          </w:p>
          <w:p w14:paraId="010C23B6" w14:textId="77777777" w:rsidR="00513247" w:rsidRDefault="00513247" w:rsidP="00513247">
            <w:pPr>
              <w:spacing w:before="60" w:after="60" w:line="400" w:lineRule="exact"/>
              <w:jc w:val="left"/>
              <w:rPr>
                <w:ins w:id="483" w:author="wei han" w:date="2017-11-01T17:25:00Z"/>
                <w:rFonts w:ascii="宋体" w:hAnsi="宋体"/>
                <w:szCs w:val="21"/>
              </w:rPr>
            </w:pPr>
            <w:ins w:id="484" w:author="wei han" w:date="2017-11-01T17:25:00Z">
              <w:r>
                <w:rPr>
                  <w:rFonts w:ascii="宋体" w:hAnsi="宋体"/>
                  <w:szCs w:val="21"/>
                </w:rPr>
                <w:t>搜索框</w:t>
              </w:r>
              <w:r>
                <w:rPr>
                  <w:rFonts w:ascii="宋体" w:hAnsi="宋体" w:hint="eastAsia"/>
                  <w:szCs w:val="21"/>
                </w:rPr>
                <w:t>：</w:t>
              </w:r>
              <w:r>
                <w:rPr>
                  <w:rFonts w:ascii="宋体" w:hAnsi="宋体"/>
                  <w:szCs w:val="21"/>
                </w:rPr>
                <w:t>输入框</w:t>
              </w:r>
              <w:r>
                <w:rPr>
                  <w:rFonts w:ascii="宋体" w:hAnsi="宋体" w:hint="eastAsia"/>
                  <w:szCs w:val="21"/>
                </w:rPr>
                <w:t>，</w:t>
              </w:r>
              <w:r>
                <w:rPr>
                  <w:rFonts w:ascii="宋体" w:hAnsi="宋体"/>
                  <w:szCs w:val="21"/>
                </w:rPr>
                <w:t>输入需要检索的信息</w:t>
              </w:r>
            </w:ins>
          </w:p>
          <w:p w14:paraId="49C29BFD" w14:textId="258E3D25" w:rsidR="00513247" w:rsidRDefault="00513247" w:rsidP="00513247">
            <w:pPr>
              <w:spacing w:before="60" w:after="60" w:line="400" w:lineRule="exact"/>
              <w:jc w:val="left"/>
              <w:rPr>
                <w:ins w:id="485" w:author="wei han" w:date="2017-11-01T17:25:00Z"/>
                <w:rFonts w:ascii="宋体" w:hAnsi="宋体"/>
                <w:szCs w:val="21"/>
              </w:rPr>
            </w:pPr>
            <w:ins w:id="486" w:author="wei han" w:date="2017-11-01T17:25:00Z">
              <w:r>
                <w:rPr>
                  <w:rFonts w:ascii="宋体" w:hAnsi="宋体" w:hint="eastAsia"/>
                  <w:szCs w:val="21"/>
                </w:rPr>
                <w:t>搜索分类：下拉框，显示常见文档的要素，具体为全部</w:t>
              </w:r>
            </w:ins>
            <w:ins w:id="487" w:author="wei han" w:date="2017-11-04T21:30:00Z">
              <w:r w:rsidR="00044339">
                <w:rPr>
                  <w:rFonts w:ascii="宋体" w:hAnsi="宋体" w:hint="eastAsia"/>
                  <w:szCs w:val="21"/>
                </w:rPr>
                <w:t>|</w:t>
              </w:r>
            </w:ins>
            <w:ins w:id="488" w:author="wei han" w:date="2017-11-04T21:29:00Z">
              <w:r w:rsidR="00044339">
                <w:rPr>
                  <w:rFonts w:ascii="宋体" w:hAnsi="宋体" w:hint="eastAsia"/>
                  <w:szCs w:val="21"/>
                </w:rPr>
                <w:t>文档编号</w:t>
              </w:r>
            </w:ins>
            <w:ins w:id="489" w:author="wei han" w:date="2017-11-01T17:25:00Z">
              <w:r>
                <w:rPr>
                  <w:rFonts w:ascii="宋体" w:hAnsi="宋体" w:hint="eastAsia"/>
                  <w:szCs w:val="21"/>
                </w:rPr>
                <w:t>|标题|上传人|部门|标签|</w:t>
              </w:r>
            </w:ins>
            <w:ins w:id="490" w:author="wei han" w:date="2017-11-04T21:29:00Z">
              <w:r w:rsidR="003D4FF3">
                <w:rPr>
                  <w:rFonts w:ascii="宋体" w:hAnsi="宋体" w:hint="eastAsia"/>
                  <w:szCs w:val="21"/>
                </w:rPr>
                <w:t>说明</w:t>
              </w:r>
            </w:ins>
            <w:ins w:id="491" w:author="wei han" w:date="2017-11-01T17:25:00Z">
              <w:r>
                <w:rPr>
                  <w:rFonts w:ascii="宋体" w:hAnsi="宋体" w:hint="eastAsia"/>
                  <w:szCs w:val="21"/>
                </w:rPr>
                <w:t>|上传日期</w:t>
              </w:r>
            </w:ins>
          </w:p>
          <w:p w14:paraId="49E70C75" w14:textId="606E8A2A" w:rsidR="00513247" w:rsidRPr="0070732B" w:rsidRDefault="00513247" w:rsidP="00513247">
            <w:pPr>
              <w:spacing w:before="60" w:after="60" w:line="400" w:lineRule="exact"/>
              <w:jc w:val="left"/>
              <w:rPr>
                <w:ins w:id="492" w:author="wei han" w:date="2017-11-01T17:25:00Z"/>
                <w:rFonts w:ascii="宋体" w:hAnsi="宋体"/>
                <w:szCs w:val="21"/>
              </w:rPr>
            </w:pPr>
            <w:ins w:id="493" w:author="wei han" w:date="2017-11-01T17:25:00Z">
              <w:r w:rsidRPr="0070732B">
                <w:rPr>
                  <w:rFonts w:ascii="宋体" w:hAnsi="宋体" w:hint="eastAsia"/>
                  <w:szCs w:val="21"/>
                </w:rPr>
                <w:t>高级搜索：功能按钮，点击后展开高级搜索隐藏页</w:t>
              </w:r>
            </w:ins>
            <w:ins w:id="494" w:author="wei han" w:date="2017-11-05T15:14:00Z">
              <w:r w:rsidR="00204B17">
                <w:rPr>
                  <w:rFonts w:ascii="宋体" w:hAnsi="宋体" w:hint="eastAsia"/>
                  <w:szCs w:val="21"/>
                </w:rPr>
                <w:t>，切换到下一个填入项时自动检验输入规范</w:t>
              </w:r>
            </w:ins>
            <w:ins w:id="495" w:author="wei han" w:date="2017-11-01T17:25:00Z">
              <w:r w:rsidRPr="0070732B">
                <w:rPr>
                  <w:rFonts w:ascii="宋体" w:hAnsi="宋体" w:hint="eastAsia"/>
                  <w:szCs w:val="21"/>
                </w:rPr>
                <w:t>：</w:t>
              </w:r>
            </w:ins>
          </w:p>
          <w:p w14:paraId="1227540C" w14:textId="5C9267F1" w:rsidR="00794DFF" w:rsidRDefault="00794DFF" w:rsidP="00794DFF">
            <w:pPr>
              <w:pStyle w:val="a8"/>
              <w:numPr>
                <w:ilvl w:val="0"/>
                <w:numId w:val="42"/>
              </w:numPr>
              <w:spacing w:before="60" w:after="60" w:line="400" w:lineRule="exact"/>
              <w:ind w:firstLineChars="0"/>
              <w:jc w:val="left"/>
              <w:rPr>
                <w:ins w:id="496" w:author="wei han" w:date="2017-11-04T21:32:00Z"/>
                <w:rFonts w:ascii="宋体" w:hAnsi="宋体"/>
                <w:szCs w:val="21"/>
              </w:rPr>
            </w:pPr>
            <w:ins w:id="497" w:author="wei han" w:date="2017-11-04T21:32:00Z">
              <w:r>
                <w:rPr>
                  <w:rFonts w:ascii="宋体" w:hAnsi="宋体" w:hint="eastAsia"/>
                  <w:szCs w:val="21"/>
                </w:rPr>
                <w:t>标题：输入框</w:t>
              </w:r>
            </w:ins>
            <w:ins w:id="498" w:author="wei han" w:date="2017-11-04T21:33:00Z">
              <w:r>
                <w:rPr>
                  <w:rFonts w:ascii="宋体" w:hAnsi="宋体" w:hint="eastAsia"/>
                  <w:szCs w:val="21"/>
                </w:rPr>
                <w:t>，</w:t>
              </w:r>
              <w:commentRangeStart w:id="499"/>
              <w:r>
                <w:rPr>
                  <w:rFonts w:ascii="宋体" w:hAnsi="宋体" w:hint="eastAsia"/>
                  <w:szCs w:val="21"/>
                </w:rPr>
                <w:t>最多</w:t>
              </w:r>
              <w:r w:rsidR="008120FC">
                <w:rPr>
                  <w:rFonts w:ascii="宋体" w:hAnsi="宋体" w:hint="eastAsia"/>
                  <w:szCs w:val="21"/>
                </w:rPr>
                <w:t>可输入</w:t>
              </w:r>
            </w:ins>
            <w:ins w:id="500" w:author="wei han" w:date="2017-11-04T21:35:00Z">
              <w:r w:rsidR="00280F4D">
                <w:rPr>
                  <w:rFonts w:ascii="宋体" w:hAnsi="宋体" w:hint="eastAsia"/>
                  <w:szCs w:val="21"/>
                </w:rPr>
                <w:t>1</w:t>
              </w:r>
              <w:r w:rsidR="00C334E7">
                <w:rPr>
                  <w:rFonts w:ascii="宋体" w:hAnsi="宋体"/>
                  <w:szCs w:val="21"/>
                </w:rPr>
                <w:t>0</w:t>
              </w:r>
            </w:ins>
            <w:ins w:id="501" w:author="wei han" w:date="2017-11-04T21:33:00Z">
              <w:r w:rsidR="008120FC">
                <w:rPr>
                  <w:rFonts w:ascii="宋体" w:hAnsi="宋体" w:hint="eastAsia"/>
                  <w:szCs w:val="21"/>
                </w:rPr>
                <w:t>个汉字</w:t>
              </w:r>
            </w:ins>
            <w:commentRangeEnd w:id="499"/>
            <w:ins w:id="502" w:author="wei han" w:date="2017-11-04T21:36:00Z">
              <w:r w:rsidR="00FF5442">
                <w:rPr>
                  <w:rStyle w:val="ab"/>
                </w:rPr>
                <w:commentReference w:id="499"/>
              </w:r>
            </w:ins>
          </w:p>
          <w:p w14:paraId="7915BE53" w14:textId="2D1F399A" w:rsidR="00794DFF" w:rsidRDefault="00794DFF" w:rsidP="00794DFF">
            <w:pPr>
              <w:pStyle w:val="a8"/>
              <w:numPr>
                <w:ilvl w:val="0"/>
                <w:numId w:val="42"/>
              </w:numPr>
              <w:spacing w:before="60" w:after="60" w:line="400" w:lineRule="exact"/>
              <w:ind w:firstLineChars="0"/>
              <w:jc w:val="left"/>
              <w:rPr>
                <w:ins w:id="503" w:author="wei han" w:date="2017-11-04T21:32:00Z"/>
                <w:rFonts w:ascii="宋体" w:hAnsi="宋体"/>
                <w:szCs w:val="21"/>
              </w:rPr>
            </w:pPr>
            <w:ins w:id="504" w:author="wei han" w:date="2017-11-04T21:32:00Z">
              <w:r>
                <w:rPr>
                  <w:rFonts w:ascii="宋体" w:hAnsi="宋体"/>
                  <w:szCs w:val="21"/>
                </w:rPr>
                <w:t>标签</w:t>
              </w:r>
              <w:r>
                <w:rPr>
                  <w:rFonts w:ascii="宋体" w:hAnsi="宋体" w:hint="eastAsia"/>
                  <w:szCs w:val="21"/>
                </w:rPr>
                <w:t>：</w:t>
              </w:r>
            </w:ins>
            <w:ins w:id="505" w:author="wei han" w:date="2017-11-05T15:10:00Z">
              <w:r w:rsidR="00916F23">
                <w:rPr>
                  <w:rFonts w:ascii="宋体" w:hAnsi="宋体" w:hint="eastAsia"/>
                  <w:szCs w:val="21"/>
                </w:rPr>
                <w:t>输入</w:t>
              </w:r>
            </w:ins>
            <w:ins w:id="506" w:author="wei han" w:date="2017-11-04T21:32:00Z">
              <w:r>
                <w:rPr>
                  <w:rFonts w:ascii="宋体" w:hAnsi="宋体"/>
                  <w:szCs w:val="21"/>
                </w:rPr>
                <w:t>框</w:t>
              </w:r>
            </w:ins>
            <w:ins w:id="507" w:author="wei han" w:date="2017-11-05T15:10:00Z">
              <w:r w:rsidR="00916F23">
                <w:rPr>
                  <w:rFonts w:ascii="宋体" w:hAnsi="宋体" w:hint="eastAsia"/>
                  <w:szCs w:val="21"/>
                </w:rPr>
                <w:t>，最多可输入8个汉字</w:t>
              </w:r>
            </w:ins>
          </w:p>
          <w:p w14:paraId="3FD5B7C0" w14:textId="77777777" w:rsidR="00513247" w:rsidRDefault="00513247" w:rsidP="00513247">
            <w:pPr>
              <w:pStyle w:val="a8"/>
              <w:numPr>
                <w:ilvl w:val="0"/>
                <w:numId w:val="42"/>
              </w:numPr>
              <w:spacing w:before="60" w:after="60" w:line="400" w:lineRule="exact"/>
              <w:ind w:firstLineChars="0"/>
              <w:jc w:val="left"/>
              <w:rPr>
                <w:ins w:id="508" w:author="wei han" w:date="2017-11-04T21:34:00Z"/>
                <w:rFonts w:ascii="宋体" w:hAnsi="宋体"/>
                <w:szCs w:val="21"/>
              </w:rPr>
            </w:pPr>
            <w:ins w:id="509" w:author="wei han" w:date="2017-11-01T17:25:00Z">
              <w:r w:rsidRPr="00150A3C">
                <w:rPr>
                  <w:rFonts w:ascii="宋体" w:hAnsi="宋体" w:hint="eastAsia"/>
                  <w:szCs w:val="21"/>
                </w:rPr>
                <w:t>部门：下拉框，</w:t>
              </w:r>
              <w:r>
                <w:rPr>
                  <w:rFonts w:ascii="宋体" w:hAnsi="宋体" w:hint="eastAsia"/>
                  <w:szCs w:val="21"/>
                </w:rPr>
                <w:t>下拉</w:t>
              </w:r>
              <w:proofErr w:type="gramStart"/>
              <w:r>
                <w:rPr>
                  <w:rFonts w:ascii="宋体" w:hAnsi="宋体" w:hint="eastAsia"/>
                  <w:szCs w:val="21"/>
                </w:rPr>
                <w:t>框内容</w:t>
              </w:r>
              <w:proofErr w:type="gramEnd"/>
              <w:r>
                <w:rPr>
                  <w:rFonts w:ascii="宋体" w:hAnsi="宋体" w:hint="eastAsia"/>
                  <w:szCs w:val="21"/>
                </w:rPr>
                <w:t>包含不限和服务器所含部门项，见数据字典</w:t>
              </w:r>
            </w:ins>
          </w:p>
          <w:p w14:paraId="65CE35D5" w14:textId="046F42C0" w:rsidR="001B7305" w:rsidRDefault="001B7305" w:rsidP="00513247">
            <w:pPr>
              <w:pStyle w:val="a8"/>
              <w:numPr>
                <w:ilvl w:val="0"/>
                <w:numId w:val="42"/>
              </w:numPr>
              <w:spacing w:before="60" w:after="60" w:line="400" w:lineRule="exact"/>
              <w:ind w:firstLineChars="0"/>
              <w:jc w:val="left"/>
              <w:rPr>
                <w:ins w:id="510" w:author="wei han" w:date="2017-11-01T17:25:00Z"/>
                <w:rFonts w:ascii="宋体" w:hAnsi="宋体"/>
                <w:szCs w:val="21"/>
              </w:rPr>
            </w:pPr>
            <w:ins w:id="511" w:author="wei han" w:date="2017-11-04T21:34:00Z">
              <w:r>
                <w:rPr>
                  <w:rFonts w:ascii="宋体" w:hAnsi="宋体"/>
                  <w:szCs w:val="21"/>
                </w:rPr>
                <w:t>说明</w:t>
              </w:r>
              <w:r>
                <w:rPr>
                  <w:rFonts w:ascii="宋体" w:hAnsi="宋体" w:hint="eastAsia"/>
                  <w:szCs w:val="21"/>
                </w:rPr>
                <w:t>：</w:t>
              </w:r>
              <w:r>
                <w:rPr>
                  <w:rFonts w:ascii="宋体" w:hAnsi="宋体"/>
                  <w:szCs w:val="21"/>
                </w:rPr>
                <w:t>输入框</w:t>
              </w:r>
              <w:r>
                <w:rPr>
                  <w:rFonts w:ascii="宋体" w:hAnsi="宋体" w:hint="eastAsia"/>
                  <w:szCs w:val="21"/>
                </w:rPr>
                <w:t>，</w:t>
              </w:r>
              <w:r>
                <w:rPr>
                  <w:rFonts w:ascii="宋体" w:hAnsi="宋体"/>
                  <w:szCs w:val="21"/>
                </w:rPr>
                <w:t>最多可输入</w:t>
              </w:r>
              <w:r w:rsidR="00C334E7">
                <w:rPr>
                  <w:rFonts w:ascii="宋体" w:hAnsi="宋体" w:hint="eastAsia"/>
                  <w:szCs w:val="21"/>
                </w:rPr>
                <w:t>10</w:t>
              </w:r>
              <w:r>
                <w:rPr>
                  <w:rFonts w:ascii="宋体" w:hAnsi="宋体" w:hint="eastAsia"/>
                  <w:szCs w:val="21"/>
                </w:rPr>
                <w:t>个汉字</w:t>
              </w:r>
            </w:ins>
          </w:p>
          <w:p w14:paraId="725B2179" w14:textId="7A81DBCE" w:rsidR="00513247" w:rsidRDefault="00742DA8" w:rsidP="00513247">
            <w:pPr>
              <w:pStyle w:val="a8"/>
              <w:numPr>
                <w:ilvl w:val="0"/>
                <w:numId w:val="42"/>
              </w:numPr>
              <w:spacing w:before="60" w:after="60" w:line="400" w:lineRule="exact"/>
              <w:ind w:firstLineChars="0"/>
              <w:jc w:val="left"/>
              <w:rPr>
                <w:ins w:id="512" w:author="wei han" w:date="2017-11-01T17:25:00Z"/>
                <w:rFonts w:ascii="宋体" w:hAnsi="宋体"/>
                <w:szCs w:val="21"/>
              </w:rPr>
            </w:pPr>
            <w:ins w:id="513" w:author="wei han" w:date="2017-11-01T17:26:00Z">
              <w:r>
                <w:rPr>
                  <w:rFonts w:ascii="宋体" w:hAnsi="宋体" w:hint="eastAsia"/>
                  <w:szCs w:val="21"/>
                </w:rPr>
                <w:t>上传</w:t>
              </w:r>
            </w:ins>
            <w:ins w:id="514" w:author="wei han" w:date="2017-11-01T17:25:00Z">
              <w:r w:rsidR="00513247">
                <w:rPr>
                  <w:rFonts w:ascii="宋体" w:hAnsi="宋体" w:hint="eastAsia"/>
                  <w:szCs w:val="21"/>
                </w:rPr>
                <w:t>人：输入框</w:t>
              </w:r>
            </w:ins>
          </w:p>
          <w:p w14:paraId="2D201412" w14:textId="304B8DAF" w:rsidR="00513247" w:rsidRDefault="00513247" w:rsidP="00513247">
            <w:pPr>
              <w:pStyle w:val="a8"/>
              <w:numPr>
                <w:ilvl w:val="0"/>
                <w:numId w:val="42"/>
              </w:numPr>
              <w:spacing w:before="60" w:after="60" w:line="400" w:lineRule="exact"/>
              <w:ind w:firstLineChars="0"/>
              <w:jc w:val="left"/>
              <w:rPr>
                <w:ins w:id="515" w:author="wei han" w:date="2017-11-01T17:25:00Z"/>
                <w:rFonts w:ascii="宋体" w:hAnsi="宋体"/>
                <w:szCs w:val="21"/>
              </w:rPr>
            </w:pPr>
            <w:ins w:id="516" w:author="wei han" w:date="2017-11-01T17:25:00Z">
              <w:r>
                <w:rPr>
                  <w:rFonts w:ascii="宋体" w:hAnsi="宋体" w:hint="eastAsia"/>
                  <w:szCs w:val="21"/>
                </w:rPr>
                <w:t>开始日期：日期控件</w:t>
              </w:r>
            </w:ins>
          </w:p>
          <w:p w14:paraId="04AE5F83" w14:textId="47BD7E0B" w:rsidR="00C434A9" w:rsidRPr="00963820" w:rsidRDefault="00513247">
            <w:pPr>
              <w:pStyle w:val="a8"/>
              <w:numPr>
                <w:ilvl w:val="0"/>
                <w:numId w:val="42"/>
              </w:numPr>
              <w:spacing w:before="60" w:after="60" w:line="400" w:lineRule="exact"/>
              <w:ind w:firstLineChars="0"/>
              <w:jc w:val="left"/>
              <w:rPr>
                <w:rFonts w:ascii="宋体" w:hAnsi="宋体"/>
                <w:szCs w:val="21"/>
              </w:rPr>
              <w:pPrChange w:id="517" w:author="wei han" w:date="2017-11-05T15:13:00Z">
                <w:pPr>
                  <w:spacing w:before="60" w:after="60" w:line="400" w:lineRule="exact"/>
                  <w:jc w:val="left"/>
                </w:pPr>
              </w:pPrChange>
            </w:pPr>
            <w:ins w:id="518" w:author="wei han" w:date="2017-11-01T17:25:00Z">
              <w:r w:rsidRPr="00963820">
                <w:rPr>
                  <w:rFonts w:ascii="宋体" w:hAnsi="宋体"/>
                  <w:szCs w:val="21"/>
                </w:rPr>
                <w:lastRenderedPageBreak/>
                <w:t>结束日期</w:t>
              </w:r>
              <w:r w:rsidRPr="00963820">
                <w:rPr>
                  <w:rFonts w:ascii="宋体" w:hAnsi="宋体" w:hint="eastAsia"/>
                  <w:szCs w:val="21"/>
                </w:rPr>
                <w:t>：</w:t>
              </w:r>
              <w:r w:rsidRPr="00963820">
                <w:rPr>
                  <w:rFonts w:ascii="宋体" w:hAnsi="宋体"/>
                  <w:szCs w:val="21"/>
                </w:rPr>
                <w:t>日期控件</w:t>
              </w:r>
              <w:r w:rsidRPr="00963820">
                <w:rPr>
                  <w:rFonts w:ascii="宋体" w:hAnsi="宋体" w:hint="eastAsia"/>
                  <w:szCs w:val="21"/>
                </w:rPr>
                <w:t>，默认服务器当前日期，所选时间段为输入项检索提问/回复日期</w:t>
              </w:r>
            </w:ins>
          </w:p>
        </w:tc>
      </w:tr>
      <w:tr w:rsidR="00C434A9" w:rsidRPr="00C630D1" w14:paraId="380AB7B4" w14:textId="77777777" w:rsidTr="005A5337">
        <w:trPr>
          <w:jc w:val="center"/>
        </w:trPr>
        <w:tc>
          <w:tcPr>
            <w:tcW w:w="1548" w:type="dxa"/>
            <w:shd w:val="clear" w:color="auto" w:fill="A6A6A6"/>
          </w:tcPr>
          <w:p w14:paraId="0AD428BC" w14:textId="77777777" w:rsidR="00C434A9" w:rsidRPr="00C630D1" w:rsidRDefault="00C434A9" w:rsidP="005A5337">
            <w:pPr>
              <w:spacing w:line="400" w:lineRule="exact"/>
              <w:rPr>
                <w:rFonts w:ascii="宋体" w:hAnsi="宋体"/>
                <w:color w:val="000000"/>
                <w:szCs w:val="21"/>
              </w:rPr>
            </w:pPr>
            <w:r w:rsidRPr="00C630D1">
              <w:rPr>
                <w:rFonts w:ascii="宋体" w:hAnsi="宋体" w:hint="eastAsia"/>
                <w:color w:val="000000"/>
                <w:szCs w:val="21"/>
              </w:rPr>
              <w:lastRenderedPageBreak/>
              <w:t>业务逻辑</w:t>
            </w:r>
          </w:p>
        </w:tc>
        <w:tc>
          <w:tcPr>
            <w:tcW w:w="9714" w:type="dxa"/>
            <w:gridSpan w:val="3"/>
          </w:tcPr>
          <w:p w14:paraId="082B5B30" w14:textId="77777777" w:rsidR="00C434A9" w:rsidRDefault="00C434A9" w:rsidP="005A5337">
            <w:pPr>
              <w:rPr>
                <w:rFonts w:ascii="宋体" w:hAnsi="宋体"/>
                <w:b/>
                <w:szCs w:val="21"/>
              </w:rPr>
            </w:pPr>
            <w:r w:rsidRPr="00946BE4">
              <w:rPr>
                <w:rFonts w:ascii="宋体" w:hAnsi="宋体" w:hint="eastAsia"/>
                <w:b/>
                <w:szCs w:val="21"/>
              </w:rPr>
              <w:t>【功能操作要求】</w:t>
            </w:r>
          </w:p>
          <w:p w14:paraId="59FA28A0" w14:textId="77777777" w:rsidR="00DE465B" w:rsidRDefault="00DE465B" w:rsidP="00DE465B">
            <w:pPr>
              <w:rPr>
                <w:ins w:id="519" w:author="wei han" w:date="2017-11-01T17:26:00Z"/>
                <w:rFonts w:ascii="宋体" w:hAnsi="宋体"/>
                <w:szCs w:val="21"/>
              </w:rPr>
            </w:pPr>
            <w:ins w:id="520" w:author="wei han" w:date="2017-11-01T17:26:00Z">
              <w:r>
                <w:rPr>
                  <w:rFonts w:ascii="宋体" w:hAnsi="宋体"/>
                  <w:szCs w:val="21"/>
                </w:rPr>
                <w:t>搜索</w:t>
              </w:r>
              <w:r>
                <w:rPr>
                  <w:rFonts w:ascii="宋体" w:hAnsi="宋体" w:hint="eastAsia"/>
                  <w:szCs w:val="21"/>
                </w:rPr>
                <w:t>：</w:t>
              </w:r>
              <w:r>
                <w:rPr>
                  <w:rFonts w:ascii="宋体" w:hAnsi="宋体"/>
                  <w:szCs w:val="21"/>
                </w:rPr>
                <w:t>功能按钮</w:t>
              </w:r>
              <w:r>
                <w:rPr>
                  <w:rFonts w:ascii="宋体" w:hAnsi="宋体" w:hint="eastAsia"/>
                  <w:szCs w:val="21"/>
                </w:rPr>
                <w:t>，</w:t>
              </w:r>
              <w:r w:rsidRPr="00005525">
                <w:rPr>
                  <w:rFonts w:ascii="宋体" w:hAnsi="宋体" w:hint="eastAsia"/>
                  <w:szCs w:val="21"/>
                </w:rPr>
                <w:t>点击后对输入的关键字进行相关性检索，同时将结果在搜索结果中展示</w:t>
              </w:r>
            </w:ins>
          </w:p>
          <w:p w14:paraId="5026896D" w14:textId="77777777" w:rsidR="00C162F9" w:rsidRDefault="00C162F9" w:rsidP="00C162F9">
            <w:pPr>
              <w:rPr>
                <w:ins w:id="521" w:author="wei han" w:date="2017-11-04T21:29:00Z"/>
                <w:rFonts w:ascii="宋体" w:hAnsi="宋体"/>
                <w:szCs w:val="21"/>
              </w:rPr>
            </w:pPr>
            <w:ins w:id="522" w:author="wei han" w:date="2017-11-04T21:29:00Z">
              <w:r>
                <w:rPr>
                  <w:rFonts w:ascii="宋体" w:hAnsi="宋体"/>
                  <w:szCs w:val="21"/>
                </w:rPr>
                <w:t>常用关键字</w:t>
              </w:r>
              <w:r>
                <w:rPr>
                  <w:rFonts w:ascii="宋体" w:hAnsi="宋体" w:hint="eastAsia"/>
                  <w:szCs w:val="21"/>
                </w:rPr>
                <w:t>：</w:t>
              </w:r>
              <w:r>
                <w:rPr>
                  <w:rFonts w:ascii="宋体" w:hAnsi="宋体"/>
                  <w:szCs w:val="21"/>
                </w:rPr>
                <w:t>功能按钮</w:t>
              </w:r>
              <w:r>
                <w:rPr>
                  <w:rFonts w:ascii="宋体" w:hAnsi="宋体" w:hint="eastAsia"/>
                  <w:szCs w:val="21"/>
                </w:rPr>
                <w:t>，显示常用关键字，点击后按该关键字进行搜索</w:t>
              </w:r>
            </w:ins>
          </w:p>
          <w:p w14:paraId="0255FE55" w14:textId="54401D86" w:rsidR="00C434A9" w:rsidRPr="00C162F9" w:rsidRDefault="00C162F9" w:rsidP="00DE465B">
            <w:pPr>
              <w:rPr>
                <w:rFonts w:ascii="宋体" w:hAnsi="宋体"/>
                <w:szCs w:val="21"/>
              </w:rPr>
            </w:pPr>
            <w:ins w:id="523" w:author="wei han" w:date="2017-11-04T21:29:00Z">
              <w:r>
                <w:rPr>
                  <w:rFonts w:ascii="宋体" w:hAnsi="宋体" w:hint="eastAsia"/>
                  <w:szCs w:val="21"/>
                </w:rPr>
                <w:t>&lt;</w:t>
              </w:r>
              <w:r w:rsidR="00854D7D">
                <w:rPr>
                  <w:rFonts w:ascii="宋体" w:hAnsi="宋体"/>
                  <w:szCs w:val="21"/>
                </w:rPr>
                <w:t>文档</w:t>
              </w:r>
              <w:r>
                <w:rPr>
                  <w:rFonts w:ascii="宋体" w:hAnsi="宋体"/>
                  <w:szCs w:val="21"/>
                </w:rPr>
                <w:t>标题</w:t>
              </w:r>
              <w:r>
                <w:rPr>
                  <w:rFonts w:ascii="宋体" w:hAnsi="宋体" w:hint="eastAsia"/>
                  <w:szCs w:val="21"/>
                </w:rPr>
                <w:t>&gt;：功能按钮，点击后查看该</w:t>
              </w:r>
              <w:r w:rsidR="0075346B">
                <w:rPr>
                  <w:rFonts w:ascii="宋体" w:hAnsi="宋体" w:hint="eastAsia"/>
                  <w:szCs w:val="21"/>
                </w:rPr>
                <w:t>文档</w:t>
              </w:r>
            </w:ins>
          </w:p>
        </w:tc>
      </w:tr>
      <w:tr w:rsidR="00C434A9" w:rsidRPr="00C630D1" w14:paraId="6711ED10" w14:textId="77777777" w:rsidTr="005A5337">
        <w:trPr>
          <w:jc w:val="center"/>
        </w:trPr>
        <w:tc>
          <w:tcPr>
            <w:tcW w:w="1548" w:type="dxa"/>
            <w:shd w:val="clear" w:color="auto" w:fill="A6A6A6"/>
          </w:tcPr>
          <w:p w14:paraId="0E365069" w14:textId="77777777" w:rsidR="00C434A9" w:rsidRPr="00C630D1" w:rsidRDefault="00C434A9" w:rsidP="005A5337">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54B7725B" w14:textId="77777777" w:rsidR="00C434A9" w:rsidRPr="00E55CB4" w:rsidRDefault="00C434A9" w:rsidP="005A5337">
            <w:pPr>
              <w:spacing w:line="400" w:lineRule="exact"/>
              <w:rPr>
                <w:rFonts w:ascii="宋体" w:hAnsi="宋体"/>
                <w:b/>
                <w:szCs w:val="21"/>
              </w:rPr>
            </w:pPr>
            <w:r w:rsidRPr="00E55CB4">
              <w:rPr>
                <w:rFonts w:ascii="宋体" w:hAnsi="宋体" w:hint="eastAsia"/>
                <w:b/>
                <w:szCs w:val="21"/>
              </w:rPr>
              <w:t>【基础资料】</w:t>
            </w:r>
          </w:p>
          <w:p w14:paraId="0040983A" w14:textId="0A64FF7F" w:rsidR="00A83D1F" w:rsidRDefault="00A83D1F" w:rsidP="00A83D1F">
            <w:pPr>
              <w:rPr>
                <w:ins w:id="524" w:author="wei han" w:date="2017-11-01T17:28:00Z"/>
                <w:rFonts w:ascii="宋体" w:hAnsi="宋体"/>
                <w:szCs w:val="21"/>
              </w:rPr>
            </w:pPr>
            <w:ins w:id="525" w:author="wei han" w:date="2017-11-01T17:28:00Z">
              <w:r>
                <w:rPr>
                  <w:rFonts w:ascii="宋体" w:hAnsi="宋体"/>
                  <w:szCs w:val="21"/>
                </w:rPr>
                <w:t>置顶</w:t>
              </w:r>
            </w:ins>
            <w:ins w:id="526" w:author="wei han" w:date="2017-11-01T17:29:00Z">
              <w:r>
                <w:rPr>
                  <w:rFonts w:ascii="宋体" w:hAnsi="宋体"/>
                  <w:szCs w:val="21"/>
                </w:rPr>
                <w:t>文档</w:t>
              </w:r>
            </w:ins>
            <w:ins w:id="527" w:author="wei han" w:date="2017-11-01T17:28:00Z">
              <w:r>
                <w:rPr>
                  <w:rFonts w:ascii="宋体" w:hAnsi="宋体" w:hint="eastAsia"/>
                  <w:szCs w:val="21"/>
                </w:rPr>
                <w:t>：页面模块，包含默认置顶的</w:t>
              </w:r>
            </w:ins>
            <w:ins w:id="528" w:author="wei han" w:date="2017-11-01T17:29:00Z">
              <w:r>
                <w:rPr>
                  <w:rFonts w:ascii="宋体" w:hAnsi="宋体" w:hint="eastAsia"/>
                  <w:szCs w:val="21"/>
                </w:rPr>
                <w:t>文档</w:t>
              </w:r>
            </w:ins>
            <w:ins w:id="529" w:author="wei han" w:date="2017-11-01T17:28:00Z">
              <w:r>
                <w:rPr>
                  <w:rFonts w:ascii="宋体" w:hAnsi="宋体" w:hint="eastAsia"/>
                  <w:szCs w:val="21"/>
                </w:rPr>
                <w:t>，按查看数量降序排列（较多的靠前摆放），点击</w:t>
              </w:r>
            </w:ins>
            <w:ins w:id="530" w:author="wei han" w:date="2017-11-01T17:29:00Z">
              <w:r>
                <w:rPr>
                  <w:rFonts w:ascii="宋体" w:hAnsi="宋体" w:hint="eastAsia"/>
                  <w:szCs w:val="21"/>
                </w:rPr>
                <w:t>标题</w:t>
              </w:r>
            </w:ins>
            <w:ins w:id="531" w:author="wei han" w:date="2017-11-01T17:28:00Z">
              <w:r>
                <w:rPr>
                  <w:rFonts w:ascii="宋体" w:hAnsi="宋体" w:hint="eastAsia"/>
                  <w:szCs w:val="21"/>
                </w:rPr>
                <w:t>可直接查看</w:t>
              </w:r>
            </w:ins>
          </w:p>
          <w:p w14:paraId="491C8BFD" w14:textId="25EE1F5B" w:rsidR="00A83D1F" w:rsidRPr="00927B4B" w:rsidRDefault="00A83D1F" w:rsidP="00A83D1F">
            <w:pPr>
              <w:rPr>
                <w:ins w:id="532" w:author="wei han" w:date="2017-11-01T17:28:00Z"/>
                <w:rFonts w:ascii="宋体" w:hAnsi="宋体"/>
                <w:szCs w:val="21"/>
              </w:rPr>
            </w:pPr>
            <w:ins w:id="533" w:author="wei han" w:date="2017-11-01T17:28:00Z">
              <w:r>
                <w:rPr>
                  <w:rFonts w:ascii="宋体" w:hAnsi="宋体"/>
                  <w:szCs w:val="21"/>
                </w:rPr>
                <w:t>最新</w:t>
              </w:r>
            </w:ins>
            <w:ins w:id="534" w:author="wei han" w:date="2017-11-01T17:29:00Z">
              <w:r>
                <w:rPr>
                  <w:rFonts w:ascii="宋体" w:hAnsi="宋体"/>
                  <w:szCs w:val="21"/>
                </w:rPr>
                <w:t>文档</w:t>
              </w:r>
            </w:ins>
            <w:ins w:id="535" w:author="wei han" w:date="2017-11-01T17:28:00Z">
              <w:r>
                <w:rPr>
                  <w:rFonts w:ascii="宋体" w:hAnsi="宋体" w:hint="eastAsia"/>
                  <w:szCs w:val="21"/>
                </w:rPr>
                <w:t>：页面模块，包含默认最新的</w:t>
              </w:r>
            </w:ins>
            <w:ins w:id="536" w:author="wei han" w:date="2017-11-01T17:29:00Z">
              <w:r>
                <w:rPr>
                  <w:rFonts w:ascii="宋体" w:hAnsi="宋体" w:hint="eastAsia"/>
                  <w:szCs w:val="21"/>
                </w:rPr>
                <w:t>文档</w:t>
              </w:r>
            </w:ins>
            <w:ins w:id="537" w:author="wei han" w:date="2017-11-01T17:28:00Z">
              <w:r>
                <w:rPr>
                  <w:rFonts w:ascii="宋体" w:hAnsi="宋体" w:hint="eastAsia"/>
                  <w:szCs w:val="21"/>
                </w:rPr>
                <w:t>，按时间降序排列（较新的靠前摆放），点击</w:t>
              </w:r>
            </w:ins>
            <w:ins w:id="538" w:author="wei han" w:date="2017-11-01T17:29:00Z">
              <w:r>
                <w:rPr>
                  <w:rFonts w:ascii="宋体" w:hAnsi="宋体" w:hint="eastAsia"/>
                  <w:szCs w:val="21"/>
                </w:rPr>
                <w:t>标题</w:t>
              </w:r>
            </w:ins>
            <w:ins w:id="539" w:author="wei han" w:date="2017-11-01T17:28:00Z">
              <w:r>
                <w:rPr>
                  <w:rFonts w:ascii="宋体" w:hAnsi="宋体" w:hint="eastAsia"/>
                  <w:szCs w:val="21"/>
                </w:rPr>
                <w:t>可直接查看</w:t>
              </w:r>
            </w:ins>
          </w:p>
          <w:p w14:paraId="1CAAFF54" w14:textId="49ABC768" w:rsidR="00C434A9" w:rsidRPr="00C630D1" w:rsidRDefault="00872470" w:rsidP="00A83D1F">
            <w:pPr>
              <w:spacing w:line="400" w:lineRule="exact"/>
              <w:rPr>
                <w:rFonts w:ascii="宋体" w:hAnsi="宋体"/>
                <w:szCs w:val="21"/>
              </w:rPr>
            </w:pPr>
            <w:ins w:id="540" w:author="wei han" w:date="2017-11-01T17:28:00Z">
              <w:r>
                <w:rPr>
                  <w:rFonts w:ascii="宋体" w:hAnsi="宋体" w:hint="eastAsia"/>
                  <w:szCs w:val="21"/>
                </w:rPr>
                <w:t>热</w:t>
              </w:r>
            </w:ins>
            <w:ins w:id="541" w:author="wei han" w:date="2017-11-01T17:32:00Z">
              <w:r>
                <w:rPr>
                  <w:rFonts w:ascii="宋体" w:hAnsi="宋体" w:hint="eastAsia"/>
                  <w:szCs w:val="21"/>
                </w:rPr>
                <w:t>门</w:t>
              </w:r>
            </w:ins>
            <w:ins w:id="542" w:author="wei han" w:date="2017-11-01T17:29:00Z">
              <w:r w:rsidR="00A83D1F">
                <w:rPr>
                  <w:rFonts w:ascii="宋体" w:hAnsi="宋体" w:hint="eastAsia"/>
                  <w:szCs w:val="21"/>
                </w:rPr>
                <w:t>文档</w:t>
              </w:r>
            </w:ins>
            <w:ins w:id="543" w:author="wei han" w:date="2017-11-01T17:28:00Z">
              <w:r w:rsidR="00A83D1F">
                <w:rPr>
                  <w:rFonts w:ascii="宋体" w:hAnsi="宋体" w:hint="eastAsia"/>
                  <w:szCs w:val="21"/>
                </w:rPr>
                <w:t>：页面模块，包含默认热点的</w:t>
              </w:r>
            </w:ins>
            <w:ins w:id="544" w:author="wei han" w:date="2017-11-01T17:29:00Z">
              <w:r w:rsidR="00A83D1F">
                <w:rPr>
                  <w:rFonts w:ascii="宋体" w:hAnsi="宋体" w:hint="eastAsia"/>
                  <w:szCs w:val="21"/>
                </w:rPr>
                <w:t>文档</w:t>
              </w:r>
            </w:ins>
            <w:ins w:id="545" w:author="wei han" w:date="2017-11-01T17:28:00Z">
              <w:r w:rsidR="00A83D1F">
                <w:rPr>
                  <w:rFonts w:ascii="宋体" w:hAnsi="宋体" w:hint="eastAsia"/>
                  <w:szCs w:val="21"/>
                </w:rPr>
                <w:t>，按查看数量排列（较多的靠前摆放），点击</w:t>
              </w:r>
            </w:ins>
            <w:ins w:id="546" w:author="wei han" w:date="2017-11-01T17:29:00Z">
              <w:r w:rsidR="00A83D1F">
                <w:rPr>
                  <w:rFonts w:ascii="宋体" w:hAnsi="宋体" w:hint="eastAsia"/>
                  <w:szCs w:val="21"/>
                </w:rPr>
                <w:t>标题</w:t>
              </w:r>
            </w:ins>
            <w:ins w:id="547" w:author="wei han" w:date="2017-11-01T17:28:00Z">
              <w:r w:rsidR="00A83D1F">
                <w:rPr>
                  <w:rFonts w:ascii="宋体" w:hAnsi="宋体" w:hint="eastAsia"/>
                  <w:szCs w:val="21"/>
                </w:rPr>
                <w:t>可直接查看</w:t>
              </w:r>
            </w:ins>
          </w:p>
        </w:tc>
      </w:tr>
      <w:tr w:rsidR="00C434A9" w:rsidRPr="00C630D1" w14:paraId="1B539CC4" w14:textId="77777777" w:rsidTr="005A5337">
        <w:trPr>
          <w:jc w:val="center"/>
        </w:trPr>
        <w:tc>
          <w:tcPr>
            <w:tcW w:w="1548" w:type="dxa"/>
            <w:shd w:val="clear" w:color="auto" w:fill="A6A6A6"/>
          </w:tcPr>
          <w:p w14:paraId="35C07DD1" w14:textId="77777777" w:rsidR="00C434A9" w:rsidRPr="00C630D1" w:rsidRDefault="00C434A9" w:rsidP="005A5337">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34A79032" w14:textId="3E8919F8" w:rsidR="00C434A9" w:rsidRPr="000A3B83" w:rsidRDefault="00834F0F" w:rsidP="005A5337">
            <w:pPr>
              <w:spacing w:line="400" w:lineRule="exact"/>
              <w:rPr>
                <w:rFonts w:ascii="宋体" w:hAnsi="宋体"/>
                <w:szCs w:val="21"/>
              </w:rPr>
            </w:pPr>
            <w:ins w:id="548" w:author="wei han" w:date="2017-11-01T17:29:00Z">
              <w:r>
                <w:rPr>
                  <w:rFonts w:ascii="宋体" w:hAnsi="宋体"/>
                  <w:szCs w:val="21"/>
                </w:rPr>
                <w:t>无</w:t>
              </w:r>
            </w:ins>
          </w:p>
        </w:tc>
      </w:tr>
      <w:tr w:rsidR="00C434A9" w:rsidRPr="00C630D1" w14:paraId="502C4D47" w14:textId="77777777" w:rsidTr="005A5337">
        <w:trPr>
          <w:jc w:val="center"/>
        </w:trPr>
        <w:tc>
          <w:tcPr>
            <w:tcW w:w="1548" w:type="dxa"/>
            <w:shd w:val="clear" w:color="auto" w:fill="A6A6A6"/>
          </w:tcPr>
          <w:p w14:paraId="71B1D36E" w14:textId="77777777" w:rsidR="00C434A9" w:rsidRPr="00C630D1" w:rsidRDefault="00C434A9" w:rsidP="005A5337">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4E09270F" w14:textId="2CB604C7" w:rsidR="00C434A9" w:rsidRPr="00C630D1" w:rsidRDefault="00834F0F" w:rsidP="005A5337">
            <w:pPr>
              <w:spacing w:line="400" w:lineRule="atLeast"/>
              <w:rPr>
                <w:rFonts w:ascii="宋体" w:hAnsi="宋体"/>
                <w:szCs w:val="21"/>
              </w:rPr>
            </w:pPr>
            <w:ins w:id="549" w:author="wei han" w:date="2017-11-01T17:29:00Z">
              <w:r>
                <w:rPr>
                  <w:rFonts w:ascii="宋体" w:hAnsi="宋体"/>
                  <w:szCs w:val="21"/>
                </w:rPr>
                <w:t>无</w:t>
              </w:r>
            </w:ins>
          </w:p>
        </w:tc>
      </w:tr>
      <w:tr w:rsidR="00C434A9" w:rsidRPr="00C630D1" w14:paraId="4927F961" w14:textId="77777777" w:rsidTr="005A5337">
        <w:trPr>
          <w:jc w:val="center"/>
        </w:trPr>
        <w:tc>
          <w:tcPr>
            <w:tcW w:w="1548" w:type="dxa"/>
            <w:shd w:val="clear" w:color="auto" w:fill="A6A6A6"/>
          </w:tcPr>
          <w:p w14:paraId="4E9D8D09" w14:textId="352914CF" w:rsidR="00C434A9" w:rsidRPr="00C630D1" w:rsidRDefault="00C434A9" w:rsidP="005A5337">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0D386FDC" w14:textId="77777777" w:rsidR="00C434A9" w:rsidRPr="00C630D1" w:rsidRDefault="00C434A9" w:rsidP="005A5337">
            <w:pPr>
              <w:spacing w:line="400" w:lineRule="exact"/>
              <w:rPr>
                <w:rFonts w:ascii="宋体" w:hAnsi="宋体"/>
                <w:szCs w:val="21"/>
              </w:rPr>
            </w:pPr>
            <w:r>
              <w:rPr>
                <w:rFonts w:ascii="宋体" w:hAnsi="宋体" w:hint="eastAsia"/>
                <w:szCs w:val="21"/>
              </w:rPr>
              <w:t>无</w:t>
            </w:r>
          </w:p>
        </w:tc>
      </w:tr>
    </w:tbl>
    <w:p w14:paraId="36FC8DD6" w14:textId="77777777" w:rsidR="00C434A9" w:rsidRPr="00C434A9" w:rsidRDefault="00C434A9">
      <w:pPr>
        <w:pStyle w:val="a0"/>
        <w:pPrChange w:id="550" w:author="wei han" w:date="2017-11-01T17:23:00Z">
          <w:pPr/>
        </w:pPrChange>
      </w:pPr>
    </w:p>
    <w:p w14:paraId="21511C25" w14:textId="2F341B9E" w:rsidR="00E313AD" w:rsidRDefault="006515C1">
      <w:pPr>
        <w:pStyle w:val="4"/>
        <w:pPrChange w:id="551" w:author="wei han" w:date="2017-11-01T17:33:00Z">
          <w:pPr/>
        </w:pPrChange>
      </w:pPr>
      <w:r>
        <w:rPr>
          <w:rFonts w:hint="eastAsia"/>
        </w:rPr>
        <w:t>查看文档</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4B461C" w:rsidRPr="00C630D1" w14:paraId="7C464179" w14:textId="77777777" w:rsidTr="005A5337">
        <w:trPr>
          <w:jc w:val="center"/>
        </w:trPr>
        <w:tc>
          <w:tcPr>
            <w:tcW w:w="1548" w:type="dxa"/>
            <w:shd w:val="clear" w:color="auto" w:fill="A6A6A6"/>
          </w:tcPr>
          <w:p w14:paraId="6660ADC0" w14:textId="77777777" w:rsidR="004B461C" w:rsidRPr="00C630D1" w:rsidRDefault="004B461C" w:rsidP="005A5337">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25F67DD6" w14:textId="77777777" w:rsidR="004B461C" w:rsidRPr="00C630D1" w:rsidRDefault="004B461C" w:rsidP="005A5337">
            <w:pPr>
              <w:spacing w:line="400" w:lineRule="exact"/>
              <w:rPr>
                <w:rFonts w:ascii="宋体" w:hAnsi="宋体"/>
                <w:szCs w:val="21"/>
              </w:rPr>
            </w:pPr>
          </w:p>
        </w:tc>
      </w:tr>
      <w:tr w:rsidR="004B461C" w:rsidRPr="00C630D1" w14:paraId="1F6F46AE" w14:textId="77777777" w:rsidTr="005A5337">
        <w:trPr>
          <w:jc w:val="center"/>
        </w:trPr>
        <w:tc>
          <w:tcPr>
            <w:tcW w:w="1548" w:type="dxa"/>
            <w:shd w:val="clear" w:color="auto" w:fill="A6A6A6"/>
          </w:tcPr>
          <w:p w14:paraId="2E4AAAC8" w14:textId="77777777" w:rsidR="004B461C" w:rsidRPr="00C630D1" w:rsidRDefault="004B461C" w:rsidP="005A5337">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01867CD2" w14:textId="080744F2" w:rsidR="004B461C" w:rsidRPr="00C630D1" w:rsidRDefault="006271EB" w:rsidP="005A5337">
            <w:pPr>
              <w:spacing w:line="400" w:lineRule="exact"/>
              <w:rPr>
                <w:rFonts w:ascii="宋体" w:hAnsi="宋体"/>
                <w:szCs w:val="21"/>
              </w:rPr>
            </w:pPr>
            <w:ins w:id="552" w:author="wei han" w:date="2017-11-01T17:34:00Z">
              <w:r>
                <w:rPr>
                  <w:rFonts w:ascii="宋体" w:hAnsi="宋体"/>
                  <w:szCs w:val="21"/>
                </w:rPr>
                <w:t>查看文档</w:t>
              </w:r>
            </w:ins>
          </w:p>
        </w:tc>
      </w:tr>
      <w:tr w:rsidR="004B461C" w:rsidRPr="00C630D1" w14:paraId="51400EE6" w14:textId="77777777" w:rsidTr="005A5337">
        <w:trPr>
          <w:jc w:val="center"/>
        </w:trPr>
        <w:tc>
          <w:tcPr>
            <w:tcW w:w="1548" w:type="dxa"/>
            <w:shd w:val="clear" w:color="auto" w:fill="A6A6A6"/>
          </w:tcPr>
          <w:p w14:paraId="0AF73225" w14:textId="77777777" w:rsidR="004B461C" w:rsidRPr="00C630D1" w:rsidRDefault="004B461C" w:rsidP="005A5337">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484B6582" w14:textId="77777777" w:rsidR="004B461C" w:rsidRPr="00C630D1" w:rsidRDefault="004B461C" w:rsidP="005A5337">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0F8206EE" w14:textId="77777777" w:rsidR="004B461C" w:rsidRPr="00C630D1" w:rsidRDefault="004B461C" w:rsidP="005A5337">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0A509A67" w14:textId="0986E142" w:rsidR="004B461C" w:rsidRPr="00C630D1" w:rsidRDefault="004B461C" w:rsidP="005A5337">
            <w:pPr>
              <w:spacing w:line="400" w:lineRule="exact"/>
              <w:rPr>
                <w:rFonts w:ascii="宋体" w:hAnsi="宋体"/>
                <w:szCs w:val="21"/>
              </w:rPr>
            </w:pPr>
            <w:r w:rsidRPr="00C630D1">
              <w:rPr>
                <w:rFonts w:ascii="宋体" w:hAnsi="宋体"/>
                <w:szCs w:val="21"/>
              </w:rPr>
              <w:t>20</w:t>
            </w:r>
            <w:r>
              <w:rPr>
                <w:rFonts w:ascii="宋体" w:hAnsi="宋体" w:hint="eastAsia"/>
                <w:szCs w:val="21"/>
              </w:rPr>
              <w:t>17-</w:t>
            </w:r>
            <w:ins w:id="553" w:author="wei han" w:date="2017-11-01T17:34:00Z">
              <w:r>
                <w:rPr>
                  <w:rFonts w:ascii="宋体" w:hAnsi="宋体"/>
                  <w:szCs w:val="21"/>
                </w:rPr>
                <w:t>11-</w:t>
              </w:r>
              <w:r w:rsidR="00E04B32">
                <w:rPr>
                  <w:rFonts w:ascii="宋体" w:hAnsi="宋体"/>
                  <w:szCs w:val="21"/>
                </w:rPr>
                <w:t>5</w:t>
              </w:r>
            </w:ins>
          </w:p>
        </w:tc>
      </w:tr>
      <w:tr w:rsidR="004B461C" w:rsidRPr="00C630D1" w14:paraId="69A67BD9" w14:textId="77777777" w:rsidTr="005A5337">
        <w:trPr>
          <w:jc w:val="center"/>
        </w:trPr>
        <w:tc>
          <w:tcPr>
            <w:tcW w:w="1548" w:type="dxa"/>
            <w:shd w:val="clear" w:color="auto" w:fill="A6A6A6"/>
          </w:tcPr>
          <w:p w14:paraId="21887136" w14:textId="77777777" w:rsidR="004B461C" w:rsidRPr="00C630D1" w:rsidRDefault="004B461C" w:rsidP="005A5337">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0A6BEE6D" w14:textId="364099F3" w:rsidR="004B461C" w:rsidRPr="00C630D1" w:rsidRDefault="00D72A02" w:rsidP="005A5337">
            <w:pPr>
              <w:spacing w:line="400" w:lineRule="exact"/>
              <w:rPr>
                <w:rFonts w:ascii="宋体" w:hAnsi="宋体"/>
                <w:szCs w:val="21"/>
              </w:rPr>
            </w:pPr>
            <w:ins w:id="554" w:author="wei han" w:date="2017-11-01T17:34:00Z">
              <w:r>
                <w:rPr>
                  <w:rFonts w:ascii="宋体" w:hAnsi="宋体"/>
                  <w:szCs w:val="21"/>
                </w:rPr>
                <w:t>查看文档界面</w:t>
              </w:r>
            </w:ins>
          </w:p>
        </w:tc>
      </w:tr>
      <w:tr w:rsidR="004B461C" w:rsidRPr="00C630D1" w14:paraId="0C8C1641" w14:textId="77777777" w:rsidTr="005A5337">
        <w:trPr>
          <w:jc w:val="center"/>
        </w:trPr>
        <w:tc>
          <w:tcPr>
            <w:tcW w:w="1548" w:type="dxa"/>
            <w:shd w:val="clear" w:color="auto" w:fill="A6A6A6"/>
          </w:tcPr>
          <w:p w14:paraId="32EA3323" w14:textId="77777777" w:rsidR="004B461C" w:rsidRPr="00C630D1" w:rsidRDefault="004B461C" w:rsidP="005A5337">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5DB8907E" w14:textId="77777777" w:rsidR="004B461C" w:rsidRPr="00C630D1" w:rsidRDefault="004B461C" w:rsidP="005A5337">
            <w:pPr>
              <w:spacing w:line="400" w:lineRule="exact"/>
              <w:rPr>
                <w:rFonts w:ascii="宋体" w:hAnsi="宋体"/>
                <w:szCs w:val="21"/>
              </w:rPr>
            </w:pPr>
            <w:r>
              <w:rPr>
                <w:rFonts w:ascii="宋体" w:hAnsi="宋体" w:hint="eastAsia"/>
                <w:szCs w:val="21"/>
              </w:rPr>
              <w:t>无</w:t>
            </w:r>
          </w:p>
        </w:tc>
      </w:tr>
      <w:tr w:rsidR="004B461C" w:rsidRPr="00C630D1" w14:paraId="40B79A89" w14:textId="77777777" w:rsidTr="005A5337">
        <w:trPr>
          <w:jc w:val="center"/>
        </w:trPr>
        <w:tc>
          <w:tcPr>
            <w:tcW w:w="1548" w:type="dxa"/>
            <w:shd w:val="clear" w:color="auto" w:fill="A6A6A6"/>
          </w:tcPr>
          <w:p w14:paraId="753E8557" w14:textId="77777777" w:rsidR="004B461C" w:rsidRPr="00C630D1" w:rsidRDefault="004B461C" w:rsidP="005A5337">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7A8E509D" w14:textId="77777777" w:rsidR="004B461C" w:rsidRPr="00C630D1" w:rsidRDefault="004B461C" w:rsidP="005A5337">
            <w:pPr>
              <w:spacing w:line="400" w:lineRule="exact"/>
              <w:rPr>
                <w:rFonts w:ascii="宋体" w:hAnsi="宋体"/>
                <w:szCs w:val="21"/>
              </w:rPr>
            </w:pPr>
            <w:r>
              <w:rPr>
                <w:rFonts w:ascii="宋体" w:hAnsi="宋体" w:hint="eastAsia"/>
                <w:szCs w:val="21"/>
              </w:rPr>
              <w:t>无</w:t>
            </w:r>
          </w:p>
        </w:tc>
      </w:tr>
      <w:tr w:rsidR="004B461C" w:rsidRPr="00C630D1" w14:paraId="3921A6F0" w14:textId="77777777" w:rsidTr="005A5337">
        <w:trPr>
          <w:jc w:val="center"/>
        </w:trPr>
        <w:tc>
          <w:tcPr>
            <w:tcW w:w="1548" w:type="dxa"/>
            <w:shd w:val="clear" w:color="auto" w:fill="A6A6A6"/>
          </w:tcPr>
          <w:p w14:paraId="5EB04B37" w14:textId="77777777" w:rsidR="004B461C" w:rsidRPr="00C630D1" w:rsidRDefault="004B461C" w:rsidP="005A5337">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2C4267D4" w14:textId="77777777" w:rsidR="004B461C" w:rsidRDefault="004B461C" w:rsidP="005A5337">
            <w:pPr>
              <w:spacing w:before="60" w:after="60" w:line="400" w:lineRule="exact"/>
              <w:jc w:val="left"/>
              <w:rPr>
                <w:rFonts w:ascii="宋体" w:hAnsi="宋体"/>
                <w:b/>
                <w:szCs w:val="21"/>
              </w:rPr>
            </w:pPr>
            <w:r>
              <w:rPr>
                <w:rFonts w:ascii="宋体" w:hAnsi="宋体" w:hint="eastAsia"/>
                <w:b/>
                <w:szCs w:val="21"/>
              </w:rPr>
              <w:t>【设置要素】</w:t>
            </w:r>
          </w:p>
          <w:p w14:paraId="0A960A9C" w14:textId="7F6E202E" w:rsidR="004B461C" w:rsidRPr="00DC1BF5" w:rsidRDefault="00DD09B5" w:rsidP="005A5337">
            <w:pPr>
              <w:spacing w:before="60" w:after="60" w:line="400" w:lineRule="exact"/>
              <w:jc w:val="left"/>
              <w:rPr>
                <w:rFonts w:ascii="宋体" w:hAnsi="宋体"/>
                <w:szCs w:val="21"/>
              </w:rPr>
            </w:pPr>
            <w:ins w:id="555" w:author="wei han" w:date="2017-11-01T17:35:00Z">
              <w:r>
                <w:rPr>
                  <w:rFonts w:ascii="宋体" w:hAnsi="宋体"/>
                  <w:szCs w:val="21"/>
                </w:rPr>
                <w:t>页面跳转框</w:t>
              </w:r>
              <w:r>
                <w:rPr>
                  <w:rFonts w:ascii="宋体" w:hAnsi="宋体" w:hint="eastAsia"/>
                  <w:szCs w:val="21"/>
                </w:rPr>
                <w:t>：</w:t>
              </w:r>
              <w:r>
                <w:rPr>
                  <w:rFonts w:ascii="宋体" w:hAnsi="宋体"/>
                  <w:szCs w:val="21"/>
                </w:rPr>
                <w:t>输入框</w:t>
              </w:r>
            </w:ins>
          </w:p>
        </w:tc>
      </w:tr>
      <w:tr w:rsidR="004B461C" w:rsidRPr="00C630D1" w14:paraId="7B5885D0" w14:textId="77777777" w:rsidTr="005A5337">
        <w:trPr>
          <w:jc w:val="center"/>
        </w:trPr>
        <w:tc>
          <w:tcPr>
            <w:tcW w:w="1548" w:type="dxa"/>
            <w:shd w:val="clear" w:color="auto" w:fill="A6A6A6"/>
          </w:tcPr>
          <w:p w14:paraId="5B0E1BBA" w14:textId="77777777" w:rsidR="004B461C" w:rsidRPr="00C630D1" w:rsidRDefault="004B461C" w:rsidP="005A5337">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474AA6E8" w14:textId="77777777" w:rsidR="004B461C" w:rsidRDefault="004B461C" w:rsidP="005A5337">
            <w:pPr>
              <w:rPr>
                <w:rFonts w:ascii="宋体" w:hAnsi="宋体"/>
                <w:b/>
                <w:szCs w:val="21"/>
              </w:rPr>
            </w:pPr>
            <w:r w:rsidRPr="00946BE4">
              <w:rPr>
                <w:rFonts w:ascii="宋体" w:hAnsi="宋体" w:hint="eastAsia"/>
                <w:b/>
                <w:szCs w:val="21"/>
              </w:rPr>
              <w:t>【功能操作要求】</w:t>
            </w:r>
          </w:p>
          <w:p w14:paraId="252000B5" w14:textId="20F826BD" w:rsidR="003129CE" w:rsidRPr="003129CE" w:rsidRDefault="003129CE" w:rsidP="003129CE">
            <w:pPr>
              <w:rPr>
                <w:ins w:id="556" w:author="wei han" w:date="2017-11-01T17:38:00Z"/>
                <w:rFonts w:ascii="宋体" w:hAnsi="宋体"/>
                <w:szCs w:val="21"/>
              </w:rPr>
            </w:pPr>
            <w:ins w:id="557" w:author="wei han" w:date="2017-11-01T17:38:00Z">
              <w:r>
                <w:rPr>
                  <w:rFonts w:ascii="宋体" w:hAnsi="宋体" w:hint="eastAsia"/>
                  <w:szCs w:val="21"/>
                </w:rPr>
                <w:t>编辑</w:t>
              </w:r>
            </w:ins>
            <w:ins w:id="558" w:author="wei han" w:date="2017-11-05T15:16:00Z">
              <w:r w:rsidR="00D94522">
                <w:rPr>
                  <w:rFonts w:ascii="宋体" w:hAnsi="宋体" w:hint="eastAsia"/>
                  <w:szCs w:val="21"/>
                </w:rPr>
                <w:t>（管理员可见）</w:t>
              </w:r>
            </w:ins>
            <w:ins w:id="559" w:author="wei han" w:date="2017-11-01T17:38:00Z">
              <w:r>
                <w:rPr>
                  <w:rFonts w:ascii="宋体" w:hAnsi="宋体" w:hint="eastAsia"/>
                  <w:szCs w:val="21"/>
                </w:rPr>
                <w:t>：功能按钮，点击后进入【编辑</w:t>
              </w:r>
            </w:ins>
            <w:ins w:id="560" w:author="wei han" w:date="2017-11-01T17:39:00Z">
              <w:r>
                <w:rPr>
                  <w:rFonts w:ascii="宋体" w:hAnsi="宋体" w:hint="eastAsia"/>
                  <w:szCs w:val="21"/>
                </w:rPr>
                <w:t>文档</w:t>
              </w:r>
            </w:ins>
            <w:ins w:id="561" w:author="wei han" w:date="2017-11-01T17:38:00Z">
              <w:r w:rsidRPr="003129CE">
                <w:rPr>
                  <w:rFonts w:ascii="宋体" w:hAnsi="宋体" w:hint="eastAsia"/>
                  <w:szCs w:val="21"/>
                </w:rPr>
                <w:t>】页面</w:t>
              </w:r>
            </w:ins>
          </w:p>
          <w:p w14:paraId="4FB1C801" w14:textId="0DBE17C7" w:rsidR="004B461C" w:rsidRDefault="003129CE" w:rsidP="003129CE">
            <w:pPr>
              <w:rPr>
                <w:ins w:id="562" w:author="wei han" w:date="2017-11-01T17:39:00Z"/>
                <w:rFonts w:ascii="宋体" w:hAnsi="宋体"/>
                <w:szCs w:val="21"/>
              </w:rPr>
            </w:pPr>
            <w:ins w:id="563" w:author="wei han" w:date="2017-11-01T17:38:00Z">
              <w:r>
                <w:rPr>
                  <w:rFonts w:ascii="宋体" w:hAnsi="宋体" w:hint="eastAsia"/>
                  <w:szCs w:val="21"/>
                </w:rPr>
                <w:t>删除</w:t>
              </w:r>
            </w:ins>
            <w:ins w:id="564" w:author="wei han" w:date="2017-11-05T15:16:00Z">
              <w:r w:rsidR="00D94522">
                <w:rPr>
                  <w:rFonts w:ascii="宋体" w:hAnsi="宋体" w:hint="eastAsia"/>
                  <w:szCs w:val="21"/>
                </w:rPr>
                <w:t>（管理员可见）</w:t>
              </w:r>
            </w:ins>
            <w:ins w:id="565" w:author="wei han" w:date="2017-11-01T17:38:00Z">
              <w:r>
                <w:rPr>
                  <w:rFonts w:ascii="宋体" w:hAnsi="宋体" w:hint="eastAsia"/>
                  <w:szCs w:val="21"/>
                </w:rPr>
                <w:t>：功能按钮，点击后逻辑删除本</w:t>
              </w:r>
            </w:ins>
            <w:ins w:id="566" w:author="wei han" w:date="2017-11-01T17:39:00Z">
              <w:r>
                <w:rPr>
                  <w:rFonts w:ascii="宋体" w:hAnsi="宋体" w:hint="eastAsia"/>
                  <w:szCs w:val="21"/>
                </w:rPr>
                <w:t>文档</w:t>
              </w:r>
            </w:ins>
            <w:ins w:id="567" w:author="wei han" w:date="2017-11-09T15:12:00Z">
              <w:r w:rsidR="00703A09">
                <w:rPr>
                  <w:rFonts w:ascii="宋体" w:hAnsi="宋体" w:hint="eastAsia"/>
                  <w:szCs w:val="21"/>
                </w:rPr>
                <w:t>，并退回原页面</w:t>
              </w:r>
            </w:ins>
          </w:p>
          <w:p w14:paraId="5D73CE9E" w14:textId="77777777" w:rsidR="00DE24CF" w:rsidRDefault="00DE24CF" w:rsidP="003129CE">
            <w:pPr>
              <w:rPr>
                <w:ins w:id="568" w:author="wei han" w:date="2017-11-01T17:40:00Z"/>
                <w:rFonts w:ascii="宋体" w:hAnsi="宋体"/>
                <w:szCs w:val="21"/>
              </w:rPr>
            </w:pPr>
            <w:ins w:id="569" w:author="wei han" w:date="2017-11-01T17:39:00Z">
              <w:r>
                <w:rPr>
                  <w:rFonts w:ascii="宋体" w:hAnsi="宋体"/>
                  <w:szCs w:val="21"/>
                </w:rPr>
                <w:t>回车键</w:t>
              </w:r>
              <w:r>
                <w:rPr>
                  <w:rFonts w:ascii="宋体" w:hAnsi="宋体" w:hint="eastAsia"/>
                  <w:szCs w:val="21"/>
                </w:rPr>
                <w:t>：Enter键，输入页码后跳转</w:t>
              </w:r>
            </w:ins>
          </w:p>
          <w:p w14:paraId="31805A88" w14:textId="43C838DF" w:rsidR="0063234C" w:rsidRDefault="0063234C" w:rsidP="003129CE">
            <w:pPr>
              <w:rPr>
                <w:ins w:id="570" w:author="wei han" w:date="2017-11-01T17:40:00Z"/>
                <w:rFonts w:ascii="宋体" w:hAnsi="宋体"/>
                <w:szCs w:val="21"/>
              </w:rPr>
            </w:pPr>
            <w:ins w:id="571" w:author="wei han" w:date="2017-11-01T17:40:00Z">
              <w:r>
                <w:rPr>
                  <w:rFonts w:ascii="宋体" w:hAnsi="宋体" w:hint="eastAsia"/>
                  <w:szCs w:val="21"/>
                </w:rPr>
                <w:t>左翻</w:t>
              </w:r>
            </w:ins>
            <w:ins w:id="572" w:author="wei han" w:date="2017-11-01T17:41:00Z">
              <w:r>
                <w:rPr>
                  <w:rFonts w:ascii="宋体" w:hAnsi="宋体" w:hint="eastAsia"/>
                  <w:szCs w:val="21"/>
                </w:rPr>
                <w:t>：功能按钮，鼠标移入文档内容左侧后变为左箭头，点击后可向前翻页</w:t>
              </w:r>
            </w:ins>
          </w:p>
          <w:p w14:paraId="3E5A3FA5" w14:textId="77777777" w:rsidR="0063234C" w:rsidRDefault="0063234C" w:rsidP="003129CE">
            <w:pPr>
              <w:rPr>
                <w:ins w:id="573" w:author="wei han" w:date="2017-11-01T17:42:00Z"/>
                <w:rFonts w:ascii="宋体" w:hAnsi="宋体"/>
                <w:szCs w:val="21"/>
              </w:rPr>
            </w:pPr>
            <w:ins w:id="574" w:author="wei han" w:date="2017-11-01T17:41:00Z">
              <w:r>
                <w:rPr>
                  <w:rFonts w:ascii="宋体" w:hAnsi="宋体"/>
                  <w:szCs w:val="21"/>
                </w:rPr>
                <w:t>右翻</w:t>
              </w:r>
            </w:ins>
            <w:ins w:id="575" w:author="wei han" w:date="2017-11-01T17:42:00Z">
              <w:r>
                <w:rPr>
                  <w:rFonts w:ascii="宋体" w:hAnsi="宋体" w:hint="eastAsia"/>
                  <w:szCs w:val="21"/>
                </w:rPr>
                <w:t>：</w:t>
              </w:r>
            </w:ins>
            <w:ins w:id="576" w:author="wei han" w:date="2017-11-01T17:41:00Z">
              <w:r>
                <w:rPr>
                  <w:rFonts w:ascii="宋体" w:hAnsi="宋体" w:hint="eastAsia"/>
                  <w:szCs w:val="21"/>
                </w:rPr>
                <w:t>功能按钮</w:t>
              </w:r>
            </w:ins>
            <w:ins w:id="577" w:author="wei han" w:date="2017-11-01T17:42:00Z">
              <w:r>
                <w:rPr>
                  <w:rFonts w:ascii="宋体" w:hAnsi="宋体" w:hint="eastAsia"/>
                  <w:szCs w:val="21"/>
                </w:rPr>
                <w:t>，鼠标移入文档内容右侧后变为右箭头，点击后可向后翻页</w:t>
              </w:r>
            </w:ins>
          </w:p>
          <w:p w14:paraId="5E0DE16B" w14:textId="77777777" w:rsidR="004756DE" w:rsidRDefault="004756DE" w:rsidP="003129CE">
            <w:pPr>
              <w:rPr>
                <w:ins w:id="578" w:author="wei han" w:date="2017-11-02T08:56:00Z"/>
                <w:rFonts w:ascii="宋体" w:hAnsi="宋体"/>
                <w:szCs w:val="21"/>
              </w:rPr>
            </w:pPr>
            <w:ins w:id="579" w:author="wei han" w:date="2017-11-01T17:42:00Z">
              <w:r>
                <w:rPr>
                  <w:rFonts w:ascii="宋体" w:hAnsi="宋体"/>
                  <w:szCs w:val="21"/>
                </w:rPr>
                <w:t>附件</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显示已上传的附件</w:t>
              </w:r>
            </w:ins>
            <w:ins w:id="580" w:author="wei han" w:date="2017-11-01T17:47:00Z">
              <w:r w:rsidR="00520279">
                <w:rPr>
                  <w:rFonts w:ascii="宋体" w:hAnsi="宋体" w:hint="eastAsia"/>
                  <w:szCs w:val="21"/>
                </w:rPr>
                <w:t>，</w:t>
              </w:r>
              <w:r w:rsidR="00520279">
                <w:rPr>
                  <w:rFonts w:ascii="宋体" w:hAnsi="宋体"/>
                  <w:szCs w:val="21"/>
                </w:rPr>
                <w:t>点击附件可直接下载</w:t>
              </w:r>
            </w:ins>
          </w:p>
          <w:p w14:paraId="15F1E12F" w14:textId="460A4322" w:rsidR="00C04700" w:rsidRPr="00861A22" w:rsidRDefault="00D11BC3" w:rsidP="005F3591">
            <w:pPr>
              <w:rPr>
                <w:rFonts w:ascii="宋体" w:hAnsi="宋体"/>
                <w:szCs w:val="21"/>
              </w:rPr>
            </w:pPr>
            <w:ins w:id="581" w:author="wei han" w:date="2017-11-04T16:15:00Z">
              <w:r>
                <w:rPr>
                  <w:rFonts w:ascii="宋体" w:hAnsi="宋体"/>
                  <w:szCs w:val="21"/>
                </w:rPr>
                <w:t>翻页</w:t>
              </w:r>
              <w:r>
                <w:rPr>
                  <w:rFonts w:ascii="宋体" w:hAnsi="宋体" w:hint="eastAsia"/>
                  <w:szCs w:val="21"/>
                </w:rPr>
                <w:t>：</w:t>
              </w:r>
              <w:r w:rsidRPr="000D6A80">
                <w:rPr>
                  <w:rFonts w:ascii="宋体" w:hAnsi="宋体" w:hint="eastAsia"/>
                  <w:szCs w:val="21"/>
                </w:rPr>
                <w:t>链接按钮，可根据查询结果记录数显示</w:t>
              </w:r>
              <w:r>
                <w:rPr>
                  <w:rFonts w:ascii="宋体" w:hAnsi="宋体" w:hint="eastAsia"/>
                  <w:szCs w:val="21"/>
                </w:rPr>
                <w:t>当前</w:t>
              </w:r>
              <w:r w:rsidRPr="000D6A80">
                <w:rPr>
                  <w:rFonts w:ascii="宋体" w:hAnsi="宋体" w:hint="eastAsia"/>
                  <w:szCs w:val="21"/>
                </w:rPr>
                <w:t>页数</w:t>
              </w:r>
              <w:r>
                <w:rPr>
                  <w:rFonts w:ascii="宋体" w:hAnsi="宋体" w:hint="eastAsia"/>
                  <w:szCs w:val="21"/>
                </w:rPr>
                <w:t>、总页数和记录数，可输入页码后点击回车进行跳转</w:t>
              </w:r>
            </w:ins>
          </w:p>
        </w:tc>
      </w:tr>
      <w:tr w:rsidR="004B461C" w:rsidRPr="00C630D1" w14:paraId="57C09367" w14:textId="77777777" w:rsidTr="005A5337">
        <w:trPr>
          <w:jc w:val="center"/>
        </w:trPr>
        <w:tc>
          <w:tcPr>
            <w:tcW w:w="1548" w:type="dxa"/>
            <w:shd w:val="clear" w:color="auto" w:fill="A6A6A6"/>
          </w:tcPr>
          <w:p w14:paraId="0E12702E" w14:textId="77777777" w:rsidR="004B461C" w:rsidRPr="00C630D1" w:rsidRDefault="004B461C" w:rsidP="005A5337">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746652AC" w14:textId="77777777" w:rsidR="004B461C" w:rsidRPr="00E55CB4" w:rsidRDefault="004B461C" w:rsidP="005A5337">
            <w:pPr>
              <w:spacing w:line="400" w:lineRule="exact"/>
              <w:rPr>
                <w:rFonts w:ascii="宋体" w:hAnsi="宋体"/>
                <w:b/>
                <w:szCs w:val="21"/>
              </w:rPr>
            </w:pPr>
            <w:r w:rsidRPr="00E55CB4">
              <w:rPr>
                <w:rFonts w:ascii="宋体" w:hAnsi="宋体" w:hint="eastAsia"/>
                <w:b/>
                <w:szCs w:val="21"/>
              </w:rPr>
              <w:t>【基础资料】</w:t>
            </w:r>
          </w:p>
          <w:p w14:paraId="725BB0EC" w14:textId="27F0E927" w:rsidR="009D742A" w:rsidRDefault="00AD074D" w:rsidP="005A5337">
            <w:pPr>
              <w:spacing w:line="400" w:lineRule="exact"/>
              <w:rPr>
                <w:ins w:id="582" w:author="wei han" w:date="2017-11-05T15:17:00Z"/>
                <w:rFonts w:ascii="宋体" w:hAnsi="宋体"/>
                <w:szCs w:val="21"/>
              </w:rPr>
            </w:pPr>
            <w:ins w:id="583" w:author="wei han" w:date="2017-11-01T17:40:00Z">
              <w:r>
                <w:rPr>
                  <w:rFonts w:ascii="宋体" w:hAnsi="宋体"/>
                  <w:szCs w:val="21"/>
                </w:rPr>
                <w:lastRenderedPageBreak/>
                <w:t>标题</w:t>
              </w:r>
              <w:r>
                <w:rPr>
                  <w:rFonts w:ascii="宋体" w:hAnsi="宋体" w:hint="eastAsia"/>
                  <w:szCs w:val="21"/>
                </w:rPr>
                <w:t>、</w:t>
              </w:r>
            </w:ins>
            <w:ins w:id="584" w:author="wei han" w:date="2017-11-09T15:13:00Z">
              <w:r w:rsidR="00576F09">
                <w:rPr>
                  <w:rFonts w:ascii="宋体" w:hAnsi="宋体" w:hint="eastAsia"/>
                  <w:szCs w:val="21"/>
                </w:rPr>
                <w:t>标签、</w:t>
              </w:r>
            </w:ins>
            <w:ins w:id="585" w:author="wei han" w:date="2017-11-01T17:40:00Z">
              <w:r>
                <w:rPr>
                  <w:rFonts w:ascii="宋体" w:hAnsi="宋体"/>
                  <w:szCs w:val="21"/>
                </w:rPr>
                <w:t>描述</w:t>
              </w:r>
              <w:r>
                <w:rPr>
                  <w:rFonts w:ascii="宋体" w:hAnsi="宋体" w:hint="eastAsia"/>
                  <w:szCs w:val="21"/>
                </w:rPr>
                <w:t>、</w:t>
              </w:r>
              <w:r>
                <w:rPr>
                  <w:rFonts w:ascii="宋体" w:hAnsi="宋体"/>
                  <w:szCs w:val="21"/>
                </w:rPr>
                <w:t>内容</w:t>
              </w:r>
              <w:r>
                <w:rPr>
                  <w:rFonts w:ascii="宋体" w:hAnsi="宋体" w:hint="eastAsia"/>
                  <w:szCs w:val="21"/>
                </w:rPr>
                <w:t>、</w:t>
              </w:r>
              <w:r w:rsidR="00576F09">
                <w:rPr>
                  <w:rFonts w:ascii="宋体" w:hAnsi="宋体"/>
                  <w:szCs w:val="21"/>
                </w:rPr>
                <w:t>上传</w:t>
              </w:r>
            </w:ins>
            <w:ins w:id="586" w:author="wei han" w:date="2017-11-09T15:12:00Z">
              <w:r w:rsidR="00576F09">
                <w:rPr>
                  <w:rFonts w:ascii="宋体" w:hAnsi="宋体"/>
                  <w:szCs w:val="21"/>
                </w:rPr>
                <w:t>人</w:t>
              </w:r>
            </w:ins>
            <w:ins w:id="587" w:author="wei han" w:date="2017-11-01T17:40:00Z">
              <w:r>
                <w:rPr>
                  <w:rFonts w:ascii="宋体" w:hAnsi="宋体" w:hint="eastAsia"/>
                  <w:szCs w:val="21"/>
                </w:rPr>
                <w:t>、</w:t>
              </w:r>
              <w:r>
                <w:rPr>
                  <w:rFonts w:ascii="宋体" w:hAnsi="宋体"/>
                  <w:szCs w:val="21"/>
                </w:rPr>
                <w:t>所属部门</w:t>
              </w:r>
              <w:r>
                <w:rPr>
                  <w:rFonts w:ascii="宋体" w:hAnsi="宋体" w:hint="eastAsia"/>
                  <w:szCs w:val="21"/>
                </w:rPr>
                <w:t>、</w:t>
              </w:r>
              <w:r>
                <w:rPr>
                  <w:rFonts w:ascii="宋体" w:hAnsi="宋体"/>
                  <w:szCs w:val="21"/>
                </w:rPr>
                <w:t>上传日期</w:t>
              </w:r>
              <w:r>
                <w:rPr>
                  <w:rFonts w:ascii="宋体" w:hAnsi="宋体" w:hint="eastAsia"/>
                  <w:szCs w:val="21"/>
                </w:rPr>
                <w:t>、附件</w:t>
              </w:r>
            </w:ins>
            <w:ins w:id="588" w:author="wei han" w:date="2017-11-02T08:57:00Z">
              <w:r w:rsidR="009D742A">
                <w:rPr>
                  <w:rFonts w:ascii="宋体" w:hAnsi="宋体"/>
                  <w:szCs w:val="21"/>
                </w:rPr>
                <w:t>名称及格式</w:t>
              </w:r>
            </w:ins>
            <w:ins w:id="589" w:author="wei han" w:date="2017-11-09T15:13:00Z">
              <w:r w:rsidR="00576F09">
                <w:rPr>
                  <w:rFonts w:ascii="宋体" w:hAnsi="宋体" w:hint="eastAsia"/>
                  <w:szCs w:val="21"/>
                </w:rPr>
                <w:t>、</w:t>
              </w:r>
              <w:r w:rsidR="00576F09">
                <w:rPr>
                  <w:rFonts w:ascii="宋体" w:hAnsi="宋体"/>
                  <w:szCs w:val="21"/>
                </w:rPr>
                <w:t>下载量</w:t>
              </w:r>
            </w:ins>
          </w:p>
          <w:p w14:paraId="5DDA1464" w14:textId="77777777" w:rsidR="00975B5E" w:rsidRDefault="00975B5E" w:rsidP="005A5337">
            <w:pPr>
              <w:spacing w:line="400" w:lineRule="exact"/>
              <w:rPr>
                <w:ins w:id="590" w:author="wei han" w:date="2017-11-05T15:17:00Z"/>
                <w:rFonts w:ascii="宋体" w:hAnsi="宋体"/>
                <w:szCs w:val="21"/>
              </w:rPr>
            </w:pPr>
            <w:ins w:id="591" w:author="wei han" w:date="2017-11-05T15:17:00Z">
              <w:r>
                <w:rPr>
                  <w:rFonts w:ascii="宋体" w:hAnsi="宋体" w:hint="eastAsia"/>
                  <w:szCs w:val="21"/>
                </w:rPr>
                <w:t>【</w:t>
              </w:r>
              <w:r>
                <w:rPr>
                  <w:rFonts w:ascii="宋体" w:hAnsi="宋体" w:hint="eastAsia"/>
                  <w:b/>
                  <w:szCs w:val="21"/>
                </w:rPr>
                <w:t>界面要求</w:t>
              </w:r>
              <w:r>
                <w:rPr>
                  <w:rFonts w:ascii="宋体" w:hAnsi="宋体" w:hint="eastAsia"/>
                  <w:szCs w:val="21"/>
                </w:rPr>
                <w:t>】</w:t>
              </w:r>
            </w:ins>
          </w:p>
          <w:p w14:paraId="147E9902" w14:textId="5CCFC767" w:rsidR="00975B5E" w:rsidRPr="00C630D1" w:rsidRDefault="0034729A" w:rsidP="005A5337">
            <w:pPr>
              <w:spacing w:line="400" w:lineRule="exact"/>
              <w:rPr>
                <w:rFonts w:ascii="宋体" w:hAnsi="宋体"/>
                <w:szCs w:val="21"/>
              </w:rPr>
            </w:pPr>
            <w:ins w:id="592" w:author="wei han" w:date="2017-11-05T15:18:00Z">
              <w:r>
                <w:rPr>
                  <w:rFonts w:ascii="宋体" w:hAnsi="宋体"/>
                  <w:szCs w:val="21"/>
                </w:rPr>
                <w:t>在</w:t>
              </w:r>
            </w:ins>
            <w:ins w:id="593" w:author="wei han" w:date="2017-11-05T15:17:00Z">
              <w:r w:rsidR="00A50F1E">
                <w:rPr>
                  <w:rFonts w:ascii="宋体" w:hAnsi="宋体"/>
                  <w:szCs w:val="21"/>
                </w:rPr>
                <w:t>文档包含的</w:t>
              </w:r>
              <w:r w:rsidR="00975B5E">
                <w:rPr>
                  <w:rFonts w:ascii="宋体" w:hAnsi="宋体"/>
                  <w:szCs w:val="21"/>
                </w:rPr>
                <w:t>附件</w:t>
              </w:r>
              <w:r w:rsidR="00B116D5">
                <w:rPr>
                  <w:rFonts w:ascii="宋体" w:hAnsi="宋体"/>
                  <w:szCs w:val="21"/>
                </w:rPr>
                <w:t>后</w:t>
              </w:r>
              <w:r w:rsidR="00975B5E">
                <w:rPr>
                  <w:rFonts w:ascii="宋体" w:hAnsi="宋体"/>
                  <w:szCs w:val="21"/>
                </w:rPr>
                <w:t>显示</w:t>
              </w:r>
            </w:ins>
            <w:ins w:id="594" w:author="wei han" w:date="2017-11-05T15:18:00Z">
              <w:r>
                <w:rPr>
                  <w:rFonts w:ascii="宋体" w:hAnsi="宋体"/>
                  <w:szCs w:val="21"/>
                </w:rPr>
                <w:t>对应的</w:t>
              </w:r>
            </w:ins>
            <w:ins w:id="595" w:author="wei han" w:date="2017-11-05T15:17:00Z">
              <w:r w:rsidR="00975B5E">
                <w:rPr>
                  <w:rFonts w:ascii="宋体" w:hAnsi="宋体"/>
                  <w:szCs w:val="21"/>
                </w:rPr>
                <w:t>下载量</w:t>
              </w:r>
            </w:ins>
          </w:p>
        </w:tc>
      </w:tr>
      <w:tr w:rsidR="004B461C" w:rsidRPr="00C630D1" w14:paraId="1C3540C0" w14:textId="77777777" w:rsidTr="005A5337">
        <w:trPr>
          <w:jc w:val="center"/>
        </w:trPr>
        <w:tc>
          <w:tcPr>
            <w:tcW w:w="1548" w:type="dxa"/>
            <w:shd w:val="clear" w:color="auto" w:fill="A6A6A6"/>
          </w:tcPr>
          <w:p w14:paraId="11E3C0AB" w14:textId="77777777" w:rsidR="004B461C" w:rsidRPr="00C630D1" w:rsidRDefault="004B461C" w:rsidP="005A5337">
            <w:pPr>
              <w:spacing w:line="400" w:lineRule="exact"/>
              <w:rPr>
                <w:rFonts w:ascii="宋体" w:hAnsi="宋体"/>
                <w:color w:val="000000"/>
                <w:szCs w:val="21"/>
              </w:rPr>
            </w:pPr>
            <w:r w:rsidRPr="00C630D1">
              <w:rPr>
                <w:rFonts w:ascii="宋体" w:hAnsi="宋体" w:hint="eastAsia"/>
                <w:color w:val="000000"/>
                <w:szCs w:val="21"/>
              </w:rPr>
              <w:lastRenderedPageBreak/>
              <w:t>前置条件</w:t>
            </w:r>
          </w:p>
        </w:tc>
        <w:tc>
          <w:tcPr>
            <w:tcW w:w="9714" w:type="dxa"/>
            <w:gridSpan w:val="3"/>
          </w:tcPr>
          <w:p w14:paraId="69632953" w14:textId="336065E7" w:rsidR="004B461C" w:rsidRPr="000A3B83" w:rsidRDefault="008C6205" w:rsidP="005A5337">
            <w:pPr>
              <w:spacing w:line="400" w:lineRule="exact"/>
              <w:rPr>
                <w:rFonts w:ascii="宋体" w:hAnsi="宋体"/>
                <w:szCs w:val="21"/>
              </w:rPr>
            </w:pPr>
            <w:ins w:id="596" w:author="wei han" w:date="2017-11-01T17:42:00Z">
              <w:r>
                <w:rPr>
                  <w:rFonts w:ascii="宋体" w:hAnsi="宋体"/>
                  <w:szCs w:val="21"/>
                </w:rPr>
                <w:t>无</w:t>
              </w:r>
            </w:ins>
          </w:p>
        </w:tc>
      </w:tr>
      <w:tr w:rsidR="004B461C" w:rsidRPr="00C630D1" w14:paraId="20EDD69E" w14:textId="77777777" w:rsidTr="005A5337">
        <w:trPr>
          <w:jc w:val="center"/>
        </w:trPr>
        <w:tc>
          <w:tcPr>
            <w:tcW w:w="1548" w:type="dxa"/>
            <w:shd w:val="clear" w:color="auto" w:fill="A6A6A6"/>
          </w:tcPr>
          <w:p w14:paraId="4201D94C" w14:textId="77777777" w:rsidR="004B461C" w:rsidRPr="00C630D1" w:rsidRDefault="004B461C" w:rsidP="005A5337">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5BFA0064" w14:textId="14320C83" w:rsidR="004B461C" w:rsidRPr="00C630D1" w:rsidRDefault="008C6205" w:rsidP="005A5337">
            <w:pPr>
              <w:spacing w:line="400" w:lineRule="atLeast"/>
              <w:rPr>
                <w:rFonts w:ascii="宋体" w:hAnsi="宋体"/>
                <w:szCs w:val="21"/>
              </w:rPr>
            </w:pPr>
            <w:ins w:id="597" w:author="wei han" w:date="2017-11-01T17:42:00Z">
              <w:r>
                <w:rPr>
                  <w:rFonts w:ascii="宋体" w:hAnsi="宋体"/>
                  <w:szCs w:val="21"/>
                </w:rPr>
                <w:t>无</w:t>
              </w:r>
            </w:ins>
          </w:p>
        </w:tc>
      </w:tr>
      <w:tr w:rsidR="004B461C" w:rsidRPr="00C630D1" w14:paraId="675EE3A8" w14:textId="77777777" w:rsidTr="005A5337">
        <w:trPr>
          <w:jc w:val="center"/>
        </w:trPr>
        <w:tc>
          <w:tcPr>
            <w:tcW w:w="1548" w:type="dxa"/>
            <w:shd w:val="clear" w:color="auto" w:fill="A6A6A6"/>
          </w:tcPr>
          <w:p w14:paraId="5F4F4084" w14:textId="77777777" w:rsidR="004B461C" w:rsidRPr="00C630D1" w:rsidRDefault="004B461C" w:rsidP="005A5337">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7E6AEEFA" w14:textId="77777777" w:rsidR="004B461C" w:rsidRPr="00C630D1" w:rsidRDefault="004B461C" w:rsidP="005A5337">
            <w:pPr>
              <w:spacing w:line="400" w:lineRule="exact"/>
              <w:rPr>
                <w:rFonts w:ascii="宋体" w:hAnsi="宋体"/>
                <w:szCs w:val="21"/>
              </w:rPr>
            </w:pPr>
            <w:r>
              <w:rPr>
                <w:rFonts w:ascii="宋体" w:hAnsi="宋体" w:hint="eastAsia"/>
                <w:szCs w:val="21"/>
              </w:rPr>
              <w:t>无</w:t>
            </w:r>
          </w:p>
        </w:tc>
      </w:tr>
    </w:tbl>
    <w:p w14:paraId="4DC8EA1D" w14:textId="77777777" w:rsidR="00412C57" w:rsidRPr="00412C57" w:rsidRDefault="00412C57">
      <w:pPr>
        <w:pStyle w:val="a0"/>
        <w:pPrChange w:id="598" w:author="wei han" w:date="2017-11-01T17:33:00Z">
          <w:pPr/>
        </w:pPrChange>
      </w:pPr>
    </w:p>
    <w:p w14:paraId="13D61D12" w14:textId="6404E9AB" w:rsidR="00F22F60" w:rsidRDefault="006E2E33">
      <w:pPr>
        <w:pStyle w:val="3"/>
        <w:pPrChange w:id="599" w:author="wei han" w:date="2017-11-01T17:48:00Z">
          <w:pPr/>
        </w:pPrChange>
      </w:pPr>
      <w:r>
        <w:t>个人中心</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B93C6B" w:rsidRPr="00C630D1" w14:paraId="1337B255" w14:textId="77777777" w:rsidTr="005A5337">
        <w:trPr>
          <w:jc w:val="center"/>
        </w:trPr>
        <w:tc>
          <w:tcPr>
            <w:tcW w:w="1548" w:type="dxa"/>
            <w:shd w:val="clear" w:color="auto" w:fill="A6A6A6"/>
          </w:tcPr>
          <w:p w14:paraId="29F1BAB6" w14:textId="77777777" w:rsidR="00B93C6B" w:rsidRPr="00C630D1" w:rsidRDefault="00B93C6B" w:rsidP="005A5337">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39948ED1" w14:textId="77777777" w:rsidR="00B93C6B" w:rsidRPr="00C630D1" w:rsidRDefault="00B93C6B" w:rsidP="005A5337">
            <w:pPr>
              <w:spacing w:line="400" w:lineRule="exact"/>
              <w:rPr>
                <w:rFonts w:ascii="宋体" w:hAnsi="宋体"/>
                <w:szCs w:val="21"/>
              </w:rPr>
            </w:pPr>
          </w:p>
        </w:tc>
      </w:tr>
      <w:tr w:rsidR="00B93C6B" w:rsidRPr="00C630D1" w14:paraId="02C89AAA" w14:textId="77777777" w:rsidTr="005A5337">
        <w:trPr>
          <w:jc w:val="center"/>
        </w:trPr>
        <w:tc>
          <w:tcPr>
            <w:tcW w:w="1548" w:type="dxa"/>
            <w:shd w:val="clear" w:color="auto" w:fill="A6A6A6"/>
          </w:tcPr>
          <w:p w14:paraId="5AC12884" w14:textId="77777777" w:rsidR="00B93C6B" w:rsidRPr="00C630D1" w:rsidRDefault="00B93C6B" w:rsidP="005A5337">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3F3C2E4A" w14:textId="481A95EB" w:rsidR="00B93C6B" w:rsidRPr="00C630D1" w:rsidRDefault="00FF381E" w:rsidP="005A5337">
            <w:pPr>
              <w:spacing w:line="400" w:lineRule="exact"/>
              <w:rPr>
                <w:rFonts w:ascii="宋体" w:hAnsi="宋体"/>
                <w:szCs w:val="21"/>
              </w:rPr>
            </w:pPr>
            <w:ins w:id="600" w:author="wei han" w:date="2017-11-01T17:52:00Z">
              <w:r>
                <w:rPr>
                  <w:rFonts w:ascii="宋体" w:hAnsi="宋体"/>
                  <w:szCs w:val="21"/>
                </w:rPr>
                <w:t>个人中心</w:t>
              </w:r>
            </w:ins>
          </w:p>
        </w:tc>
      </w:tr>
      <w:tr w:rsidR="00B93C6B" w:rsidRPr="00C630D1" w14:paraId="4C6D12C5" w14:textId="77777777" w:rsidTr="005A5337">
        <w:trPr>
          <w:jc w:val="center"/>
        </w:trPr>
        <w:tc>
          <w:tcPr>
            <w:tcW w:w="1548" w:type="dxa"/>
            <w:shd w:val="clear" w:color="auto" w:fill="A6A6A6"/>
          </w:tcPr>
          <w:p w14:paraId="64E20DB3" w14:textId="77777777" w:rsidR="00B93C6B" w:rsidRPr="00C630D1" w:rsidRDefault="00B93C6B" w:rsidP="005A5337">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4F3470BC" w14:textId="77777777" w:rsidR="00B93C6B" w:rsidRPr="00C630D1" w:rsidRDefault="00B93C6B" w:rsidP="005A5337">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29D5AB93" w14:textId="77777777" w:rsidR="00B93C6B" w:rsidRPr="00C630D1" w:rsidRDefault="00B93C6B" w:rsidP="005A5337">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0523E0A0" w14:textId="67FD85F4" w:rsidR="00B93C6B" w:rsidRPr="00C630D1" w:rsidRDefault="00B93C6B" w:rsidP="00B93C6B">
            <w:pPr>
              <w:spacing w:line="400" w:lineRule="exact"/>
              <w:rPr>
                <w:rFonts w:ascii="宋体" w:hAnsi="宋体"/>
                <w:szCs w:val="21"/>
              </w:rPr>
            </w:pPr>
            <w:r w:rsidRPr="00C630D1">
              <w:rPr>
                <w:rFonts w:ascii="宋体" w:hAnsi="宋体"/>
                <w:szCs w:val="21"/>
              </w:rPr>
              <w:t>20</w:t>
            </w:r>
            <w:r>
              <w:rPr>
                <w:rFonts w:ascii="宋体" w:hAnsi="宋体" w:hint="eastAsia"/>
                <w:szCs w:val="21"/>
              </w:rPr>
              <w:t>17-</w:t>
            </w:r>
            <w:ins w:id="601" w:author="wei han" w:date="2017-11-01T17:52:00Z">
              <w:r>
                <w:rPr>
                  <w:rFonts w:ascii="宋体" w:hAnsi="宋体"/>
                  <w:szCs w:val="21"/>
                </w:rPr>
                <w:t>11-1</w:t>
              </w:r>
            </w:ins>
          </w:p>
        </w:tc>
      </w:tr>
      <w:tr w:rsidR="00B93C6B" w:rsidRPr="00C630D1" w14:paraId="586E6D99" w14:textId="77777777" w:rsidTr="005A5337">
        <w:trPr>
          <w:jc w:val="center"/>
        </w:trPr>
        <w:tc>
          <w:tcPr>
            <w:tcW w:w="1548" w:type="dxa"/>
            <w:shd w:val="clear" w:color="auto" w:fill="A6A6A6"/>
          </w:tcPr>
          <w:p w14:paraId="0F75F5B2" w14:textId="77777777" w:rsidR="00B93C6B" w:rsidRPr="00C630D1" w:rsidRDefault="00B93C6B" w:rsidP="005A5337">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3B5F773F" w14:textId="2FE2B870" w:rsidR="00B93C6B" w:rsidRPr="00C630D1" w:rsidRDefault="00FF381E" w:rsidP="005A5337">
            <w:pPr>
              <w:spacing w:line="400" w:lineRule="exact"/>
              <w:rPr>
                <w:rFonts w:ascii="宋体" w:hAnsi="宋体"/>
                <w:szCs w:val="21"/>
              </w:rPr>
            </w:pPr>
            <w:ins w:id="602" w:author="wei han" w:date="2017-11-01T17:52:00Z">
              <w:r>
                <w:rPr>
                  <w:rFonts w:ascii="宋体" w:hAnsi="宋体"/>
                  <w:szCs w:val="21"/>
                </w:rPr>
                <w:t>个人中心首页</w:t>
              </w:r>
            </w:ins>
            <w:ins w:id="603" w:author="wei han" w:date="2017-11-04T20:04:00Z">
              <w:r w:rsidR="00413B34">
                <w:rPr>
                  <w:rFonts w:ascii="宋体" w:hAnsi="宋体" w:hint="eastAsia"/>
                  <w:szCs w:val="21"/>
                </w:rPr>
                <w:t>，</w:t>
              </w:r>
            </w:ins>
            <w:ins w:id="604" w:author="wei han" w:date="2017-11-04T20:57:00Z">
              <w:r w:rsidR="00B60391">
                <w:rPr>
                  <w:rFonts w:ascii="宋体" w:hAnsi="宋体" w:hint="eastAsia"/>
                  <w:szCs w:val="21"/>
                </w:rPr>
                <w:t>导航页面，</w:t>
              </w:r>
            </w:ins>
            <w:ins w:id="605" w:author="wei han" w:date="2017-11-04T20:04:00Z">
              <w:r w:rsidR="00413B34">
                <w:rPr>
                  <w:rFonts w:ascii="宋体" w:hAnsi="宋体"/>
                  <w:szCs w:val="21"/>
                </w:rPr>
                <w:t>管理员可见</w:t>
              </w:r>
            </w:ins>
          </w:p>
        </w:tc>
      </w:tr>
      <w:tr w:rsidR="00B93C6B" w:rsidRPr="00C630D1" w14:paraId="332046F1" w14:textId="77777777" w:rsidTr="005A5337">
        <w:trPr>
          <w:jc w:val="center"/>
        </w:trPr>
        <w:tc>
          <w:tcPr>
            <w:tcW w:w="1548" w:type="dxa"/>
            <w:shd w:val="clear" w:color="auto" w:fill="A6A6A6"/>
          </w:tcPr>
          <w:p w14:paraId="1F6F6BE3" w14:textId="77777777" w:rsidR="00B93C6B" w:rsidRPr="00C630D1" w:rsidRDefault="00B93C6B" w:rsidP="005A5337">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108AAD1F" w14:textId="77777777" w:rsidR="00B93C6B" w:rsidRPr="00C630D1" w:rsidRDefault="00B93C6B" w:rsidP="005A5337">
            <w:pPr>
              <w:spacing w:line="400" w:lineRule="exact"/>
              <w:rPr>
                <w:rFonts w:ascii="宋体" w:hAnsi="宋体"/>
                <w:szCs w:val="21"/>
              </w:rPr>
            </w:pPr>
            <w:r>
              <w:rPr>
                <w:rFonts w:ascii="宋体" w:hAnsi="宋体" w:hint="eastAsia"/>
                <w:szCs w:val="21"/>
              </w:rPr>
              <w:t>无</w:t>
            </w:r>
          </w:p>
        </w:tc>
      </w:tr>
      <w:tr w:rsidR="00B93C6B" w:rsidRPr="00C630D1" w14:paraId="7CCD85AC" w14:textId="77777777" w:rsidTr="005A5337">
        <w:trPr>
          <w:jc w:val="center"/>
        </w:trPr>
        <w:tc>
          <w:tcPr>
            <w:tcW w:w="1548" w:type="dxa"/>
            <w:shd w:val="clear" w:color="auto" w:fill="A6A6A6"/>
          </w:tcPr>
          <w:p w14:paraId="784E6CBB" w14:textId="77777777" w:rsidR="00B93C6B" w:rsidRPr="00C630D1" w:rsidRDefault="00B93C6B" w:rsidP="005A5337">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73AE3253" w14:textId="77777777" w:rsidR="00B93C6B" w:rsidRPr="00C630D1" w:rsidRDefault="00B93C6B" w:rsidP="005A5337">
            <w:pPr>
              <w:spacing w:line="400" w:lineRule="exact"/>
              <w:rPr>
                <w:rFonts w:ascii="宋体" w:hAnsi="宋体"/>
                <w:szCs w:val="21"/>
              </w:rPr>
            </w:pPr>
            <w:r>
              <w:rPr>
                <w:rFonts w:ascii="宋体" w:hAnsi="宋体" w:hint="eastAsia"/>
                <w:szCs w:val="21"/>
              </w:rPr>
              <w:t>无</w:t>
            </w:r>
          </w:p>
        </w:tc>
      </w:tr>
      <w:tr w:rsidR="00B93C6B" w:rsidRPr="00C630D1" w14:paraId="0A57581E" w14:textId="77777777" w:rsidTr="005A5337">
        <w:trPr>
          <w:jc w:val="center"/>
        </w:trPr>
        <w:tc>
          <w:tcPr>
            <w:tcW w:w="1548" w:type="dxa"/>
            <w:shd w:val="clear" w:color="auto" w:fill="A6A6A6"/>
          </w:tcPr>
          <w:p w14:paraId="738E0A7F" w14:textId="77777777" w:rsidR="00B93C6B" w:rsidRPr="00C630D1" w:rsidRDefault="00B93C6B" w:rsidP="005A5337">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2B35A372" w14:textId="77777777" w:rsidR="00B93C6B" w:rsidRDefault="00B93C6B" w:rsidP="005A5337">
            <w:pPr>
              <w:spacing w:before="60" w:after="60" w:line="400" w:lineRule="exact"/>
              <w:jc w:val="left"/>
              <w:rPr>
                <w:rFonts w:ascii="宋体" w:hAnsi="宋体"/>
                <w:b/>
                <w:szCs w:val="21"/>
              </w:rPr>
            </w:pPr>
            <w:r>
              <w:rPr>
                <w:rFonts w:ascii="宋体" w:hAnsi="宋体" w:hint="eastAsia"/>
                <w:b/>
                <w:szCs w:val="21"/>
              </w:rPr>
              <w:t>【设置要素】</w:t>
            </w:r>
          </w:p>
          <w:p w14:paraId="43CC2940" w14:textId="7BCF1487" w:rsidR="00B93C6B" w:rsidRPr="00DC1BF5" w:rsidRDefault="00492AC5" w:rsidP="005A5337">
            <w:pPr>
              <w:spacing w:before="60" w:after="60" w:line="400" w:lineRule="exact"/>
              <w:jc w:val="left"/>
              <w:rPr>
                <w:rFonts w:ascii="宋体" w:hAnsi="宋体"/>
                <w:szCs w:val="21"/>
              </w:rPr>
            </w:pPr>
            <w:ins w:id="606" w:author="wei han" w:date="2017-11-01T17:52:00Z">
              <w:r>
                <w:rPr>
                  <w:rFonts w:ascii="宋体" w:hAnsi="宋体"/>
                  <w:szCs w:val="21"/>
                </w:rPr>
                <w:t>无</w:t>
              </w:r>
            </w:ins>
          </w:p>
        </w:tc>
      </w:tr>
      <w:tr w:rsidR="00B93C6B" w:rsidRPr="00C630D1" w14:paraId="5E9B8F70" w14:textId="77777777" w:rsidTr="005A5337">
        <w:trPr>
          <w:jc w:val="center"/>
        </w:trPr>
        <w:tc>
          <w:tcPr>
            <w:tcW w:w="1548" w:type="dxa"/>
            <w:shd w:val="clear" w:color="auto" w:fill="A6A6A6"/>
          </w:tcPr>
          <w:p w14:paraId="53DC1E89" w14:textId="77777777" w:rsidR="00B93C6B" w:rsidRPr="00C630D1" w:rsidRDefault="00B93C6B" w:rsidP="005A5337">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3E8C4AFB" w14:textId="77777777" w:rsidR="00B93C6B" w:rsidRDefault="00B93C6B" w:rsidP="005A5337">
            <w:pPr>
              <w:rPr>
                <w:rFonts w:ascii="宋体" w:hAnsi="宋体"/>
                <w:b/>
                <w:szCs w:val="21"/>
              </w:rPr>
            </w:pPr>
            <w:r w:rsidRPr="00946BE4">
              <w:rPr>
                <w:rFonts w:ascii="宋体" w:hAnsi="宋体" w:hint="eastAsia"/>
                <w:b/>
                <w:szCs w:val="21"/>
              </w:rPr>
              <w:t>【功能操作要求】</w:t>
            </w:r>
          </w:p>
          <w:p w14:paraId="43A4B4FD" w14:textId="754C53D9" w:rsidR="001A444C" w:rsidRDefault="001A444C" w:rsidP="005A5337">
            <w:pPr>
              <w:rPr>
                <w:ins w:id="607" w:author="wei han" w:date="2017-11-02T08:44:00Z"/>
                <w:rFonts w:ascii="宋体" w:hAnsi="宋体"/>
                <w:szCs w:val="21"/>
              </w:rPr>
            </w:pPr>
            <w:ins w:id="608" w:author="wei han" w:date="2017-11-02T08:44:00Z">
              <w:r>
                <w:rPr>
                  <w:rFonts w:ascii="宋体" w:hAnsi="宋体"/>
                  <w:szCs w:val="21"/>
                </w:rPr>
                <w:t>以下项目点击文字也可进行跳转</w:t>
              </w:r>
            </w:ins>
          </w:p>
          <w:p w14:paraId="07FC0A18" w14:textId="6C86E002" w:rsidR="005F729C" w:rsidRPr="001A444C" w:rsidRDefault="00492AC5" w:rsidP="001A444C">
            <w:pPr>
              <w:pStyle w:val="a8"/>
              <w:numPr>
                <w:ilvl w:val="0"/>
                <w:numId w:val="43"/>
              </w:numPr>
              <w:ind w:firstLineChars="0"/>
              <w:rPr>
                <w:ins w:id="609" w:author="wei han" w:date="2017-11-01T17:52:00Z"/>
                <w:rFonts w:ascii="宋体" w:hAnsi="宋体"/>
                <w:szCs w:val="21"/>
              </w:rPr>
            </w:pPr>
            <w:ins w:id="610" w:author="wei han" w:date="2017-11-01T17:52:00Z">
              <w:r w:rsidRPr="001A444C">
                <w:rPr>
                  <w:rFonts w:ascii="宋体" w:hAnsi="宋体"/>
                  <w:szCs w:val="21"/>
                </w:rPr>
                <w:t>我的问题</w:t>
              </w:r>
              <w:r w:rsidR="003A1FD5" w:rsidRPr="001A444C">
                <w:rPr>
                  <w:rFonts w:ascii="宋体" w:hAnsi="宋体" w:hint="eastAsia"/>
                  <w:szCs w:val="21"/>
                </w:rPr>
                <w:t>：</w:t>
              </w:r>
            </w:ins>
            <w:ins w:id="611" w:author="wei han" w:date="2017-11-02T08:43:00Z">
              <w:r w:rsidR="001A444C" w:rsidRPr="001A444C">
                <w:rPr>
                  <w:rFonts w:ascii="宋体" w:hAnsi="宋体" w:hint="eastAsia"/>
                  <w:szCs w:val="21"/>
                </w:rPr>
                <w:t>图片</w:t>
              </w:r>
            </w:ins>
            <w:ins w:id="612" w:author="wei han" w:date="2017-11-01T18:13:00Z">
              <w:r w:rsidR="005F729C" w:rsidRPr="001A444C">
                <w:rPr>
                  <w:rFonts w:ascii="宋体" w:hAnsi="宋体" w:hint="eastAsia"/>
                  <w:szCs w:val="21"/>
                </w:rPr>
                <w:t>功能热区，点击后跳转到【我的问题】页面</w:t>
              </w:r>
            </w:ins>
          </w:p>
          <w:p w14:paraId="7EC8E873" w14:textId="0D4C8B4A" w:rsidR="00492AC5" w:rsidRPr="001A444C" w:rsidRDefault="00492AC5" w:rsidP="001A444C">
            <w:pPr>
              <w:pStyle w:val="a8"/>
              <w:numPr>
                <w:ilvl w:val="0"/>
                <w:numId w:val="43"/>
              </w:numPr>
              <w:ind w:firstLineChars="0"/>
              <w:rPr>
                <w:ins w:id="613" w:author="wei han" w:date="2017-11-01T17:52:00Z"/>
                <w:rFonts w:ascii="宋体" w:hAnsi="宋体"/>
                <w:szCs w:val="21"/>
              </w:rPr>
            </w:pPr>
            <w:ins w:id="614" w:author="wei han" w:date="2017-11-01T17:52:00Z">
              <w:r w:rsidRPr="001A444C">
                <w:rPr>
                  <w:rFonts w:ascii="宋体" w:hAnsi="宋体"/>
                  <w:szCs w:val="21"/>
                </w:rPr>
                <w:t>我的文档</w:t>
              </w:r>
              <w:r w:rsidR="003A1FD5" w:rsidRPr="001A444C">
                <w:rPr>
                  <w:rFonts w:ascii="宋体" w:hAnsi="宋体" w:hint="eastAsia"/>
                  <w:szCs w:val="21"/>
                </w:rPr>
                <w:t>：</w:t>
              </w:r>
            </w:ins>
            <w:ins w:id="615" w:author="wei han" w:date="2017-11-02T08:43:00Z">
              <w:r w:rsidR="001A444C" w:rsidRPr="001A444C">
                <w:rPr>
                  <w:rFonts w:ascii="宋体" w:hAnsi="宋体" w:hint="eastAsia"/>
                  <w:szCs w:val="21"/>
                </w:rPr>
                <w:t>图片</w:t>
              </w:r>
            </w:ins>
            <w:ins w:id="616" w:author="wei han" w:date="2017-11-01T18:13:00Z">
              <w:r w:rsidR="005F729C" w:rsidRPr="001A444C">
                <w:rPr>
                  <w:rFonts w:ascii="宋体" w:hAnsi="宋体" w:hint="eastAsia"/>
                  <w:szCs w:val="21"/>
                </w:rPr>
                <w:t>功能热区，点击后跳转到【我的文档】页面</w:t>
              </w:r>
            </w:ins>
          </w:p>
          <w:p w14:paraId="27255787" w14:textId="24CC1094" w:rsidR="00492AC5" w:rsidRPr="001A444C" w:rsidRDefault="00492AC5" w:rsidP="001A444C">
            <w:pPr>
              <w:pStyle w:val="a8"/>
              <w:numPr>
                <w:ilvl w:val="0"/>
                <w:numId w:val="43"/>
              </w:numPr>
              <w:ind w:firstLineChars="0"/>
              <w:rPr>
                <w:rFonts w:ascii="宋体" w:hAnsi="宋体"/>
                <w:szCs w:val="21"/>
              </w:rPr>
            </w:pPr>
            <w:ins w:id="617" w:author="wei han" w:date="2017-11-01T17:52:00Z">
              <w:r w:rsidRPr="001A444C">
                <w:rPr>
                  <w:rFonts w:ascii="宋体" w:hAnsi="宋体"/>
                  <w:szCs w:val="21"/>
                </w:rPr>
                <w:t>权限管理</w:t>
              </w:r>
              <w:r w:rsidR="003A1FD5" w:rsidRPr="001A444C">
                <w:rPr>
                  <w:rFonts w:ascii="宋体" w:hAnsi="宋体" w:hint="eastAsia"/>
                  <w:szCs w:val="21"/>
                </w:rPr>
                <w:t>：</w:t>
              </w:r>
            </w:ins>
            <w:ins w:id="618" w:author="wei han" w:date="2017-11-02T08:43:00Z">
              <w:r w:rsidR="001A444C" w:rsidRPr="001A444C">
                <w:rPr>
                  <w:rFonts w:ascii="宋体" w:hAnsi="宋体" w:hint="eastAsia"/>
                  <w:szCs w:val="21"/>
                </w:rPr>
                <w:t>图片</w:t>
              </w:r>
            </w:ins>
            <w:ins w:id="619" w:author="wei han" w:date="2017-11-01T18:13:00Z">
              <w:r w:rsidR="005F729C" w:rsidRPr="001A444C">
                <w:rPr>
                  <w:rFonts w:ascii="宋体" w:hAnsi="宋体" w:hint="eastAsia"/>
                  <w:szCs w:val="21"/>
                </w:rPr>
                <w:t>功能热区，点击后跳转到【权限管理】页面</w:t>
              </w:r>
            </w:ins>
          </w:p>
        </w:tc>
      </w:tr>
      <w:tr w:rsidR="00B93C6B" w:rsidRPr="00C630D1" w14:paraId="68668D6E" w14:textId="77777777" w:rsidTr="005A5337">
        <w:trPr>
          <w:jc w:val="center"/>
        </w:trPr>
        <w:tc>
          <w:tcPr>
            <w:tcW w:w="1548" w:type="dxa"/>
            <w:shd w:val="clear" w:color="auto" w:fill="A6A6A6"/>
          </w:tcPr>
          <w:p w14:paraId="10DA9AC6" w14:textId="77777777" w:rsidR="00B93C6B" w:rsidRPr="00C630D1" w:rsidRDefault="00B93C6B" w:rsidP="005A5337">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2D7064AA" w14:textId="77777777" w:rsidR="00B93C6B" w:rsidRPr="00E55CB4" w:rsidRDefault="00B93C6B" w:rsidP="005A5337">
            <w:pPr>
              <w:spacing w:line="400" w:lineRule="exact"/>
              <w:rPr>
                <w:rFonts w:ascii="宋体" w:hAnsi="宋体"/>
                <w:b/>
                <w:szCs w:val="21"/>
              </w:rPr>
            </w:pPr>
            <w:r w:rsidRPr="00E55CB4">
              <w:rPr>
                <w:rFonts w:ascii="宋体" w:hAnsi="宋体" w:hint="eastAsia"/>
                <w:b/>
                <w:szCs w:val="21"/>
              </w:rPr>
              <w:t>【基础资料】</w:t>
            </w:r>
          </w:p>
          <w:p w14:paraId="4BD29337" w14:textId="015B07A7" w:rsidR="00B93C6B" w:rsidRPr="00C630D1" w:rsidRDefault="00E84BFE" w:rsidP="005A5337">
            <w:pPr>
              <w:spacing w:line="400" w:lineRule="exact"/>
              <w:rPr>
                <w:rFonts w:ascii="宋体" w:hAnsi="宋体"/>
                <w:szCs w:val="21"/>
              </w:rPr>
            </w:pPr>
            <w:ins w:id="620" w:author="wei han" w:date="2017-11-01T18:14:00Z">
              <w:r>
                <w:rPr>
                  <w:rFonts w:ascii="宋体" w:hAnsi="宋体"/>
                  <w:szCs w:val="21"/>
                </w:rPr>
                <w:t>无</w:t>
              </w:r>
            </w:ins>
          </w:p>
        </w:tc>
      </w:tr>
      <w:tr w:rsidR="00B93C6B" w:rsidRPr="00C630D1" w14:paraId="5578DD3D" w14:textId="77777777" w:rsidTr="005A5337">
        <w:trPr>
          <w:jc w:val="center"/>
        </w:trPr>
        <w:tc>
          <w:tcPr>
            <w:tcW w:w="1548" w:type="dxa"/>
            <w:shd w:val="clear" w:color="auto" w:fill="A6A6A6"/>
          </w:tcPr>
          <w:p w14:paraId="414C96BE" w14:textId="77777777" w:rsidR="00B93C6B" w:rsidRPr="00C630D1" w:rsidRDefault="00B93C6B" w:rsidP="005A5337">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323FD270" w14:textId="070E1535" w:rsidR="00B93C6B" w:rsidRPr="000A3B83" w:rsidRDefault="00326753" w:rsidP="00326753">
            <w:pPr>
              <w:spacing w:line="400" w:lineRule="exact"/>
              <w:rPr>
                <w:rFonts w:ascii="宋体" w:hAnsi="宋体"/>
                <w:szCs w:val="21"/>
              </w:rPr>
            </w:pPr>
            <w:ins w:id="621" w:author="wei han" w:date="2017-11-04T20:58:00Z">
              <w:r>
                <w:rPr>
                  <w:rFonts w:ascii="宋体" w:hAnsi="宋体" w:hint="eastAsia"/>
                  <w:szCs w:val="21"/>
                </w:rPr>
                <w:t>具有【</w:t>
              </w:r>
            </w:ins>
            <w:ins w:id="622" w:author="wei han" w:date="2017-11-04T20:57:00Z">
              <w:r>
                <w:rPr>
                  <w:rFonts w:ascii="宋体" w:hAnsi="宋体"/>
                  <w:szCs w:val="21"/>
                </w:rPr>
                <w:t>个人中心</w:t>
              </w:r>
            </w:ins>
            <w:ins w:id="623" w:author="wei han" w:date="2017-11-04T20:58:00Z">
              <w:r>
                <w:rPr>
                  <w:rFonts w:ascii="宋体" w:hAnsi="宋体" w:hint="eastAsia"/>
                  <w:szCs w:val="21"/>
                </w:rPr>
                <w:t>】</w:t>
              </w:r>
            </w:ins>
            <w:ins w:id="624" w:author="wei han" w:date="2017-11-04T20:57:00Z">
              <w:r>
                <w:rPr>
                  <w:rFonts w:ascii="宋体" w:hAnsi="宋体"/>
                  <w:szCs w:val="21"/>
                </w:rPr>
                <w:t>权限</w:t>
              </w:r>
            </w:ins>
          </w:p>
        </w:tc>
      </w:tr>
      <w:tr w:rsidR="00B93C6B" w:rsidRPr="00C630D1" w14:paraId="20C868E0" w14:textId="77777777" w:rsidTr="005A5337">
        <w:trPr>
          <w:jc w:val="center"/>
        </w:trPr>
        <w:tc>
          <w:tcPr>
            <w:tcW w:w="1548" w:type="dxa"/>
            <w:shd w:val="clear" w:color="auto" w:fill="A6A6A6"/>
          </w:tcPr>
          <w:p w14:paraId="18CC631A" w14:textId="77777777" w:rsidR="00B93C6B" w:rsidRPr="00C630D1" w:rsidRDefault="00B93C6B" w:rsidP="005A5337">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74028C2C" w14:textId="2BEE3FAF" w:rsidR="00B93C6B" w:rsidRPr="00C630D1" w:rsidRDefault="00724E2D" w:rsidP="005A5337">
            <w:pPr>
              <w:spacing w:line="400" w:lineRule="atLeast"/>
              <w:rPr>
                <w:rFonts w:ascii="宋体" w:hAnsi="宋体"/>
                <w:szCs w:val="21"/>
              </w:rPr>
            </w:pPr>
            <w:ins w:id="625" w:author="wei han" w:date="2017-11-01T18:14:00Z">
              <w:r>
                <w:rPr>
                  <w:rFonts w:ascii="宋体" w:hAnsi="宋体"/>
                  <w:szCs w:val="21"/>
                </w:rPr>
                <w:t>无</w:t>
              </w:r>
            </w:ins>
          </w:p>
        </w:tc>
      </w:tr>
      <w:tr w:rsidR="00B93C6B" w:rsidRPr="00C630D1" w14:paraId="2669B1EC" w14:textId="77777777" w:rsidTr="005A5337">
        <w:trPr>
          <w:jc w:val="center"/>
        </w:trPr>
        <w:tc>
          <w:tcPr>
            <w:tcW w:w="1548" w:type="dxa"/>
            <w:shd w:val="clear" w:color="auto" w:fill="A6A6A6"/>
          </w:tcPr>
          <w:p w14:paraId="436C1AA3" w14:textId="77777777" w:rsidR="00B93C6B" w:rsidRPr="00C630D1" w:rsidRDefault="00B93C6B" w:rsidP="005A5337">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2546C113" w14:textId="77777777" w:rsidR="00B93C6B" w:rsidRPr="00C630D1" w:rsidRDefault="00B93C6B" w:rsidP="005A5337">
            <w:pPr>
              <w:spacing w:line="400" w:lineRule="exact"/>
              <w:rPr>
                <w:rFonts w:ascii="宋体" w:hAnsi="宋体"/>
                <w:szCs w:val="21"/>
              </w:rPr>
            </w:pPr>
            <w:r>
              <w:rPr>
                <w:rFonts w:ascii="宋体" w:hAnsi="宋体" w:hint="eastAsia"/>
                <w:szCs w:val="21"/>
              </w:rPr>
              <w:t>无</w:t>
            </w:r>
          </w:p>
        </w:tc>
      </w:tr>
    </w:tbl>
    <w:p w14:paraId="7525BC45" w14:textId="77777777" w:rsidR="00B93C6B" w:rsidRPr="00B93C6B" w:rsidRDefault="00B93C6B">
      <w:pPr>
        <w:pStyle w:val="a0"/>
        <w:pPrChange w:id="626" w:author="wei han" w:date="2017-11-01T17:51:00Z">
          <w:pPr/>
        </w:pPrChange>
      </w:pPr>
    </w:p>
    <w:p w14:paraId="32C0093F" w14:textId="4EB4730E" w:rsidR="00F943C6" w:rsidRDefault="006E2E33">
      <w:pPr>
        <w:pStyle w:val="4"/>
        <w:pPrChange w:id="627" w:author="wei han" w:date="2017-11-01T17:48:00Z">
          <w:pPr/>
        </w:pPrChange>
      </w:pPr>
      <w:r>
        <w:rPr>
          <w:rFonts w:hint="eastAsia"/>
        </w:rPr>
        <w:t>我的问题</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34292B" w:rsidRPr="00C630D1" w14:paraId="3A6CC0BA" w14:textId="77777777" w:rsidTr="005A5337">
        <w:trPr>
          <w:jc w:val="center"/>
        </w:trPr>
        <w:tc>
          <w:tcPr>
            <w:tcW w:w="1548" w:type="dxa"/>
            <w:shd w:val="clear" w:color="auto" w:fill="A6A6A6"/>
          </w:tcPr>
          <w:p w14:paraId="2836CAD0"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590F48E8" w14:textId="77777777" w:rsidR="0034292B" w:rsidRPr="00C630D1" w:rsidRDefault="0034292B" w:rsidP="005A5337">
            <w:pPr>
              <w:spacing w:line="400" w:lineRule="exact"/>
              <w:rPr>
                <w:rFonts w:ascii="宋体" w:hAnsi="宋体"/>
                <w:szCs w:val="21"/>
              </w:rPr>
            </w:pPr>
          </w:p>
        </w:tc>
      </w:tr>
      <w:tr w:rsidR="0034292B" w:rsidRPr="00C630D1" w14:paraId="472BC3AE" w14:textId="77777777" w:rsidTr="005A5337">
        <w:trPr>
          <w:jc w:val="center"/>
        </w:trPr>
        <w:tc>
          <w:tcPr>
            <w:tcW w:w="1548" w:type="dxa"/>
            <w:shd w:val="clear" w:color="auto" w:fill="A6A6A6"/>
          </w:tcPr>
          <w:p w14:paraId="792A6E3E"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6BD43615" w14:textId="316C14BD" w:rsidR="0034292B" w:rsidRPr="00C630D1" w:rsidRDefault="00BD47F6" w:rsidP="005A5337">
            <w:pPr>
              <w:spacing w:line="400" w:lineRule="exact"/>
              <w:rPr>
                <w:rFonts w:ascii="宋体" w:hAnsi="宋体"/>
                <w:szCs w:val="21"/>
              </w:rPr>
            </w:pPr>
            <w:ins w:id="628" w:author="wei han" w:date="2017-11-01T18:15:00Z">
              <w:r>
                <w:rPr>
                  <w:rFonts w:ascii="宋体" w:hAnsi="宋体"/>
                  <w:szCs w:val="21"/>
                </w:rPr>
                <w:t>我的问题</w:t>
              </w:r>
            </w:ins>
          </w:p>
        </w:tc>
      </w:tr>
      <w:tr w:rsidR="0034292B" w:rsidRPr="00C630D1" w14:paraId="0A4DDEA0" w14:textId="77777777" w:rsidTr="005A5337">
        <w:trPr>
          <w:jc w:val="center"/>
        </w:trPr>
        <w:tc>
          <w:tcPr>
            <w:tcW w:w="1548" w:type="dxa"/>
            <w:shd w:val="clear" w:color="auto" w:fill="A6A6A6"/>
          </w:tcPr>
          <w:p w14:paraId="74FED462"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6F269C33" w14:textId="77777777" w:rsidR="0034292B" w:rsidRPr="00C630D1" w:rsidRDefault="0034292B" w:rsidP="005A5337">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3743403F" w14:textId="77777777" w:rsidR="0034292B" w:rsidRPr="00C630D1" w:rsidRDefault="0034292B" w:rsidP="005A5337">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2A048422" w14:textId="351FB8AB" w:rsidR="0034292B" w:rsidRPr="00C630D1" w:rsidRDefault="004A0752" w:rsidP="005A5337">
            <w:pPr>
              <w:spacing w:line="400" w:lineRule="exact"/>
              <w:rPr>
                <w:rFonts w:ascii="宋体" w:hAnsi="宋体"/>
                <w:szCs w:val="21"/>
              </w:rPr>
            </w:pPr>
            <w:ins w:id="629" w:author="wei han" w:date="2017-11-01T18:15:00Z">
              <w:r>
                <w:rPr>
                  <w:rFonts w:ascii="宋体" w:hAnsi="宋体" w:hint="eastAsia"/>
                  <w:szCs w:val="21"/>
                </w:rPr>
                <w:t>2017-11-</w:t>
              </w:r>
              <w:r w:rsidR="00184F83">
                <w:rPr>
                  <w:rFonts w:ascii="宋体" w:hAnsi="宋体" w:hint="eastAsia"/>
                  <w:szCs w:val="21"/>
                </w:rPr>
                <w:t>4</w:t>
              </w:r>
            </w:ins>
          </w:p>
        </w:tc>
      </w:tr>
      <w:tr w:rsidR="0034292B" w:rsidRPr="00C630D1" w14:paraId="1ED05E15" w14:textId="77777777" w:rsidTr="005A5337">
        <w:trPr>
          <w:jc w:val="center"/>
        </w:trPr>
        <w:tc>
          <w:tcPr>
            <w:tcW w:w="1548" w:type="dxa"/>
            <w:shd w:val="clear" w:color="auto" w:fill="A6A6A6"/>
          </w:tcPr>
          <w:p w14:paraId="68626488"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lastRenderedPageBreak/>
              <w:t>功能需求描述</w:t>
            </w:r>
          </w:p>
        </w:tc>
        <w:tc>
          <w:tcPr>
            <w:tcW w:w="9714" w:type="dxa"/>
            <w:gridSpan w:val="3"/>
          </w:tcPr>
          <w:p w14:paraId="21B7AF64" w14:textId="52787CE4" w:rsidR="0034292B" w:rsidRPr="00C630D1" w:rsidRDefault="00BD47F6" w:rsidP="005A5337">
            <w:pPr>
              <w:spacing w:line="400" w:lineRule="exact"/>
              <w:rPr>
                <w:rFonts w:ascii="宋体" w:hAnsi="宋体"/>
                <w:szCs w:val="21"/>
              </w:rPr>
            </w:pPr>
            <w:ins w:id="630" w:author="wei han" w:date="2017-11-01T18:15:00Z">
              <w:r>
                <w:rPr>
                  <w:rFonts w:ascii="宋体" w:hAnsi="宋体"/>
                  <w:szCs w:val="21"/>
                </w:rPr>
                <w:t>管理者</w:t>
              </w:r>
            </w:ins>
            <w:ins w:id="631" w:author="wei han" w:date="2017-11-01T18:16:00Z">
              <w:r>
                <w:rPr>
                  <w:rFonts w:ascii="宋体" w:hAnsi="宋体"/>
                  <w:szCs w:val="21"/>
                </w:rPr>
                <w:t>的问题管理界面</w:t>
              </w:r>
              <w:r>
                <w:rPr>
                  <w:rFonts w:ascii="宋体" w:hAnsi="宋体" w:hint="eastAsia"/>
                  <w:szCs w:val="21"/>
                </w:rPr>
                <w:t>，</w:t>
              </w:r>
              <w:r>
                <w:rPr>
                  <w:rFonts w:ascii="宋体" w:hAnsi="宋体"/>
                  <w:szCs w:val="21"/>
                </w:rPr>
                <w:t>后期查询者自我问题的管理界面</w:t>
              </w:r>
            </w:ins>
            <w:ins w:id="632" w:author="wei han" w:date="2017-11-04T20:04:00Z">
              <w:r w:rsidR="00413B34">
                <w:rPr>
                  <w:rFonts w:ascii="宋体" w:hAnsi="宋体" w:hint="eastAsia"/>
                  <w:szCs w:val="21"/>
                </w:rPr>
                <w:t>，</w:t>
              </w:r>
              <w:r w:rsidR="00413B34">
                <w:rPr>
                  <w:rFonts w:ascii="宋体" w:hAnsi="宋体"/>
                  <w:szCs w:val="21"/>
                </w:rPr>
                <w:t>管理员可见</w:t>
              </w:r>
            </w:ins>
          </w:p>
        </w:tc>
      </w:tr>
      <w:tr w:rsidR="0034292B" w:rsidRPr="00C630D1" w14:paraId="0CBB836F" w14:textId="77777777" w:rsidTr="005A5337">
        <w:trPr>
          <w:jc w:val="center"/>
        </w:trPr>
        <w:tc>
          <w:tcPr>
            <w:tcW w:w="1548" w:type="dxa"/>
            <w:shd w:val="clear" w:color="auto" w:fill="A6A6A6"/>
          </w:tcPr>
          <w:p w14:paraId="3AB5FB6F"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727BA6D1"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r w:rsidR="0034292B" w:rsidRPr="00C630D1" w14:paraId="42F82696" w14:textId="77777777" w:rsidTr="005A5337">
        <w:trPr>
          <w:jc w:val="center"/>
        </w:trPr>
        <w:tc>
          <w:tcPr>
            <w:tcW w:w="1548" w:type="dxa"/>
            <w:shd w:val="clear" w:color="auto" w:fill="A6A6A6"/>
          </w:tcPr>
          <w:p w14:paraId="10ADF532"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7CA437A8"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r w:rsidR="0034292B" w:rsidRPr="00C630D1" w14:paraId="5C1719C4" w14:textId="77777777" w:rsidTr="005A5337">
        <w:trPr>
          <w:jc w:val="center"/>
        </w:trPr>
        <w:tc>
          <w:tcPr>
            <w:tcW w:w="1548" w:type="dxa"/>
            <w:shd w:val="clear" w:color="auto" w:fill="A6A6A6"/>
          </w:tcPr>
          <w:p w14:paraId="44ED1A64"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571A3642" w14:textId="77777777" w:rsidR="0034292B" w:rsidRDefault="0034292B" w:rsidP="005A5337">
            <w:pPr>
              <w:spacing w:before="60" w:after="60" w:line="400" w:lineRule="exact"/>
              <w:jc w:val="left"/>
              <w:rPr>
                <w:rFonts w:ascii="宋体" w:hAnsi="宋体"/>
                <w:b/>
                <w:szCs w:val="21"/>
              </w:rPr>
            </w:pPr>
            <w:r>
              <w:rPr>
                <w:rFonts w:ascii="宋体" w:hAnsi="宋体" w:hint="eastAsia"/>
                <w:b/>
                <w:szCs w:val="21"/>
              </w:rPr>
              <w:t>【设置要素】</w:t>
            </w:r>
          </w:p>
          <w:p w14:paraId="6009CD69" w14:textId="5341BF67" w:rsidR="00992101" w:rsidRDefault="00992101" w:rsidP="005A5337">
            <w:pPr>
              <w:spacing w:before="60" w:after="60" w:line="400" w:lineRule="exact"/>
              <w:jc w:val="left"/>
              <w:rPr>
                <w:ins w:id="633" w:author="wei han" w:date="2017-11-02T08:45:00Z"/>
                <w:rFonts w:ascii="宋体" w:hAnsi="宋体"/>
                <w:szCs w:val="21"/>
              </w:rPr>
            </w:pPr>
            <w:ins w:id="634" w:author="wei han" w:date="2017-11-02T08:45:00Z">
              <w:r>
                <w:rPr>
                  <w:rFonts w:ascii="宋体" w:hAnsi="宋体"/>
                  <w:szCs w:val="21"/>
                </w:rPr>
                <w:t>搜索分类</w:t>
              </w:r>
              <w:r>
                <w:rPr>
                  <w:rFonts w:ascii="宋体" w:hAnsi="宋体" w:hint="eastAsia"/>
                  <w:szCs w:val="21"/>
                </w:rPr>
                <w:t>：</w:t>
              </w:r>
            </w:ins>
            <w:ins w:id="635" w:author="wei han" w:date="2017-11-02T08:46:00Z">
              <w:r>
                <w:rPr>
                  <w:rFonts w:ascii="宋体" w:hAnsi="宋体" w:hint="eastAsia"/>
                  <w:szCs w:val="21"/>
                </w:rPr>
                <w:t>下拉框，问题的主要要素，含</w:t>
              </w:r>
            </w:ins>
            <w:ins w:id="636" w:author="wei han" w:date="2017-11-04T20:56:00Z">
              <w:r w:rsidR="00335B65">
                <w:rPr>
                  <w:rFonts w:ascii="宋体" w:hAnsi="宋体" w:hint="eastAsia"/>
                  <w:szCs w:val="21"/>
                </w:rPr>
                <w:t>全部|</w:t>
              </w:r>
            </w:ins>
            <w:ins w:id="637" w:author="wei han" w:date="2017-11-04T16:19:00Z">
              <w:r w:rsidR="00581778">
                <w:rPr>
                  <w:rFonts w:ascii="宋体" w:hAnsi="宋体" w:hint="eastAsia"/>
                  <w:szCs w:val="21"/>
                </w:rPr>
                <w:t>问题编号|</w:t>
              </w:r>
            </w:ins>
            <w:ins w:id="638" w:author="wei han" w:date="2017-11-02T08:46:00Z">
              <w:r>
                <w:rPr>
                  <w:rFonts w:ascii="宋体" w:hAnsi="宋体" w:hint="eastAsia"/>
                  <w:szCs w:val="21"/>
                </w:rPr>
                <w:t>标题|</w:t>
              </w:r>
              <w:r w:rsidR="00EA6CB9">
                <w:rPr>
                  <w:rFonts w:ascii="宋体" w:hAnsi="宋体" w:hint="eastAsia"/>
                  <w:szCs w:val="21"/>
                </w:rPr>
                <w:t>提问</w:t>
              </w:r>
            </w:ins>
            <w:ins w:id="639" w:author="wei han" w:date="2017-11-09T15:27:00Z">
              <w:r w:rsidR="00EA6CB9">
                <w:rPr>
                  <w:rFonts w:ascii="宋体" w:hAnsi="宋体" w:hint="eastAsia"/>
                  <w:szCs w:val="21"/>
                </w:rPr>
                <w:t>人</w:t>
              </w:r>
            </w:ins>
            <w:ins w:id="640" w:author="wei han" w:date="2017-11-02T08:46:00Z">
              <w:r>
                <w:rPr>
                  <w:rFonts w:ascii="宋体" w:hAnsi="宋体" w:hint="eastAsia"/>
                  <w:szCs w:val="21"/>
                </w:rPr>
                <w:t>|</w:t>
              </w:r>
              <w:r w:rsidR="00EA6CB9">
                <w:rPr>
                  <w:rFonts w:ascii="宋体" w:hAnsi="宋体" w:hint="eastAsia"/>
                  <w:szCs w:val="21"/>
                </w:rPr>
                <w:t>回复</w:t>
              </w:r>
            </w:ins>
            <w:ins w:id="641" w:author="wei han" w:date="2017-11-09T15:27:00Z">
              <w:r w:rsidR="00EA6CB9">
                <w:rPr>
                  <w:rFonts w:ascii="宋体" w:hAnsi="宋体" w:hint="eastAsia"/>
                  <w:szCs w:val="21"/>
                </w:rPr>
                <w:t>人</w:t>
              </w:r>
            </w:ins>
            <w:ins w:id="642" w:author="wei han" w:date="2017-11-02T08:46:00Z">
              <w:r>
                <w:rPr>
                  <w:rFonts w:ascii="宋体" w:hAnsi="宋体" w:hint="eastAsia"/>
                  <w:szCs w:val="21"/>
                </w:rPr>
                <w:t>|部门|标签|</w:t>
              </w:r>
            </w:ins>
            <w:ins w:id="643" w:author="wei han" w:date="2017-11-09T15:27:00Z">
              <w:r w:rsidR="00EA6CB9">
                <w:rPr>
                  <w:rFonts w:ascii="宋体" w:hAnsi="宋体" w:hint="eastAsia"/>
                  <w:szCs w:val="21"/>
                </w:rPr>
                <w:t>描述</w:t>
              </w:r>
            </w:ins>
            <w:ins w:id="644" w:author="wei han" w:date="2017-11-02T08:47:00Z">
              <w:r>
                <w:rPr>
                  <w:rFonts w:ascii="宋体" w:hAnsi="宋体" w:hint="eastAsia"/>
                  <w:szCs w:val="21"/>
                </w:rPr>
                <w:t>|提问日期|回复日期</w:t>
              </w:r>
            </w:ins>
          </w:p>
          <w:p w14:paraId="23A06A34" w14:textId="74DC4F02" w:rsidR="0034292B" w:rsidRPr="00DC1BF5" w:rsidRDefault="00992101" w:rsidP="005A5337">
            <w:pPr>
              <w:spacing w:before="60" w:after="60" w:line="400" w:lineRule="exact"/>
              <w:jc w:val="left"/>
              <w:rPr>
                <w:rFonts w:ascii="宋体" w:hAnsi="宋体"/>
                <w:szCs w:val="21"/>
              </w:rPr>
            </w:pPr>
            <w:ins w:id="645" w:author="wei han" w:date="2017-11-02T08:45:00Z">
              <w:r>
                <w:rPr>
                  <w:rFonts w:ascii="宋体" w:hAnsi="宋体"/>
                  <w:szCs w:val="21"/>
                </w:rPr>
                <w:t>搜索框</w:t>
              </w:r>
              <w:r>
                <w:rPr>
                  <w:rFonts w:ascii="宋体" w:hAnsi="宋体" w:hint="eastAsia"/>
                  <w:szCs w:val="21"/>
                </w:rPr>
                <w:t>：</w:t>
              </w:r>
            </w:ins>
            <w:ins w:id="646" w:author="wei han" w:date="2017-11-02T08:47:00Z">
              <w:r>
                <w:rPr>
                  <w:rFonts w:ascii="宋体" w:hAnsi="宋体" w:hint="eastAsia"/>
                  <w:szCs w:val="21"/>
                </w:rPr>
                <w:t>输入框，填入需要搜索的信息</w:t>
              </w:r>
            </w:ins>
          </w:p>
        </w:tc>
      </w:tr>
      <w:tr w:rsidR="0034292B" w:rsidRPr="00C630D1" w14:paraId="61FE9F87" w14:textId="77777777" w:rsidTr="005A5337">
        <w:trPr>
          <w:jc w:val="center"/>
        </w:trPr>
        <w:tc>
          <w:tcPr>
            <w:tcW w:w="1548" w:type="dxa"/>
            <w:shd w:val="clear" w:color="auto" w:fill="A6A6A6"/>
          </w:tcPr>
          <w:p w14:paraId="7D445BFA"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4289759D" w14:textId="77777777" w:rsidR="0034292B" w:rsidRDefault="0034292B" w:rsidP="005A5337">
            <w:pPr>
              <w:rPr>
                <w:rFonts w:ascii="宋体" w:hAnsi="宋体"/>
                <w:b/>
                <w:szCs w:val="21"/>
              </w:rPr>
            </w:pPr>
            <w:r w:rsidRPr="00946BE4">
              <w:rPr>
                <w:rFonts w:ascii="宋体" w:hAnsi="宋体" w:hint="eastAsia"/>
                <w:b/>
                <w:szCs w:val="21"/>
              </w:rPr>
              <w:t>【功能操作要求】</w:t>
            </w:r>
          </w:p>
          <w:p w14:paraId="2B6BD947" w14:textId="05CB4478" w:rsidR="00057E75" w:rsidRDefault="00057E75" w:rsidP="00057E75">
            <w:pPr>
              <w:rPr>
                <w:ins w:id="647" w:author="wei han" w:date="2017-11-02T08:51:00Z"/>
                <w:rFonts w:ascii="宋体" w:hAnsi="宋体"/>
                <w:szCs w:val="21"/>
              </w:rPr>
            </w:pPr>
            <w:ins w:id="648" w:author="wei han" w:date="2017-11-02T08:51:00Z">
              <w:r>
                <w:rPr>
                  <w:rFonts w:ascii="宋体" w:hAnsi="宋体"/>
                  <w:szCs w:val="21"/>
                </w:rPr>
                <w:t>复选框</w:t>
              </w:r>
              <w:r>
                <w:rPr>
                  <w:rFonts w:ascii="宋体" w:hAnsi="宋体" w:hint="eastAsia"/>
                  <w:szCs w:val="21"/>
                </w:rPr>
                <w:t>：checklist，点击后可选择该条问题，表头复选框</w:t>
              </w:r>
              <w:proofErr w:type="gramStart"/>
              <w:r>
                <w:rPr>
                  <w:rFonts w:ascii="宋体" w:hAnsi="宋体" w:hint="eastAsia"/>
                  <w:szCs w:val="21"/>
                </w:rPr>
                <w:t>勾</w:t>
              </w:r>
              <w:proofErr w:type="gramEnd"/>
              <w:r>
                <w:rPr>
                  <w:rFonts w:ascii="宋体" w:hAnsi="宋体" w:hint="eastAsia"/>
                  <w:szCs w:val="21"/>
                </w:rPr>
                <w:t>选后选择全部问题</w:t>
              </w:r>
            </w:ins>
            <w:ins w:id="649" w:author="wei han" w:date="2017-11-04T21:00:00Z">
              <w:r w:rsidR="00184F83">
                <w:rPr>
                  <w:rFonts w:ascii="宋体" w:hAnsi="宋体" w:hint="eastAsia"/>
                  <w:szCs w:val="21"/>
                </w:rPr>
                <w:t>，</w:t>
              </w:r>
              <w:proofErr w:type="gramStart"/>
              <w:r w:rsidR="00184F83">
                <w:rPr>
                  <w:rFonts w:ascii="宋体" w:hAnsi="宋体" w:hint="eastAsia"/>
                  <w:szCs w:val="21"/>
                </w:rPr>
                <w:t>不勾选则</w:t>
              </w:r>
              <w:proofErr w:type="gramEnd"/>
              <w:r w:rsidR="00184F83">
                <w:rPr>
                  <w:rFonts w:ascii="宋体" w:hAnsi="宋体" w:hint="eastAsia"/>
                  <w:szCs w:val="21"/>
                </w:rPr>
                <w:t>取消选择全部问题</w:t>
              </w:r>
            </w:ins>
          </w:p>
          <w:p w14:paraId="2F8F8014" w14:textId="6152D910" w:rsidR="0034292B" w:rsidRDefault="006309E4" w:rsidP="005A5337">
            <w:pPr>
              <w:rPr>
                <w:ins w:id="650" w:author="wei han" w:date="2017-11-02T08:49:00Z"/>
                <w:rFonts w:ascii="宋体" w:hAnsi="宋体"/>
                <w:szCs w:val="21"/>
              </w:rPr>
            </w:pPr>
            <w:ins w:id="651" w:author="wei han" w:date="2017-11-02T08:48:00Z">
              <w:r>
                <w:rPr>
                  <w:rFonts w:ascii="宋体" w:hAnsi="宋体"/>
                  <w:szCs w:val="21"/>
                </w:rPr>
                <w:t>问题标题</w:t>
              </w:r>
              <w:r>
                <w:rPr>
                  <w:rFonts w:ascii="宋体" w:hAnsi="宋体" w:hint="eastAsia"/>
                  <w:szCs w:val="21"/>
                </w:rPr>
                <w:t>：</w:t>
              </w:r>
            </w:ins>
            <w:ins w:id="652" w:author="wei han" w:date="2017-11-02T08:49:00Z">
              <w:r w:rsidR="009C6535">
                <w:rPr>
                  <w:rFonts w:ascii="宋体" w:hAnsi="宋体" w:hint="eastAsia"/>
                  <w:szCs w:val="21"/>
                </w:rPr>
                <w:t>功能</w:t>
              </w:r>
            </w:ins>
            <w:ins w:id="653" w:author="wei han" w:date="2017-11-02T10:56:00Z">
              <w:r w:rsidR="009C6535">
                <w:rPr>
                  <w:rFonts w:ascii="宋体" w:hAnsi="宋体" w:hint="eastAsia"/>
                  <w:szCs w:val="21"/>
                </w:rPr>
                <w:t>单元格</w:t>
              </w:r>
            </w:ins>
            <w:ins w:id="654" w:author="wei han" w:date="2017-11-02T08:49:00Z">
              <w:r w:rsidR="005A5337">
                <w:rPr>
                  <w:rFonts w:ascii="宋体" w:hAnsi="宋体" w:hint="eastAsia"/>
                  <w:szCs w:val="21"/>
                </w:rPr>
                <w:t>，</w:t>
              </w:r>
            </w:ins>
            <w:ins w:id="655" w:author="wei han" w:date="2017-11-02T08:48:00Z">
              <w:r>
                <w:rPr>
                  <w:rFonts w:ascii="宋体" w:hAnsi="宋体"/>
                  <w:szCs w:val="21"/>
                </w:rPr>
                <w:t>点击后可跳转至问题页面</w:t>
              </w:r>
            </w:ins>
            <w:ins w:id="656" w:author="wei han" w:date="2017-11-04T21:01:00Z">
              <w:r w:rsidR="00D82599">
                <w:rPr>
                  <w:rFonts w:ascii="宋体" w:hAnsi="宋体" w:hint="eastAsia"/>
                  <w:szCs w:val="21"/>
                </w:rPr>
                <w:t xml:space="preserve"> </w:t>
              </w:r>
            </w:ins>
          </w:p>
          <w:p w14:paraId="23E5541C" w14:textId="77777777" w:rsidR="005A5337" w:rsidRDefault="005A5337" w:rsidP="005A5337">
            <w:pPr>
              <w:rPr>
                <w:ins w:id="657" w:author="wei han" w:date="2017-11-02T10:59:00Z"/>
                <w:rFonts w:ascii="宋体" w:hAnsi="宋体"/>
                <w:szCs w:val="21"/>
              </w:rPr>
            </w:pPr>
            <w:ins w:id="658" w:author="wei han" w:date="2017-11-02T08:49:00Z">
              <w:r>
                <w:rPr>
                  <w:rFonts w:ascii="宋体" w:hAnsi="宋体"/>
                  <w:szCs w:val="21"/>
                </w:rPr>
                <w:t>选项</w:t>
              </w:r>
              <w:r>
                <w:rPr>
                  <w:rFonts w:ascii="宋体" w:hAnsi="宋体" w:hint="eastAsia"/>
                  <w:szCs w:val="21"/>
                </w:rPr>
                <w:t>（…）：下拉菜单按钮，点击后</w:t>
              </w:r>
            </w:ins>
            <w:ins w:id="659" w:author="wei han" w:date="2017-11-02T08:50:00Z">
              <w:r>
                <w:rPr>
                  <w:rFonts w:ascii="宋体" w:hAnsi="宋体" w:hint="eastAsia"/>
                  <w:szCs w:val="21"/>
                </w:rPr>
                <w:t>可选择置顶/取消置顶|权限设置|删除</w:t>
              </w:r>
            </w:ins>
          </w:p>
          <w:p w14:paraId="6338E549" w14:textId="4BD94AA4" w:rsidR="009C6535" w:rsidRDefault="009C6535" w:rsidP="00E840AA">
            <w:pPr>
              <w:pStyle w:val="a8"/>
              <w:numPr>
                <w:ilvl w:val="0"/>
                <w:numId w:val="42"/>
              </w:numPr>
              <w:ind w:firstLineChars="0"/>
              <w:rPr>
                <w:ins w:id="660" w:author="wei han" w:date="2017-11-09T15:20:00Z"/>
                <w:rFonts w:ascii="宋体" w:hAnsi="宋体"/>
                <w:szCs w:val="21"/>
              </w:rPr>
            </w:pPr>
            <w:ins w:id="661" w:author="wei han" w:date="2017-11-02T10:59:00Z">
              <w:r>
                <w:rPr>
                  <w:rFonts w:ascii="宋体" w:hAnsi="宋体" w:hint="eastAsia"/>
                  <w:szCs w:val="21"/>
                </w:rPr>
                <w:t>置顶/取消置顶：</w:t>
              </w:r>
            </w:ins>
            <w:ins w:id="662" w:author="wei han" w:date="2017-11-02T11:00:00Z">
              <w:r>
                <w:rPr>
                  <w:rFonts w:ascii="宋体" w:hAnsi="宋体" w:hint="eastAsia"/>
                  <w:szCs w:val="21"/>
                </w:rPr>
                <w:t>功能按钮，</w:t>
              </w:r>
            </w:ins>
            <w:ins w:id="663" w:author="wei han" w:date="2017-11-02T10:59:00Z">
              <w:r>
                <w:rPr>
                  <w:rFonts w:ascii="宋体" w:hAnsi="宋体" w:hint="eastAsia"/>
                  <w:szCs w:val="21"/>
                </w:rPr>
                <w:t>点击后</w:t>
              </w:r>
            </w:ins>
            <w:ins w:id="664" w:author="wei han" w:date="2017-11-02T11:00:00Z">
              <w:r>
                <w:rPr>
                  <w:rFonts w:ascii="宋体" w:hAnsi="宋体" w:hint="eastAsia"/>
                  <w:szCs w:val="21"/>
                </w:rPr>
                <w:t>可对已选问题进行置顶或取消置顶操作</w:t>
              </w:r>
            </w:ins>
          </w:p>
          <w:p w14:paraId="610D426F" w14:textId="01F40D37" w:rsidR="00EA6CB9" w:rsidRPr="00EA6CB9" w:rsidRDefault="00EA6CB9" w:rsidP="00EA6CB9">
            <w:pPr>
              <w:pStyle w:val="a8"/>
              <w:numPr>
                <w:ilvl w:val="0"/>
                <w:numId w:val="42"/>
              </w:numPr>
              <w:ind w:firstLineChars="0"/>
              <w:rPr>
                <w:ins w:id="665" w:author="wei han" w:date="2017-11-02T10:59:00Z"/>
                <w:rFonts w:ascii="宋体" w:hAnsi="宋体"/>
                <w:szCs w:val="21"/>
              </w:rPr>
            </w:pPr>
            <w:ins w:id="666" w:author="wei han" w:date="2017-11-09T15:22:00Z">
              <w:r>
                <w:rPr>
                  <w:rFonts w:ascii="宋体" w:hAnsi="宋体" w:hint="eastAsia"/>
                  <w:szCs w:val="21"/>
                </w:rPr>
                <w:t>标记为</w:t>
              </w:r>
            </w:ins>
            <w:ins w:id="667" w:author="wei han" w:date="2017-11-09T15:20:00Z">
              <w:r>
                <w:rPr>
                  <w:rFonts w:ascii="宋体" w:hAnsi="宋体" w:hint="eastAsia"/>
                  <w:szCs w:val="21"/>
                </w:rPr>
                <w:t>重要</w:t>
              </w:r>
              <w:r w:rsidRPr="00EA6CB9">
                <w:rPr>
                  <w:rFonts w:ascii="宋体" w:hAnsi="宋体" w:hint="eastAsia"/>
                  <w:szCs w:val="21"/>
                </w:rPr>
                <w:t>/</w:t>
              </w:r>
              <w:r>
                <w:rPr>
                  <w:rFonts w:ascii="宋体" w:hAnsi="宋体" w:hint="eastAsia"/>
                  <w:szCs w:val="21"/>
                </w:rPr>
                <w:t>取消</w:t>
              </w:r>
            </w:ins>
            <w:ins w:id="668" w:author="wei han" w:date="2017-11-09T15:22:00Z">
              <w:r>
                <w:rPr>
                  <w:rFonts w:ascii="宋体" w:hAnsi="宋体" w:hint="eastAsia"/>
                  <w:szCs w:val="21"/>
                </w:rPr>
                <w:t>标记</w:t>
              </w:r>
            </w:ins>
            <w:ins w:id="669" w:author="wei han" w:date="2017-11-09T15:20:00Z">
              <w:r w:rsidRPr="00EA6CB9">
                <w:rPr>
                  <w:rFonts w:ascii="宋体" w:hAnsi="宋体" w:hint="eastAsia"/>
                  <w:szCs w:val="21"/>
                </w:rPr>
                <w:t>：功能按钮，点击后可</w:t>
              </w:r>
              <w:r>
                <w:rPr>
                  <w:rFonts w:ascii="宋体" w:hAnsi="宋体" w:hint="eastAsia"/>
                  <w:szCs w:val="21"/>
                </w:rPr>
                <w:t>对已选问题进行</w:t>
              </w:r>
            </w:ins>
            <w:ins w:id="670" w:author="wei han" w:date="2017-11-09T15:22:00Z">
              <w:r>
                <w:rPr>
                  <w:rFonts w:ascii="宋体" w:hAnsi="宋体" w:hint="eastAsia"/>
                  <w:szCs w:val="21"/>
                </w:rPr>
                <w:t>标记</w:t>
              </w:r>
            </w:ins>
            <w:ins w:id="671" w:author="wei han" w:date="2017-11-09T15:20:00Z">
              <w:r>
                <w:rPr>
                  <w:rFonts w:ascii="宋体" w:hAnsi="宋体" w:hint="eastAsia"/>
                  <w:szCs w:val="21"/>
                </w:rPr>
                <w:t>或取消</w:t>
              </w:r>
            </w:ins>
            <w:ins w:id="672" w:author="wei han" w:date="2017-11-09T15:22:00Z">
              <w:r>
                <w:rPr>
                  <w:rFonts w:ascii="宋体" w:hAnsi="宋体" w:hint="eastAsia"/>
                  <w:szCs w:val="21"/>
                </w:rPr>
                <w:t>标记重要</w:t>
              </w:r>
            </w:ins>
            <w:ins w:id="673" w:author="wei han" w:date="2017-11-09T15:20:00Z">
              <w:r w:rsidRPr="00EA6CB9">
                <w:rPr>
                  <w:rFonts w:ascii="宋体" w:hAnsi="宋体" w:hint="eastAsia"/>
                  <w:szCs w:val="21"/>
                </w:rPr>
                <w:t>操作</w:t>
              </w:r>
            </w:ins>
          </w:p>
          <w:p w14:paraId="291E6190" w14:textId="6E7068BB" w:rsidR="009C6535" w:rsidRDefault="009C6535" w:rsidP="00E840AA">
            <w:pPr>
              <w:pStyle w:val="a8"/>
              <w:numPr>
                <w:ilvl w:val="0"/>
                <w:numId w:val="42"/>
              </w:numPr>
              <w:ind w:firstLineChars="0"/>
              <w:rPr>
                <w:ins w:id="674" w:author="wei han" w:date="2017-11-02T10:59:00Z"/>
                <w:rFonts w:ascii="宋体" w:hAnsi="宋体"/>
                <w:szCs w:val="21"/>
              </w:rPr>
            </w:pPr>
            <w:ins w:id="675" w:author="wei han" w:date="2017-11-02T10:59:00Z">
              <w:r>
                <w:rPr>
                  <w:rFonts w:ascii="宋体" w:hAnsi="宋体"/>
                  <w:szCs w:val="21"/>
                </w:rPr>
                <w:t>权限设置</w:t>
              </w:r>
              <w:r>
                <w:rPr>
                  <w:rFonts w:ascii="宋体" w:hAnsi="宋体" w:hint="eastAsia"/>
                  <w:szCs w:val="21"/>
                </w:rPr>
                <w:t>：</w:t>
              </w:r>
            </w:ins>
            <w:ins w:id="676" w:author="wei han" w:date="2017-11-02T11:00:00Z">
              <w:r>
                <w:rPr>
                  <w:rFonts w:ascii="宋体" w:hAnsi="宋体" w:hint="eastAsia"/>
                  <w:szCs w:val="21"/>
                </w:rPr>
                <w:t>功能按钮，点击后可弹出权限设置弹出窗</w:t>
              </w:r>
            </w:ins>
            <w:ins w:id="677" w:author="wei han" w:date="2017-11-04T21:02:00Z">
              <w:r w:rsidR="009B02EC">
                <w:rPr>
                  <w:rFonts w:ascii="宋体" w:hAnsi="宋体" w:hint="eastAsia"/>
                  <w:szCs w:val="21"/>
                </w:rPr>
                <w:t>，选择后</w:t>
              </w:r>
            </w:ins>
            <w:ins w:id="678" w:author="wei han" w:date="2017-11-04T21:03:00Z">
              <w:r w:rsidR="009B02EC">
                <w:rPr>
                  <w:rFonts w:ascii="宋体" w:hAnsi="宋体" w:hint="eastAsia"/>
                  <w:szCs w:val="21"/>
                </w:rPr>
                <w:t>所选问题均变更为新的权限状态</w:t>
              </w:r>
            </w:ins>
          </w:p>
          <w:p w14:paraId="256A9029" w14:textId="7CF65CCC" w:rsidR="009C6535" w:rsidRPr="00E840AA" w:rsidRDefault="009C6535" w:rsidP="00E840AA">
            <w:pPr>
              <w:pStyle w:val="a8"/>
              <w:numPr>
                <w:ilvl w:val="0"/>
                <w:numId w:val="42"/>
              </w:numPr>
              <w:ind w:firstLineChars="0"/>
              <w:rPr>
                <w:ins w:id="679" w:author="wei han" w:date="2017-11-02T08:50:00Z"/>
                <w:rFonts w:ascii="宋体" w:hAnsi="宋体"/>
                <w:szCs w:val="21"/>
              </w:rPr>
            </w:pPr>
            <w:ins w:id="680" w:author="wei han" w:date="2017-11-02T10:59:00Z">
              <w:r>
                <w:rPr>
                  <w:rFonts w:ascii="宋体" w:hAnsi="宋体"/>
                  <w:szCs w:val="21"/>
                </w:rPr>
                <w:t>删除</w:t>
              </w:r>
              <w:r>
                <w:rPr>
                  <w:rFonts w:ascii="宋体" w:hAnsi="宋体" w:hint="eastAsia"/>
                  <w:szCs w:val="21"/>
                </w:rPr>
                <w:t>：</w:t>
              </w:r>
            </w:ins>
            <w:ins w:id="681" w:author="wei han" w:date="2017-11-02T11:00:00Z">
              <w:r>
                <w:rPr>
                  <w:rFonts w:ascii="宋体" w:hAnsi="宋体" w:hint="eastAsia"/>
                  <w:szCs w:val="21"/>
                </w:rPr>
                <w:t>功能按钮，点击后可对</w:t>
              </w:r>
            </w:ins>
            <w:ins w:id="682" w:author="wei han" w:date="2017-11-04T16:20:00Z">
              <w:r w:rsidR="00F4403C">
                <w:rPr>
                  <w:rFonts w:ascii="宋体" w:hAnsi="宋体" w:hint="eastAsia"/>
                  <w:szCs w:val="21"/>
                </w:rPr>
                <w:t>所选</w:t>
              </w:r>
            </w:ins>
            <w:ins w:id="683" w:author="wei han" w:date="2017-11-02T11:00:00Z">
              <w:r>
                <w:rPr>
                  <w:rFonts w:ascii="宋体" w:hAnsi="宋体" w:hint="eastAsia"/>
                  <w:szCs w:val="21"/>
                </w:rPr>
                <w:t>问题</w:t>
              </w:r>
            </w:ins>
            <w:ins w:id="684" w:author="wei han" w:date="2017-11-02T11:01:00Z">
              <w:r>
                <w:rPr>
                  <w:rFonts w:ascii="宋体" w:hAnsi="宋体" w:hint="eastAsia"/>
                  <w:szCs w:val="21"/>
                </w:rPr>
                <w:t>逻辑删除</w:t>
              </w:r>
            </w:ins>
          </w:p>
          <w:p w14:paraId="6ED2DC00" w14:textId="77777777" w:rsidR="00057E75" w:rsidRDefault="00057E75" w:rsidP="005A5337">
            <w:pPr>
              <w:rPr>
                <w:ins w:id="685" w:author="wei han" w:date="2017-11-02T08:52:00Z"/>
                <w:rFonts w:ascii="宋体" w:hAnsi="宋体"/>
                <w:szCs w:val="21"/>
              </w:rPr>
            </w:pPr>
            <w:ins w:id="686" w:author="wei han" w:date="2017-11-02T08:51:00Z">
              <w:r>
                <w:rPr>
                  <w:rFonts w:ascii="宋体" w:hAnsi="宋体"/>
                  <w:szCs w:val="21"/>
                </w:rPr>
                <w:t>新建</w:t>
              </w:r>
              <w:r>
                <w:rPr>
                  <w:rFonts w:ascii="宋体" w:hAnsi="宋体" w:hint="eastAsia"/>
                  <w:szCs w:val="21"/>
                </w:rPr>
                <w:t>（+）：功能按钮，点击后跳转到新增常见问题页面</w:t>
              </w:r>
            </w:ins>
          </w:p>
          <w:p w14:paraId="36CADCB9" w14:textId="7B886F87" w:rsidR="000D6A80" w:rsidRDefault="000D6A80" w:rsidP="005A5337">
            <w:pPr>
              <w:rPr>
                <w:ins w:id="687" w:author="wei han" w:date="2017-11-02T08:54:00Z"/>
                <w:rFonts w:ascii="宋体" w:hAnsi="宋体"/>
                <w:szCs w:val="21"/>
              </w:rPr>
            </w:pPr>
            <w:ins w:id="688" w:author="wei han" w:date="2017-11-02T08:52:00Z">
              <w:r>
                <w:rPr>
                  <w:rFonts w:ascii="宋体" w:hAnsi="宋体" w:hint="eastAsia"/>
                  <w:szCs w:val="21"/>
                </w:rPr>
                <w:t>未回复</w:t>
              </w:r>
              <w:r>
                <w:rPr>
                  <w:rFonts w:ascii="宋体" w:hAnsi="宋体"/>
                  <w:szCs w:val="21"/>
                </w:rPr>
                <w:t>：单选框，</w:t>
              </w:r>
            </w:ins>
            <w:ins w:id="689" w:author="wei han" w:date="2017-11-02T08:53:00Z">
              <w:r>
                <w:rPr>
                  <w:rFonts w:ascii="宋体" w:hAnsi="宋体" w:hint="eastAsia"/>
                  <w:szCs w:val="21"/>
                </w:rPr>
                <w:t>勾选</w:t>
              </w:r>
            </w:ins>
            <w:ins w:id="690" w:author="wei han" w:date="2017-11-02T08:52:00Z">
              <w:r>
                <w:rPr>
                  <w:rFonts w:ascii="宋体" w:hAnsi="宋体"/>
                  <w:szCs w:val="21"/>
                </w:rPr>
                <w:t>后</w:t>
              </w:r>
            </w:ins>
            <w:ins w:id="691" w:author="wei han" w:date="2017-11-02T08:53:00Z">
              <w:r>
                <w:rPr>
                  <w:rFonts w:ascii="宋体" w:hAnsi="宋体" w:hint="eastAsia"/>
                  <w:szCs w:val="21"/>
                </w:rPr>
                <w:t>仅显示</w:t>
              </w:r>
              <w:r>
                <w:rPr>
                  <w:rFonts w:ascii="宋体" w:hAnsi="宋体"/>
                  <w:szCs w:val="21"/>
                </w:rPr>
                <w:t>未回复问题</w:t>
              </w:r>
              <w:r>
                <w:rPr>
                  <w:rFonts w:ascii="宋体" w:hAnsi="宋体" w:hint="eastAsia"/>
                  <w:szCs w:val="21"/>
                </w:rPr>
                <w:t>，</w:t>
              </w:r>
              <w:proofErr w:type="gramStart"/>
              <w:r>
                <w:rPr>
                  <w:rFonts w:ascii="宋体" w:hAnsi="宋体" w:hint="eastAsia"/>
                  <w:szCs w:val="21"/>
                </w:rPr>
                <w:t>不勾选则</w:t>
              </w:r>
              <w:proofErr w:type="gramEnd"/>
              <w:r>
                <w:rPr>
                  <w:rFonts w:ascii="宋体" w:hAnsi="宋体" w:hint="eastAsia"/>
                  <w:szCs w:val="21"/>
                </w:rPr>
                <w:t>不区分</w:t>
              </w:r>
            </w:ins>
            <w:ins w:id="692" w:author="wei han" w:date="2017-11-02T08:54:00Z">
              <w:r>
                <w:rPr>
                  <w:rFonts w:ascii="宋体" w:hAnsi="宋体" w:hint="eastAsia"/>
                  <w:szCs w:val="21"/>
                </w:rPr>
                <w:t>显示</w:t>
              </w:r>
            </w:ins>
          </w:p>
          <w:p w14:paraId="71C13CD4" w14:textId="49C0FF10" w:rsidR="000D6A80" w:rsidRDefault="001B3E3F" w:rsidP="005A5337">
            <w:pPr>
              <w:rPr>
                <w:ins w:id="693" w:author="wei han" w:date="2017-11-02T11:04:00Z"/>
                <w:rFonts w:ascii="宋体" w:hAnsi="宋体"/>
                <w:szCs w:val="21"/>
              </w:rPr>
            </w:pPr>
            <w:ins w:id="694" w:author="wei han" w:date="2017-11-04T16:21:00Z">
              <w:r>
                <w:rPr>
                  <w:rFonts w:ascii="宋体" w:hAnsi="宋体"/>
                  <w:szCs w:val="21"/>
                </w:rPr>
                <w:t>翻页</w:t>
              </w:r>
              <w:r>
                <w:rPr>
                  <w:rFonts w:ascii="宋体" w:hAnsi="宋体" w:hint="eastAsia"/>
                  <w:szCs w:val="21"/>
                </w:rPr>
                <w:t>：</w:t>
              </w:r>
              <w:r w:rsidRPr="000D6A80">
                <w:rPr>
                  <w:rFonts w:ascii="宋体" w:hAnsi="宋体" w:hint="eastAsia"/>
                  <w:szCs w:val="21"/>
                </w:rPr>
                <w:t>链接按钮，可根据查询结果记录数显示</w:t>
              </w:r>
              <w:r>
                <w:rPr>
                  <w:rFonts w:ascii="宋体" w:hAnsi="宋体" w:hint="eastAsia"/>
                  <w:szCs w:val="21"/>
                </w:rPr>
                <w:t>当前</w:t>
              </w:r>
              <w:r w:rsidRPr="000D6A80">
                <w:rPr>
                  <w:rFonts w:ascii="宋体" w:hAnsi="宋体" w:hint="eastAsia"/>
                  <w:szCs w:val="21"/>
                </w:rPr>
                <w:t>页数</w:t>
              </w:r>
              <w:r>
                <w:rPr>
                  <w:rFonts w:ascii="宋体" w:hAnsi="宋体" w:hint="eastAsia"/>
                  <w:szCs w:val="21"/>
                </w:rPr>
                <w:t>、总页数和记录数</w:t>
              </w:r>
              <w:r w:rsidRPr="000D6A80">
                <w:rPr>
                  <w:rFonts w:ascii="宋体" w:hAnsi="宋体" w:hint="eastAsia"/>
                  <w:szCs w:val="21"/>
                </w:rPr>
                <w:t>，每页</w:t>
              </w:r>
              <w:r>
                <w:rPr>
                  <w:rFonts w:ascii="宋体" w:hAnsi="宋体" w:hint="eastAsia"/>
                  <w:szCs w:val="21"/>
                </w:rPr>
                <w:t>可选择</w:t>
              </w:r>
              <w:r w:rsidRPr="000D6A80">
                <w:rPr>
                  <w:rFonts w:ascii="宋体" w:hAnsi="宋体" w:hint="eastAsia"/>
                  <w:szCs w:val="21"/>
                </w:rPr>
                <w:t>显示20</w:t>
              </w:r>
              <w:r>
                <w:rPr>
                  <w:rFonts w:ascii="宋体" w:hAnsi="宋体"/>
                  <w:szCs w:val="21"/>
                </w:rPr>
                <w:t>/30/50</w:t>
              </w:r>
              <w:r w:rsidRPr="000D6A80">
                <w:rPr>
                  <w:rFonts w:ascii="宋体" w:hAnsi="宋体" w:hint="eastAsia"/>
                  <w:szCs w:val="21"/>
                </w:rPr>
                <w:t>条记录</w:t>
              </w:r>
              <w:r>
                <w:rPr>
                  <w:rFonts w:ascii="宋体" w:hAnsi="宋体" w:hint="eastAsia"/>
                  <w:szCs w:val="21"/>
                </w:rPr>
                <w:t>，可输入页码后点击回车进行跳转</w:t>
              </w:r>
            </w:ins>
          </w:p>
          <w:p w14:paraId="67DDF296" w14:textId="5C13EE86" w:rsidR="00C81EB4" w:rsidRDefault="00C81EB4" w:rsidP="005A5337">
            <w:pPr>
              <w:rPr>
                <w:ins w:id="695" w:author="wei han" w:date="2017-11-02T11:04:00Z"/>
                <w:rFonts w:ascii="宋体" w:hAnsi="宋体"/>
                <w:szCs w:val="21"/>
              </w:rPr>
            </w:pPr>
            <w:ins w:id="696" w:author="wei han" w:date="2017-11-02T11:04:00Z">
              <w:r>
                <w:rPr>
                  <w:rFonts w:ascii="宋体" w:hAnsi="宋体" w:hint="eastAsia"/>
                  <w:szCs w:val="21"/>
                </w:rPr>
                <w:t>【</w:t>
              </w:r>
              <w:r>
                <w:rPr>
                  <w:rFonts w:ascii="宋体" w:hAnsi="宋体" w:hint="eastAsia"/>
                  <w:b/>
                  <w:szCs w:val="21"/>
                </w:rPr>
                <w:t>权限设置</w:t>
              </w:r>
              <w:r>
                <w:rPr>
                  <w:rFonts w:ascii="宋体" w:hAnsi="宋体" w:hint="eastAsia"/>
                  <w:szCs w:val="21"/>
                </w:rPr>
                <w:t>】</w:t>
              </w:r>
            </w:ins>
            <w:ins w:id="697" w:author="wei han" w:date="2017-11-02T11:05:00Z">
              <w:r>
                <w:rPr>
                  <w:rFonts w:ascii="宋体" w:hAnsi="宋体" w:hint="eastAsia"/>
                  <w:szCs w:val="21"/>
                </w:rPr>
                <w:t>页面</w:t>
              </w:r>
            </w:ins>
          </w:p>
          <w:p w14:paraId="68856417" w14:textId="77777777" w:rsidR="00C81EB4" w:rsidRDefault="00C81EB4" w:rsidP="00C81EB4">
            <w:pPr>
              <w:pStyle w:val="a8"/>
              <w:numPr>
                <w:ilvl w:val="1"/>
                <w:numId w:val="44"/>
              </w:numPr>
              <w:spacing w:line="400" w:lineRule="exact"/>
              <w:ind w:firstLineChars="0"/>
              <w:rPr>
                <w:ins w:id="698" w:author="wei han" w:date="2017-11-02T11:05:00Z"/>
                <w:rFonts w:ascii="宋体" w:hAnsi="宋体"/>
                <w:szCs w:val="21"/>
              </w:rPr>
            </w:pPr>
            <w:ins w:id="699" w:author="wei han" w:date="2017-11-02T11:05:00Z">
              <w:r w:rsidRPr="001C1399">
                <w:rPr>
                  <w:rFonts w:ascii="宋体" w:hAnsi="宋体" w:hint="eastAsia"/>
                  <w:szCs w:val="21"/>
                </w:rPr>
                <w:t>权限设置：单选</w:t>
              </w:r>
              <w:r>
                <w:rPr>
                  <w:rFonts w:ascii="宋体" w:hAnsi="宋体" w:hint="eastAsia"/>
                  <w:szCs w:val="21"/>
                </w:rPr>
                <w:t>按钮组，可选择公开|仅自己可见|仅本部门可见|选择可见的部门</w:t>
              </w:r>
            </w:ins>
          </w:p>
          <w:p w14:paraId="605DAA15" w14:textId="4376FDC8" w:rsidR="00C81EB4" w:rsidRDefault="00C81EB4" w:rsidP="00C81EB4">
            <w:pPr>
              <w:pStyle w:val="a8"/>
              <w:numPr>
                <w:ilvl w:val="2"/>
                <w:numId w:val="44"/>
              </w:numPr>
              <w:spacing w:line="400" w:lineRule="exact"/>
              <w:ind w:firstLineChars="0"/>
              <w:rPr>
                <w:ins w:id="700" w:author="wei han" w:date="2017-11-02T11:05:00Z"/>
                <w:rFonts w:ascii="宋体" w:hAnsi="宋体"/>
                <w:szCs w:val="21"/>
              </w:rPr>
            </w:pPr>
            <w:ins w:id="701" w:author="wei han" w:date="2017-11-02T11:05:00Z">
              <w:r>
                <w:rPr>
                  <w:rFonts w:ascii="宋体" w:hAnsi="宋体"/>
                  <w:szCs w:val="21"/>
                </w:rPr>
                <w:t>公开</w:t>
              </w:r>
              <w:r>
                <w:rPr>
                  <w:rFonts w:ascii="宋体" w:hAnsi="宋体" w:hint="eastAsia"/>
                  <w:szCs w:val="21"/>
                </w:rPr>
                <w:t>：</w:t>
              </w:r>
              <w:r>
                <w:rPr>
                  <w:rFonts w:ascii="宋体" w:hAnsi="宋体"/>
                  <w:szCs w:val="21"/>
                </w:rPr>
                <w:t>所有部门及人员对该问题可见</w:t>
              </w:r>
            </w:ins>
            <w:ins w:id="702" w:author="wei han" w:date="2017-11-04T21:04:00Z">
              <w:r w:rsidR="00996426">
                <w:rPr>
                  <w:rFonts w:ascii="宋体" w:hAnsi="宋体" w:hint="eastAsia"/>
                  <w:szCs w:val="21"/>
                </w:rPr>
                <w:t>，</w:t>
              </w:r>
              <w:r w:rsidR="00996426">
                <w:rPr>
                  <w:rFonts w:ascii="宋体" w:hAnsi="宋体"/>
                  <w:szCs w:val="21"/>
                </w:rPr>
                <w:t>默认为公开</w:t>
              </w:r>
            </w:ins>
          </w:p>
          <w:p w14:paraId="0452DEC5" w14:textId="77777777" w:rsidR="00C81EB4" w:rsidRDefault="00C81EB4" w:rsidP="00C81EB4">
            <w:pPr>
              <w:pStyle w:val="a8"/>
              <w:numPr>
                <w:ilvl w:val="2"/>
                <w:numId w:val="44"/>
              </w:numPr>
              <w:spacing w:line="400" w:lineRule="exact"/>
              <w:ind w:firstLineChars="0"/>
              <w:rPr>
                <w:ins w:id="703" w:author="wei han" w:date="2017-11-02T11:05:00Z"/>
                <w:rFonts w:ascii="宋体" w:hAnsi="宋体"/>
                <w:szCs w:val="21"/>
              </w:rPr>
            </w:pPr>
            <w:ins w:id="704" w:author="wei han" w:date="2017-11-02T11:05:00Z">
              <w:r>
                <w:rPr>
                  <w:rFonts w:ascii="宋体" w:hAnsi="宋体"/>
                  <w:szCs w:val="21"/>
                </w:rPr>
                <w:t>仅自己可见</w:t>
              </w:r>
              <w:r>
                <w:rPr>
                  <w:rFonts w:ascii="宋体" w:hAnsi="宋体" w:hint="eastAsia"/>
                  <w:szCs w:val="21"/>
                </w:rPr>
                <w:t>：</w:t>
              </w:r>
              <w:r>
                <w:rPr>
                  <w:rFonts w:ascii="宋体" w:hAnsi="宋体"/>
                  <w:szCs w:val="21"/>
                </w:rPr>
                <w:t>仅自己对该问题可见</w:t>
              </w:r>
            </w:ins>
          </w:p>
          <w:p w14:paraId="7A38D7B2" w14:textId="77777777" w:rsidR="00C81EB4" w:rsidRDefault="00C81EB4" w:rsidP="00C81EB4">
            <w:pPr>
              <w:pStyle w:val="a8"/>
              <w:numPr>
                <w:ilvl w:val="2"/>
                <w:numId w:val="44"/>
              </w:numPr>
              <w:spacing w:line="400" w:lineRule="exact"/>
              <w:ind w:firstLineChars="0"/>
              <w:rPr>
                <w:ins w:id="705" w:author="wei han" w:date="2017-11-02T11:05:00Z"/>
                <w:rFonts w:ascii="宋体" w:hAnsi="宋体"/>
                <w:szCs w:val="21"/>
              </w:rPr>
            </w:pPr>
            <w:ins w:id="706" w:author="wei han" w:date="2017-11-02T11:05:00Z">
              <w:r>
                <w:rPr>
                  <w:rFonts w:ascii="宋体" w:hAnsi="宋体"/>
                  <w:szCs w:val="21"/>
                </w:rPr>
                <w:t>仅本部门可见</w:t>
              </w:r>
              <w:r>
                <w:rPr>
                  <w:rFonts w:ascii="宋体" w:hAnsi="宋体" w:hint="eastAsia"/>
                  <w:szCs w:val="21"/>
                </w:rPr>
                <w:t>：</w:t>
              </w:r>
              <w:r>
                <w:rPr>
                  <w:rFonts w:ascii="宋体" w:hAnsi="宋体"/>
                  <w:szCs w:val="21"/>
                </w:rPr>
                <w:t>仅本部门人员对该问题可见</w:t>
              </w:r>
            </w:ins>
          </w:p>
          <w:p w14:paraId="71B7C757" w14:textId="2751C574" w:rsidR="00C81EB4" w:rsidRDefault="00C81EB4" w:rsidP="00C81EB4">
            <w:pPr>
              <w:pStyle w:val="a8"/>
              <w:numPr>
                <w:ilvl w:val="2"/>
                <w:numId w:val="44"/>
              </w:numPr>
              <w:spacing w:line="400" w:lineRule="exact"/>
              <w:ind w:firstLineChars="0"/>
              <w:rPr>
                <w:ins w:id="707" w:author="wei han" w:date="2017-11-02T11:05:00Z"/>
                <w:rFonts w:ascii="宋体" w:hAnsi="宋体"/>
                <w:szCs w:val="21"/>
              </w:rPr>
            </w:pPr>
            <w:ins w:id="708" w:author="wei han" w:date="2017-11-02T11:05:00Z">
              <w:r>
                <w:rPr>
                  <w:rFonts w:ascii="宋体" w:hAnsi="宋体"/>
                  <w:szCs w:val="21"/>
                </w:rPr>
                <w:t>选择可见的部门</w:t>
              </w:r>
              <w:r w:rsidR="00B8068E">
                <w:rPr>
                  <w:rFonts w:ascii="宋体" w:hAnsi="宋体" w:hint="eastAsia"/>
                  <w:szCs w:val="21"/>
                </w:rPr>
                <w:t>：点击显示</w:t>
              </w:r>
              <w:r>
                <w:rPr>
                  <w:rFonts w:ascii="宋体" w:hAnsi="宋体" w:hint="eastAsia"/>
                  <w:szCs w:val="21"/>
                </w:rPr>
                <w:t>部门，以复选框形式进行选择</w:t>
              </w:r>
            </w:ins>
            <w:ins w:id="709" w:author="wei han" w:date="2017-11-04T21:05:00Z">
              <w:r w:rsidR="002362CB">
                <w:rPr>
                  <w:rFonts w:ascii="宋体" w:hAnsi="宋体" w:hint="eastAsia"/>
                  <w:szCs w:val="21"/>
                </w:rPr>
                <w:t>，详见数据字典</w:t>
              </w:r>
            </w:ins>
          </w:p>
          <w:p w14:paraId="6391D567" w14:textId="50992F2F" w:rsidR="00264424" w:rsidRDefault="00264424" w:rsidP="00264424">
            <w:pPr>
              <w:pStyle w:val="a8"/>
              <w:numPr>
                <w:ilvl w:val="1"/>
                <w:numId w:val="44"/>
              </w:numPr>
              <w:spacing w:line="400" w:lineRule="exact"/>
              <w:ind w:firstLineChars="0"/>
              <w:rPr>
                <w:ins w:id="710" w:author="wei han" w:date="2017-11-02T11:05:00Z"/>
                <w:rFonts w:ascii="宋体" w:hAnsi="宋体"/>
                <w:szCs w:val="21"/>
              </w:rPr>
            </w:pPr>
            <w:ins w:id="711" w:author="wei han" w:date="2017-11-02T11:05:00Z">
              <w:r>
                <w:rPr>
                  <w:rFonts w:ascii="宋体" w:hAnsi="宋体"/>
                  <w:szCs w:val="21"/>
                </w:rPr>
                <w:t>保存</w:t>
              </w:r>
              <w:r>
                <w:rPr>
                  <w:rFonts w:ascii="宋体" w:hAnsi="宋体" w:hint="eastAsia"/>
                  <w:szCs w:val="21"/>
                </w:rPr>
                <w:t>：</w:t>
              </w:r>
              <w:r>
                <w:rPr>
                  <w:rFonts w:ascii="宋体" w:hAnsi="宋体"/>
                  <w:szCs w:val="21"/>
                </w:rPr>
                <w:t>功能按钮</w:t>
              </w:r>
              <w:r>
                <w:rPr>
                  <w:rFonts w:ascii="宋体" w:hAnsi="宋体" w:hint="eastAsia"/>
                  <w:szCs w:val="21"/>
                </w:rPr>
                <w:t>，</w:t>
              </w:r>
              <w:r w:rsidR="00CB7949">
                <w:rPr>
                  <w:rFonts w:ascii="宋体" w:hAnsi="宋体"/>
                  <w:szCs w:val="21"/>
                </w:rPr>
                <w:t>点击后对所选项目进行</w:t>
              </w:r>
            </w:ins>
            <w:ins w:id="712" w:author="wei han" w:date="2017-11-04T21:05:00Z">
              <w:r w:rsidR="00CB7949">
                <w:rPr>
                  <w:rFonts w:ascii="宋体" w:hAnsi="宋体"/>
                  <w:szCs w:val="21"/>
                </w:rPr>
                <w:t>检测</w:t>
              </w:r>
            </w:ins>
          </w:p>
          <w:p w14:paraId="2E71E22D" w14:textId="0363242A" w:rsidR="00C81EB4" w:rsidRPr="00264424" w:rsidRDefault="00264424" w:rsidP="003B21F4">
            <w:pPr>
              <w:pStyle w:val="a8"/>
              <w:numPr>
                <w:ilvl w:val="1"/>
                <w:numId w:val="44"/>
              </w:numPr>
              <w:spacing w:line="400" w:lineRule="exact"/>
              <w:ind w:firstLineChars="0"/>
              <w:rPr>
                <w:rFonts w:ascii="宋体" w:hAnsi="宋体"/>
                <w:b/>
                <w:szCs w:val="21"/>
              </w:rPr>
            </w:pPr>
            <w:ins w:id="713" w:author="wei han" w:date="2017-11-02T11:05:00Z">
              <w:r>
                <w:rPr>
                  <w:rFonts w:ascii="宋体" w:hAnsi="宋体"/>
                  <w:szCs w:val="21"/>
                </w:rPr>
                <w:t>完成</w:t>
              </w:r>
            </w:ins>
            <w:ins w:id="714" w:author="wei han" w:date="2017-11-02T11:06:00Z">
              <w:r>
                <w:rPr>
                  <w:rFonts w:ascii="宋体" w:hAnsi="宋体" w:hint="eastAsia"/>
                  <w:szCs w:val="21"/>
                </w:rPr>
                <w:t>：</w:t>
              </w:r>
              <w:r>
                <w:rPr>
                  <w:rFonts w:ascii="宋体" w:hAnsi="宋体"/>
                  <w:szCs w:val="21"/>
                </w:rPr>
                <w:t>功能按钮</w:t>
              </w:r>
              <w:r>
                <w:rPr>
                  <w:rFonts w:ascii="宋体" w:hAnsi="宋体" w:hint="eastAsia"/>
                  <w:szCs w:val="21"/>
                </w:rPr>
                <w:t>，</w:t>
              </w:r>
              <w:r w:rsidR="003B21F4">
                <w:rPr>
                  <w:rFonts w:ascii="宋体" w:hAnsi="宋体"/>
                  <w:szCs w:val="21"/>
                </w:rPr>
                <w:t>点击后</w:t>
              </w:r>
            </w:ins>
            <w:ins w:id="715" w:author="wei han" w:date="2017-11-04T21:06:00Z">
              <w:r w:rsidR="003B21F4">
                <w:rPr>
                  <w:rFonts w:ascii="宋体" w:hAnsi="宋体"/>
                  <w:szCs w:val="21"/>
                </w:rPr>
                <w:t>对所选问题权限状态</w:t>
              </w:r>
              <w:proofErr w:type="gramStart"/>
              <w:r w:rsidR="003B21F4">
                <w:rPr>
                  <w:rFonts w:ascii="宋体" w:hAnsi="宋体"/>
                  <w:szCs w:val="21"/>
                </w:rPr>
                <w:t>作出</w:t>
              </w:r>
              <w:proofErr w:type="gramEnd"/>
              <w:r w:rsidR="003B21F4">
                <w:rPr>
                  <w:rFonts w:ascii="宋体" w:hAnsi="宋体"/>
                  <w:szCs w:val="21"/>
                </w:rPr>
                <w:t>变更</w:t>
              </w:r>
            </w:ins>
          </w:p>
        </w:tc>
      </w:tr>
      <w:tr w:rsidR="0034292B" w:rsidRPr="00C630D1" w14:paraId="0683AB78" w14:textId="77777777" w:rsidTr="005A5337">
        <w:trPr>
          <w:jc w:val="center"/>
        </w:trPr>
        <w:tc>
          <w:tcPr>
            <w:tcW w:w="1548" w:type="dxa"/>
            <w:shd w:val="clear" w:color="auto" w:fill="A6A6A6"/>
          </w:tcPr>
          <w:p w14:paraId="003AED51"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6FAEE5C9" w14:textId="77777777" w:rsidR="0034292B" w:rsidRPr="00E55CB4" w:rsidRDefault="0034292B" w:rsidP="005A5337">
            <w:pPr>
              <w:spacing w:line="400" w:lineRule="exact"/>
              <w:rPr>
                <w:rFonts w:ascii="宋体" w:hAnsi="宋体"/>
                <w:b/>
                <w:szCs w:val="21"/>
              </w:rPr>
            </w:pPr>
            <w:r w:rsidRPr="00E55CB4">
              <w:rPr>
                <w:rFonts w:ascii="宋体" w:hAnsi="宋体" w:hint="eastAsia"/>
                <w:b/>
                <w:szCs w:val="21"/>
              </w:rPr>
              <w:t>【基础资料】</w:t>
            </w:r>
          </w:p>
          <w:p w14:paraId="5716BDFF" w14:textId="2C5F2973" w:rsidR="000C4EAC" w:rsidRDefault="008B4867" w:rsidP="005A5337">
            <w:pPr>
              <w:spacing w:line="400" w:lineRule="exact"/>
              <w:rPr>
                <w:ins w:id="716" w:author="wei han" w:date="2017-11-02T08:48:00Z"/>
                <w:rFonts w:ascii="宋体" w:hAnsi="宋体"/>
                <w:szCs w:val="21"/>
              </w:rPr>
            </w:pPr>
            <w:ins w:id="717" w:author="wei han" w:date="2017-11-02T08:48:00Z">
              <w:r>
                <w:rPr>
                  <w:rFonts w:ascii="宋体" w:hAnsi="宋体"/>
                  <w:szCs w:val="21"/>
                </w:rPr>
                <w:t>问题编号</w:t>
              </w:r>
              <w:r>
                <w:rPr>
                  <w:rFonts w:ascii="宋体" w:hAnsi="宋体" w:hint="eastAsia"/>
                  <w:szCs w:val="21"/>
                </w:rPr>
                <w:t>、</w:t>
              </w:r>
              <w:r>
                <w:rPr>
                  <w:rFonts w:ascii="宋体" w:hAnsi="宋体"/>
                  <w:szCs w:val="21"/>
                </w:rPr>
                <w:t>标题</w:t>
              </w:r>
              <w:r>
                <w:rPr>
                  <w:rFonts w:ascii="宋体" w:hAnsi="宋体" w:hint="eastAsia"/>
                  <w:szCs w:val="21"/>
                </w:rPr>
                <w:t>、</w:t>
              </w:r>
              <w:r w:rsidR="00D3259B">
                <w:rPr>
                  <w:rFonts w:ascii="宋体" w:hAnsi="宋体"/>
                  <w:szCs w:val="21"/>
                </w:rPr>
                <w:t>提问</w:t>
              </w:r>
            </w:ins>
            <w:ins w:id="718" w:author="wei han" w:date="2017-11-09T15:28:00Z">
              <w:r w:rsidR="00D3259B">
                <w:rPr>
                  <w:rFonts w:ascii="宋体" w:hAnsi="宋体"/>
                  <w:szCs w:val="21"/>
                </w:rPr>
                <w:t>人</w:t>
              </w:r>
            </w:ins>
            <w:ins w:id="719" w:author="wei han" w:date="2017-11-02T08:48:00Z">
              <w:r>
                <w:rPr>
                  <w:rFonts w:ascii="宋体" w:hAnsi="宋体" w:hint="eastAsia"/>
                  <w:szCs w:val="21"/>
                </w:rPr>
                <w:t>、</w:t>
              </w:r>
              <w:r>
                <w:rPr>
                  <w:rFonts w:ascii="宋体" w:hAnsi="宋体"/>
                  <w:szCs w:val="21"/>
                </w:rPr>
                <w:t>提问日期</w:t>
              </w:r>
              <w:r>
                <w:rPr>
                  <w:rFonts w:ascii="宋体" w:hAnsi="宋体" w:hint="eastAsia"/>
                  <w:szCs w:val="21"/>
                </w:rPr>
                <w:t>、</w:t>
              </w:r>
              <w:r w:rsidR="00D3259B">
                <w:rPr>
                  <w:rFonts w:ascii="宋体" w:hAnsi="宋体"/>
                  <w:szCs w:val="21"/>
                </w:rPr>
                <w:t>回复</w:t>
              </w:r>
            </w:ins>
            <w:ins w:id="720" w:author="wei han" w:date="2017-11-09T15:28:00Z">
              <w:r w:rsidR="00D3259B">
                <w:rPr>
                  <w:rFonts w:ascii="宋体" w:hAnsi="宋体"/>
                  <w:szCs w:val="21"/>
                </w:rPr>
                <w:t>人</w:t>
              </w:r>
            </w:ins>
            <w:ins w:id="721" w:author="wei han" w:date="2017-11-02T08:48:00Z">
              <w:r>
                <w:rPr>
                  <w:rFonts w:ascii="宋体" w:hAnsi="宋体" w:hint="eastAsia"/>
                  <w:szCs w:val="21"/>
                </w:rPr>
                <w:t>、</w:t>
              </w:r>
              <w:r>
                <w:rPr>
                  <w:rFonts w:ascii="宋体" w:hAnsi="宋体"/>
                  <w:szCs w:val="21"/>
                </w:rPr>
                <w:t>所属部门</w:t>
              </w:r>
              <w:r>
                <w:rPr>
                  <w:rFonts w:ascii="宋体" w:hAnsi="宋体" w:hint="eastAsia"/>
                  <w:szCs w:val="21"/>
                </w:rPr>
                <w:t>、</w:t>
              </w:r>
              <w:r>
                <w:rPr>
                  <w:rFonts w:ascii="宋体" w:hAnsi="宋体"/>
                  <w:szCs w:val="21"/>
                </w:rPr>
                <w:t>回复日期</w:t>
              </w:r>
            </w:ins>
          </w:p>
          <w:p w14:paraId="5C11271C" w14:textId="77777777" w:rsidR="008B4867" w:rsidRDefault="008B4867" w:rsidP="005A5337">
            <w:pPr>
              <w:spacing w:line="400" w:lineRule="exact"/>
              <w:rPr>
                <w:ins w:id="722" w:author="wei han" w:date="2017-11-02T08:48:00Z"/>
                <w:rFonts w:ascii="宋体" w:hAnsi="宋体"/>
                <w:szCs w:val="21"/>
              </w:rPr>
            </w:pPr>
            <w:ins w:id="723" w:author="wei han" w:date="2017-11-02T08:48:00Z">
              <w:r>
                <w:rPr>
                  <w:rFonts w:ascii="宋体" w:hAnsi="宋体" w:hint="eastAsia"/>
                  <w:szCs w:val="21"/>
                </w:rPr>
                <w:t>【</w:t>
              </w:r>
              <w:r w:rsidRPr="00264424">
                <w:rPr>
                  <w:rFonts w:ascii="宋体" w:hAnsi="宋体" w:hint="eastAsia"/>
                  <w:b/>
                  <w:szCs w:val="21"/>
                </w:rPr>
                <w:t>界面要求</w:t>
              </w:r>
              <w:r>
                <w:rPr>
                  <w:rFonts w:ascii="宋体" w:hAnsi="宋体" w:hint="eastAsia"/>
                  <w:szCs w:val="21"/>
                </w:rPr>
                <w:t>】</w:t>
              </w:r>
            </w:ins>
          </w:p>
          <w:p w14:paraId="23B2340D" w14:textId="3A9D7E82" w:rsidR="00C81EB4" w:rsidRPr="00264424" w:rsidRDefault="006E690B" w:rsidP="000C50B7">
            <w:pPr>
              <w:spacing w:line="400" w:lineRule="exact"/>
              <w:rPr>
                <w:rFonts w:ascii="宋体" w:hAnsi="宋体"/>
                <w:szCs w:val="21"/>
              </w:rPr>
            </w:pPr>
            <w:ins w:id="724" w:author="wei han" w:date="2017-11-04T20:23:00Z">
              <w:r>
                <w:rPr>
                  <w:rFonts w:ascii="宋体" w:hAnsi="宋体" w:hint="eastAsia"/>
                  <w:szCs w:val="21"/>
                </w:rPr>
                <w:t>默认按照创建时间降序排列，</w:t>
              </w:r>
            </w:ins>
            <w:ins w:id="725" w:author="wei han" w:date="2017-11-02T08:52:00Z">
              <w:r w:rsidR="000C50B7">
                <w:rPr>
                  <w:rFonts w:ascii="宋体" w:hAnsi="宋体"/>
                  <w:szCs w:val="21"/>
                </w:rPr>
                <w:t>提问</w:t>
              </w:r>
            </w:ins>
            <w:ins w:id="726" w:author="wei han" w:date="2017-11-09T15:29:00Z">
              <w:r w:rsidR="000C50B7">
                <w:rPr>
                  <w:rFonts w:ascii="宋体" w:hAnsi="宋体"/>
                  <w:szCs w:val="21"/>
                </w:rPr>
                <w:t>人</w:t>
              </w:r>
            </w:ins>
            <w:ins w:id="727" w:author="wei han" w:date="2017-11-02T08:52:00Z">
              <w:r w:rsidR="00847A7F">
                <w:rPr>
                  <w:rFonts w:ascii="宋体" w:hAnsi="宋体" w:hint="eastAsia"/>
                  <w:szCs w:val="21"/>
                </w:rPr>
                <w:t>、</w:t>
              </w:r>
              <w:r w:rsidR="00847A7F">
                <w:rPr>
                  <w:rFonts w:ascii="宋体" w:hAnsi="宋体"/>
                  <w:szCs w:val="21"/>
                </w:rPr>
                <w:t>提问日期</w:t>
              </w:r>
              <w:r w:rsidR="00847A7F">
                <w:rPr>
                  <w:rFonts w:ascii="宋体" w:hAnsi="宋体" w:hint="eastAsia"/>
                  <w:szCs w:val="21"/>
                </w:rPr>
                <w:t>、</w:t>
              </w:r>
            </w:ins>
            <w:ins w:id="728" w:author="wei han" w:date="2017-11-04T16:27:00Z">
              <w:r w:rsidR="0062654A">
                <w:rPr>
                  <w:rFonts w:ascii="宋体" w:hAnsi="宋体" w:hint="eastAsia"/>
                  <w:szCs w:val="21"/>
                </w:rPr>
                <w:t>回复</w:t>
              </w:r>
            </w:ins>
            <w:ins w:id="729" w:author="wei han" w:date="2017-11-09T15:29:00Z">
              <w:r w:rsidR="000C50B7">
                <w:rPr>
                  <w:rFonts w:ascii="宋体" w:hAnsi="宋体" w:hint="eastAsia"/>
                  <w:szCs w:val="21"/>
                </w:rPr>
                <w:t>人</w:t>
              </w:r>
            </w:ins>
            <w:ins w:id="730" w:author="wei han" w:date="2017-11-04T16:27:00Z">
              <w:r w:rsidR="0062654A">
                <w:rPr>
                  <w:rFonts w:ascii="宋体" w:hAnsi="宋体" w:hint="eastAsia"/>
                  <w:szCs w:val="21"/>
                </w:rPr>
                <w:t>、</w:t>
              </w:r>
            </w:ins>
            <w:ins w:id="731" w:author="wei han" w:date="2017-11-02T08:52:00Z">
              <w:r w:rsidR="00847A7F">
                <w:rPr>
                  <w:rFonts w:ascii="宋体" w:hAnsi="宋体"/>
                  <w:szCs w:val="21"/>
                </w:rPr>
                <w:t>回复日期</w:t>
              </w:r>
              <w:r w:rsidR="00847A7F">
                <w:rPr>
                  <w:rFonts w:ascii="宋体" w:hAnsi="宋体" w:hint="eastAsia"/>
                  <w:szCs w:val="21"/>
                </w:rPr>
                <w:t>的</w:t>
              </w:r>
            </w:ins>
            <w:ins w:id="732" w:author="wei han" w:date="2017-11-02T08:49:00Z">
              <w:r w:rsidR="008B4867">
                <w:rPr>
                  <w:rFonts w:ascii="宋体" w:hAnsi="宋体"/>
                  <w:szCs w:val="21"/>
                </w:rPr>
                <w:t>表头可升降序排列</w:t>
              </w:r>
            </w:ins>
          </w:p>
        </w:tc>
      </w:tr>
      <w:tr w:rsidR="0034292B" w:rsidRPr="00C630D1" w14:paraId="3F1AE0A0" w14:textId="77777777" w:rsidTr="005A5337">
        <w:trPr>
          <w:jc w:val="center"/>
        </w:trPr>
        <w:tc>
          <w:tcPr>
            <w:tcW w:w="1548" w:type="dxa"/>
            <w:shd w:val="clear" w:color="auto" w:fill="A6A6A6"/>
          </w:tcPr>
          <w:p w14:paraId="0455DEC8"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6D505D5E" w14:textId="3F8CAA06" w:rsidR="0034292B" w:rsidRPr="000A3B83" w:rsidRDefault="00326753" w:rsidP="005A5337">
            <w:pPr>
              <w:spacing w:line="400" w:lineRule="exact"/>
              <w:rPr>
                <w:rFonts w:ascii="宋体" w:hAnsi="宋体"/>
                <w:szCs w:val="21"/>
              </w:rPr>
            </w:pPr>
            <w:ins w:id="733" w:author="wei han" w:date="2017-11-04T20:58:00Z">
              <w:r>
                <w:rPr>
                  <w:rFonts w:ascii="宋体" w:hAnsi="宋体" w:hint="eastAsia"/>
                  <w:szCs w:val="21"/>
                </w:rPr>
                <w:t>具有【</w:t>
              </w:r>
              <w:r>
                <w:rPr>
                  <w:rFonts w:ascii="宋体" w:hAnsi="宋体"/>
                  <w:szCs w:val="21"/>
                </w:rPr>
                <w:t>我的问题</w:t>
              </w:r>
              <w:r>
                <w:rPr>
                  <w:rFonts w:ascii="宋体" w:hAnsi="宋体" w:hint="eastAsia"/>
                  <w:szCs w:val="21"/>
                </w:rPr>
                <w:t>】</w:t>
              </w:r>
              <w:r>
                <w:rPr>
                  <w:rFonts w:ascii="宋体" w:hAnsi="宋体"/>
                  <w:szCs w:val="21"/>
                </w:rPr>
                <w:t>权限</w:t>
              </w:r>
            </w:ins>
          </w:p>
        </w:tc>
      </w:tr>
      <w:tr w:rsidR="0034292B" w:rsidRPr="00C630D1" w14:paraId="17713BCF" w14:textId="77777777" w:rsidTr="005A5337">
        <w:trPr>
          <w:jc w:val="center"/>
        </w:trPr>
        <w:tc>
          <w:tcPr>
            <w:tcW w:w="1548" w:type="dxa"/>
            <w:shd w:val="clear" w:color="auto" w:fill="A6A6A6"/>
          </w:tcPr>
          <w:p w14:paraId="05282F2C"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lastRenderedPageBreak/>
              <w:t>后置条件</w:t>
            </w:r>
          </w:p>
        </w:tc>
        <w:tc>
          <w:tcPr>
            <w:tcW w:w="9714" w:type="dxa"/>
            <w:gridSpan w:val="3"/>
          </w:tcPr>
          <w:p w14:paraId="71A664AD" w14:textId="1881E167" w:rsidR="0034292B" w:rsidRPr="00C630D1" w:rsidRDefault="00847A7F" w:rsidP="005A5337">
            <w:pPr>
              <w:spacing w:line="400" w:lineRule="atLeast"/>
              <w:rPr>
                <w:rFonts w:ascii="宋体" w:hAnsi="宋体"/>
                <w:szCs w:val="21"/>
              </w:rPr>
            </w:pPr>
            <w:ins w:id="734" w:author="wei han" w:date="2017-11-02T08:52:00Z">
              <w:r>
                <w:rPr>
                  <w:rFonts w:ascii="宋体" w:hAnsi="宋体" w:hint="eastAsia"/>
                  <w:szCs w:val="21"/>
                </w:rPr>
                <w:t>无</w:t>
              </w:r>
            </w:ins>
          </w:p>
        </w:tc>
      </w:tr>
      <w:tr w:rsidR="0034292B" w:rsidRPr="00C630D1" w14:paraId="0755248E" w14:textId="77777777" w:rsidTr="005A5337">
        <w:trPr>
          <w:jc w:val="center"/>
        </w:trPr>
        <w:tc>
          <w:tcPr>
            <w:tcW w:w="1548" w:type="dxa"/>
            <w:shd w:val="clear" w:color="auto" w:fill="A6A6A6"/>
          </w:tcPr>
          <w:p w14:paraId="6E102A85"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7D3C249A"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bl>
    <w:p w14:paraId="65311D1D" w14:textId="77777777" w:rsidR="0034292B" w:rsidRPr="0034292B" w:rsidRDefault="0034292B" w:rsidP="009C6535">
      <w:pPr>
        <w:pStyle w:val="a0"/>
      </w:pPr>
    </w:p>
    <w:p w14:paraId="0DCF7A32" w14:textId="77777777" w:rsidR="0027390B" w:rsidRPr="0027390B" w:rsidRDefault="0027390B" w:rsidP="009C6535">
      <w:pPr>
        <w:pStyle w:val="a0"/>
      </w:pPr>
    </w:p>
    <w:p w14:paraId="7BAED14D" w14:textId="3CECEF86" w:rsidR="00F943C6" w:rsidRDefault="00F943C6" w:rsidP="009C6535">
      <w:pPr>
        <w:pStyle w:val="5"/>
      </w:pPr>
      <w:r>
        <w:t>新增常见问题</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34292B" w:rsidRPr="00C630D1" w14:paraId="4CE54E49" w14:textId="77777777" w:rsidTr="005A5337">
        <w:trPr>
          <w:jc w:val="center"/>
        </w:trPr>
        <w:tc>
          <w:tcPr>
            <w:tcW w:w="1548" w:type="dxa"/>
            <w:shd w:val="clear" w:color="auto" w:fill="A6A6A6"/>
          </w:tcPr>
          <w:p w14:paraId="7B7E25D3"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317E1480" w14:textId="77777777" w:rsidR="0034292B" w:rsidRPr="00C630D1" w:rsidRDefault="0034292B" w:rsidP="005A5337">
            <w:pPr>
              <w:spacing w:line="400" w:lineRule="exact"/>
              <w:rPr>
                <w:rFonts w:ascii="宋体" w:hAnsi="宋体"/>
                <w:szCs w:val="21"/>
              </w:rPr>
            </w:pPr>
          </w:p>
        </w:tc>
      </w:tr>
      <w:tr w:rsidR="0034292B" w:rsidRPr="00C630D1" w14:paraId="4FC0D692" w14:textId="77777777" w:rsidTr="005A5337">
        <w:trPr>
          <w:jc w:val="center"/>
        </w:trPr>
        <w:tc>
          <w:tcPr>
            <w:tcW w:w="1548" w:type="dxa"/>
            <w:shd w:val="clear" w:color="auto" w:fill="A6A6A6"/>
          </w:tcPr>
          <w:p w14:paraId="13F933EB"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5A497957" w14:textId="05532211" w:rsidR="0034292B" w:rsidRPr="00C630D1" w:rsidRDefault="006B74C4" w:rsidP="005A5337">
            <w:pPr>
              <w:spacing w:line="400" w:lineRule="exact"/>
              <w:rPr>
                <w:rFonts w:ascii="宋体" w:hAnsi="宋体"/>
                <w:szCs w:val="21"/>
              </w:rPr>
            </w:pPr>
            <w:ins w:id="735" w:author="wei han" w:date="2017-11-02T11:07:00Z">
              <w:r>
                <w:rPr>
                  <w:rFonts w:ascii="宋体" w:hAnsi="宋体"/>
                  <w:szCs w:val="21"/>
                </w:rPr>
                <w:t>新增常见问题</w:t>
              </w:r>
            </w:ins>
          </w:p>
        </w:tc>
      </w:tr>
      <w:tr w:rsidR="0034292B" w:rsidRPr="00C630D1" w14:paraId="4F578608" w14:textId="77777777" w:rsidTr="005A5337">
        <w:trPr>
          <w:jc w:val="center"/>
        </w:trPr>
        <w:tc>
          <w:tcPr>
            <w:tcW w:w="1548" w:type="dxa"/>
            <w:shd w:val="clear" w:color="auto" w:fill="A6A6A6"/>
          </w:tcPr>
          <w:p w14:paraId="33F48252"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4638511D" w14:textId="77777777" w:rsidR="0034292B" w:rsidRPr="00C630D1" w:rsidRDefault="0034292B" w:rsidP="005A5337">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798CB0C1" w14:textId="77777777" w:rsidR="0034292B" w:rsidRPr="00C630D1" w:rsidRDefault="0034292B" w:rsidP="005A5337">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2565D98C" w14:textId="1DAAB7AF" w:rsidR="0034292B" w:rsidRPr="00C630D1" w:rsidRDefault="0006098D" w:rsidP="005A5337">
            <w:pPr>
              <w:spacing w:line="400" w:lineRule="exact"/>
              <w:rPr>
                <w:rFonts w:ascii="宋体" w:hAnsi="宋体"/>
                <w:szCs w:val="21"/>
              </w:rPr>
            </w:pPr>
            <w:ins w:id="736" w:author="wei han" w:date="2017-11-02T11:06:00Z">
              <w:r>
                <w:rPr>
                  <w:rFonts w:ascii="宋体" w:hAnsi="宋体" w:hint="eastAsia"/>
                  <w:szCs w:val="21"/>
                </w:rPr>
                <w:t>2017-11-</w:t>
              </w:r>
              <w:r w:rsidR="000E2A45">
                <w:rPr>
                  <w:rFonts w:ascii="宋体" w:hAnsi="宋体" w:hint="eastAsia"/>
                  <w:szCs w:val="21"/>
                </w:rPr>
                <w:t>4</w:t>
              </w:r>
            </w:ins>
          </w:p>
        </w:tc>
      </w:tr>
      <w:tr w:rsidR="0034292B" w:rsidRPr="00C630D1" w14:paraId="001B43A9" w14:textId="77777777" w:rsidTr="005A5337">
        <w:trPr>
          <w:jc w:val="center"/>
        </w:trPr>
        <w:tc>
          <w:tcPr>
            <w:tcW w:w="1548" w:type="dxa"/>
            <w:shd w:val="clear" w:color="auto" w:fill="A6A6A6"/>
          </w:tcPr>
          <w:p w14:paraId="6BBDC742"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6A920D75" w14:textId="735C239F" w:rsidR="0034292B" w:rsidRPr="00C630D1" w:rsidRDefault="006B74C4" w:rsidP="005A5337">
            <w:pPr>
              <w:spacing w:line="400" w:lineRule="exact"/>
              <w:rPr>
                <w:rFonts w:ascii="宋体" w:hAnsi="宋体"/>
                <w:szCs w:val="21"/>
              </w:rPr>
            </w:pPr>
            <w:ins w:id="737" w:author="wei han" w:date="2017-11-02T11:07:00Z">
              <w:r>
                <w:rPr>
                  <w:rFonts w:ascii="宋体" w:hAnsi="宋体"/>
                  <w:szCs w:val="21"/>
                </w:rPr>
                <w:t>新增常见问题的页面</w:t>
              </w:r>
            </w:ins>
            <w:ins w:id="738" w:author="wei han" w:date="2017-11-04T20:04:00Z">
              <w:r w:rsidR="00413B34">
                <w:rPr>
                  <w:rFonts w:ascii="宋体" w:hAnsi="宋体" w:hint="eastAsia"/>
                  <w:szCs w:val="21"/>
                </w:rPr>
                <w:t>，</w:t>
              </w:r>
              <w:r w:rsidR="00413B34">
                <w:rPr>
                  <w:rFonts w:ascii="宋体" w:hAnsi="宋体"/>
                  <w:szCs w:val="21"/>
                </w:rPr>
                <w:t>管理员可见</w:t>
              </w:r>
            </w:ins>
          </w:p>
        </w:tc>
      </w:tr>
      <w:tr w:rsidR="0034292B" w:rsidRPr="00C630D1" w14:paraId="1BFA1FCC" w14:textId="77777777" w:rsidTr="005A5337">
        <w:trPr>
          <w:jc w:val="center"/>
        </w:trPr>
        <w:tc>
          <w:tcPr>
            <w:tcW w:w="1548" w:type="dxa"/>
            <w:shd w:val="clear" w:color="auto" w:fill="A6A6A6"/>
          </w:tcPr>
          <w:p w14:paraId="30FF4B11"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4CEF8625"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r w:rsidR="0034292B" w:rsidRPr="00C630D1" w14:paraId="2C402DDF" w14:textId="77777777" w:rsidTr="005A5337">
        <w:trPr>
          <w:jc w:val="center"/>
        </w:trPr>
        <w:tc>
          <w:tcPr>
            <w:tcW w:w="1548" w:type="dxa"/>
            <w:shd w:val="clear" w:color="auto" w:fill="A6A6A6"/>
          </w:tcPr>
          <w:p w14:paraId="65A28D3B"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2810EC26"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r w:rsidR="0034292B" w:rsidRPr="00C630D1" w14:paraId="74A0C878" w14:textId="77777777" w:rsidTr="005A5337">
        <w:trPr>
          <w:jc w:val="center"/>
        </w:trPr>
        <w:tc>
          <w:tcPr>
            <w:tcW w:w="1548" w:type="dxa"/>
            <w:shd w:val="clear" w:color="auto" w:fill="A6A6A6"/>
          </w:tcPr>
          <w:p w14:paraId="352C831A"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07AE540A" w14:textId="77777777" w:rsidR="0034292B" w:rsidRDefault="0034292B" w:rsidP="005A5337">
            <w:pPr>
              <w:spacing w:before="60" w:after="60" w:line="400" w:lineRule="exact"/>
              <w:jc w:val="left"/>
              <w:rPr>
                <w:rFonts w:ascii="宋体" w:hAnsi="宋体"/>
                <w:b/>
                <w:szCs w:val="21"/>
              </w:rPr>
            </w:pPr>
            <w:r>
              <w:rPr>
                <w:rFonts w:ascii="宋体" w:hAnsi="宋体" w:hint="eastAsia"/>
                <w:b/>
                <w:szCs w:val="21"/>
              </w:rPr>
              <w:t>【设置要素】</w:t>
            </w:r>
          </w:p>
          <w:p w14:paraId="08A40D40" w14:textId="55EB7D24" w:rsidR="0034292B" w:rsidRDefault="00DB4CC8" w:rsidP="005A5337">
            <w:pPr>
              <w:spacing w:before="60" w:after="60" w:line="400" w:lineRule="exact"/>
              <w:jc w:val="left"/>
              <w:rPr>
                <w:ins w:id="739" w:author="wei han" w:date="2017-11-02T11:20:00Z"/>
                <w:rFonts w:ascii="宋体" w:hAnsi="宋体"/>
                <w:szCs w:val="21"/>
              </w:rPr>
            </w:pPr>
            <w:ins w:id="740" w:author="wei han" w:date="2017-11-02T11:20:00Z">
              <w:r>
                <w:rPr>
                  <w:rFonts w:ascii="宋体" w:hAnsi="宋体"/>
                  <w:szCs w:val="21"/>
                </w:rPr>
                <w:t>标题</w:t>
              </w:r>
            </w:ins>
            <w:ins w:id="741" w:author="wei han" w:date="2017-11-02T11:21:00Z">
              <w:r>
                <w:rPr>
                  <w:rFonts w:ascii="宋体" w:hAnsi="宋体" w:hint="eastAsia"/>
                  <w:szCs w:val="21"/>
                </w:rPr>
                <w:t>：</w:t>
              </w:r>
            </w:ins>
            <w:ins w:id="742" w:author="wei han" w:date="2017-11-02T11:48:00Z">
              <w:r w:rsidR="00D83CA3">
                <w:rPr>
                  <w:rFonts w:ascii="宋体" w:hAnsi="宋体" w:hint="eastAsia"/>
                  <w:szCs w:val="21"/>
                </w:rPr>
                <w:t>输入框</w:t>
              </w:r>
            </w:ins>
            <w:ins w:id="743" w:author="wei han" w:date="2017-11-02T11:29:00Z">
              <w:r w:rsidR="00F767A7">
                <w:rPr>
                  <w:rFonts w:ascii="宋体" w:hAnsi="宋体" w:hint="eastAsia"/>
                  <w:szCs w:val="21"/>
                </w:rPr>
                <w:t>，</w:t>
              </w:r>
              <w:r w:rsidR="00F767A7" w:rsidRPr="00837159">
                <w:rPr>
                  <w:rFonts w:ascii="宋体" w:hAnsi="宋体" w:hint="eastAsia"/>
                  <w:szCs w:val="21"/>
                  <w:highlight w:val="yellow"/>
                  <w:rPrChange w:id="744" w:author="wei han" w:date="2017-11-04T19:58:00Z">
                    <w:rPr>
                      <w:rFonts w:ascii="宋体" w:hAnsi="宋体" w:hint="eastAsia"/>
                      <w:szCs w:val="21"/>
                    </w:rPr>
                  </w:rPrChange>
                </w:rPr>
                <w:t>最多可输入</w:t>
              </w:r>
              <w:r w:rsidR="00F767A7" w:rsidRPr="00837159">
                <w:rPr>
                  <w:rFonts w:ascii="宋体" w:hAnsi="宋体"/>
                  <w:szCs w:val="21"/>
                  <w:highlight w:val="yellow"/>
                  <w:rPrChange w:id="745" w:author="wei han" w:date="2017-11-04T19:58:00Z">
                    <w:rPr>
                      <w:rFonts w:ascii="宋体" w:hAnsi="宋体"/>
                      <w:szCs w:val="21"/>
                    </w:rPr>
                  </w:rPrChange>
                </w:rPr>
                <w:t>60个</w:t>
              </w:r>
            </w:ins>
            <w:ins w:id="746" w:author="wei han" w:date="2017-11-02T11:30:00Z">
              <w:r w:rsidR="00F767A7" w:rsidRPr="00837159">
                <w:rPr>
                  <w:rFonts w:ascii="宋体" w:hAnsi="宋体" w:hint="eastAsia"/>
                  <w:szCs w:val="21"/>
                  <w:highlight w:val="yellow"/>
                  <w:rPrChange w:id="747" w:author="wei han" w:date="2017-11-04T19:58:00Z">
                    <w:rPr>
                      <w:rFonts w:ascii="宋体" w:hAnsi="宋体" w:hint="eastAsia"/>
                      <w:szCs w:val="21"/>
                    </w:rPr>
                  </w:rPrChange>
                </w:rPr>
                <w:t>字节</w:t>
              </w:r>
              <w:r w:rsidR="0018471E" w:rsidRPr="00837159">
                <w:rPr>
                  <w:rFonts w:ascii="宋体" w:hAnsi="宋体" w:hint="eastAsia"/>
                  <w:szCs w:val="21"/>
                  <w:highlight w:val="yellow"/>
                  <w:rPrChange w:id="748" w:author="wei han" w:date="2017-11-04T19:58:00Z">
                    <w:rPr>
                      <w:rFonts w:ascii="宋体" w:hAnsi="宋体" w:hint="eastAsia"/>
                      <w:szCs w:val="21"/>
                    </w:rPr>
                  </w:rPrChange>
                </w:rPr>
                <w:t>（</w:t>
              </w:r>
              <w:r w:rsidR="0018471E" w:rsidRPr="00837159">
                <w:rPr>
                  <w:rFonts w:ascii="宋体" w:hAnsi="宋体"/>
                  <w:szCs w:val="21"/>
                  <w:highlight w:val="yellow"/>
                  <w:rPrChange w:id="749" w:author="wei han" w:date="2017-11-04T19:58:00Z">
                    <w:rPr>
                      <w:rFonts w:ascii="宋体" w:hAnsi="宋体"/>
                      <w:szCs w:val="21"/>
                    </w:rPr>
                  </w:rPrChange>
                </w:rPr>
                <w:t>30个汉字）</w:t>
              </w:r>
            </w:ins>
            <w:ins w:id="750" w:author="wei han" w:date="2017-11-04T19:30:00Z">
              <w:r w:rsidR="009C5E03">
                <w:rPr>
                  <w:rFonts w:ascii="宋体" w:hAnsi="宋体" w:hint="eastAsia"/>
                  <w:szCs w:val="21"/>
                </w:rPr>
                <w:t>，对已有标题</w:t>
              </w:r>
              <w:proofErr w:type="gramStart"/>
              <w:r w:rsidR="009C5E03">
                <w:rPr>
                  <w:rFonts w:ascii="宋体" w:hAnsi="宋体" w:hint="eastAsia"/>
                  <w:szCs w:val="21"/>
                </w:rPr>
                <w:t>查重并</w:t>
              </w:r>
              <w:proofErr w:type="gramEnd"/>
              <w:r w:rsidR="009C5E03">
                <w:rPr>
                  <w:rFonts w:ascii="宋体" w:hAnsi="宋体" w:hint="eastAsia"/>
                  <w:szCs w:val="21"/>
                </w:rPr>
                <w:t>提示</w:t>
              </w:r>
              <w:r w:rsidR="00646B7F">
                <w:rPr>
                  <w:rFonts w:ascii="宋体" w:hAnsi="宋体" w:hint="eastAsia"/>
                  <w:szCs w:val="21"/>
                </w:rPr>
                <w:t>，</w:t>
              </w:r>
            </w:ins>
            <w:ins w:id="751" w:author="wei han" w:date="2017-11-04T19:31:00Z">
              <w:r w:rsidR="00646B7F">
                <w:rPr>
                  <w:rFonts w:ascii="宋体" w:hAnsi="宋体" w:hint="eastAsia"/>
                  <w:szCs w:val="21"/>
                </w:rPr>
                <w:t>必填</w:t>
              </w:r>
            </w:ins>
          </w:p>
          <w:p w14:paraId="4F6A0F26" w14:textId="18B1965A" w:rsidR="00F60C58" w:rsidRDefault="00DB4CC8" w:rsidP="005A5337">
            <w:pPr>
              <w:spacing w:before="60" w:after="60" w:line="400" w:lineRule="exact"/>
              <w:jc w:val="left"/>
              <w:rPr>
                <w:ins w:id="752" w:author="wei han" w:date="2017-11-02T11:20:00Z"/>
                <w:rFonts w:ascii="宋体" w:hAnsi="宋体"/>
                <w:szCs w:val="21"/>
              </w:rPr>
            </w:pPr>
            <w:ins w:id="753" w:author="wei han" w:date="2017-11-02T11:20:00Z">
              <w:r>
                <w:rPr>
                  <w:rFonts w:ascii="宋体" w:hAnsi="宋体"/>
                  <w:szCs w:val="21"/>
                </w:rPr>
                <w:t>置顶</w:t>
              </w:r>
            </w:ins>
            <w:ins w:id="754" w:author="wei han" w:date="2017-11-02T11:21:00Z">
              <w:r>
                <w:rPr>
                  <w:rFonts w:ascii="宋体" w:hAnsi="宋体" w:hint="eastAsia"/>
                  <w:szCs w:val="21"/>
                </w:rPr>
                <w:t>：</w:t>
              </w:r>
            </w:ins>
            <w:ins w:id="755" w:author="wei han" w:date="2017-11-02T11:32:00Z">
              <w:r w:rsidR="00F60C58">
                <w:rPr>
                  <w:rFonts w:ascii="宋体" w:hAnsi="宋体" w:hint="eastAsia"/>
                  <w:szCs w:val="21"/>
                </w:rPr>
                <w:t>单选框，勾</w:t>
              </w:r>
              <w:proofErr w:type="gramStart"/>
              <w:r w:rsidR="00F60C58">
                <w:rPr>
                  <w:rFonts w:ascii="宋体" w:hAnsi="宋体" w:hint="eastAsia"/>
                  <w:szCs w:val="21"/>
                </w:rPr>
                <w:t>选后</w:t>
              </w:r>
            </w:ins>
            <w:ins w:id="756" w:author="wei han" w:date="2017-11-02T11:33:00Z">
              <w:r w:rsidR="00F60C58">
                <w:rPr>
                  <w:rFonts w:ascii="宋体" w:hAnsi="宋体" w:hint="eastAsia"/>
                  <w:szCs w:val="21"/>
                </w:rPr>
                <w:t>置顶该问题</w:t>
              </w:r>
              <w:proofErr w:type="gramEnd"/>
              <w:r w:rsidR="007E6C15">
                <w:rPr>
                  <w:rFonts w:ascii="宋体" w:hAnsi="宋体" w:hint="eastAsia"/>
                  <w:szCs w:val="21"/>
                </w:rPr>
                <w:t>（优先级高）</w:t>
              </w:r>
            </w:ins>
          </w:p>
          <w:p w14:paraId="3CF1500E" w14:textId="6202C7D0" w:rsidR="008C06A6" w:rsidRDefault="00DB4CC8" w:rsidP="005A5337">
            <w:pPr>
              <w:spacing w:before="60" w:after="60" w:line="400" w:lineRule="exact"/>
              <w:jc w:val="left"/>
              <w:rPr>
                <w:ins w:id="757" w:author="wei han" w:date="2017-11-03T15:10:00Z"/>
                <w:rFonts w:ascii="宋体" w:hAnsi="宋体"/>
                <w:szCs w:val="21"/>
              </w:rPr>
            </w:pPr>
            <w:ins w:id="758" w:author="wei han" w:date="2017-11-02T11:20:00Z">
              <w:r>
                <w:rPr>
                  <w:rFonts w:ascii="宋体" w:hAnsi="宋体"/>
                  <w:szCs w:val="21"/>
                </w:rPr>
                <w:t>重要</w:t>
              </w:r>
            </w:ins>
            <w:ins w:id="759" w:author="wei han" w:date="2017-11-02T11:21:00Z">
              <w:r>
                <w:rPr>
                  <w:rFonts w:ascii="宋体" w:hAnsi="宋体" w:hint="eastAsia"/>
                  <w:szCs w:val="21"/>
                </w:rPr>
                <w:t>：</w:t>
              </w:r>
            </w:ins>
            <w:ins w:id="760" w:author="wei han" w:date="2017-11-02T11:33:00Z">
              <w:r w:rsidR="00F60C58">
                <w:rPr>
                  <w:rFonts w:ascii="宋体" w:hAnsi="宋体" w:hint="eastAsia"/>
                  <w:szCs w:val="21"/>
                </w:rPr>
                <w:t>单选框，勾选后</w:t>
              </w:r>
              <w:r w:rsidR="007E6C15">
                <w:rPr>
                  <w:rFonts w:ascii="宋体" w:hAnsi="宋体" w:hint="eastAsia"/>
                  <w:szCs w:val="21"/>
                </w:rPr>
                <w:t>标记</w:t>
              </w:r>
              <w:proofErr w:type="gramStart"/>
              <w:r w:rsidR="007E6C15">
                <w:rPr>
                  <w:rFonts w:ascii="宋体" w:hAnsi="宋体" w:hint="eastAsia"/>
                  <w:szCs w:val="21"/>
                </w:rPr>
                <w:t>并置顶该问题</w:t>
              </w:r>
              <w:proofErr w:type="gramEnd"/>
              <w:r w:rsidR="007E6C15">
                <w:rPr>
                  <w:rFonts w:ascii="宋体" w:hAnsi="宋体" w:hint="eastAsia"/>
                  <w:szCs w:val="21"/>
                </w:rPr>
                <w:t>（优先级中）</w:t>
              </w:r>
            </w:ins>
            <w:ins w:id="761" w:author="wei han" w:date="2017-11-02T11:34:00Z">
              <w:r w:rsidR="007E6C15">
                <w:rPr>
                  <w:rFonts w:ascii="宋体" w:hAnsi="宋体" w:hint="eastAsia"/>
                  <w:szCs w:val="21"/>
                </w:rPr>
                <w:t>，</w:t>
              </w:r>
            </w:ins>
            <w:ins w:id="762" w:author="wei han" w:date="2017-11-04T21:07:00Z">
              <w:r w:rsidR="00416E28">
                <w:rPr>
                  <w:rFonts w:ascii="宋体" w:hAnsi="宋体" w:hint="eastAsia"/>
                  <w:szCs w:val="21"/>
                </w:rPr>
                <w:t>优先级：</w:t>
              </w:r>
            </w:ins>
            <w:ins w:id="763" w:author="wei han" w:date="2017-11-02T11:34:00Z">
              <w:r w:rsidR="007E6C15">
                <w:rPr>
                  <w:rFonts w:ascii="宋体" w:hAnsi="宋体" w:hint="eastAsia"/>
                  <w:szCs w:val="21"/>
                </w:rPr>
                <w:t>置顶+重要&gt;置顶&gt;重要&gt;无</w:t>
              </w:r>
            </w:ins>
          </w:p>
          <w:p w14:paraId="442AF7E8" w14:textId="0694A3AA" w:rsidR="007C2E50" w:rsidRDefault="002310D2" w:rsidP="005A5337">
            <w:pPr>
              <w:spacing w:before="60" w:after="60" w:line="400" w:lineRule="exact"/>
              <w:jc w:val="left"/>
              <w:rPr>
                <w:ins w:id="764" w:author="wei han" w:date="2017-11-02T11:38:00Z"/>
                <w:rFonts w:ascii="宋体" w:hAnsi="宋体"/>
                <w:szCs w:val="21"/>
              </w:rPr>
            </w:pPr>
            <w:ins w:id="765" w:author="wei han" w:date="2017-11-04T19:54:00Z">
              <w:r>
                <w:rPr>
                  <w:rFonts w:ascii="宋体" w:hAnsi="宋体" w:hint="eastAsia"/>
                  <w:szCs w:val="21"/>
                </w:rPr>
                <w:t>标签：功能按钮，点击&lt;添加&gt;后于当前位置显示输入框及确认撤销按钮，&lt;添加&gt;按钮移至输入框后侧，输入</w:t>
              </w:r>
              <w:proofErr w:type="gramStart"/>
              <w:r>
                <w:rPr>
                  <w:rFonts w:ascii="宋体" w:hAnsi="宋体" w:hint="eastAsia"/>
                  <w:szCs w:val="21"/>
                </w:rPr>
                <w:t>框根据</w:t>
              </w:r>
              <w:proofErr w:type="gramEnd"/>
              <w:r>
                <w:rPr>
                  <w:rFonts w:ascii="宋体" w:hAnsi="宋体" w:hint="eastAsia"/>
                  <w:szCs w:val="21"/>
                </w:rPr>
                <w:t>输入信息显示已有标签，单个标签不超过8个汉字，最多可添加5个标签，必填</w:t>
              </w:r>
            </w:ins>
          </w:p>
          <w:p w14:paraId="4AD7142D" w14:textId="62AA01FD" w:rsidR="007C2E50" w:rsidRPr="007C2E50" w:rsidRDefault="00353A64" w:rsidP="007C2E50">
            <w:pPr>
              <w:pStyle w:val="a8"/>
              <w:numPr>
                <w:ilvl w:val="2"/>
                <w:numId w:val="45"/>
              </w:numPr>
              <w:spacing w:before="60" w:after="60" w:line="400" w:lineRule="exact"/>
              <w:ind w:firstLineChars="0"/>
              <w:jc w:val="left"/>
              <w:rPr>
                <w:ins w:id="766" w:author="wei han" w:date="2017-11-02T11:37:00Z"/>
                <w:rFonts w:ascii="宋体" w:hAnsi="宋体"/>
                <w:szCs w:val="21"/>
              </w:rPr>
            </w:pPr>
            <w:ins w:id="767" w:author="wei han" w:date="2017-11-02T11:40:00Z">
              <w:r>
                <w:rPr>
                  <w:rFonts w:ascii="宋体" w:hAnsi="宋体" w:hint="eastAsia"/>
                  <w:szCs w:val="21"/>
                </w:rPr>
                <w:t>确认：</w:t>
              </w:r>
            </w:ins>
            <w:ins w:id="768" w:author="wei han" w:date="2017-11-02T11:37:00Z">
              <w:r w:rsidR="007C2E50" w:rsidRPr="007C2E50">
                <w:rPr>
                  <w:rFonts w:ascii="宋体" w:hAnsi="宋体" w:hint="eastAsia"/>
                  <w:szCs w:val="21"/>
                </w:rPr>
                <w:t>输入后点击</w:t>
              </w:r>
            </w:ins>
            <w:ins w:id="769" w:author="wei han" w:date="2017-11-02T11:39:00Z">
              <w:r w:rsidR="00BE1DDA">
                <w:rPr>
                  <w:rFonts w:ascii="宋体" w:hAnsi="宋体" w:hint="eastAsia"/>
                  <w:szCs w:val="21"/>
                </w:rPr>
                <w:t>，</w:t>
              </w:r>
            </w:ins>
            <w:ins w:id="770" w:author="wei han" w:date="2017-11-02T11:40:00Z">
              <w:r w:rsidR="00BE1DDA">
                <w:rPr>
                  <w:rFonts w:ascii="宋体" w:hAnsi="宋体" w:hint="eastAsia"/>
                  <w:szCs w:val="21"/>
                </w:rPr>
                <w:t>则</w:t>
              </w:r>
            </w:ins>
            <w:ins w:id="771" w:author="wei han" w:date="2017-11-02T11:37:00Z">
              <w:r w:rsidR="007C2E50" w:rsidRPr="007C2E50">
                <w:rPr>
                  <w:rFonts w:ascii="宋体" w:hAnsi="宋体" w:hint="eastAsia"/>
                  <w:szCs w:val="21"/>
                </w:rPr>
                <w:t>成功添加标签</w:t>
              </w:r>
            </w:ins>
          </w:p>
          <w:p w14:paraId="65A8D04C" w14:textId="77777777" w:rsidR="0070478C" w:rsidRDefault="007C2E50" w:rsidP="002F4C6C">
            <w:pPr>
              <w:pStyle w:val="a8"/>
              <w:numPr>
                <w:ilvl w:val="2"/>
                <w:numId w:val="45"/>
              </w:numPr>
              <w:spacing w:before="60" w:after="60" w:line="400" w:lineRule="exact"/>
              <w:ind w:firstLineChars="0"/>
              <w:jc w:val="left"/>
              <w:rPr>
                <w:ins w:id="772" w:author="wei han" w:date="2017-11-02T11:49:00Z"/>
                <w:rFonts w:ascii="宋体" w:hAnsi="宋体"/>
                <w:szCs w:val="21"/>
              </w:rPr>
            </w:pPr>
            <w:ins w:id="773" w:author="wei han" w:date="2017-11-02T11:37:00Z">
              <w:r w:rsidRPr="007C2E50">
                <w:rPr>
                  <w:rFonts w:ascii="宋体" w:hAnsi="宋体" w:hint="eastAsia"/>
                  <w:szCs w:val="21"/>
                </w:rPr>
                <w:t>撤销</w:t>
              </w:r>
            </w:ins>
            <w:ins w:id="774" w:author="wei han" w:date="2017-11-02T11:40:00Z">
              <w:r w:rsidR="00353A64">
                <w:rPr>
                  <w:rFonts w:ascii="宋体" w:hAnsi="宋体" w:hint="eastAsia"/>
                  <w:szCs w:val="21"/>
                </w:rPr>
                <w:t>：点击</w:t>
              </w:r>
            </w:ins>
            <w:ins w:id="775" w:author="wei han" w:date="2017-11-02T11:39:00Z">
              <w:r w:rsidR="00BE1DDA">
                <w:rPr>
                  <w:rFonts w:ascii="宋体" w:hAnsi="宋体" w:hint="eastAsia"/>
                  <w:szCs w:val="21"/>
                </w:rPr>
                <w:t>则</w:t>
              </w:r>
            </w:ins>
            <w:ins w:id="776" w:author="wei han" w:date="2017-11-02T11:42:00Z">
              <w:r w:rsidR="00353A64">
                <w:rPr>
                  <w:rFonts w:ascii="宋体" w:hAnsi="宋体" w:hint="eastAsia"/>
                  <w:szCs w:val="21"/>
                </w:rPr>
                <w:t>撤销输入框，恢复之前</w:t>
              </w:r>
            </w:ins>
            <w:ins w:id="777" w:author="wei han" w:date="2017-11-02T11:43:00Z">
              <w:r w:rsidR="00353A64">
                <w:rPr>
                  <w:rFonts w:ascii="宋体" w:hAnsi="宋体" w:hint="eastAsia"/>
                  <w:szCs w:val="21"/>
                </w:rPr>
                <w:t>未添加时状态</w:t>
              </w:r>
            </w:ins>
          </w:p>
          <w:p w14:paraId="6860F0F0" w14:textId="57EB797E" w:rsidR="0070478C" w:rsidRPr="002F4C6C" w:rsidRDefault="00DB4CC8" w:rsidP="002F4C6C">
            <w:pPr>
              <w:spacing w:before="60" w:after="60" w:line="400" w:lineRule="exact"/>
              <w:jc w:val="left"/>
              <w:rPr>
                <w:ins w:id="778" w:author="wei han" w:date="2017-11-02T11:49:00Z"/>
                <w:rFonts w:ascii="宋体" w:hAnsi="宋体"/>
                <w:szCs w:val="21"/>
              </w:rPr>
            </w:pPr>
            <w:ins w:id="779" w:author="wei han" w:date="2017-11-02T11:20:00Z">
              <w:r w:rsidRPr="002F4C6C">
                <w:rPr>
                  <w:rFonts w:ascii="宋体" w:hAnsi="宋体"/>
                  <w:szCs w:val="21"/>
                </w:rPr>
                <w:t>描述</w:t>
              </w:r>
            </w:ins>
            <w:ins w:id="780" w:author="wei han" w:date="2017-11-02T11:21:00Z">
              <w:r w:rsidRPr="002F4C6C">
                <w:rPr>
                  <w:rFonts w:ascii="宋体" w:hAnsi="宋体" w:hint="eastAsia"/>
                  <w:szCs w:val="21"/>
                </w:rPr>
                <w:t>：</w:t>
              </w:r>
            </w:ins>
            <w:ins w:id="781" w:author="wei han" w:date="2017-11-02T11:48:00Z">
              <w:r w:rsidR="00D83CA3" w:rsidRPr="002F4C6C">
                <w:rPr>
                  <w:rFonts w:ascii="宋体" w:hAnsi="宋体" w:hint="eastAsia"/>
                  <w:szCs w:val="21"/>
                </w:rPr>
                <w:t>多行文本框</w:t>
              </w:r>
            </w:ins>
            <w:ins w:id="782" w:author="wei han" w:date="2017-11-02T11:47:00Z">
              <w:r w:rsidR="00D83CA3" w:rsidRPr="002F4C6C">
                <w:rPr>
                  <w:rFonts w:ascii="宋体" w:hAnsi="宋体" w:hint="eastAsia"/>
                  <w:szCs w:val="21"/>
                </w:rPr>
                <w:t>，</w:t>
              </w:r>
            </w:ins>
            <w:ins w:id="783" w:author="wei han" w:date="2017-11-02T11:48:00Z">
              <w:r w:rsidR="00D27A28" w:rsidRPr="002F4C6C">
                <w:rPr>
                  <w:rFonts w:ascii="宋体" w:hAnsi="宋体" w:hint="eastAsia"/>
                  <w:szCs w:val="21"/>
                </w:rPr>
                <w:t>最大不超过200字的描述信息</w:t>
              </w:r>
            </w:ins>
          </w:p>
          <w:p w14:paraId="275C5974" w14:textId="7AB8A638" w:rsidR="0070478C" w:rsidRPr="002F4C6C" w:rsidRDefault="00DB4CC8" w:rsidP="002F4C6C">
            <w:pPr>
              <w:spacing w:before="60" w:after="60" w:line="400" w:lineRule="exact"/>
              <w:jc w:val="left"/>
              <w:rPr>
                <w:ins w:id="784" w:author="wei han" w:date="2017-11-02T11:49:00Z"/>
                <w:rFonts w:ascii="宋体" w:hAnsi="宋体"/>
                <w:szCs w:val="21"/>
              </w:rPr>
            </w:pPr>
            <w:ins w:id="785" w:author="wei han" w:date="2017-11-02T11:20:00Z">
              <w:r w:rsidRPr="002F4C6C">
                <w:rPr>
                  <w:rFonts w:ascii="宋体" w:hAnsi="宋体"/>
                  <w:szCs w:val="21"/>
                </w:rPr>
                <w:t>权限</w:t>
              </w:r>
            </w:ins>
            <w:ins w:id="786" w:author="wei han" w:date="2017-11-02T11:21:00Z">
              <w:r w:rsidRPr="002F4C6C">
                <w:rPr>
                  <w:rFonts w:ascii="宋体" w:hAnsi="宋体" w:hint="eastAsia"/>
                  <w:szCs w:val="21"/>
                </w:rPr>
                <w:t>：</w:t>
              </w:r>
            </w:ins>
            <w:ins w:id="787" w:author="wei han" w:date="2017-11-02T11:48:00Z">
              <w:r w:rsidR="00D27A28" w:rsidRPr="002F4C6C">
                <w:rPr>
                  <w:rFonts w:ascii="宋体" w:hAnsi="宋体" w:hint="eastAsia"/>
                  <w:szCs w:val="21"/>
                </w:rPr>
                <w:t>单选按钮组，</w:t>
              </w:r>
            </w:ins>
            <w:ins w:id="788" w:author="wei han" w:date="2017-11-02T11:49:00Z">
              <w:r w:rsidR="0070478C" w:rsidRPr="002F4C6C">
                <w:rPr>
                  <w:rFonts w:ascii="宋体" w:hAnsi="宋体" w:hint="eastAsia"/>
                  <w:szCs w:val="21"/>
                </w:rPr>
                <w:t>可选择公开|仅自己可见|仅本部门可见|选择可见的部门</w:t>
              </w:r>
            </w:ins>
            <w:ins w:id="789" w:author="wei han" w:date="2017-11-04T19:30:00Z">
              <w:r w:rsidR="00646B7F">
                <w:rPr>
                  <w:rFonts w:ascii="宋体" w:hAnsi="宋体" w:hint="eastAsia"/>
                  <w:szCs w:val="21"/>
                </w:rPr>
                <w:t>，必填</w:t>
              </w:r>
            </w:ins>
          </w:p>
          <w:p w14:paraId="1CE08B23" w14:textId="77777777" w:rsidR="0070478C" w:rsidRDefault="0070478C" w:rsidP="0070478C">
            <w:pPr>
              <w:pStyle w:val="a8"/>
              <w:numPr>
                <w:ilvl w:val="2"/>
                <w:numId w:val="44"/>
              </w:numPr>
              <w:spacing w:line="400" w:lineRule="exact"/>
              <w:ind w:firstLineChars="0"/>
              <w:rPr>
                <w:ins w:id="790" w:author="wei han" w:date="2017-11-02T11:49:00Z"/>
                <w:rFonts w:ascii="宋体" w:hAnsi="宋体"/>
                <w:szCs w:val="21"/>
              </w:rPr>
            </w:pPr>
            <w:ins w:id="791" w:author="wei han" w:date="2017-11-02T11:49:00Z">
              <w:r>
                <w:rPr>
                  <w:rFonts w:ascii="宋体" w:hAnsi="宋体"/>
                  <w:szCs w:val="21"/>
                </w:rPr>
                <w:t>公开</w:t>
              </w:r>
              <w:r>
                <w:rPr>
                  <w:rFonts w:ascii="宋体" w:hAnsi="宋体" w:hint="eastAsia"/>
                  <w:szCs w:val="21"/>
                </w:rPr>
                <w:t>：</w:t>
              </w:r>
              <w:r>
                <w:rPr>
                  <w:rFonts w:ascii="宋体" w:hAnsi="宋体"/>
                  <w:szCs w:val="21"/>
                </w:rPr>
                <w:t>所有部门及人员对该问题可见</w:t>
              </w:r>
            </w:ins>
          </w:p>
          <w:p w14:paraId="6D4688F1" w14:textId="77777777" w:rsidR="0070478C" w:rsidRDefault="0070478C" w:rsidP="0070478C">
            <w:pPr>
              <w:pStyle w:val="a8"/>
              <w:numPr>
                <w:ilvl w:val="2"/>
                <w:numId w:val="44"/>
              </w:numPr>
              <w:spacing w:line="400" w:lineRule="exact"/>
              <w:ind w:firstLineChars="0"/>
              <w:rPr>
                <w:ins w:id="792" w:author="wei han" w:date="2017-11-02T11:49:00Z"/>
                <w:rFonts w:ascii="宋体" w:hAnsi="宋体"/>
                <w:szCs w:val="21"/>
              </w:rPr>
            </w:pPr>
            <w:ins w:id="793" w:author="wei han" w:date="2017-11-02T11:49:00Z">
              <w:r>
                <w:rPr>
                  <w:rFonts w:ascii="宋体" w:hAnsi="宋体"/>
                  <w:szCs w:val="21"/>
                </w:rPr>
                <w:t>仅自己可见</w:t>
              </w:r>
              <w:r>
                <w:rPr>
                  <w:rFonts w:ascii="宋体" w:hAnsi="宋体" w:hint="eastAsia"/>
                  <w:szCs w:val="21"/>
                </w:rPr>
                <w:t>：</w:t>
              </w:r>
              <w:r>
                <w:rPr>
                  <w:rFonts w:ascii="宋体" w:hAnsi="宋体"/>
                  <w:szCs w:val="21"/>
                </w:rPr>
                <w:t>仅自己对该问题可见</w:t>
              </w:r>
            </w:ins>
          </w:p>
          <w:p w14:paraId="46006D7A" w14:textId="77777777" w:rsidR="0070478C" w:rsidRDefault="0070478C" w:rsidP="0070478C">
            <w:pPr>
              <w:pStyle w:val="a8"/>
              <w:numPr>
                <w:ilvl w:val="2"/>
                <w:numId w:val="44"/>
              </w:numPr>
              <w:spacing w:line="400" w:lineRule="exact"/>
              <w:ind w:firstLineChars="0"/>
              <w:rPr>
                <w:ins w:id="794" w:author="wei han" w:date="2017-11-02T11:49:00Z"/>
                <w:rFonts w:ascii="宋体" w:hAnsi="宋体"/>
                <w:szCs w:val="21"/>
              </w:rPr>
            </w:pPr>
            <w:ins w:id="795" w:author="wei han" w:date="2017-11-02T11:49:00Z">
              <w:r>
                <w:rPr>
                  <w:rFonts w:ascii="宋体" w:hAnsi="宋体"/>
                  <w:szCs w:val="21"/>
                </w:rPr>
                <w:t>仅本部门可见</w:t>
              </w:r>
              <w:r>
                <w:rPr>
                  <w:rFonts w:ascii="宋体" w:hAnsi="宋体" w:hint="eastAsia"/>
                  <w:szCs w:val="21"/>
                </w:rPr>
                <w:t>：</w:t>
              </w:r>
              <w:r>
                <w:rPr>
                  <w:rFonts w:ascii="宋体" w:hAnsi="宋体"/>
                  <w:szCs w:val="21"/>
                </w:rPr>
                <w:t>仅本部门人员对该问题可见</w:t>
              </w:r>
            </w:ins>
          </w:p>
          <w:p w14:paraId="79F234ED" w14:textId="2E22CECC" w:rsidR="00DB4CC8" w:rsidRPr="002F4C6C" w:rsidRDefault="0070478C" w:rsidP="002F4C6C">
            <w:pPr>
              <w:pStyle w:val="a8"/>
              <w:numPr>
                <w:ilvl w:val="2"/>
                <w:numId w:val="44"/>
              </w:numPr>
              <w:spacing w:line="400" w:lineRule="exact"/>
              <w:ind w:firstLineChars="0"/>
              <w:rPr>
                <w:ins w:id="796" w:author="wei han" w:date="2017-11-02T11:20:00Z"/>
                <w:rFonts w:ascii="宋体" w:hAnsi="宋体"/>
                <w:szCs w:val="21"/>
              </w:rPr>
            </w:pPr>
            <w:ins w:id="797" w:author="wei han" w:date="2017-11-02T11:49:00Z">
              <w:r>
                <w:rPr>
                  <w:rFonts w:ascii="宋体" w:hAnsi="宋体"/>
                  <w:szCs w:val="21"/>
                </w:rPr>
                <w:t>选择可见的部门</w:t>
              </w:r>
              <w:r>
                <w:rPr>
                  <w:rFonts w:ascii="宋体" w:hAnsi="宋体" w:hint="eastAsia"/>
                  <w:szCs w:val="21"/>
                </w:rPr>
                <w:t>：</w:t>
              </w:r>
            </w:ins>
            <w:ins w:id="798" w:author="wei han" w:date="2017-11-05T15:35:00Z">
              <w:r w:rsidR="007968FB">
                <w:rPr>
                  <w:rFonts w:ascii="宋体" w:hAnsi="宋体" w:hint="eastAsia"/>
                  <w:szCs w:val="21"/>
                </w:rPr>
                <w:t>可多选的</w:t>
              </w:r>
              <w:r w:rsidR="007968FB" w:rsidRPr="00624559">
                <w:rPr>
                  <w:rFonts w:ascii="宋体" w:hAnsi="宋体" w:hint="eastAsia"/>
                  <w:szCs w:val="21"/>
                </w:rPr>
                <w:t>列表框</w:t>
              </w:r>
              <w:r w:rsidR="007968FB">
                <w:rPr>
                  <w:rFonts w:ascii="宋体" w:hAnsi="宋体" w:hint="eastAsia"/>
                  <w:szCs w:val="21"/>
                </w:rPr>
                <w:t>，</w:t>
              </w:r>
            </w:ins>
            <w:ins w:id="799" w:author="wei han" w:date="2017-11-02T11:49:00Z">
              <w:r w:rsidR="000B1851" w:rsidRPr="000B1851">
                <w:rPr>
                  <w:rFonts w:ascii="宋体" w:hAnsi="宋体" w:hint="eastAsia"/>
                  <w:szCs w:val="21"/>
                </w:rPr>
                <w:t>点击显示</w:t>
              </w:r>
              <w:r w:rsidRPr="000B1851">
                <w:rPr>
                  <w:rFonts w:ascii="宋体" w:hAnsi="宋体" w:hint="eastAsia"/>
                  <w:szCs w:val="21"/>
                </w:rPr>
                <w:t>部门</w:t>
              </w:r>
            </w:ins>
            <w:ins w:id="800" w:author="wei han" w:date="2017-11-05T15:26:00Z">
              <w:r w:rsidR="000B1851" w:rsidRPr="000B1851">
                <w:rPr>
                  <w:rFonts w:ascii="宋体" w:hAnsi="宋体" w:hint="eastAsia"/>
                  <w:szCs w:val="21"/>
                </w:rPr>
                <w:t>，详见数据字典</w:t>
              </w:r>
            </w:ins>
            <w:ins w:id="801" w:author="wei han" w:date="2017-11-02T11:49:00Z">
              <w:r>
                <w:rPr>
                  <w:rFonts w:ascii="宋体" w:hAnsi="宋体" w:hint="eastAsia"/>
                  <w:szCs w:val="21"/>
                </w:rPr>
                <w:t>，</w:t>
              </w:r>
            </w:ins>
            <w:ins w:id="802" w:author="wei han" w:date="2017-11-05T15:35:00Z">
              <w:r w:rsidR="007968FB" w:rsidRPr="002F4C6C">
                <w:rPr>
                  <w:rFonts w:ascii="宋体" w:hAnsi="宋体"/>
                  <w:szCs w:val="21"/>
                </w:rPr>
                <w:t xml:space="preserve"> </w:t>
              </w:r>
            </w:ins>
          </w:p>
          <w:p w14:paraId="45DAC412" w14:textId="2C468E79" w:rsidR="00DB4CC8" w:rsidRPr="00DC1BF5" w:rsidRDefault="00DB4CC8" w:rsidP="00D84875">
            <w:pPr>
              <w:spacing w:before="60" w:after="60" w:line="400" w:lineRule="exact"/>
              <w:jc w:val="left"/>
              <w:rPr>
                <w:rFonts w:ascii="宋体" w:hAnsi="宋体"/>
                <w:szCs w:val="21"/>
              </w:rPr>
            </w:pPr>
            <w:ins w:id="803" w:author="wei han" w:date="2017-11-02T11:20:00Z">
              <w:r>
                <w:rPr>
                  <w:rFonts w:ascii="宋体" w:hAnsi="宋体"/>
                  <w:szCs w:val="21"/>
                </w:rPr>
                <w:t>回复</w:t>
              </w:r>
            </w:ins>
            <w:ins w:id="804" w:author="wei han" w:date="2017-11-02T11:21:00Z">
              <w:r>
                <w:rPr>
                  <w:rFonts w:ascii="宋体" w:hAnsi="宋体" w:hint="eastAsia"/>
                  <w:szCs w:val="21"/>
                </w:rPr>
                <w:t>：</w:t>
              </w:r>
            </w:ins>
            <w:ins w:id="805" w:author="wei han" w:date="2017-11-02T11:50:00Z">
              <w:r w:rsidR="003D3F13">
                <w:rPr>
                  <w:rFonts w:ascii="宋体" w:hAnsi="宋体" w:hint="eastAsia"/>
                  <w:szCs w:val="21"/>
                </w:rPr>
                <w:t>多行文本框</w:t>
              </w:r>
            </w:ins>
            <w:ins w:id="806" w:author="wei han" w:date="2017-11-04T15:09:00Z">
              <w:r w:rsidR="00040F3F">
                <w:rPr>
                  <w:rFonts w:ascii="宋体" w:hAnsi="宋体" w:hint="eastAsia"/>
                  <w:szCs w:val="21"/>
                </w:rPr>
                <w:t>，最多可输入9999个汉字</w:t>
              </w:r>
            </w:ins>
            <w:ins w:id="807" w:author="wei han" w:date="2017-11-04T19:55:00Z">
              <w:r w:rsidR="00526FA9">
                <w:rPr>
                  <w:rFonts w:ascii="宋体" w:hAnsi="宋体" w:hint="eastAsia"/>
                  <w:szCs w:val="21"/>
                </w:rPr>
                <w:t>，选填</w:t>
              </w:r>
            </w:ins>
          </w:p>
        </w:tc>
      </w:tr>
      <w:tr w:rsidR="0034292B" w:rsidRPr="00C630D1" w14:paraId="02001487" w14:textId="77777777" w:rsidTr="005A5337">
        <w:trPr>
          <w:jc w:val="center"/>
        </w:trPr>
        <w:tc>
          <w:tcPr>
            <w:tcW w:w="1548" w:type="dxa"/>
            <w:shd w:val="clear" w:color="auto" w:fill="A6A6A6"/>
          </w:tcPr>
          <w:p w14:paraId="57378CF1"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0926E261" w14:textId="77777777" w:rsidR="0034292B" w:rsidRDefault="0034292B" w:rsidP="005A5337">
            <w:pPr>
              <w:rPr>
                <w:rFonts w:ascii="宋体" w:hAnsi="宋体"/>
                <w:b/>
                <w:szCs w:val="21"/>
              </w:rPr>
            </w:pPr>
            <w:r w:rsidRPr="00946BE4">
              <w:rPr>
                <w:rFonts w:ascii="宋体" w:hAnsi="宋体" w:hint="eastAsia"/>
                <w:b/>
                <w:szCs w:val="21"/>
              </w:rPr>
              <w:t>【功能操作要求】</w:t>
            </w:r>
          </w:p>
          <w:p w14:paraId="58C27DA1" w14:textId="1541DA10" w:rsidR="008C06A6" w:rsidRDefault="00635C57" w:rsidP="005A5337">
            <w:pPr>
              <w:rPr>
                <w:ins w:id="808" w:author="wei han" w:date="2017-11-04T15:11:00Z"/>
                <w:rFonts w:ascii="宋体" w:hAnsi="宋体"/>
                <w:szCs w:val="21"/>
              </w:rPr>
            </w:pPr>
            <w:ins w:id="809" w:author="wei han" w:date="2017-11-04T15:10:00Z">
              <w:r>
                <w:rPr>
                  <w:rFonts w:ascii="宋体" w:hAnsi="宋体" w:hint="eastAsia"/>
                  <w:szCs w:val="21"/>
                </w:rPr>
                <w:t>文本</w:t>
              </w:r>
              <w:r>
                <w:rPr>
                  <w:rFonts w:ascii="宋体" w:hAnsi="宋体"/>
                  <w:szCs w:val="21"/>
                </w:rPr>
                <w:t>编辑插件</w:t>
              </w:r>
              <w:r>
                <w:rPr>
                  <w:rFonts w:ascii="宋体" w:hAnsi="宋体" w:hint="eastAsia"/>
                  <w:szCs w:val="21"/>
                </w:rPr>
                <w:t>：</w:t>
              </w:r>
            </w:ins>
          </w:p>
          <w:p w14:paraId="38CE3025" w14:textId="0AFCC5DC" w:rsidR="00EA0DA0" w:rsidRDefault="00EA0DA0" w:rsidP="00D4230D">
            <w:pPr>
              <w:pStyle w:val="a8"/>
              <w:numPr>
                <w:ilvl w:val="1"/>
                <w:numId w:val="46"/>
              </w:numPr>
              <w:ind w:firstLineChars="0"/>
              <w:rPr>
                <w:ins w:id="810" w:author="wei han" w:date="2017-11-04T15:13:00Z"/>
                <w:rFonts w:ascii="宋体" w:hAnsi="宋体"/>
                <w:szCs w:val="21"/>
              </w:rPr>
            </w:pPr>
            <w:ins w:id="811" w:author="wei han" w:date="2017-11-04T15:11:00Z">
              <w:r w:rsidRPr="00D4230D">
                <w:rPr>
                  <w:rFonts w:ascii="宋体" w:hAnsi="宋体" w:hint="eastAsia"/>
                  <w:szCs w:val="21"/>
                </w:rPr>
                <w:t>粗体：功能按钮，点击后</w:t>
              </w:r>
            </w:ins>
            <w:ins w:id="812" w:author="wei han" w:date="2017-11-04T15:12:00Z">
              <w:r w:rsidRPr="00D4230D">
                <w:rPr>
                  <w:rFonts w:ascii="宋体" w:hAnsi="宋体" w:hint="eastAsia"/>
                  <w:szCs w:val="21"/>
                </w:rPr>
                <w:t>切换为</w:t>
              </w:r>
            </w:ins>
            <w:ins w:id="813" w:author="wei han" w:date="2017-11-04T15:11:00Z">
              <w:r w:rsidRPr="00D4230D">
                <w:rPr>
                  <w:rFonts w:ascii="宋体" w:hAnsi="宋体" w:hint="eastAsia"/>
                  <w:szCs w:val="21"/>
                </w:rPr>
                <w:t>粗体</w:t>
              </w:r>
            </w:ins>
            <w:ins w:id="814" w:author="wei han" w:date="2017-11-04T15:12:00Z">
              <w:r w:rsidRPr="00D4230D">
                <w:rPr>
                  <w:rFonts w:ascii="宋体" w:hAnsi="宋体" w:hint="eastAsia"/>
                  <w:szCs w:val="21"/>
                </w:rPr>
                <w:t>输入状态</w:t>
              </w:r>
            </w:ins>
            <w:ins w:id="815" w:author="wei han" w:date="2017-11-04T15:13:00Z">
              <w:r w:rsidRPr="00D4230D">
                <w:rPr>
                  <w:rFonts w:ascii="宋体" w:hAnsi="宋体" w:hint="eastAsia"/>
                  <w:szCs w:val="21"/>
                </w:rPr>
                <w:t>|</w:t>
              </w:r>
            </w:ins>
            <w:ins w:id="816" w:author="wei han" w:date="2017-11-04T15:11:00Z">
              <w:r w:rsidRPr="00D4230D">
                <w:rPr>
                  <w:rFonts w:ascii="宋体" w:hAnsi="宋体" w:hint="eastAsia"/>
                  <w:szCs w:val="21"/>
                </w:rPr>
                <w:t>选中</w:t>
              </w:r>
            </w:ins>
            <w:ins w:id="817" w:author="wei han" w:date="2017-11-04T15:13:00Z">
              <w:r w:rsidRPr="00D4230D">
                <w:rPr>
                  <w:rFonts w:ascii="宋体" w:hAnsi="宋体" w:hint="eastAsia"/>
                  <w:szCs w:val="21"/>
                </w:rPr>
                <w:t>的</w:t>
              </w:r>
            </w:ins>
            <w:ins w:id="818" w:author="wei han" w:date="2017-11-04T15:11:00Z">
              <w:r w:rsidRPr="00D4230D">
                <w:rPr>
                  <w:rFonts w:ascii="宋体" w:hAnsi="宋体" w:hint="eastAsia"/>
                  <w:szCs w:val="21"/>
                </w:rPr>
                <w:t>字体</w:t>
              </w:r>
            </w:ins>
            <w:ins w:id="819" w:author="wei han" w:date="2017-11-04T15:13:00Z">
              <w:r w:rsidRPr="00D4230D">
                <w:rPr>
                  <w:rFonts w:ascii="宋体" w:hAnsi="宋体" w:hint="eastAsia"/>
                  <w:szCs w:val="21"/>
                </w:rPr>
                <w:t>变为粗体</w:t>
              </w:r>
            </w:ins>
          </w:p>
          <w:p w14:paraId="3CAB3F30" w14:textId="3FF00970" w:rsidR="00D4230D" w:rsidRDefault="00D4230D" w:rsidP="00D4230D">
            <w:pPr>
              <w:pStyle w:val="a8"/>
              <w:numPr>
                <w:ilvl w:val="1"/>
                <w:numId w:val="46"/>
              </w:numPr>
              <w:ind w:firstLineChars="0"/>
              <w:rPr>
                <w:ins w:id="820" w:author="wei han" w:date="2017-11-04T15:13:00Z"/>
                <w:rFonts w:ascii="宋体" w:hAnsi="宋体"/>
                <w:szCs w:val="21"/>
              </w:rPr>
            </w:pPr>
            <w:ins w:id="821" w:author="wei han" w:date="2017-11-04T15:13:00Z">
              <w:r>
                <w:rPr>
                  <w:rFonts w:ascii="宋体" w:hAnsi="宋体"/>
                  <w:szCs w:val="21"/>
                </w:rPr>
                <w:t>斜体</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点击后切换为斜体输入状态</w:t>
              </w:r>
              <w:r>
                <w:rPr>
                  <w:rFonts w:ascii="宋体" w:hAnsi="宋体" w:hint="eastAsia"/>
                  <w:szCs w:val="21"/>
                </w:rPr>
                <w:t>|</w:t>
              </w:r>
              <w:r>
                <w:rPr>
                  <w:rFonts w:ascii="宋体" w:hAnsi="宋体"/>
                  <w:szCs w:val="21"/>
                </w:rPr>
                <w:t>选中的字体变为斜体</w:t>
              </w:r>
            </w:ins>
          </w:p>
          <w:p w14:paraId="76A6EAF8" w14:textId="2E534370" w:rsidR="00D4230D" w:rsidRDefault="00D4230D" w:rsidP="00D4230D">
            <w:pPr>
              <w:pStyle w:val="a8"/>
              <w:numPr>
                <w:ilvl w:val="1"/>
                <w:numId w:val="46"/>
              </w:numPr>
              <w:ind w:firstLineChars="0"/>
              <w:rPr>
                <w:ins w:id="822" w:author="wei han" w:date="2017-11-04T15:16:00Z"/>
                <w:rFonts w:ascii="宋体" w:hAnsi="宋体"/>
                <w:szCs w:val="21"/>
              </w:rPr>
            </w:pPr>
            <w:ins w:id="823" w:author="wei han" w:date="2017-11-04T15:13:00Z">
              <w:r>
                <w:rPr>
                  <w:rFonts w:ascii="宋体" w:hAnsi="宋体"/>
                  <w:szCs w:val="21"/>
                </w:rPr>
                <w:t>下划线</w:t>
              </w:r>
            </w:ins>
            <w:ins w:id="824" w:author="wei han" w:date="2017-11-04T15:14:00Z">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点击后切换为下划线输入状态</w:t>
              </w:r>
              <w:r>
                <w:rPr>
                  <w:rFonts w:ascii="宋体" w:hAnsi="宋体" w:hint="eastAsia"/>
                  <w:szCs w:val="21"/>
                </w:rPr>
                <w:t>|</w:t>
              </w:r>
              <w:r>
                <w:rPr>
                  <w:rFonts w:ascii="宋体" w:hAnsi="宋体"/>
                  <w:szCs w:val="21"/>
                </w:rPr>
                <w:t>选中的字体附带下划线</w:t>
              </w:r>
            </w:ins>
          </w:p>
          <w:p w14:paraId="74636200" w14:textId="17B1FD0F" w:rsidR="00BA71CC" w:rsidRDefault="00BA71CC" w:rsidP="00BA71CC">
            <w:pPr>
              <w:pStyle w:val="a8"/>
              <w:numPr>
                <w:ilvl w:val="1"/>
                <w:numId w:val="46"/>
              </w:numPr>
              <w:ind w:firstLineChars="0"/>
              <w:rPr>
                <w:ins w:id="825" w:author="wei han" w:date="2017-11-04T15:17:00Z"/>
                <w:rFonts w:ascii="宋体" w:hAnsi="宋体"/>
                <w:szCs w:val="21"/>
              </w:rPr>
            </w:pPr>
            <w:ins w:id="826" w:author="wei han" w:date="2017-11-04T15:17:00Z">
              <w:r>
                <w:rPr>
                  <w:rFonts w:ascii="宋体" w:hAnsi="宋体"/>
                  <w:szCs w:val="21"/>
                </w:rPr>
                <w:t>字号</w:t>
              </w:r>
              <w:r>
                <w:rPr>
                  <w:rFonts w:ascii="宋体" w:hAnsi="宋体" w:hint="eastAsia"/>
                  <w:szCs w:val="21"/>
                </w:rPr>
                <w:t>：</w:t>
              </w:r>
              <w:r w:rsidRPr="00BA71CC">
                <w:rPr>
                  <w:rFonts w:ascii="宋体" w:hAnsi="宋体" w:hint="eastAsia"/>
                  <w:szCs w:val="21"/>
                </w:rPr>
                <w:t>下拉框，包含字号10|13|16|18|24|32|48px</w:t>
              </w:r>
            </w:ins>
          </w:p>
          <w:p w14:paraId="1F6281E9" w14:textId="68EF4155" w:rsidR="00BC4EA7" w:rsidRDefault="00BC4EA7" w:rsidP="00BA71CC">
            <w:pPr>
              <w:pStyle w:val="a8"/>
              <w:numPr>
                <w:ilvl w:val="1"/>
                <w:numId w:val="46"/>
              </w:numPr>
              <w:ind w:firstLineChars="0"/>
              <w:rPr>
                <w:ins w:id="827" w:author="wei han" w:date="2017-11-04T15:19:00Z"/>
                <w:rFonts w:ascii="宋体" w:hAnsi="宋体"/>
                <w:szCs w:val="21"/>
              </w:rPr>
            </w:pPr>
            <w:ins w:id="828" w:author="wei han" w:date="2017-11-04T15:17:00Z">
              <w:r>
                <w:rPr>
                  <w:rFonts w:ascii="宋体" w:hAnsi="宋体" w:hint="eastAsia"/>
                  <w:szCs w:val="21"/>
                </w:rPr>
                <w:lastRenderedPageBreak/>
                <w:t>数字编号：</w:t>
              </w:r>
            </w:ins>
            <w:ins w:id="829" w:author="wei han" w:date="2017-11-04T15:18:00Z">
              <w:r>
                <w:rPr>
                  <w:rFonts w:ascii="宋体" w:hAnsi="宋体" w:hint="eastAsia"/>
                  <w:szCs w:val="21"/>
                </w:rPr>
                <w:t>功能</w:t>
              </w:r>
            </w:ins>
            <w:ins w:id="830" w:author="wei han" w:date="2017-11-04T15:17:00Z">
              <w:r>
                <w:rPr>
                  <w:rFonts w:ascii="宋体" w:hAnsi="宋体" w:hint="eastAsia"/>
                  <w:szCs w:val="21"/>
                </w:rPr>
                <w:t>按钮，点击后</w:t>
              </w:r>
            </w:ins>
            <w:ins w:id="831" w:author="wei han" w:date="2017-11-04T15:19:00Z">
              <w:r w:rsidR="00562EC7">
                <w:rPr>
                  <w:rFonts w:ascii="宋体" w:hAnsi="宋体" w:hint="eastAsia"/>
                  <w:szCs w:val="21"/>
                </w:rPr>
                <w:t>该行添加数字编号</w:t>
              </w:r>
            </w:ins>
          </w:p>
          <w:p w14:paraId="3DAA4D0B" w14:textId="78665DFE" w:rsidR="00562EC7" w:rsidRDefault="00562EC7" w:rsidP="00BA71CC">
            <w:pPr>
              <w:pStyle w:val="a8"/>
              <w:numPr>
                <w:ilvl w:val="1"/>
                <w:numId w:val="46"/>
              </w:numPr>
              <w:ind w:firstLineChars="0"/>
              <w:rPr>
                <w:ins w:id="832" w:author="wei han" w:date="2017-11-04T15:22:00Z"/>
                <w:rFonts w:ascii="宋体" w:hAnsi="宋体"/>
                <w:szCs w:val="21"/>
              </w:rPr>
            </w:pPr>
            <w:ins w:id="833" w:author="wei han" w:date="2017-11-04T15:19:00Z">
              <w:r>
                <w:rPr>
                  <w:rFonts w:ascii="宋体" w:hAnsi="宋体"/>
                  <w:szCs w:val="21"/>
                </w:rPr>
                <w:t>项目</w:t>
              </w:r>
            </w:ins>
            <w:ins w:id="834" w:author="wei han" w:date="2017-11-04T15:20:00Z">
              <w:r>
                <w:rPr>
                  <w:rFonts w:ascii="宋体" w:hAnsi="宋体"/>
                  <w:szCs w:val="21"/>
                </w:rPr>
                <w:t>符</w:t>
              </w:r>
            </w:ins>
            <w:ins w:id="835" w:author="wei han" w:date="2017-11-04T15:19:00Z">
              <w:r>
                <w:rPr>
                  <w:rFonts w:ascii="宋体" w:hAnsi="宋体"/>
                  <w:szCs w:val="21"/>
                </w:rPr>
                <w:t>号</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w:t>
              </w:r>
            </w:ins>
            <w:ins w:id="836" w:author="wei han" w:date="2017-11-04T15:20:00Z">
              <w:r>
                <w:rPr>
                  <w:rFonts w:ascii="宋体" w:hAnsi="宋体"/>
                  <w:szCs w:val="21"/>
                </w:rPr>
                <w:t>该行添加项目符号</w:t>
              </w:r>
            </w:ins>
          </w:p>
          <w:p w14:paraId="280E5C62" w14:textId="7AAF92D0" w:rsidR="00990219" w:rsidRPr="00D4230D" w:rsidRDefault="00990219" w:rsidP="00BA71CC">
            <w:pPr>
              <w:pStyle w:val="a8"/>
              <w:numPr>
                <w:ilvl w:val="1"/>
                <w:numId w:val="46"/>
              </w:numPr>
              <w:ind w:firstLineChars="0"/>
              <w:rPr>
                <w:ins w:id="837" w:author="wei han" w:date="2017-11-03T15:14:00Z"/>
                <w:rFonts w:ascii="宋体" w:hAnsi="宋体"/>
                <w:szCs w:val="21"/>
              </w:rPr>
            </w:pPr>
            <w:ins w:id="838" w:author="wei han" w:date="2017-11-04T15:22:00Z">
              <w:r>
                <w:rPr>
                  <w:rFonts w:ascii="宋体" w:hAnsi="宋体"/>
                  <w:szCs w:val="21"/>
                </w:rPr>
                <w:t>插入</w:t>
              </w:r>
            </w:ins>
            <w:ins w:id="839" w:author="wei han" w:date="2017-11-04T15:24:00Z">
              <w:r>
                <w:rPr>
                  <w:rFonts w:ascii="宋体" w:hAnsi="宋体" w:hint="eastAsia"/>
                  <w:szCs w:val="21"/>
                </w:rPr>
                <w:t>图片</w:t>
              </w:r>
            </w:ins>
            <w:ins w:id="840" w:author="wei han" w:date="2017-11-04T15:23:00Z">
              <w:r>
                <w:rPr>
                  <w:rFonts w:ascii="宋体" w:hAnsi="宋体" w:hint="eastAsia"/>
                  <w:szCs w:val="21"/>
                </w:rPr>
                <w:t>：</w:t>
              </w:r>
            </w:ins>
            <w:ins w:id="841" w:author="wei han" w:date="2017-11-04T19:55:00Z">
              <w:r w:rsidR="00D05F8C">
                <w:rPr>
                  <w:rFonts w:ascii="宋体" w:hAnsi="宋体"/>
                  <w:szCs w:val="21"/>
                </w:rPr>
                <w:t>功能按钮</w:t>
              </w:r>
              <w:r w:rsidR="00D05F8C">
                <w:rPr>
                  <w:rFonts w:ascii="宋体" w:hAnsi="宋体" w:hint="eastAsia"/>
                  <w:szCs w:val="21"/>
                </w:rPr>
                <w:t>，</w:t>
              </w:r>
              <w:r w:rsidR="00D05F8C">
                <w:rPr>
                  <w:rFonts w:ascii="宋体" w:hAnsi="宋体"/>
                  <w:szCs w:val="21"/>
                </w:rPr>
                <w:t>点击后弹出新窗体</w:t>
              </w:r>
              <w:r w:rsidR="00D05F8C">
                <w:rPr>
                  <w:rFonts w:ascii="宋体" w:hAnsi="宋体" w:hint="eastAsia"/>
                  <w:szCs w:val="21"/>
                </w:rPr>
                <w:t>，</w:t>
              </w:r>
              <w:r w:rsidR="00D05F8C">
                <w:rPr>
                  <w:rFonts w:ascii="宋体" w:hAnsi="宋体"/>
                  <w:szCs w:val="21"/>
                </w:rPr>
                <w:t>检测所选图片格式和大小</w:t>
              </w:r>
              <w:r w:rsidR="00D05F8C">
                <w:rPr>
                  <w:rFonts w:ascii="宋体" w:hAnsi="宋体" w:hint="eastAsia"/>
                  <w:szCs w:val="21"/>
                </w:rPr>
                <w:t>，</w:t>
              </w:r>
              <w:r w:rsidR="00D05F8C" w:rsidRPr="00143467">
                <w:rPr>
                  <w:rFonts w:ascii="宋体" w:hAnsi="宋体" w:hint="eastAsia"/>
                  <w:b/>
                  <w:szCs w:val="21"/>
                </w:rPr>
                <w:t>单个图片不超过2MB</w:t>
              </w:r>
            </w:ins>
          </w:p>
          <w:p w14:paraId="2AB36258" w14:textId="401CFDCC" w:rsidR="0034292B" w:rsidRDefault="008C06A6" w:rsidP="005A5337">
            <w:pPr>
              <w:rPr>
                <w:ins w:id="842" w:author="wei han" w:date="2017-11-03T15:14:00Z"/>
                <w:rFonts w:ascii="宋体" w:hAnsi="宋体"/>
                <w:szCs w:val="21"/>
              </w:rPr>
            </w:pPr>
            <w:ins w:id="843" w:author="wei han" w:date="2017-11-03T15:14:00Z">
              <w:r>
                <w:rPr>
                  <w:rFonts w:ascii="宋体" w:hAnsi="宋体"/>
                  <w:szCs w:val="21"/>
                </w:rPr>
                <w:t>提交</w:t>
              </w:r>
              <w:r>
                <w:rPr>
                  <w:rFonts w:ascii="宋体" w:hAnsi="宋体" w:hint="eastAsia"/>
                  <w:szCs w:val="21"/>
                </w:rPr>
                <w:t>：</w:t>
              </w:r>
            </w:ins>
            <w:ins w:id="844" w:author="wei han" w:date="2017-11-04T19:56:00Z">
              <w:r w:rsidR="008657FF">
                <w:rPr>
                  <w:rFonts w:ascii="宋体" w:hAnsi="宋体" w:hint="eastAsia"/>
                  <w:szCs w:val="21"/>
                </w:rPr>
                <w:t>功能按钮，点击后检测页面填入信息</w:t>
              </w:r>
            </w:ins>
            <w:ins w:id="845" w:author="wei han" w:date="2017-11-04T20:15:00Z">
              <w:r w:rsidR="00CE4007">
                <w:rPr>
                  <w:rFonts w:ascii="宋体" w:hAnsi="宋体" w:hint="eastAsia"/>
                  <w:szCs w:val="21"/>
                </w:rPr>
                <w:t>后</w:t>
              </w:r>
            </w:ins>
            <w:ins w:id="846" w:author="wei han" w:date="2017-11-04T19:56:00Z">
              <w:r w:rsidR="008657FF">
                <w:rPr>
                  <w:rFonts w:ascii="宋体" w:hAnsi="宋体" w:hint="eastAsia"/>
                  <w:szCs w:val="21"/>
                </w:rPr>
                <w:t>上传服务器，不符合规定则显示原因</w:t>
              </w:r>
            </w:ins>
          </w:p>
          <w:p w14:paraId="33C75B23" w14:textId="5FE4F8E8" w:rsidR="00402E2C" w:rsidRPr="00861A22" w:rsidRDefault="008C06A6" w:rsidP="005A5337">
            <w:pPr>
              <w:rPr>
                <w:rFonts w:ascii="宋体" w:hAnsi="宋体"/>
                <w:szCs w:val="21"/>
              </w:rPr>
            </w:pPr>
            <w:ins w:id="847" w:author="wei han" w:date="2017-11-03T15:14:00Z">
              <w:r>
                <w:rPr>
                  <w:rFonts w:ascii="宋体" w:hAnsi="宋体"/>
                  <w:szCs w:val="21"/>
                </w:rPr>
                <w:t>取消</w:t>
              </w:r>
              <w:r>
                <w:rPr>
                  <w:rFonts w:ascii="宋体" w:hAnsi="宋体" w:hint="eastAsia"/>
                  <w:szCs w:val="21"/>
                </w:rPr>
                <w:t>：</w:t>
              </w:r>
            </w:ins>
            <w:ins w:id="848" w:author="wei han" w:date="2017-11-04T15:43:00Z">
              <w:r w:rsidR="002D3C3C">
                <w:rPr>
                  <w:rFonts w:ascii="宋体" w:hAnsi="宋体" w:hint="eastAsia"/>
                  <w:szCs w:val="21"/>
                </w:rPr>
                <w:t>功能按钮，点击后取消当前操作并返回</w:t>
              </w:r>
              <w:r w:rsidR="00DE295A">
                <w:rPr>
                  <w:rFonts w:ascii="宋体" w:hAnsi="宋体" w:hint="eastAsia"/>
                  <w:szCs w:val="21"/>
                </w:rPr>
                <w:t>上</w:t>
              </w:r>
            </w:ins>
            <w:ins w:id="849" w:author="wei han" w:date="2017-11-04T15:44:00Z">
              <w:r w:rsidR="00DE295A">
                <w:rPr>
                  <w:rFonts w:ascii="宋体" w:hAnsi="宋体" w:hint="eastAsia"/>
                  <w:szCs w:val="21"/>
                </w:rPr>
                <w:t>一页面</w:t>
              </w:r>
            </w:ins>
          </w:p>
        </w:tc>
      </w:tr>
      <w:tr w:rsidR="0034292B" w:rsidRPr="00C630D1" w14:paraId="4AFB8433" w14:textId="77777777" w:rsidTr="005A5337">
        <w:trPr>
          <w:jc w:val="center"/>
        </w:trPr>
        <w:tc>
          <w:tcPr>
            <w:tcW w:w="1548" w:type="dxa"/>
            <w:shd w:val="clear" w:color="auto" w:fill="A6A6A6"/>
          </w:tcPr>
          <w:p w14:paraId="5820251B"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lastRenderedPageBreak/>
              <w:t>输出</w:t>
            </w:r>
          </w:p>
        </w:tc>
        <w:tc>
          <w:tcPr>
            <w:tcW w:w="9714" w:type="dxa"/>
            <w:gridSpan w:val="3"/>
          </w:tcPr>
          <w:p w14:paraId="643C6123" w14:textId="77777777" w:rsidR="0034292B" w:rsidRPr="00E55CB4" w:rsidRDefault="0034292B" w:rsidP="005A5337">
            <w:pPr>
              <w:spacing w:line="400" w:lineRule="exact"/>
              <w:rPr>
                <w:rFonts w:ascii="宋体" w:hAnsi="宋体"/>
                <w:b/>
                <w:szCs w:val="21"/>
              </w:rPr>
            </w:pPr>
            <w:r w:rsidRPr="00E55CB4">
              <w:rPr>
                <w:rFonts w:ascii="宋体" w:hAnsi="宋体" w:hint="eastAsia"/>
                <w:b/>
                <w:szCs w:val="21"/>
              </w:rPr>
              <w:t>【基础资料】</w:t>
            </w:r>
          </w:p>
          <w:p w14:paraId="7B6774DF" w14:textId="56D0BD9B" w:rsidR="0034292B" w:rsidRPr="00C630D1" w:rsidRDefault="00C14F67" w:rsidP="005A5337">
            <w:pPr>
              <w:spacing w:line="400" w:lineRule="exact"/>
              <w:rPr>
                <w:rFonts w:ascii="宋体" w:hAnsi="宋体"/>
                <w:szCs w:val="21"/>
              </w:rPr>
            </w:pPr>
            <w:ins w:id="850" w:author="wei han" w:date="2017-11-04T16:02:00Z">
              <w:r>
                <w:rPr>
                  <w:rFonts w:ascii="宋体" w:hAnsi="宋体"/>
                  <w:szCs w:val="21"/>
                </w:rPr>
                <w:t>标题</w:t>
              </w:r>
              <w:r>
                <w:rPr>
                  <w:rFonts w:ascii="宋体" w:hAnsi="宋体" w:hint="eastAsia"/>
                  <w:szCs w:val="21"/>
                </w:rPr>
                <w:t>、置顶、重要、</w:t>
              </w:r>
              <w:r>
                <w:rPr>
                  <w:rFonts w:ascii="宋体" w:hAnsi="宋体"/>
                  <w:szCs w:val="21"/>
                </w:rPr>
                <w:t>描述</w:t>
              </w:r>
              <w:r>
                <w:rPr>
                  <w:rFonts w:ascii="宋体" w:hAnsi="宋体" w:hint="eastAsia"/>
                  <w:szCs w:val="21"/>
                </w:rPr>
                <w:t>、</w:t>
              </w:r>
              <w:r>
                <w:rPr>
                  <w:rFonts w:ascii="宋体" w:hAnsi="宋体"/>
                  <w:szCs w:val="21"/>
                </w:rPr>
                <w:t>标签</w:t>
              </w:r>
            </w:ins>
            <w:ins w:id="851" w:author="wei han" w:date="2017-11-04T16:03:00Z">
              <w:r>
                <w:rPr>
                  <w:rFonts w:ascii="宋体" w:hAnsi="宋体" w:hint="eastAsia"/>
                  <w:szCs w:val="21"/>
                </w:rPr>
                <w:t>、</w:t>
              </w:r>
            </w:ins>
            <w:ins w:id="852" w:author="wei han" w:date="2017-11-09T15:31:00Z">
              <w:r w:rsidR="002A2F0D">
                <w:rPr>
                  <w:rFonts w:ascii="宋体" w:hAnsi="宋体"/>
                  <w:szCs w:val="21"/>
                </w:rPr>
                <w:t>回复</w:t>
              </w:r>
            </w:ins>
            <w:ins w:id="853" w:author="wei han" w:date="2017-11-04T16:05:00Z">
              <w:r w:rsidR="00E268E0">
                <w:rPr>
                  <w:rFonts w:ascii="宋体" w:hAnsi="宋体" w:hint="eastAsia"/>
                  <w:szCs w:val="21"/>
                </w:rPr>
                <w:t>、</w:t>
              </w:r>
            </w:ins>
            <w:ins w:id="854" w:author="wei han" w:date="2017-11-04T16:06:00Z">
              <w:r w:rsidR="00E268E0">
                <w:rPr>
                  <w:rFonts w:ascii="宋体" w:hAnsi="宋体" w:hint="eastAsia"/>
                  <w:szCs w:val="21"/>
                </w:rPr>
                <w:t>上传人、上传时间、所属部门</w:t>
              </w:r>
            </w:ins>
          </w:p>
        </w:tc>
      </w:tr>
      <w:tr w:rsidR="0034292B" w:rsidRPr="00C630D1" w14:paraId="0E7CF1DF" w14:textId="77777777" w:rsidTr="005A5337">
        <w:trPr>
          <w:jc w:val="center"/>
        </w:trPr>
        <w:tc>
          <w:tcPr>
            <w:tcW w:w="1548" w:type="dxa"/>
            <w:shd w:val="clear" w:color="auto" w:fill="A6A6A6"/>
          </w:tcPr>
          <w:p w14:paraId="2E0B75AA"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08ADCC22" w14:textId="76E25F1A" w:rsidR="0034292B" w:rsidRPr="000A3B83" w:rsidRDefault="00326753" w:rsidP="005A5337">
            <w:pPr>
              <w:spacing w:line="400" w:lineRule="exact"/>
              <w:rPr>
                <w:rFonts w:ascii="宋体" w:hAnsi="宋体"/>
                <w:szCs w:val="21"/>
              </w:rPr>
            </w:pPr>
            <w:ins w:id="855" w:author="wei han" w:date="2017-11-04T20:58:00Z">
              <w:r>
                <w:rPr>
                  <w:rFonts w:ascii="宋体" w:hAnsi="宋体" w:hint="eastAsia"/>
                  <w:szCs w:val="21"/>
                </w:rPr>
                <w:t>具有【</w:t>
              </w:r>
              <w:r>
                <w:rPr>
                  <w:rFonts w:ascii="宋体" w:hAnsi="宋体"/>
                  <w:szCs w:val="21"/>
                </w:rPr>
                <w:t>新增常见问题</w:t>
              </w:r>
              <w:r>
                <w:rPr>
                  <w:rFonts w:ascii="宋体" w:hAnsi="宋体" w:hint="eastAsia"/>
                  <w:szCs w:val="21"/>
                </w:rPr>
                <w:t>】</w:t>
              </w:r>
              <w:r>
                <w:rPr>
                  <w:rFonts w:ascii="宋体" w:hAnsi="宋体"/>
                  <w:szCs w:val="21"/>
                </w:rPr>
                <w:t>权限</w:t>
              </w:r>
            </w:ins>
          </w:p>
        </w:tc>
      </w:tr>
      <w:tr w:rsidR="0034292B" w:rsidRPr="00C630D1" w14:paraId="71695DE9" w14:textId="77777777" w:rsidTr="005A5337">
        <w:trPr>
          <w:jc w:val="center"/>
        </w:trPr>
        <w:tc>
          <w:tcPr>
            <w:tcW w:w="1548" w:type="dxa"/>
            <w:shd w:val="clear" w:color="auto" w:fill="A6A6A6"/>
          </w:tcPr>
          <w:p w14:paraId="6A57B05B" w14:textId="1BC73571"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411583AD" w14:textId="4DAA9D30" w:rsidR="0034292B" w:rsidRPr="00C630D1" w:rsidRDefault="006379B6" w:rsidP="005A5337">
            <w:pPr>
              <w:spacing w:line="400" w:lineRule="atLeast"/>
              <w:rPr>
                <w:rFonts w:ascii="宋体" w:hAnsi="宋体"/>
                <w:szCs w:val="21"/>
              </w:rPr>
            </w:pPr>
            <w:ins w:id="856" w:author="wei han" w:date="2017-11-04T16:03:00Z">
              <w:r>
                <w:rPr>
                  <w:rFonts w:ascii="宋体" w:hAnsi="宋体"/>
                  <w:szCs w:val="21"/>
                </w:rPr>
                <w:t>无</w:t>
              </w:r>
            </w:ins>
          </w:p>
        </w:tc>
      </w:tr>
      <w:tr w:rsidR="0034292B" w:rsidRPr="00C630D1" w14:paraId="60656097" w14:textId="77777777" w:rsidTr="005A5337">
        <w:trPr>
          <w:jc w:val="center"/>
        </w:trPr>
        <w:tc>
          <w:tcPr>
            <w:tcW w:w="1548" w:type="dxa"/>
            <w:shd w:val="clear" w:color="auto" w:fill="A6A6A6"/>
          </w:tcPr>
          <w:p w14:paraId="72449A38"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4CDD49CF"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bl>
    <w:p w14:paraId="686811C2" w14:textId="77777777" w:rsidR="0034292B" w:rsidRPr="0034292B" w:rsidRDefault="0034292B" w:rsidP="0034292B"/>
    <w:p w14:paraId="49D823BA" w14:textId="2ED11358" w:rsidR="00F943C6" w:rsidRDefault="00F943C6">
      <w:pPr>
        <w:pStyle w:val="5"/>
        <w:pPrChange w:id="857" w:author="wei han" w:date="2017-11-01T17:49:00Z">
          <w:pPr/>
        </w:pPrChange>
      </w:pPr>
      <w:r>
        <w:t>编辑常见问题</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34292B" w:rsidRPr="00C630D1" w14:paraId="63B44DE3" w14:textId="77777777" w:rsidTr="005A5337">
        <w:trPr>
          <w:jc w:val="center"/>
        </w:trPr>
        <w:tc>
          <w:tcPr>
            <w:tcW w:w="1548" w:type="dxa"/>
            <w:shd w:val="clear" w:color="auto" w:fill="A6A6A6"/>
          </w:tcPr>
          <w:p w14:paraId="651A73C1"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42D79678" w14:textId="77777777" w:rsidR="0034292B" w:rsidRPr="00C630D1" w:rsidRDefault="0034292B" w:rsidP="005A5337">
            <w:pPr>
              <w:spacing w:line="400" w:lineRule="exact"/>
              <w:rPr>
                <w:rFonts w:ascii="宋体" w:hAnsi="宋体"/>
                <w:szCs w:val="21"/>
              </w:rPr>
            </w:pPr>
          </w:p>
        </w:tc>
      </w:tr>
      <w:tr w:rsidR="0034292B" w:rsidRPr="00C630D1" w14:paraId="2E4F65C4" w14:textId="77777777" w:rsidTr="005A5337">
        <w:trPr>
          <w:jc w:val="center"/>
        </w:trPr>
        <w:tc>
          <w:tcPr>
            <w:tcW w:w="1548" w:type="dxa"/>
            <w:shd w:val="clear" w:color="auto" w:fill="A6A6A6"/>
          </w:tcPr>
          <w:p w14:paraId="171CE492"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4A79661E" w14:textId="7F87F67C" w:rsidR="0034292B" w:rsidRPr="00C630D1" w:rsidRDefault="009137E1" w:rsidP="005A5337">
            <w:pPr>
              <w:spacing w:line="400" w:lineRule="exact"/>
              <w:rPr>
                <w:rFonts w:ascii="宋体" w:hAnsi="宋体"/>
                <w:szCs w:val="21"/>
              </w:rPr>
            </w:pPr>
            <w:ins w:id="858" w:author="wei han" w:date="2017-11-02T11:18:00Z">
              <w:r>
                <w:rPr>
                  <w:rFonts w:ascii="宋体" w:hAnsi="宋体"/>
                  <w:szCs w:val="21"/>
                </w:rPr>
                <w:t>编辑常见问题</w:t>
              </w:r>
            </w:ins>
          </w:p>
        </w:tc>
      </w:tr>
      <w:tr w:rsidR="0034292B" w:rsidRPr="00C630D1" w14:paraId="30957832" w14:textId="77777777" w:rsidTr="005A5337">
        <w:trPr>
          <w:jc w:val="center"/>
        </w:trPr>
        <w:tc>
          <w:tcPr>
            <w:tcW w:w="1548" w:type="dxa"/>
            <w:shd w:val="clear" w:color="auto" w:fill="A6A6A6"/>
          </w:tcPr>
          <w:p w14:paraId="36FFD404"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0F755FB1" w14:textId="77777777" w:rsidR="0034292B" w:rsidRPr="00C630D1" w:rsidRDefault="0034292B" w:rsidP="005A5337">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24E4D2A8" w14:textId="77777777" w:rsidR="0034292B" w:rsidRPr="00C630D1" w:rsidRDefault="0034292B" w:rsidP="005A5337">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79724A33" w14:textId="55ECB575" w:rsidR="0034292B" w:rsidRPr="00C630D1" w:rsidRDefault="00CA7A23" w:rsidP="005A5337">
            <w:pPr>
              <w:spacing w:line="400" w:lineRule="exact"/>
              <w:rPr>
                <w:rFonts w:ascii="宋体" w:hAnsi="宋体"/>
                <w:szCs w:val="21"/>
              </w:rPr>
            </w:pPr>
            <w:ins w:id="859" w:author="wei han" w:date="2017-11-02T11:18:00Z">
              <w:r>
                <w:rPr>
                  <w:rFonts w:ascii="宋体" w:hAnsi="宋体" w:hint="eastAsia"/>
                  <w:szCs w:val="21"/>
                </w:rPr>
                <w:t>2017-11-2</w:t>
              </w:r>
            </w:ins>
          </w:p>
        </w:tc>
      </w:tr>
      <w:tr w:rsidR="0034292B" w:rsidRPr="00C630D1" w14:paraId="58ED97CE" w14:textId="77777777" w:rsidTr="005A5337">
        <w:trPr>
          <w:jc w:val="center"/>
        </w:trPr>
        <w:tc>
          <w:tcPr>
            <w:tcW w:w="1548" w:type="dxa"/>
            <w:shd w:val="clear" w:color="auto" w:fill="A6A6A6"/>
          </w:tcPr>
          <w:p w14:paraId="7130DEC4"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7ADF05C7" w14:textId="203E428E" w:rsidR="0034292B" w:rsidRPr="00C630D1" w:rsidRDefault="00BC3E73" w:rsidP="00134982">
            <w:pPr>
              <w:spacing w:line="400" w:lineRule="exact"/>
              <w:rPr>
                <w:rFonts w:ascii="宋体" w:hAnsi="宋体"/>
                <w:szCs w:val="21"/>
              </w:rPr>
            </w:pPr>
            <w:ins w:id="860" w:author="wei han" w:date="2017-11-02T11:19:00Z">
              <w:r>
                <w:rPr>
                  <w:rFonts w:ascii="宋体" w:hAnsi="宋体" w:hint="eastAsia"/>
                  <w:szCs w:val="21"/>
                </w:rPr>
                <w:t>对常见问题的修改</w:t>
              </w:r>
            </w:ins>
            <w:ins w:id="861" w:author="wei han" w:date="2017-11-04T20:04:00Z">
              <w:r w:rsidR="00413B34">
                <w:rPr>
                  <w:rFonts w:ascii="宋体" w:hAnsi="宋体" w:hint="eastAsia"/>
                  <w:szCs w:val="21"/>
                </w:rPr>
                <w:t>，</w:t>
              </w:r>
            </w:ins>
            <w:ins w:id="862" w:author="wei han" w:date="2017-11-09T11:50:00Z">
              <w:r w:rsidR="00B9362F">
                <w:rPr>
                  <w:rFonts w:ascii="宋体" w:hAnsi="宋体" w:hint="eastAsia"/>
                  <w:szCs w:val="21"/>
                </w:rPr>
                <w:t>仅</w:t>
              </w:r>
            </w:ins>
            <w:ins w:id="863" w:author="wei han" w:date="2017-11-04T20:04:00Z">
              <w:r w:rsidR="00413B34">
                <w:rPr>
                  <w:rFonts w:ascii="宋体" w:hAnsi="宋体"/>
                  <w:szCs w:val="21"/>
                </w:rPr>
                <w:t>管理员可见</w:t>
              </w:r>
            </w:ins>
          </w:p>
        </w:tc>
      </w:tr>
      <w:tr w:rsidR="0034292B" w:rsidRPr="00C630D1" w14:paraId="5BFF2F57" w14:textId="77777777" w:rsidTr="005A5337">
        <w:trPr>
          <w:jc w:val="center"/>
        </w:trPr>
        <w:tc>
          <w:tcPr>
            <w:tcW w:w="1548" w:type="dxa"/>
            <w:shd w:val="clear" w:color="auto" w:fill="A6A6A6"/>
          </w:tcPr>
          <w:p w14:paraId="2DE5A50F"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5DFA0784"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r w:rsidR="0034292B" w:rsidRPr="00C630D1" w14:paraId="5C9B5A75" w14:textId="77777777" w:rsidTr="005A5337">
        <w:trPr>
          <w:jc w:val="center"/>
        </w:trPr>
        <w:tc>
          <w:tcPr>
            <w:tcW w:w="1548" w:type="dxa"/>
            <w:shd w:val="clear" w:color="auto" w:fill="A6A6A6"/>
          </w:tcPr>
          <w:p w14:paraId="67C7F505"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7D0FA78A"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r w:rsidR="0034292B" w:rsidRPr="00C630D1" w14:paraId="0BDF16DA" w14:textId="77777777" w:rsidTr="005A5337">
        <w:trPr>
          <w:jc w:val="center"/>
        </w:trPr>
        <w:tc>
          <w:tcPr>
            <w:tcW w:w="1548" w:type="dxa"/>
            <w:shd w:val="clear" w:color="auto" w:fill="A6A6A6"/>
          </w:tcPr>
          <w:p w14:paraId="4EEA2820"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08122381" w14:textId="77777777" w:rsidR="0034292B" w:rsidRDefault="0034292B" w:rsidP="005A5337">
            <w:pPr>
              <w:spacing w:before="60" w:after="60" w:line="400" w:lineRule="exact"/>
              <w:jc w:val="left"/>
              <w:rPr>
                <w:rFonts w:ascii="宋体" w:hAnsi="宋体"/>
                <w:b/>
                <w:szCs w:val="21"/>
              </w:rPr>
            </w:pPr>
            <w:r>
              <w:rPr>
                <w:rFonts w:ascii="宋体" w:hAnsi="宋体" w:hint="eastAsia"/>
                <w:b/>
                <w:szCs w:val="21"/>
              </w:rPr>
              <w:t>【设置要素】</w:t>
            </w:r>
          </w:p>
          <w:p w14:paraId="6A2EC9C0" w14:textId="77777777" w:rsidR="00E059CA" w:rsidRDefault="00E059CA" w:rsidP="00E059CA">
            <w:pPr>
              <w:spacing w:before="60" w:after="60" w:line="400" w:lineRule="exact"/>
              <w:jc w:val="left"/>
              <w:rPr>
                <w:ins w:id="864" w:author="wei han" w:date="2017-11-04T20:02:00Z"/>
                <w:rFonts w:ascii="宋体" w:hAnsi="宋体"/>
                <w:szCs w:val="21"/>
              </w:rPr>
            </w:pPr>
            <w:ins w:id="865" w:author="wei han" w:date="2017-11-04T20:02:00Z">
              <w:r>
                <w:rPr>
                  <w:rFonts w:ascii="宋体" w:hAnsi="宋体"/>
                  <w:szCs w:val="21"/>
                </w:rPr>
                <w:t>标题</w:t>
              </w:r>
              <w:r>
                <w:rPr>
                  <w:rFonts w:ascii="宋体" w:hAnsi="宋体" w:hint="eastAsia"/>
                  <w:szCs w:val="21"/>
                </w:rPr>
                <w:t>：输入框，</w:t>
              </w:r>
              <w:r w:rsidRPr="00285785">
                <w:rPr>
                  <w:rFonts w:ascii="宋体" w:hAnsi="宋体" w:hint="eastAsia"/>
                  <w:szCs w:val="21"/>
                </w:rPr>
                <w:t>最多可输入60个字节（30个汉字）</w:t>
              </w:r>
              <w:r>
                <w:rPr>
                  <w:rFonts w:ascii="宋体" w:hAnsi="宋体" w:hint="eastAsia"/>
                  <w:szCs w:val="21"/>
                </w:rPr>
                <w:t>，对已有标题</w:t>
              </w:r>
              <w:proofErr w:type="gramStart"/>
              <w:r>
                <w:rPr>
                  <w:rFonts w:ascii="宋体" w:hAnsi="宋体" w:hint="eastAsia"/>
                  <w:szCs w:val="21"/>
                </w:rPr>
                <w:t>查重并</w:t>
              </w:r>
              <w:proofErr w:type="gramEnd"/>
              <w:r>
                <w:rPr>
                  <w:rFonts w:ascii="宋体" w:hAnsi="宋体" w:hint="eastAsia"/>
                  <w:szCs w:val="21"/>
                </w:rPr>
                <w:t>提示，必填</w:t>
              </w:r>
            </w:ins>
          </w:p>
          <w:p w14:paraId="1FFEAD22" w14:textId="77777777" w:rsidR="00E059CA" w:rsidRDefault="00E059CA" w:rsidP="00E059CA">
            <w:pPr>
              <w:spacing w:before="60" w:after="60" w:line="400" w:lineRule="exact"/>
              <w:jc w:val="left"/>
              <w:rPr>
                <w:ins w:id="866" w:author="wei han" w:date="2017-11-04T20:02:00Z"/>
                <w:rFonts w:ascii="宋体" w:hAnsi="宋体"/>
                <w:szCs w:val="21"/>
              </w:rPr>
            </w:pPr>
            <w:ins w:id="867" w:author="wei han" w:date="2017-11-04T20:02:00Z">
              <w:r>
                <w:rPr>
                  <w:rFonts w:ascii="宋体" w:hAnsi="宋体"/>
                  <w:szCs w:val="21"/>
                </w:rPr>
                <w:t>置顶</w:t>
              </w:r>
              <w:r>
                <w:rPr>
                  <w:rFonts w:ascii="宋体" w:hAnsi="宋体" w:hint="eastAsia"/>
                  <w:szCs w:val="21"/>
                </w:rPr>
                <w:t>：单选框，勾</w:t>
              </w:r>
              <w:proofErr w:type="gramStart"/>
              <w:r>
                <w:rPr>
                  <w:rFonts w:ascii="宋体" w:hAnsi="宋体" w:hint="eastAsia"/>
                  <w:szCs w:val="21"/>
                </w:rPr>
                <w:t>选后置顶该问题</w:t>
              </w:r>
              <w:proofErr w:type="gramEnd"/>
              <w:r>
                <w:rPr>
                  <w:rFonts w:ascii="宋体" w:hAnsi="宋体" w:hint="eastAsia"/>
                  <w:szCs w:val="21"/>
                </w:rPr>
                <w:t>（优先级高）</w:t>
              </w:r>
            </w:ins>
          </w:p>
          <w:p w14:paraId="0844B7CA" w14:textId="77777777" w:rsidR="00E059CA" w:rsidRDefault="00E059CA" w:rsidP="00E059CA">
            <w:pPr>
              <w:spacing w:before="60" w:after="60" w:line="400" w:lineRule="exact"/>
              <w:jc w:val="left"/>
              <w:rPr>
                <w:ins w:id="868" w:author="wei han" w:date="2017-11-04T20:02:00Z"/>
                <w:rFonts w:ascii="宋体" w:hAnsi="宋体"/>
                <w:szCs w:val="21"/>
              </w:rPr>
            </w:pPr>
            <w:ins w:id="869" w:author="wei han" w:date="2017-11-04T20:02:00Z">
              <w:r>
                <w:rPr>
                  <w:rFonts w:ascii="宋体" w:hAnsi="宋体"/>
                  <w:szCs w:val="21"/>
                </w:rPr>
                <w:t>重要</w:t>
              </w:r>
              <w:r>
                <w:rPr>
                  <w:rFonts w:ascii="宋体" w:hAnsi="宋体" w:hint="eastAsia"/>
                  <w:szCs w:val="21"/>
                </w:rPr>
                <w:t>：单选框，勾选后标记</w:t>
              </w:r>
              <w:proofErr w:type="gramStart"/>
              <w:r>
                <w:rPr>
                  <w:rFonts w:ascii="宋体" w:hAnsi="宋体" w:hint="eastAsia"/>
                  <w:szCs w:val="21"/>
                </w:rPr>
                <w:t>并置顶该问题</w:t>
              </w:r>
              <w:proofErr w:type="gramEnd"/>
              <w:r>
                <w:rPr>
                  <w:rFonts w:ascii="宋体" w:hAnsi="宋体" w:hint="eastAsia"/>
                  <w:szCs w:val="21"/>
                </w:rPr>
                <w:t>（优先级中），置顶+重要&gt;置顶&gt;重要&gt;无</w:t>
              </w:r>
            </w:ins>
          </w:p>
          <w:p w14:paraId="4F4B69F8" w14:textId="77777777" w:rsidR="00E059CA" w:rsidRDefault="00E059CA" w:rsidP="00E059CA">
            <w:pPr>
              <w:spacing w:before="60" w:after="60" w:line="400" w:lineRule="exact"/>
              <w:jc w:val="left"/>
              <w:rPr>
                <w:ins w:id="870" w:author="wei han" w:date="2017-11-04T20:02:00Z"/>
                <w:rFonts w:ascii="宋体" w:hAnsi="宋体"/>
                <w:szCs w:val="21"/>
              </w:rPr>
            </w:pPr>
            <w:ins w:id="871" w:author="wei han" w:date="2017-11-04T20:02:00Z">
              <w:r>
                <w:rPr>
                  <w:rFonts w:ascii="宋体" w:hAnsi="宋体" w:hint="eastAsia"/>
                  <w:szCs w:val="21"/>
                </w:rPr>
                <w:t>标签：功能按钮，点击&lt;添加&gt;后于当前位置显示输入框及确认撤销按钮，&lt;添加&gt;按钮移至输入框后侧，输入</w:t>
              </w:r>
              <w:proofErr w:type="gramStart"/>
              <w:r>
                <w:rPr>
                  <w:rFonts w:ascii="宋体" w:hAnsi="宋体" w:hint="eastAsia"/>
                  <w:szCs w:val="21"/>
                </w:rPr>
                <w:t>框根据</w:t>
              </w:r>
              <w:proofErr w:type="gramEnd"/>
              <w:r>
                <w:rPr>
                  <w:rFonts w:ascii="宋体" w:hAnsi="宋体" w:hint="eastAsia"/>
                  <w:szCs w:val="21"/>
                </w:rPr>
                <w:t>输入信息显示已有标签，单个标签不超过8个汉字，最多可添加5个标签，必填</w:t>
              </w:r>
            </w:ins>
          </w:p>
          <w:p w14:paraId="1B2D21AB" w14:textId="77777777" w:rsidR="00E059CA" w:rsidRPr="007C2E50" w:rsidRDefault="00E059CA" w:rsidP="00E059CA">
            <w:pPr>
              <w:pStyle w:val="a8"/>
              <w:numPr>
                <w:ilvl w:val="2"/>
                <w:numId w:val="45"/>
              </w:numPr>
              <w:spacing w:before="60" w:after="60" w:line="400" w:lineRule="exact"/>
              <w:ind w:firstLineChars="0"/>
              <w:jc w:val="left"/>
              <w:rPr>
                <w:ins w:id="872" w:author="wei han" w:date="2017-11-04T20:02:00Z"/>
                <w:rFonts w:ascii="宋体" w:hAnsi="宋体"/>
                <w:szCs w:val="21"/>
              </w:rPr>
            </w:pPr>
            <w:ins w:id="873" w:author="wei han" w:date="2017-11-04T20:02:00Z">
              <w:r>
                <w:rPr>
                  <w:rFonts w:ascii="宋体" w:hAnsi="宋体" w:hint="eastAsia"/>
                  <w:szCs w:val="21"/>
                </w:rPr>
                <w:t>确认：</w:t>
              </w:r>
              <w:r w:rsidRPr="007C2E50">
                <w:rPr>
                  <w:rFonts w:ascii="宋体" w:hAnsi="宋体" w:hint="eastAsia"/>
                  <w:szCs w:val="21"/>
                </w:rPr>
                <w:t>输入后点击</w:t>
              </w:r>
              <w:r>
                <w:rPr>
                  <w:rFonts w:ascii="宋体" w:hAnsi="宋体" w:hint="eastAsia"/>
                  <w:szCs w:val="21"/>
                </w:rPr>
                <w:t>，则</w:t>
              </w:r>
              <w:r w:rsidRPr="007C2E50">
                <w:rPr>
                  <w:rFonts w:ascii="宋体" w:hAnsi="宋体" w:hint="eastAsia"/>
                  <w:szCs w:val="21"/>
                </w:rPr>
                <w:t>成功添加标签</w:t>
              </w:r>
            </w:ins>
          </w:p>
          <w:p w14:paraId="2D71570B" w14:textId="77777777" w:rsidR="00E059CA" w:rsidRDefault="00E059CA" w:rsidP="00E059CA">
            <w:pPr>
              <w:pStyle w:val="a8"/>
              <w:numPr>
                <w:ilvl w:val="2"/>
                <w:numId w:val="45"/>
              </w:numPr>
              <w:spacing w:before="60" w:after="60" w:line="400" w:lineRule="exact"/>
              <w:ind w:firstLineChars="0"/>
              <w:jc w:val="left"/>
              <w:rPr>
                <w:ins w:id="874" w:author="wei han" w:date="2017-11-04T20:02:00Z"/>
                <w:rFonts w:ascii="宋体" w:hAnsi="宋体"/>
                <w:szCs w:val="21"/>
              </w:rPr>
            </w:pPr>
            <w:ins w:id="875" w:author="wei han" w:date="2017-11-04T20:02:00Z">
              <w:r w:rsidRPr="007C2E50">
                <w:rPr>
                  <w:rFonts w:ascii="宋体" w:hAnsi="宋体" w:hint="eastAsia"/>
                  <w:szCs w:val="21"/>
                </w:rPr>
                <w:t>撤销</w:t>
              </w:r>
              <w:r>
                <w:rPr>
                  <w:rFonts w:ascii="宋体" w:hAnsi="宋体" w:hint="eastAsia"/>
                  <w:szCs w:val="21"/>
                </w:rPr>
                <w:t>：点击则撤销输入框，恢复之前未添加时状态</w:t>
              </w:r>
            </w:ins>
          </w:p>
          <w:p w14:paraId="70250421" w14:textId="77777777" w:rsidR="00E059CA" w:rsidRPr="002F4C6C" w:rsidRDefault="00E059CA" w:rsidP="00E059CA">
            <w:pPr>
              <w:spacing w:before="60" w:after="60" w:line="400" w:lineRule="exact"/>
              <w:jc w:val="left"/>
              <w:rPr>
                <w:ins w:id="876" w:author="wei han" w:date="2017-11-04T20:02:00Z"/>
                <w:rFonts w:ascii="宋体" w:hAnsi="宋体"/>
                <w:szCs w:val="21"/>
              </w:rPr>
            </w:pPr>
            <w:ins w:id="877" w:author="wei han" w:date="2017-11-04T20:02:00Z">
              <w:r w:rsidRPr="002F4C6C">
                <w:rPr>
                  <w:rFonts w:ascii="宋体" w:hAnsi="宋体"/>
                  <w:szCs w:val="21"/>
                </w:rPr>
                <w:t>描述</w:t>
              </w:r>
              <w:r w:rsidRPr="002F4C6C">
                <w:rPr>
                  <w:rFonts w:ascii="宋体" w:hAnsi="宋体" w:hint="eastAsia"/>
                  <w:szCs w:val="21"/>
                </w:rPr>
                <w:t>：多行文本框，最大不超过200字的描述信息</w:t>
              </w:r>
            </w:ins>
          </w:p>
          <w:p w14:paraId="571C5C99" w14:textId="77777777" w:rsidR="00E059CA" w:rsidRPr="002F4C6C" w:rsidRDefault="00E059CA" w:rsidP="00E059CA">
            <w:pPr>
              <w:spacing w:before="60" w:after="60" w:line="400" w:lineRule="exact"/>
              <w:jc w:val="left"/>
              <w:rPr>
                <w:ins w:id="878" w:author="wei han" w:date="2017-11-04T20:02:00Z"/>
                <w:rFonts w:ascii="宋体" w:hAnsi="宋体"/>
                <w:szCs w:val="21"/>
              </w:rPr>
            </w:pPr>
            <w:ins w:id="879" w:author="wei han" w:date="2017-11-04T20:02:00Z">
              <w:r w:rsidRPr="002F4C6C">
                <w:rPr>
                  <w:rFonts w:ascii="宋体" w:hAnsi="宋体"/>
                  <w:szCs w:val="21"/>
                </w:rPr>
                <w:t>权限</w:t>
              </w:r>
              <w:r w:rsidRPr="002F4C6C">
                <w:rPr>
                  <w:rFonts w:ascii="宋体" w:hAnsi="宋体" w:hint="eastAsia"/>
                  <w:szCs w:val="21"/>
                </w:rPr>
                <w:t>：单选按钮组，可选择公开|仅自己可见|仅本部门可见|选择可见的部门</w:t>
              </w:r>
              <w:r>
                <w:rPr>
                  <w:rFonts w:ascii="宋体" w:hAnsi="宋体" w:hint="eastAsia"/>
                  <w:szCs w:val="21"/>
                </w:rPr>
                <w:t>，必填</w:t>
              </w:r>
            </w:ins>
          </w:p>
          <w:p w14:paraId="76194819" w14:textId="77777777" w:rsidR="00E059CA" w:rsidRDefault="00E059CA" w:rsidP="00E059CA">
            <w:pPr>
              <w:pStyle w:val="a8"/>
              <w:numPr>
                <w:ilvl w:val="2"/>
                <w:numId w:val="44"/>
              </w:numPr>
              <w:spacing w:line="400" w:lineRule="exact"/>
              <w:ind w:firstLineChars="0"/>
              <w:rPr>
                <w:ins w:id="880" w:author="wei han" w:date="2017-11-04T20:02:00Z"/>
                <w:rFonts w:ascii="宋体" w:hAnsi="宋体"/>
                <w:szCs w:val="21"/>
              </w:rPr>
            </w:pPr>
            <w:ins w:id="881" w:author="wei han" w:date="2017-11-04T20:02:00Z">
              <w:r>
                <w:rPr>
                  <w:rFonts w:ascii="宋体" w:hAnsi="宋体"/>
                  <w:szCs w:val="21"/>
                </w:rPr>
                <w:t>公开</w:t>
              </w:r>
              <w:r>
                <w:rPr>
                  <w:rFonts w:ascii="宋体" w:hAnsi="宋体" w:hint="eastAsia"/>
                  <w:szCs w:val="21"/>
                </w:rPr>
                <w:t>：</w:t>
              </w:r>
              <w:r>
                <w:rPr>
                  <w:rFonts w:ascii="宋体" w:hAnsi="宋体"/>
                  <w:szCs w:val="21"/>
                </w:rPr>
                <w:t>所有部门及人员对该问题可见</w:t>
              </w:r>
            </w:ins>
          </w:p>
          <w:p w14:paraId="42EFE436" w14:textId="77777777" w:rsidR="00E059CA" w:rsidRDefault="00E059CA" w:rsidP="00E059CA">
            <w:pPr>
              <w:pStyle w:val="a8"/>
              <w:numPr>
                <w:ilvl w:val="2"/>
                <w:numId w:val="44"/>
              </w:numPr>
              <w:spacing w:line="400" w:lineRule="exact"/>
              <w:ind w:firstLineChars="0"/>
              <w:rPr>
                <w:ins w:id="882" w:author="wei han" w:date="2017-11-04T20:02:00Z"/>
                <w:rFonts w:ascii="宋体" w:hAnsi="宋体"/>
                <w:szCs w:val="21"/>
              </w:rPr>
            </w:pPr>
            <w:ins w:id="883" w:author="wei han" w:date="2017-11-04T20:02:00Z">
              <w:r>
                <w:rPr>
                  <w:rFonts w:ascii="宋体" w:hAnsi="宋体"/>
                  <w:szCs w:val="21"/>
                </w:rPr>
                <w:t>仅自己可见</w:t>
              </w:r>
              <w:r>
                <w:rPr>
                  <w:rFonts w:ascii="宋体" w:hAnsi="宋体" w:hint="eastAsia"/>
                  <w:szCs w:val="21"/>
                </w:rPr>
                <w:t>：</w:t>
              </w:r>
              <w:r>
                <w:rPr>
                  <w:rFonts w:ascii="宋体" w:hAnsi="宋体"/>
                  <w:szCs w:val="21"/>
                </w:rPr>
                <w:t>仅自己对该问题可见</w:t>
              </w:r>
            </w:ins>
          </w:p>
          <w:p w14:paraId="0812D2A6" w14:textId="77777777" w:rsidR="00E059CA" w:rsidRDefault="00E059CA" w:rsidP="00E059CA">
            <w:pPr>
              <w:pStyle w:val="a8"/>
              <w:numPr>
                <w:ilvl w:val="2"/>
                <w:numId w:val="44"/>
              </w:numPr>
              <w:spacing w:line="400" w:lineRule="exact"/>
              <w:ind w:firstLineChars="0"/>
              <w:rPr>
                <w:ins w:id="884" w:author="wei han" w:date="2017-11-04T20:02:00Z"/>
                <w:rFonts w:ascii="宋体" w:hAnsi="宋体"/>
                <w:szCs w:val="21"/>
              </w:rPr>
            </w:pPr>
            <w:ins w:id="885" w:author="wei han" w:date="2017-11-04T20:02:00Z">
              <w:r>
                <w:rPr>
                  <w:rFonts w:ascii="宋体" w:hAnsi="宋体"/>
                  <w:szCs w:val="21"/>
                </w:rPr>
                <w:t>仅本部门可见</w:t>
              </w:r>
              <w:r>
                <w:rPr>
                  <w:rFonts w:ascii="宋体" w:hAnsi="宋体" w:hint="eastAsia"/>
                  <w:szCs w:val="21"/>
                </w:rPr>
                <w:t>：</w:t>
              </w:r>
              <w:r>
                <w:rPr>
                  <w:rFonts w:ascii="宋体" w:hAnsi="宋体"/>
                  <w:szCs w:val="21"/>
                </w:rPr>
                <w:t>仅本部门人员对该问题可见</w:t>
              </w:r>
            </w:ins>
          </w:p>
          <w:p w14:paraId="5527D46A" w14:textId="1836D3DC" w:rsidR="00E059CA" w:rsidRPr="002F4C6C" w:rsidRDefault="00E059CA" w:rsidP="00E059CA">
            <w:pPr>
              <w:pStyle w:val="a8"/>
              <w:numPr>
                <w:ilvl w:val="2"/>
                <w:numId w:val="44"/>
              </w:numPr>
              <w:spacing w:line="400" w:lineRule="exact"/>
              <w:ind w:firstLineChars="0"/>
              <w:rPr>
                <w:ins w:id="886" w:author="wei han" w:date="2017-11-04T20:02:00Z"/>
                <w:rFonts w:ascii="宋体" w:hAnsi="宋体"/>
                <w:szCs w:val="21"/>
              </w:rPr>
            </w:pPr>
            <w:ins w:id="887" w:author="wei han" w:date="2017-11-04T20:02:00Z">
              <w:r>
                <w:rPr>
                  <w:rFonts w:ascii="宋体" w:hAnsi="宋体"/>
                  <w:szCs w:val="21"/>
                </w:rPr>
                <w:t>选择可见的部门</w:t>
              </w:r>
              <w:r>
                <w:rPr>
                  <w:rFonts w:ascii="宋体" w:hAnsi="宋体" w:hint="eastAsia"/>
                  <w:szCs w:val="21"/>
                </w:rPr>
                <w:t>：</w:t>
              </w:r>
            </w:ins>
            <w:ins w:id="888" w:author="wei han" w:date="2017-11-05T15:35:00Z">
              <w:r w:rsidR="007968FB">
                <w:rPr>
                  <w:rFonts w:ascii="宋体" w:hAnsi="宋体" w:hint="eastAsia"/>
                  <w:szCs w:val="21"/>
                </w:rPr>
                <w:t>可多选的</w:t>
              </w:r>
              <w:r w:rsidR="007968FB" w:rsidRPr="00C05B55">
                <w:rPr>
                  <w:rFonts w:ascii="宋体" w:hAnsi="宋体" w:hint="eastAsia"/>
                  <w:szCs w:val="21"/>
                </w:rPr>
                <w:t>列表框</w:t>
              </w:r>
              <w:r w:rsidR="007968FB">
                <w:rPr>
                  <w:rFonts w:ascii="宋体" w:hAnsi="宋体" w:hint="eastAsia"/>
                  <w:szCs w:val="21"/>
                </w:rPr>
                <w:t>，</w:t>
              </w:r>
            </w:ins>
            <w:ins w:id="889" w:author="wei han" w:date="2017-11-05T15:27:00Z">
              <w:r w:rsidR="000B1851" w:rsidRPr="000B1851">
                <w:rPr>
                  <w:rFonts w:ascii="宋体" w:hAnsi="宋体" w:hint="eastAsia"/>
                  <w:szCs w:val="21"/>
                </w:rPr>
                <w:t>点击显示部门，详见数据字典</w:t>
              </w:r>
            </w:ins>
          </w:p>
          <w:p w14:paraId="3AE8B11A" w14:textId="740CC37E" w:rsidR="0034292B" w:rsidRPr="00DC1BF5" w:rsidRDefault="00E059CA" w:rsidP="00E059CA">
            <w:pPr>
              <w:spacing w:before="60" w:after="60" w:line="400" w:lineRule="exact"/>
              <w:jc w:val="left"/>
              <w:rPr>
                <w:rFonts w:ascii="宋体" w:hAnsi="宋体"/>
                <w:szCs w:val="21"/>
              </w:rPr>
            </w:pPr>
            <w:ins w:id="890" w:author="wei han" w:date="2017-11-04T20:02:00Z">
              <w:r>
                <w:rPr>
                  <w:rFonts w:ascii="宋体" w:hAnsi="宋体"/>
                  <w:szCs w:val="21"/>
                </w:rPr>
                <w:lastRenderedPageBreak/>
                <w:t>回复</w:t>
              </w:r>
              <w:r>
                <w:rPr>
                  <w:rFonts w:ascii="宋体" w:hAnsi="宋体" w:hint="eastAsia"/>
                  <w:szCs w:val="21"/>
                </w:rPr>
                <w:t>：多行文本框，最多可输入9999个汉字，选填</w:t>
              </w:r>
            </w:ins>
          </w:p>
        </w:tc>
      </w:tr>
      <w:tr w:rsidR="0034292B" w:rsidRPr="00C630D1" w14:paraId="3B955453" w14:textId="77777777" w:rsidTr="005A5337">
        <w:trPr>
          <w:jc w:val="center"/>
        </w:trPr>
        <w:tc>
          <w:tcPr>
            <w:tcW w:w="1548" w:type="dxa"/>
            <w:shd w:val="clear" w:color="auto" w:fill="A6A6A6"/>
          </w:tcPr>
          <w:p w14:paraId="087C6BF6"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lastRenderedPageBreak/>
              <w:t>业务逻辑</w:t>
            </w:r>
          </w:p>
        </w:tc>
        <w:tc>
          <w:tcPr>
            <w:tcW w:w="9714" w:type="dxa"/>
            <w:gridSpan w:val="3"/>
          </w:tcPr>
          <w:p w14:paraId="284669C7" w14:textId="77777777" w:rsidR="0034292B" w:rsidRDefault="0034292B" w:rsidP="005A5337">
            <w:pPr>
              <w:rPr>
                <w:rFonts w:ascii="宋体" w:hAnsi="宋体"/>
                <w:b/>
                <w:szCs w:val="21"/>
              </w:rPr>
            </w:pPr>
            <w:r w:rsidRPr="00946BE4">
              <w:rPr>
                <w:rFonts w:ascii="宋体" w:hAnsi="宋体" w:hint="eastAsia"/>
                <w:b/>
                <w:szCs w:val="21"/>
              </w:rPr>
              <w:t>【功能操作要求】</w:t>
            </w:r>
          </w:p>
          <w:p w14:paraId="4EE6B797" w14:textId="77777777" w:rsidR="00E059CA" w:rsidRDefault="00E059CA" w:rsidP="00E059CA">
            <w:pPr>
              <w:rPr>
                <w:ins w:id="891" w:author="wei han" w:date="2017-11-04T20:01:00Z"/>
                <w:rFonts w:ascii="宋体" w:hAnsi="宋体"/>
                <w:szCs w:val="21"/>
              </w:rPr>
            </w:pPr>
            <w:ins w:id="892" w:author="wei han" w:date="2017-11-04T20:01:00Z">
              <w:r>
                <w:rPr>
                  <w:rFonts w:ascii="宋体" w:hAnsi="宋体" w:hint="eastAsia"/>
                  <w:szCs w:val="21"/>
                </w:rPr>
                <w:t>文本</w:t>
              </w:r>
              <w:r>
                <w:rPr>
                  <w:rFonts w:ascii="宋体" w:hAnsi="宋体"/>
                  <w:szCs w:val="21"/>
                </w:rPr>
                <w:t>编辑插件</w:t>
              </w:r>
              <w:r>
                <w:rPr>
                  <w:rFonts w:ascii="宋体" w:hAnsi="宋体" w:hint="eastAsia"/>
                  <w:szCs w:val="21"/>
                </w:rPr>
                <w:t>：</w:t>
              </w:r>
            </w:ins>
          </w:p>
          <w:p w14:paraId="041DFEB1" w14:textId="77777777" w:rsidR="00E059CA" w:rsidRDefault="00E059CA" w:rsidP="00E059CA">
            <w:pPr>
              <w:pStyle w:val="a8"/>
              <w:numPr>
                <w:ilvl w:val="1"/>
                <w:numId w:val="46"/>
              </w:numPr>
              <w:ind w:firstLineChars="0"/>
              <w:rPr>
                <w:ins w:id="893" w:author="wei han" w:date="2017-11-04T20:01:00Z"/>
                <w:rFonts w:ascii="宋体" w:hAnsi="宋体"/>
                <w:szCs w:val="21"/>
              </w:rPr>
            </w:pPr>
            <w:ins w:id="894" w:author="wei han" w:date="2017-11-04T20:01:00Z">
              <w:r w:rsidRPr="00D4230D">
                <w:rPr>
                  <w:rFonts w:ascii="宋体" w:hAnsi="宋体" w:hint="eastAsia"/>
                  <w:szCs w:val="21"/>
                </w:rPr>
                <w:t>粗体：功能按钮，点击后切换为粗体输入状态|选中的字体变为粗体</w:t>
              </w:r>
            </w:ins>
          </w:p>
          <w:p w14:paraId="0DC06FD2" w14:textId="77777777" w:rsidR="00E059CA" w:rsidRDefault="00E059CA" w:rsidP="00E059CA">
            <w:pPr>
              <w:pStyle w:val="a8"/>
              <w:numPr>
                <w:ilvl w:val="1"/>
                <w:numId w:val="46"/>
              </w:numPr>
              <w:ind w:firstLineChars="0"/>
              <w:rPr>
                <w:ins w:id="895" w:author="wei han" w:date="2017-11-04T20:01:00Z"/>
                <w:rFonts w:ascii="宋体" w:hAnsi="宋体"/>
                <w:szCs w:val="21"/>
              </w:rPr>
            </w:pPr>
            <w:ins w:id="896" w:author="wei han" w:date="2017-11-04T20:01:00Z">
              <w:r>
                <w:rPr>
                  <w:rFonts w:ascii="宋体" w:hAnsi="宋体"/>
                  <w:szCs w:val="21"/>
                </w:rPr>
                <w:t>斜体</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点击后切换为斜体输入状态</w:t>
              </w:r>
              <w:r>
                <w:rPr>
                  <w:rFonts w:ascii="宋体" w:hAnsi="宋体" w:hint="eastAsia"/>
                  <w:szCs w:val="21"/>
                </w:rPr>
                <w:t>|</w:t>
              </w:r>
              <w:r>
                <w:rPr>
                  <w:rFonts w:ascii="宋体" w:hAnsi="宋体"/>
                  <w:szCs w:val="21"/>
                </w:rPr>
                <w:t>选中的字体变为斜体</w:t>
              </w:r>
            </w:ins>
          </w:p>
          <w:p w14:paraId="2A8E8283" w14:textId="77777777" w:rsidR="00E059CA" w:rsidRDefault="00E059CA" w:rsidP="00E059CA">
            <w:pPr>
              <w:pStyle w:val="a8"/>
              <w:numPr>
                <w:ilvl w:val="1"/>
                <w:numId w:val="46"/>
              </w:numPr>
              <w:ind w:firstLineChars="0"/>
              <w:rPr>
                <w:ins w:id="897" w:author="wei han" w:date="2017-11-04T20:01:00Z"/>
                <w:rFonts w:ascii="宋体" w:hAnsi="宋体"/>
                <w:szCs w:val="21"/>
              </w:rPr>
            </w:pPr>
            <w:ins w:id="898" w:author="wei han" w:date="2017-11-04T20:01:00Z">
              <w:r>
                <w:rPr>
                  <w:rFonts w:ascii="宋体" w:hAnsi="宋体"/>
                  <w:szCs w:val="21"/>
                </w:rPr>
                <w:t>下划线</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点击后切换为下划线输入状态</w:t>
              </w:r>
              <w:r>
                <w:rPr>
                  <w:rFonts w:ascii="宋体" w:hAnsi="宋体" w:hint="eastAsia"/>
                  <w:szCs w:val="21"/>
                </w:rPr>
                <w:t>|</w:t>
              </w:r>
              <w:r>
                <w:rPr>
                  <w:rFonts w:ascii="宋体" w:hAnsi="宋体"/>
                  <w:szCs w:val="21"/>
                </w:rPr>
                <w:t>选中的字体附带下划线</w:t>
              </w:r>
            </w:ins>
          </w:p>
          <w:p w14:paraId="3831B069" w14:textId="77777777" w:rsidR="00E059CA" w:rsidRDefault="00E059CA" w:rsidP="00E059CA">
            <w:pPr>
              <w:pStyle w:val="a8"/>
              <w:numPr>
                <w:ilvl w:val="1"/>
                <w:numId w:val="46"/>
              </w:numPr>
              <w:ind w:firstLineChars="0"/>
              <w:rPr>
                <w:ins w:id="899" w:author="wei han" w:date="2017-11-04T20:01:00Z"/>
                <w:rFonts w:ascii="宋体" w:hAnsi="宋体"/>
                <w:szCs w:val="21"/>
              </w:rPr>
            </w:pPr>
            <w:ins w:id="900" w:author="wei han" w:date="2017-11-04T20:01:00Z">
              <w:r>
                <w:rPr>
                  <w:rFonts w:ascii="宋体" w:hAnsi="宋体"/>
                  <w:szCs w:val="21"/>
                </w:rPr>
                <w:t>字号</w:t>
              </w:r>
              <w:r>
                <w:rPr>
                  <w:rFonts w:ascii="宋体" w:hAnsi="宋体" w:hint="eastAsia"/>
                  <w:szCs w:val="21"/>
                </w:rPr>
                <w:t>：</w:t>
              </w:r>
              <w:r w:rsidRPr="00BA71CC">
                <w:rPr>
                  <w:rFonts w:ascii="宋体" w:hAnsi="宋体" w:hint="eastAsia"/>
                  <w:szCs w:val="21"/>
                </w:rPr>
                <w:t>下拉框，包含字号10|13|16|18|24|32|48px</w:t>
              </w:r>
            </w:ins>
          </w:p>
          <w:p w14:paraId="6549774C" w14:textId="77777777" w:rsidR="00E059CA" w:rsidRDefault="00E059CA" w:rsidP="00E059CA">
            <w:pPr>
              <w:pStyle w:val="a8"/>
              <w:numPr>
                <w:ilvl w:val="1"/>
                <w:numId w:val="46"/>
              </w:numPr>
              <w:ind w:firstLineChars="0"/>
              <w:rPr>
                <w:ins w:id="901" w:author="wei han" w:date="2017-11-04T20:01:00Z"/>
                <w:rFonts w:ascii="宋体" w:hAnsi="宋体"/>
                <w:szCs w:val="21"/>
              </w:rPr>
            </w:pPr>
            <w:ins w:id="902" w:author="wei han" w:date="2017-11-04T20:01:00Z">
              <w:r>
                <w:rPr>
                  <w:rFonts w:ascii="宋体" w:hAnsi="宋体" w:hint="eastAsia"/>
                  <w:szCs w:val="21"/>
                </w:rPr>
                <w:t>数字编号：功能按钮，点击后该行添加数字编号</w:t>
              </w:r>
            </w:ins>
          </w:p>
          <w:p w14:paraId="4E727F91" w14:textId="77777777" w:rsidR="00E059CA" w:rsidRDefault="00E059CA" w:rsidP="00E059CA">
            <w:pPr>
              <w:pStyle w:val="a8"/>
              <w:numPr>
                <w:ilvl w:val="1"/>
                <w:numId w:val="46"/>
              </w:numPr>
              <w:ind w:firstLineChars="0"/>
              <w:rPr>
                <w:ins w:id="903" w:author="wei han" w:date="2017-11-04T20:01:00Z"/>
                <w:rFonts w:ascii="宋体" w:hAnsi="宋体"/>
                <w:szCs w:val="21"/>
              </w:rPr>
            </w:pPr>
            <w:ins w:id="904" w:author="wei han" w:date="2017-11-04T20:01:00Z">
              <w:r>
                <w:rPr>
                  <w:rFonts w:ascii="宋体" w:hAnsi="宋体"/>
                  <w:szCs w:val="21"/>
                </w:rPr>
                <w:t>项目符号</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点击后该行添加项目符号</w:t>
              </w:r>
            </w:ins>
          </w:p>
          <w:p w14:paraId="1994B92A" w14:textId="77777777" w:rsidR="00E059CA" w:rsidRPr="00D4230D" w:rsidRDefault="00E059CA" w:rsidP="00E059CA">
            <w:pPr>
              <w:pStyle w:val="a8"/>
              <w:numPr>
                <w:ilvl w:val="1"/>
                <w:numId w:val="46"/>
              </w:numPr>
              <w:ind w:firstLineChars="0"/>
              <w:rPr>
                <w:ins w:id="905" w:author="wei han" w:date="2017-11-04T20:01:00Z"/>
                <w:rFonts w:ascii="宋体" w:hAnsi="宋体"/>
                <w:szCs w:val="21"/>
              </w:rPr>
            </w:pPr>
            <w:ins w:id="906" w:author="wei han" w:date="2017-11-04T20:01:00Z">
              <w:r>
                <w:rPr>
                  <w:rFonts w:ascii="宋体" w:hAnsi="宋体"/>
                  <w:szCs w:val="21"/>
                </w:rPr>
                <w:t>插入</w:t>
              </w:r>
              <w:r>
                <w:rPr>
                  <w:rFonts w:ascii="宋体" w:hAnsi="宋体" w:hint="eastAsia"/>
                  <w:szCs w:val="21"/>
                </w:rPr>
                <w:t>图片：</w:t>
              </w:r>
              <w:r>
                <w:rPr>
                  <w:rFonts w:ascii="宋体" w:hAnsi="宋体"/>
                  <w:szCs w:val="21"/>
                </w:rPr>
                <w:t>功能按钮</w:t>
              </w:r>
              <w:r>
                <w:rPr>
                  <w:rFonts w:ascii="宋体" w:hAnsi="宋体" w:hint="eastAsia"/>
                  <w:szCs w:val="21"/>
                </w:rPr>
                <w:t>，</w:t>
              </w:r>
              <w:r>
                <w:rPr>
                  <w:rFonts w:ascii="宋体" w:hAnsi="宋体"/>
                  <w:szCs w:val="21"/>
                </w:rPr>
                <w:t>点击后弹出新窗体</w:t>
              </w:r>
              <w:r>
                <w:rPr>
                  <w:rFonts w:ascii="宋体" w:hAnsi="宋体" w:hint="eastAsia"/>
                  <w:szCs w:val="21"/>
                </w:rPr>
                <w:t>，</w:t>
              </w:r>
              <w:r>
                <w:rPr>
                  <w:rFonts w:ascii="宋体" w:hAnsi="宋体"/>
                  <w:szCs w:val="21"/>
                </w:rPr>
                <w:t>检测所选图片格式和大小</w:t>
              </w:r>
              <w:r>
                <w:rPr>
                  <w:rFonts w:ascii="宋体" w:hAnsi="宋体" w:hint="eastAsia"/>
                  <w:szCs w:val="21"/>
                </w:rPr>
                <w:t>，</w:t>
              </w:r>
              <w:r w:rsidRPr="00143467">
                <w:rPr>
                  <w:rFonts w:ascii="宋体" w:hAnsi="宋体" w:hint="eastAsia"/>
                  <w:b/>
                  <w:szCs w:val="21"/>
                </w:rPr>
                <w:t>单个图片不超过2MB</w:t>
              </w:r>
            </w:ins>
          </w:p>
          <w:p w14:paraId="799051C7" w14:textId="6B569A7D" w:rsidR="00E059CA" w:rsidRDefault="00E059CA" w:rsidP="00E059CA">
            <w:pPr>
              <w:rPr>
                <w:ins w:id="907" w:author="wei han" w:date="2017-11-04T20:01:00Z"/>
                <w:rFonts w:ascii="宋体" w:hAnsi="宋体"/>
                <w:szCs w:val="21"/>
              </w:rPr>
            </w:pPr>
            <w:ins w:id="908" w:author="wei han" w:date="2017-11-04T20:01:00Z">
              <w:r>
                <w:rPr>
                  <w:rFonts w:ascii="宋体" w:hAnsi="宋体"/>
                  <w:szCs w:val="21"/>
                </w:rPr>
                <w:t>提交</w:t>
              </w:r>
              <w:r>
                <w:rPr>
                  <w:rFonts w:ascii="宋体" w:hAnsi="宋体" w:hint="eastAsia"/>
                  <w:szCs w:val="21"/>
                </w:rPr>
                <w:t>：功能按钮，点击后检测页面填入信息</w:t>
              </w:r>
            </w:ins>
            <w:ins w:id="909" w:author="wei han" w:date="2017-11-04T20:15:00Z">
              <w:r w:rsidR="00CE4007">
                <w:rPr>
                  <w:rFonts w:ascii="宋体" w:hAnsi="宋体" w:hint="eastAsia"/>
                  <w:szCs w:val="21"/>
                </w:rPr>
                <w:t>后</w:t>
              </w:r>
            </w:ins>
            <w:ins w:id="910" w:author="wei han" w:date="2017-11-04T20:01:00Z">
              <w:r>
                <w:rPr>
                  <w:rFonts w:ascii="宋体" w:hAnsi="宋体" w:hint="eastAsia"/>
                  <w:szCs w:val="21"/>
                </w:rPr>
                <w:t>上传服务器，不符合规定则显示原因</w:t>
              </w:r>
            </w:ins>
          </w:p>
          <w:p w14:paraId="3054AD9E" w14:textId="309E311C" w:rsidR="0034292B" w:rsidRPr="00861A22" w:rsidRDefault="00E059CA" w:rsidP="00E059CA">
            <w:pPr>
              <w:rPr>
                <w:rFonts w:ascii="宋体" w:hAnsi="宋体"/>
                <w:szCs w:val="21"/>
              </w:rPr>
            </w:pPr>
            <w:ins w:id="911" w:author="wei han" w:date="2017-11-04T20:01:00Z">
              <w:r>
                <w:rPr>
                  <w:rFonts w:ascii="宋体" w:hAnsi="宋体"/>
                  <w:szCs w:val="21"/>
                </w:rPr>
                <w:t>取消</w:t>
              </w:r>
              <w:r>
                <w:rPr>
                  <w:rFonts w:ascii="宋体" w:hAnsi="宋体" w:hint="eastAsia"/>
                  <w:szCs w:val="21"/>
                </w:rPr>
                <w:t>：功能按钮，点击后取消当前操作并返回上一页面</w:t>
              </w:r>
            </w:ins>
          </w:p>
        </w:tc>
      </w:tr>
      <w:tr w:rsidR="0034292B" w:rsidRPr="00C630D1" w14:paraId="1F406792" w14:textId="77777777" w:rsidTr="005A5337">
        <w:trPr>
          <w:jc w:val="center"/>
        </w:trPr>
        <w:tc>
          <w:tcPr>
            <w:tcW w:w="1548" w:type="dxa"/>
            <w:shd w:val="clear" w:color="auto" w:fill="A6A6A6"/>
          </w:tcPr>
          <w:p w14:paraId="6AD0CA64"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66F16127" w14:textId="77777777" w:rsidR="0034292B" w:rsidRPr="00E55CB4" w:rsidRDefault="0034292B" w:rsidP="005A5337">
            <w:pPr>
              <w:spacing w:line="400" w:lineRule="exact"/>
              <w:rPr>
                <w:rFonts w:ascii="宋体" w:hAnsi="宋体"/>
                <w:b/>
                <w:szCs w:val="21"/>
              </w:rPr>
            </w:pPr>
            <w:r w:rsidRPr="00E55CB4">
              <w:rPr>
                <w:rFonts w:ascii="宋体" w:hAnsi="宋体" w:hint="eastAsia"/>
                <w:b/>
                <w:szCs w:val="21"/>
              </w:rPr>
              <w:t>【基础资料】</w:t>
            </w:r>
          </w:p>
          <w:p w14:paraId="5528F4B3" w14:textId="37A36342" w:rsidR="0034292B" w:rsidRPr="00C630D1" w:rsidRDefault="00FF1333" w:rsidP="005A5337">
            <w:pPr>
              <w:spacing w:line="400" w:lineRule="exact"/>
              <w:rPr>
                <w:rFonts w:ascii="宋体" w:hAnsi="宋体"/>
                <w:szCs w:val="21"/>
              </w:rPr>
            </w:pPr>
            <w:ins w:id="912" w:author="wei han" w:date="2017-11-04T16:07:00Z">
              <w:r>
                <w:rPr>
                  <w:rFonts w:ascii="宋体" w:hAnsi="宋体"/>
                  <w:szCs w:val="21"/>
                </w:rPr>
                <w:t>标题</w:t>
              </w:r>
              <w:r>
                <w:rPr>
                  <w:rFonts w:ascii="宋体" w:hAnsi="宋体" w:hint="eastAsia"/>
                  <w:szCs w:val="21"/>
                </w:rPr>
                <w:t>、置顶、重要、</w:t>
              </w:r>
              <w:r>
                <w:rPr>
                  <w:rFonts w:ascii="宋体" w:hAnsi="宋体"/>
                  <w:szCs w:val="21"/>
                </w:rPr>
                <w:t>描述</w:t>
              </w:r>
              <w:r>
                <w:rPr>
                  <w:rFonts w:ascii="宋体" w:hAnsi="宋体" w:hint="eastAsia"/>
                  <w:szCs w:val="21"/>
                </w:rPr>
                <w:t>、</w:t>
              </w:r>
              <w:r>
                <w:rPr>
                  <w:rFonts w:ascii="宋体" w:hAnsi="宋体"/>
                  <w:szCs w:val="21"/>
                </w:rPr>
                <w:t>标签</w:t>
              </w:r>
              <w:r>
                <w:rPr>
                  <w:rFonts w:ascii="宋体" w:hAnsi="宋体" w:hint="eastAsia"/>
                  <w:szCs w:val="21"/>
                </w:rPr>
                <w:t>、</w:t>
              </w:r>
            </w:ins>
            <w:ins w:id="913" w:author="wei han" w:date="2017-11-09T15:32:00Z">
              <w:r w:rsidR="00285785">
                <w:rPr>
                  <w:rFonts w:ascii="宋体" w:hAnsi="宋体"/>
                  <w:szCs w:val="21"/>
                </w:rPr>
                <w:t>回复</w:t>
              </w:r>
            </w:ins>
            <w:ins w:id="914" w:author="wei han" w:date="2017-11-04T16:07:00Z">
              <w:r>
                <w:rPr>
                  <w:rFonts w:ascii="宋体" w:hAnsi="宋体" w:hint="eastAsia"/>
                  <w:szCs w:val="21"/>
                </w:rPr>
                <w:t>、上传人、上传时间、所属部门</w:t>
              </w:r>
            </w:ins>
          </w:p>
        </w:tc>
      </w:tr>
      <w:tr w:rsidR="0034292B" w:rsidRPr="00C630D1" w14:paraId="27E92D60" w14:textId="77777777" w:rsidTr="005A5337">
        <w:trPr>
          <w:jc w:val="center"/>
        </w:trPr>
        <w:tc>
          <w:tcPr>
            <w:tcW w:w="1548" w:type="dxa"/>
            <w:shd w:val="clear" w:color="auto" w:fill="A6A6A6"/>
          </w:tcPr>
          <w:p w14:paraId="04D21F23"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0C01460E" w14:textId="76C631A9" w:rsidR="0034292B" w:rsidRPr="000A3B83" w:rsidRDefault="00326753" w:rsidP="005A5337">
            <w:pPr>
              <w:spacing w:line="400" w:lineRule="exact"/>
              <w:rPr>
                <w:rFonts w:ascii="宋体" w:hAnsi="宋体"/>
                <w:szCs w:val="21"/>
              </w:rPr>
            </w:pPr>
            <w:ins w:id="915" w:author="wei han" w:date="2017-11-04T20:58:00Z">
              <w:r>
                <w:rPr>
                  <w:rFonts w:ascii="宋体" w:hAnsi="宋体" w:hint="eastAsia"/>
                  <w:szCs w:val="21"/>
                </w:rPr>
                <w:t>具有【</w:t>
              </w:r>
              <w:r>
                <w:rPr>
                  <w:rFonts w:ascii="宋体" w:hAnsi="宋体"/>
                  <w:szCs w:val="21"/>
                </w:rPr>
                <w:t>编辑常见问题</w:t>
              </w:r>
              <w:r>
                <w:rPr>
                  <w:rFonts w:ascii="宋体" w:hAnsi="宋体" w:hint="eastAsia"/>
                  <w:szCs w:val="21"/>
                </w:rPr>
                <w:t>】</w:t>
              </w:r>
              <w:r>
                <w:rPr>
                  <w:rFonts w:ascii="宋体" w:hAnsi="宋体"/>
                  <w:szCs w:val="21"/>
                </w:rPr>
                <w:t>权限</w:t>
              </w:r>
            </w:ins>
          </w:p>
        </w:tc>
      </w:tr>
      <w:tr w:rsidR="0034292B" w:rsidRPr="00C630D1" w14:paraId="13B4BCBB" w14:textId="77777777" w:rsidTr="005A5337">
        <w:trPr>
          <w:jc w:val="center"/>
        </w:trPr>
        <w:tc>
          <w:tcPr>
            <w:tcW w:w="1548" w:type="dxa"/>
            <w:shd w:val="clear" w:color="auto" w:fill="A6A6A6"/>
          </w:tcPr>
          <w:p w14:paraId="377E8EBF"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0D370B2F" w14:textId="17D46DBA" w:rsidR="0034292B" w:rsidRPr="00C630D1" w:rsidRDefault="009002B4" w:rsidP="005A5337">
            <w:pPr>
              <w:spacing w:line="400" w:lineRule="atLeast"/>
              <w:rPr>
                <w:rFonts w:ascii="宋体" w:hAnsi="宋体"/>
                <w:szCs w:val="21"/>
              </w:rPr>
            </w:pPr>
            <w:ins w:id="916" w:author="wei han" w:date="2017-11-04T16:07:00Z">
              <w:r>
                <w:rPr>
                  <w:rFonts w:ascii="宋体" w:hAnsi="宋体"/>
                  <w:szCs w:val="21"/>
                </w:rPr>
                <w:t>无</w:t>
              </w:r>
            </w:ins>
          </w:p>
        </w:tc>
      </w:tr>
      <w:tr w:rsidR="0034292B" w:rsidRPr="00C630D1" w14:paraId="1FBAA520" w14:textId="77777777" w:rsidTr="005A5337">
        <w:trPr>
          <w:jc w:val="center"/>
        </w:trPr>
        <w:tc>
          <w:tcPr>
            <w:tcW w:w="1548" w:type="dxa"/>
            <w:shd w:val="clear" w:color="auto" w:fill="A6A6A6"/>
          </w:tcPr>
          <w:p w14:paraId="17B8FD52"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2EDAECC9"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bl>
    <w:p w14:paraId="2C376B41" w14:textId="77777777" w:rsidR="0034292B" w:rsidRPr="0034292B" w:rsidRDefault="0034292B" w:rsidP="0034292B"/>
    <w:p w14:paraId="1C181F03" w14:textId="627608C0" w:rsidR="00F943C6" w:rsidRDefault="00F943C6">
      <w:pPr>
        <w:pStyle w:val="5"/>
        <w:pPrChange w:id="917" w:author="wei han" w:date="2017-11-01T17:49:00Z">
          <w:pPr/>
        </w:pPrChange>
      </w:pPr>
      <w:r>
        <w:rPr>
          <w:rFonts w:hint="eastAsia"/>
        </w:rPr>
        <w:t>问题日志</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34292B" w:rsidRPr="00C630D1" w14:paraId="6015CED1" w14:textId="77777777" w:rsidTr="005A5337">
        <w:trPr>
          <w:jc w:val="center"/>
        </w:trPr>
        <w:tc>
          <w:tcPr>
            <w:tcW w:w="1548" w:type="dxa"/>
            <w:shd w:val="clear" w:color="auto" w:fill="A6A6A6"/>
          </w:tcPr>
          <w:p w14:paraId="5D541C91"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7ED8D950" w14:textId="77777777" w:rsidR="0034292B" w:rsidRPr="00C630D1" w:rsidRDefault="0034292B" w:rsidP="005A5337">
            <w:pPr>
              <w:spacing w:line="400" w:lineRule="exact"/>
              <w:rPr>
                <w:rFonts w:ascii="宋体" w:hAnsi="宋体"/>
                <w:szCs w:val="21"/>
              </w:rPr>
            </w:pPr>
          </w:p>
        </w:tc>
      </w:tr>
      <w:tr w:rsidR="0034292B" w:rsidRPr="00C630D1" w14:paraId="177B777F" w14:textId="77777777" w:rsidTr="005A5337">
        <w:trPr>
          <w:jc w:val="center"/>
        </w:trPr>
        <w:tc>
          <w:tcPr>
            <w:tcW w:w="1548" w:type="dxa"/>
            <w:shd w:val="clear" w:color="auto" w:fill="A6A6A6"/>
          </w:tcPr>
          <w:p w14:paraId="3FAC1266"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474AB12A" w14:textId="08FF28E0" w:rsidR="0034292B" w:rsidRPr="00C630D1" w:rsidRDefault="00EE3513" w:rsidP="005A5337">
            <w:pPr>
              <w:spacing w:line="400" w:lineRule="exact"/>
              <w:rPr>
                <w:rFonts w:ascii="宋体" w:hAnsi="宋体"/>
                <w:szCs w:val="21"/>
              </w:rPr>
            </w:pPr>
            <w:ins w:id="918" w:author="wei han" w:date="2017-11-04T16:10:00Z">
              <w:r>
                <w:rPr>
                  <w:rFonts w:ascii="宋体" w:hAnsi="宋体"/>
                  <w:szCs w:val="21"/>
                </w:rPr>
                <w:t>问题日志</w:t>
              </w:r>
            </w:ins>
          </w:p>
        </w:tc>
      </w:tr>
      <w:tr w:rsidR="0034292B" w:rsidRPr="00C630D1" w14:paraId="73762D4D" w14:textId="77777777" w:rsidTr="005A5337">
        <w:trPr>
          <w:jc w:val="center"/>
        </w:trPr>
        <w:tc>
          <w:tcPr>
            <w:tcW w:w="1548" w:type="dxa"/>
            <w:shd w:val="clear" w:color="auto" w:fill="A6A6A6"/>
          </w:tcPr>
          <w:p w14:paraId="76A3F170"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0A725FA2" w14:textId="77777777" w:rsidR="0034292B" w:rsidRPr="00C630D1" w:rsidRDefault="0034292B" w:rsidP="005A5337">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60CB8CC3" w14:textId="77777777" w:rsidR="0034292B" w:rsidRPr="00C630D1" w:rsidRDefault="0034292B" w:rsidP="005A5337">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7BE3F68B" w14:textId="1B17D97B" w:rsidR="0034292B" w:rsidRPr="00C630D1" w:rsidRDefault="00287539" w:rsidP="005A5337">
            <w:pPr>
              <w:spacing w:line="400" w:lineRule="exact"/>
              <w:rPr>
                <w:rFonts w:ascii="宋体" w:hAnsi="宋体"/>
                <w:szCs w:val="21"/>
              </w:rPr>
            </w:pPr>
            <w:ins w:id="919" w:author="wei han" w:date="2017-11-04T16:05:00Z">
              <w:r>
                <w:rPr>
                  <w:rFonts w:ascii="宋体" w:hAnsi="宋体" w:hint="eastAsia"/>
                  <w:szCs w:val="21"/>
                </w:rPr>
                <w:t>2017-11-4</w:t>
              </w:r>
            </w:ins>
          </w:p>
        </w:tc>
      </w:tr>
      <w:tr w:rsidR="0034292B" w:rsidRPr="00C630D1" w14:paraId="1D73CC43" w14:textId="77777777" w:rsidTr="005A5337">
        <w:trPr>
          <w:jc w:val="center"/>
        </w:trPr>
        <w:tc>
          <w:tcPr>
            <w:tcW w:w="1548" w:type="dxa"/>
            <w:shd w:val="clear" w:color="auto" w:fill="A6A6A6"/>
          </w:tcPr>
          <w:p w14:paraId="17B4D817"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0FD29A3D" w14:textId="5E4191FF" w:rsidR="0034292B" w:rsidRPr="00C630D1" w:rsidRDefault="00EE3513" w:rsidP="005A5337">
            <w:pPr>
              <w:spacing w:line="400" w:lineRule="exact"/>
              <w:rPr>
                <w:rFonts w:ascii="宋体" w:hAnsi="宋体"/>
                <w:szCs w:val="21"/>
              </w:rPr>
            </w:pPr>
            <w:ins w:id="920" w:author="wei han" w:date="2017-11-04T16:10:00Z">
              <w:r>
                <w:rPr>
                  <w:rFonts w:ascii="宋体" w:hAnsi="宋体"/>
                  <w:szCs w:val="21"/>
                </w:rPr>
                <w:t>对上传的常见问题的记录</w:t>
              </w:r>
            </w:ins>
            <w:ins w:id="921" w:author="wei han" w:date="2017-11-04T20:04:00Z">
              <w:r w:rsidR="00413B34">
                <w:rPr>
                  <w:rFonts w:ascii="宋体" w:hAnsi="宋体" w:hint="eastAsia"/>
                  <w:szCs w:val="21"/>
                </w:rPr>
                <w:t>，</w:t>
              </w:r>
            </w:ins>
            <w:ins w:id="922" w:author="wei han" w:date="2017-11-09T11:53:00Z">
              <w:r w:rsidR="00B9362F">
                <w:rPr>
                  <w:rFonts w:ascii="宋体" w:hAnsi="宋体" w:hint="eastAsia"/>
                  <w:szCs w:val="21"/>
                </w:rPr>
                <w:t>仅</w:t>
              </w:r>
            </w:ins>
            <w:ins w:id="923" w:author="wei han" w:date="2017-11-04T20:04:00Z">
              <w:r w:rsidR="00413B34">
                <w:rPr>
                  <w:rFonts w:ascii="宋体" w:hAnsi="宋体"/>
                  <w:szCs w:val="21"/>
                </w:rPr>
                <w:t>管理员可见</w:t>
              </w:r>
            </w:ins>
          </w:p>
        </w:tc>
      </w:tr>
      <w:tr w:rsidR="0034292B" w:rsidRPr="00C630D1" w14:paraId="27BF7AE2" w14:textId="77777777" w:rsidTr="005A5337">
        <w:trPr>
          <w:jc w:val="center"/>
        </w:trPr>
        <w:tc>
          <w:tcPr>
            <w:tcW w:w="1548" w:type="dxa"/>
            <w:shd w:val="clear" w:color="auto" w:fill="A6A6A6"/>
          </w:tcPr>
          <w:p w14:paraId="7E6FDF5B"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24D8AF08"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r w:rsidR="0034292B" w:rsidRPr="00C630D1" w14:paraId="197B6EA6" w14:textId="77777777" w:rsidTr="005A5337">
        <w:trPr>
          <w:jc w:val="center"/>
        </w:trPr>
        <w:tc>
          <w:tcPr>
            <w:tcW w:w="1548" w:type="dxa"/>
            <w:shd w:val="clear" w:color="auto" w:fill="A6A6A6"/>
          </w:tcPr>
          <w:p w14:paraId="77D9F3AF"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7F667AA1"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r w:rsidR="0034292B" w:rsidRPr="00C630D1" w14:paraId="7D410A7A" w14:textId="77777777" w:rsidTr="005A5337">
        <w:trPr>
          <w:jc w:val="center"/>
        </w:trPr>
        <w:tc>
          <w:tcPr>
            <w:tcW w:w="1548" w:type="dxa"/>
            <w:shd w:val="clear" w:color="auto" w:fill="A6A6A6"/>
          </w:tcPr>
          <w:p w14:paraId="2F508908"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3FA5D09F" w14:textId="77777777" w:rsidR="0034292B" w:rsidRDefault="0034292B" w:rsidP="005A5337">
            <w:pPr>
              <w:spacing w:before="60" w:after="60" w:line="400" w:lineRule="exact"/>
              <w:jc w:val="left"/>
              <w:rPr>
                <w:rFonts w:ascii="宋体" w:hAnsi="宋体"/>
                <w:b/>
                <w:szCs w:val="21"/>
              </w:rPr>
            </w:pPr>
            <w:r>
              <w:rPr>
                <w:rFonts w:ascii="宋体" w:hAnsi="宋体" w:hint="eastAsia"/>
                <w:b/>
                <w:szCs w:val="21"/>
              </w:rPr>
              <w:t>【设置要素】</w:t>
            </w:r>
          </w:p>
          <w:p w14:paraId="57413FFF" w14:textId="1716F8BE" w:rsidR="0034292B" w:rsidRPr="00DC1BF5" w:rsidRDefault="003139D0" w:rsidP="005A5337">
            <w:pPr>
              <w:spacing w:before="60" w:after="60" w:line="400" w:lineRule="exact"/>
              <w:jc w:val="left"/>
              <w:rPr>
                <w:rFonts w:ascii="宋体" w:hAnsi="宋体"/>
                <w:szCs w:val="21"/>
              </w:rPr>
            </w:pPr>
            <w:ins w:id="924" w:author="wei han" w:date="2017-11-04T16:13:00Z">
              <w:r>
                <w:rPr>
                  <w:rFonts w:ascii="宋体" w:hAnsi="宋体"/>
                  <w:szCs w:val="21"/>
                </w:rPr>
                <w:t>页面跳转框</w:t>
              </w:r>
              <w:r>
                <w:rPr>
                  <w:rFonts w:ascii="宋体" w:hAnsi="宋体" w:hint="eastAsia"/>
                  <w:szCs w:val="21"/>
                </w:rPr>
                <w:t>：</w:t>
              </w:r>
              <w:r>
                <w:rPr>
                  <w:rFonts w:ascii="宋体" w:hAnsi="宋体"/>
                  <w:szCs w:val="21"/>
                </w:rPr>
                <w:t>输入框</w:t>
              </w:r>
            </w:ins>
          </w:p>
        </w:tc>
      </w:tr>
      <w:tr w:rsidR="0034292B" w:rsidRPr="00C630D1" w14:paraId="01B9DB7A" w14:textId="77777777" w:rsidTr="005A5337">
        <w:trPr>
          <w:jc w:val="center"/>
        </w:trPr>
        <w:tc>
          <w:tcPr>
            <w:tcW w:w="1548" w:type="dxa"/>
            <w:shd w:val="clear" w:color="auto" w:fill="A6A6A6"/>
          </w:tcPr>
          <w:p w14:paraId="433BD94A"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6A0BC62B" w14:textId="77777777" w:rsidR="0034292B" w:rsidRDefault="0034292B" w:rsidP="005A5337">
            <w:pPr>
              <w:rPr>
                <w:rFonts w:ascii="宋体" w:hAnsi="宋体"/>
                <w:b/>
                <w:szCs w:val="21"/>
              </w:rPr>
            </w:pPr>
            <w:r w:rsidRPr="00946BE4">
              <w:rPr>
                <w:rFonts w:ascii="宋体" w:hAnsi="宋体" w:hint="eastAsia"/>
                <w:b/>
                <w:szCs w:val="21"/>
              </w:rPr>
              <w:t>【功能操作要求】</w:t>
            </w:r>
          </w:p>
          <w:p w14:paraId="60BE5B1A" w14:textId="1421ADD9" w:rsidR="0034292B" w:rsidRPr="00861A22" w:rsidRDefault="003139D0" w:rsidP="00BA01C8">
            <w:pPr>
              <w:rPr>
                <w:rFonts w:ascii="宋体" w:hAnsi="宋体"/>
                <w:szCs w:val="21"/>
              </w:rPr>
            </w:pPr>
            <w:ins w:id="925" w:author="wei han" w:date="2017-11-04T16:13:00Z">
              <w:r>
                <w:rPr>
                  <w:rFonts w:ascii="宋体" w:hAnsi="宋体"/>
                  <w:szCs w:val="21"/>
                </w:rPr>
                <w:t>翻页</w:t>
              </w:r>
              <w:r>
                <w:rPr>
                  <w:rFonts w:ascii="宋体" w:hAnsi="宋体" w:hint="eastAsia"/>
                  <w:szCs w:val="21"/>
                </w:rPr>
                <w:t>：</w:t>
              </w:r>
              <w:r w:rsidRPr="000D6A80">
                <w:rPr>
                  <w:rFonts w:ascii="宋体" w:hAnsi="宋体" w:hint="eastAsia"/>
                  <w:szCs w:val="21"/>
                </w:rPr>
                <w:t>链接按钮，可根据查询结果记录数显示</w:t>
              </w:r>
            </w:ins>
            <w:ins w:id="926" w:author="wei han" w:date="2017-11-04T16:14:00Z">
              <w:r w:rsidR="00BA01C8">
                <w:rPr>
                  <w:rFonts w:ascii="宋体" w:hAnsi="宋体" w:hint="eastAsia"/>
                  <w:szCs w:val="21"/>
                </w:rPr>
                <w:t>当前</w:t>
              </w:r>
            </w:ins>
            <w:ins w:id="927" w:author="wei han" w:date="2017-11-04T16:13:00Z">
              <w:r w:rsidRPr="000D6A80">
                <w:rPr>
                  <w:rFonts w:ascii="宋体" w:hAnsi="宋体" w:hint="eastAsia"/>
                  <w:szCs w:val="21"/>
                </w:rPr>
                <w:t>页数</w:t>
              </w:r>
            </w:ins>
            <w:ins w:id="928" w:author="wei han" w:date="2017-11-04T16:14:00Z">
              <w:r w:rsidR="00BA01C8">
                <w:rPr>
                  <w:rFonts w:ascii="宋体" w:hAnsi="宋体" w:hint="eastAsia"/>
                  <w:szCs w:val="21"/>
                </w:rPr>
                <w:t>、总页数和</w:t>
              </w:r>
              <w:r>
                <w:rPr>
                  <w:rFonts w:ascii="宋体" w:hAnsi="宋体" w:hint="eastAsia"/>
                  <w:szCs w:val="21"/>
                </w:rPr>
                <w:t>记录数</w:t>
              </w:r>
            </w:ins>
            <w:ins w:id="929" w:author="wei han" w:date="2017-11-04T16:13:00Z">
              <w:r w:rsidRPr="000D6A80">
                <w:rPr>
                  <w:rFonts w:ascii="宋体" w:hAnsi="宋体" w:hint="eastAsia"/>
                  <w:szCs w:val="21"/>
                </w:rPr>
                <w:t>，每页</w:t>
              </w:r>
              <w:r>
                <w:rPr>
                  <w:rFonts w:ascii="宋体" w:hAnsi="宋体" w:hint="eastAsia"/>
                  <w:szCs w:val="21"/>
                </w:rPr>
                <w:t>可选择</w:t>
              </w:r>
              <w:r w:rsidRPr="000D6A80">
                <w:rPr>
                  <w:rFonts w:ascii="宋体" w:hAnsi="宋体" w:hint="eastAsia"/>
                  <w:szCs w:val="21"/>
                </w:rPr>
                <w:t>显示20</w:t>
              </w:r>
              <w:r>
                <w:rPr>
                  <w:rFonts w:ascii="宋体" w:hAnsi="宋体"/>
                  <w:szCs w:val="21"/>
                </w:rPr>
                <w:t>/30/50</w:t>
              </w:r>
              <w:r w:rsidRPr="000D6A80">
                <w:rPr>
                  <w:rFonts w:ascii="宋体" w:hAnsi="宋体" w:hint="eastAsia"/>
                  <w:szCs w:val="21"/>
                </w:rPr>
                <w:t>条记录</w:t>
              </w:r>
              <w:r>
                <w:rPr>
                  <w:rFonts w:ascii="宋体" w:hAnsi="宋体" w:hint="eastAsia"/>
                  <w:szCs w:val="21"/>
                </w:rPr>
                <w:t>，可输入页码</w:t>
              </w:r>
            </w:ins>
            <w:ins w:id="930" w:author="wei han" w:date="2017-11-04T16:14:00Z">
              <w:r>
                <w:rPr>
                  <w:rFonts w:ascii="宋体" w:hAnsi="宋体" w:hint="eastAsia"/>
                  <w:szCs w:val="21"/>
                </w:rPr>
                <w:t>后点击回车</w:t>
              </w:r>
            </w:ins>
            <w:ins w:id="931" w:author="wei han" w:date="2017-11-04T16:13:00Z">
              <w:r>
                <w:rPr>
                  <w:rFonts w:ascii="宋体" w:hAnsi="宋体" w:hint="eastAsia"/>
                  <w:szCs w:val="21"/>
                </w:rPr>
                <w:t>进行跳转</w:t>
              </w:r>
            </w:ins>
          </w:p>
        </w:tc>
      </w:tr>
      <w:tr w:rsidR="0034292B" w:rsidRPr="00C630D1" w14:paraId="22ABA08A" w14:textId="77777777" w:rsidTr="005A5337">
        <w:trPr>
          <w:jc w:val="center"/>
        </w:trPr>
        <w:tc>
          <w:tcPr>
            <w:tcW w:w="1548" w:type="dxa"/>
            <w:shd w:val="clear" w:color="auto" w:fill="A6A6A6"/>
          </w:tcPr>
          <w:p w14:paraId="5225816E"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03E335F4" w14:textId="77777777" w:rsidR="0034292B" w:rsidRPr="00E55CB4" w:rsidRDefault="0034292B" w:rsidP="005A5337">
            <w:pPr>
              <w:spacing w:line="400" w:lineRule="exact"/>
              <w:rPr>
                <w:rFonts w:ascii="宋体" w:hAnsi="宋体"/>
                <w:b/>
                <w:szCs w:val="21"/>
              </w:rPr>
            </w:pPr>
            <w:r w:rsidRPr="00E55CB4">
              <w:rPr>
                <w:rFonts w:ascii="宋体" w:hAnsi="宋体" w:hint="eastAsia"/>
                <w:b/>
                <w:szCs w:val="21"/>
              </w:rPr>
              <w:t>【基础资料】</w:t>
            </w:r>
          </w:p>
          <w:p w14:paraId="3E9985B7" w14:textId="643032D2" w:rsidR="0034292B" w:rsidRPr="00C630D1" w:rsidRDefault="00F303F0" w:rsidP="005A5337">
            <w:pPr>
              <w:spacing w:line="400" w:lineRule="exact"/>
              <w:rPr>
                <w:rFonts w:ascii="宋体" w:hAnsi="宋体"/>
                <w:szCs w:val="21"/>
              </w:rPr>
            </w:pPr>
            <w:ins w:id="932" w:author="wei han" w:date="2017-11-04T20:02:00Z">
              <w:r>
                <w:rPr>
                  <w:rFonts w:ascii="宋体" w:hAnsi="宋体" w:hint="eastAsia"/>
                  <w:szCs w:val="21"/>
                </w:rPr>
                <w:t>&lt;</w:t>
              </w:r>
            </w:ins>
            <w:ins w:id="933" w:author="wei han" w:date="2017-11-04T16:16:00Z">
              <w:r w:rsidR="005942A5">
                <w:rPr>
                  <w:rFonts w:ascii="宋体" w:hAnsi="宋体"/>
                  <w:szCs w:val="21"/>
                </w:rPr>
                <w:t>翻页页面</w:t>
              </w:r>
            </w:ins>
            <w:ins w:id="934" w:author="wei han" w:date="2017-11-04T20:02:00Z">
              <w:r>
                <w:rPr>
                  <w:rFonts w:ascii="宋体" w:hAnsi="宋体" w:hint="eastAsia"/>
                  <w:szCs w:val="21"/>
                </w:rPr>
                <w:t>&gt;</w:t>
              </w:r>
            </w:ins>
          </w:p>
        </w:tc>
      </w:tr>
      <w:tr w:rsidR="0034292B" w:rsidRPr="00C630D1" w14:paraId="37FFC925" w14:textId="77777777" w:rsidTr="005A5337">
        <w:trPr>
          <w:jc w:val="center"/>
        </w:trPr>
        <w:tc>
          <w:tcPr>
            <w:tcW w:w="1548" w:type="dxa"/>
            <w:shd w:val="clear" w:color="auto" w:fill="A6A6A6"/>
          </w:tcPr>
          <w:p w14:paraId="2D3A868E"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3948C6CF" w14:textId="0AB240B8" w:rsidR="0034292B" w:rsidRPr="000A3B83" w:rsidRDefault="00326753" w:rsidP="00326753">
            <w:pPr>
              <w:spacing w:line="400" w:lineRule="exact"/>
              <w:rPr>
                <w:rFonts w:ascii="宋体" w:hAnsi="宋体"/>
                <w:szCs w:val="21"/>
              </w:rPr>
            </w:pPr>
            <w:ins w:id="935" w:author="wei han" w:date="2017-11-04T20:58:00Z">
              <w:r>
                <w:rPr>
                  <w:rFonts w:ascii="宋体" w:hAnsi="宋体" w:hint="eastAsia"/>
                  <w:szCs w:val="21"/>
                </w:rPr>
                <w:t>具有【</w:t>
              </w:r>
            </w:ins>
            <w:ins w:id="936" w:author="wei han" w:date="2017-11-04T20:59:00Z">
              <w:r>
                <w:rPr>
                  <w:rFonts w:ascii="宋体" w:hAnsi="宋体" w:hint="eastAsia"/>
                  <w:szCs w:val="21"/>
                </w:rPr>
                <w:t>问题日志</w:t>
              </w:r>
            </w:ins>
            <w:ins w:id="937" w:author="wei han" w:date="2017-11-04T20:58:00Z">
              <w:r>
                <w:rPr>
                  <w:rFonts w:ascii="宋体" w:hAnsi="宋体" w:hint="eastAsia"/>
                  <w:szCs w:val="21"/>
                </w:rPr>
                <w:t>】</w:t>
              </w:r>
              <w:r>
                <w:rPr>
                  <w:rFonts w:ascii="宋体" w:hAnsi="宋体"/>
                  <w:szCs w:val="21"/>
                </w:rPr>
                <w:t>权限</w:t>
              </w:r>
            </w:ins>
          </w:p>
        </w:tc>
      </w:tr>
      <w:tr w:rsidR="0034292B" w:rsidRPr="00C630D1" w14:paraId="1219C254" w14:textId="77777777" w:rsidTr="005A5337">
        <w:trPr>
          <w:jc w:val="center"/>
        </w:trPr>
        <w:tc>
          <w:tcPr>
            <w:tcW w:w="1548" w:type="dxa"/>
            <w:shd w:val="clear" w:color="auto" w:fill="A6A6A6"/>
          </w:tcPr>
          <w:p w14:paraId="6AD45107" w14:textId="43E0BC58"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lastRenderedPageBreak/>
              <w:t>后置条件</w:t>
            </w:r>
          </w:p>
        </w:tc>
        <w:tc>
          <w:tcPr>
            <w:tcW w:w="9714" w:type="dxa"/>
            <w:gridSpan w:val="3"/>
          </w:tcPr>
          <w:p w14:paraId="6E356969" w14:textId="11765E05" w:rsidR="0034292B" w:rsidRPr="00C630D1" w:rsidRDefault="00B43C6D" w:rsidP="005A5337">
            <w:pPr>
              <w:spacing w:line="400" w:lineRule="atLeast"/>
              <w:rPr>
                <w:rFonts w:ascii="宋体" w:hAnsi="宋体"/>
                <w:szCs w:val="21"/>
              </w:rPr>
            </w:pPr>
            <w:ins w:id="938" w:author="wei han" w:date="2017-11-04T16:16:00Z">
              <w:r>
                <w:rPr>
                  <w:rFonts w:ascii="宋体" w:hAnsi="宋体"/>
                  <w:szCs w:val="21"/>
                </w:rPr>
                <w:t>无</w:t>
              </w:r>
            </w:ins>
          </w:p>
        </w:tc>
      </w:tr>
      <w:tr w:rsidR="0034292B" w:rsidRPr="00C630D1" w14:paraId="69F3E048" w14:textId="77777777" w:rsidTr="005A5337">
        <w:trPr>
          <w:jc w:val="center"/>
        </w:trPr>
        <w:tc>
          <w:tcPr>
            <w:tcW w:w="1548" w:type="dxa"/>
            <w:shd w:val="clear" w:color="auto" w:fill="A6A6A6"/>
          </w:tcPr>
          <w:p w14:paraId="0140DAA0"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300FD1E4"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bl>
    <w:p w14:paraId="565D88C0" w14:textId="77777777" w:rsidR="0034292B" w:rsidRPr="0034292B" w:rsidRDefault="0034292B" w:rsidP="0034292B"/>
    <w:p w14:paraId="25DFD576" w14:textId="7F7DBFAD" w:rsidR="00F943C6" w:rsidRDefault="00F943C6">
      <w:pPr>
        <w:pStyle w:val="4"/>
        <w:pPrChange w:id="939" w:author="wei han" w:date="2017-11-01T17:49:00Z">
          <w:pPr/>
        </w:pPrChange>
      </w:pPr>
      <w:r>
        <w:rPr>
          <w:rFonts w:hint="eastAsia"/>
        </w:rPr>
        <w:t>我的文档</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34292B" w:rsidRPr="00C630D1" w14:paraId="5AF41CE0" w14:textId="77777777" w:rsidTr="005A5337">
        <w:trPr>
          <w:jc w:val="center"/>
        </w:trPr>
        <w:tc>
          <w:tcPr>
            <w:tcW w:w="1548" w:type="dxa"/>
            <w:shd w:val="clear" w:color="auto" w:fill="A6A6A6"/>
          </w:tcPr>
          <w:p w14:paraId="5746D09D"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52BDEB2E" w14:textId="77777777" w:rsidR="0034292B" w:rsidRPr="00C630D1" w:rsidRDefault="0034292B" w:rsidP="005A5337">
            <w:pPr>
              <w:spacing w:line="400" w:lineRule="exact"/>
              <w:rPr>
                <w:rFonts w:ascii="宋体" w:hAnsi="宋体"/>
                <w:szCs w:val="21"/>
              </w:rPr>
            </w:pPr>
          </w:p>
        </w:tc>
      </w:tr>
      <w:tr w:rsidR="0034292B" w:rsidRPr="00C630D1" w14:paraId="2D902588" w14:textId="77777777" w:rsidTr="005A5337">
        <w:trPr>
          <w:jc w:val="center"/>
        </w:trPr>
        <w:tc>
          <w:tcPr>
            <w:tcW w:w="1548" w:type="dxa"/>
            <w:shd w:val="clear" w:color="auto" w:fill="A6A6A6"/>
          </w:tcPr>
          <w:p w14:paraId="62049D0F"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660A2090" w14:textId="4782B144" w:rsidR="0034292B" w:rsidRPr="00C630D1" w:rsidRDefault="00DC45A5" w:rsidP="005A5337">
            <w:pPr>
              <w:spacing w:line="400" w:lineRule="exact"/>
              <w:rPr>
                <w:rFonts w:ascii="宋体" w:hAnsi="宋体"/>
                <w:szCs w:val="21"/>
              </w:rPr>
            </w:pPr>
            <w:ins w:id="940" w:author="wei han" w:date="2017-11-04T16:16:00Z">
              <w:r>
                <w:rPr>
                  <w:rFonts w:ascii="宋体" w:hAnsi="宋体"/>
                  <w:szCs w:val="21"/>
                </w:rPr>
                <w:t>我的文档</w:t>
              </w:r>
            </w:ins>
          </w:p>
        </w:tc>
      </w:tr>
      <w:tr w:rsidR="0034292B" w:rsidRPr="00C630D1" w14:paraId="18413DEC" w14:textId="77777777" w:rsidTr="005A5337">
        <w:trPr>
          <w:jc w:val="center"/>
        </w:trPr>
        <w:tc>
          <w:tcPr>
            <w:tcW w:w="1548" w:type="dxa"/>
            <w:shd w:val="clear" w:color="auto" w:fill="A6A6A6"/>
          </w:tcPr>
          <w:p w14:paraId="0DFC977E"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2E4C8262" w14:textId="77777777" w:rsidR="0034292B" w:rsidRPr="00C630D1" w:rsidRDefault="0034292B" w:rsidP="005A5337">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4832B9A0" w14:textId="77777777" w:rsidR="0034292B" w:rsidRPr="00C630D1" w:rsidRDefault="0034292B" w:rsidP="005A5337">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5D0808AA" w14:textId="7BD748DA" w:rsidR="0034292B" w:rsidRPr="00C630D1" w:rsidRDefault="00DC45A5" w:rsidP="005A5337">
            <w:pPr>
              <w:spacing w:line="400" w:lineRule="exact"/>
              <w:rPr>
                <w:rFonts w:ascii="宋体" w:hAnsi="宋体"/>
                <w:szCs w:val="21"/>
              </w:rPr>
            </w:pPr>
            <w:ins w:id="941" w:author="wei han" w:date="2017-11-04T16:16:00Z">
              <w:r>
                <w:rPr>
                  <w:rFonts w:ascii="宋体" w:hAnsi="宋体" w:hint="eastAsia"/>
                  <w:szCs w:val="21"/>
                </w:rPr>
                <w:t>2017-11-4</w:t>
              </w:r>
            </w:ins>
          </w:p>
        </w:tc>
      </w:tr>
      <w:tr w:rsidR="0034292B" w:rsidRPr="00C630D1" w14:paraId="775BA3DF" w14:textId="77777777" w:rsidTr="005A5337">
        <w:trPr>
          <w:jc w:val="center"/>
        </w:trPr>
        <w:tc>
          <w:tcPr>
            <w:tcW w:w="1548" w:type="dxa"/>
            <w:shd w:val="clear" w:color="auto" w:fill="A6A6A6"/>
          </w:tcPr>
          <w:p w14:paraId="19F14A3F"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58BA1F9D" w14:textId="384C1BC4" w:rsidR="0034292B" w:rsidRPr="00C630D1" w:rsidRDefault="002F151F" w:rsidP="005A5337">
            <w:pPr>
              <w:spacing w:line="400" w:lineRule="exact"/>
              <w:rPr>
                <w:rFonts w:ascii="宋体" w:hAnsi="宋体"/>
                <w:szCs w:val="21"/>
              </w:rPr>
            </w:pPr>
            <w:ins w:id="942" w:author="wei han" w:date="2017-11-04T16:17:00Z">
              <w:r>
                <w:rPr>
                  <w:rFonts w:ascii="宋体" w:hAnsi="宋体"/>
                  <w:szCs w:val="21"/>
                </w:rPr>
                <w:t>管理者的</w:t>
              </w:r>
            </w:ins>
            <w:ins w:id="943" w:author="wei han" w:date="2017-11-05T15:20:00Z">
              <w:r>
                <w:rPr>
                  <w:rFonts w:ascii="宋体" w:hAnsi="宋体"/>
                  <w:szCs w:val="21"/>
                </w:rPr>
                <w:t>文档</w:t>
              </w:r>
            </w:ins>
            <w:ins w:id="944" w:author="wei han" w:date="2017-11-04T16:17:00Z">
              <w:r w:rsidR="002B0E91">
                <w:rPr>
                  <w:rFonts w:ascii="宋体" w:hAnsi="宋体"/>
                  <w:szCs w:val="21"/>
                </w:rPr>
                <w:t>管理界面</w:t>
              </w:r>
              <w:r w:rsidR="002B0E91">
                <w:rPr>
                  <w:rFonts w:ascii="宋体" w:hAnsi="宋体" w:hint="eastAsia"/>
                  <w:szCs w:val="21"/>
                </w:rPr>
                <w:t>，</w:t>
              </w:r>
              <w:r>
                <w:rPr>
                  <w:rFonts w:ascii="宋体" w:hAnsi="宋体"/>
                  <w:szCs w:val="21"/>
                </w:rPr>
                <w:t>后期查询者自我</w:t>
              </w:r>
            </w:ins>
            <w:ins w:id="945" w:author="wei han" w:date="2017-11-05T15:20:00Z">
              <w:r>
                <w:rPr>
                  <w:rFonts w:ascii="宋体" w:hAnsi="宋体"/>
                  <w:szCs w:val="21"/>
                </w:rPr>
                <w:t>文档</w:t>
              </w:r>
            </w:ins>
            <w:ins w:id="946" w:author="wei han" w:date="2017-11-04T16:17:00Z">
              <w:r w:rsidR="002B0E91">
                <w:rPr>
                  <w:rFonts w:ascii="宋体" w:hAnsi="宋体"/>
                  <w:szCs w:val="21"/>
                </w:rPr>
                <w:t>的管理界面</w:t>
              </w:r>
            </w:ins>
            <w:ins w:id="947" w:author="wei han" w:date="2017-11-04T20:04:00Z">
              <w:r w:rsidR="00413B34">
                <w:rPr>
                  <w:rFonts w:ascii="宋体" w:hAnsi="宋体" w:hint="eastAsia"/>
                  <w:szCs w:val="21"/>
                </w:rPr>
                <w:t>，</w:t>
              </w:r>
            </w:ins>
            <w:ins w:id="948" w:author="wei han" w:date="2017-11-09T11:55:00Z">
              <w:r w:rsidR="00B9362F">
                <w:rPr>
                  <w:rFonts w:ascii="宋体" w:hAnsi="宋体" w:hint="eastAsia"/>
                  <w:szCs w:val="21"/>
                </w:rPr>
                <w:t>仅</w:t>
              </w:r>
            </w:ins>
            <w:ins w:id="949" w:author="wei han" w:date="2017-11-04T20:04:00Z">
              <w:r w:rsidR="00413B34">
                <w:rPr>
                  <w:rFonts w:ascii="宋体" w:hAnsi="宋体"/>
                  <w:szCs w:val="21"/>
                </w:rPr>
                <w:t>管理员可见</w:t>
              </w:r>
            </w:ins>
          </w:p>
        </w:tc>
      </w:tr>
      <w:tr w:rsidR="0034292B" w:rsidRPr="00C630D1" w14:paraId="54A42EB7" w14:textId="77777777" w:rsidTr="005A5337">
        <w:trPr>
          <w:jc w:val="center"/>
        </w:trPr>
        <w:tc>
          <w:tcPr>
            <w:tcW w:w="1548" w:type="dxa"/>
            <w:shd w:val="clear" w:color="auto" w:fill="A6A6A6"/>
          </w:tcPr>
          <w:p w14:paraId="11AA9A0D"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58E497E6"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r w:rsidR="0034292B" w:rsidRPr="00C630D1" w14:paraId="798DB7DB" w14:textId="77777777" w:rsidTr="005A5337">
        <w:trPr>
          <w:jc w:val="center"/>
        </w:trPr>
        <w:tc>
          <w:tcPr>
            <w:tcW w:w="1548" w:type="dxa"/>
            <w:shd w:val="clear" w:color="auto" w:fill="A6A6A6"/>
          </w:tcPr>
          <w:p w14:paraId="39A10C5B"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7263CBC8"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r w:rsidR="0034292B" w:rsidRPr="00C630D1" w14:paraId="5D13A766" w14:textId="77777777" w:rsidTr="005A5337">
        <w:trPr>
          <w:jc w:val="center"/>
        </w:trPr>
        <w:tc>
          <w:tcPr>
            <w:tcW w:w="1548" w:type="dxa"/>
            <w:shd w:val="clear" w:color="auto" w:fill="A6A6A6"/>
          </w:tcPr>
          <w:p w14:paraId="4CD344AB"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5FFE348D" w14:textId="77777777" w:rsidR="0034292B" w:rsidRDefault="0034292B" w:rsidP="005A5337">
            <w:pPr>
              <w:spacing w:before="60" w:after="60" w:line="400" w:lineRule="exact"/>
              <w:jc w:val="left"/>
              <w:rPr>
                <w:rFonts w:ascii="宋体" w:hAnsi="宋体"/>
                <w:b/>
                <w:szCs w:val="21"/>
              </w:rPr>
            </w:pPr>
            <w:r>
              <w:rPr>
                <w:rFonts w:ascii="宋体" w:hAnsi="宋体" w:hint="eastAsia"/>
                <w:b/>
                <w:szCs w:val="21"/>
              </w:rPr>
              <w:t>【设置要素】</w:t>
            </w:r>
          </w:p>
          <w:p w14:paraId="04BD73C5" w14:textId="668F51B1" w:rsidR="00CF723B" w:rsidRDefault="00CF723B" w:rsidP="00CF723B">
            <w:pPr>
              <w:spacing w:before="60" w:after="60" w:line="400" w:lineRule="exact"/>
              <w:jc w:val="left"/>
              <w:rPr>
                <w:ins w:id="950" w:author="wei han" w:date="2017-11-04T16:17:00Z"/>
                <w:rFonts w:ascii="宋体" w:hAnsi="宋体"/>
                <w:szCs w:val="21"/>
              </w:rPr>
            </w:pPr>
            <w:ins w:id="951" w:author="wei han" w:date="2017-11-04T16:17:00Z">
              <w:r>
                <w:rPr>
                  <w:rFonts w:ascii="宋体" w:hAnsi="宋体"/>
                  <w:szCs w:val="21"/>
                </w:rPr>
                <w:t>搜索分类</w:t>
              </w:r>
              <w:r>
                <w:rPr>
                  <w:rFonts w:ascii="宋体" w:hAnsi="宋体" w:hint="eastAsia"/>
                  <w:szCs w:val="21"/>
                </w:rPr>
                <w:t>：下拉框，显示文档的主要要素，含</w:t>
              </w:r>
            </w:ins>
            <w:ins w:id="952" w:author="wei han" w:date="2017-11-04T20:56:00Z">
              <w:r w:rsidR="00B57E16">
                <w:rPr>
                  <w:rFonts w:ascii="宋体" w:hAnsi="宋体" w:hint="eastAsia"/>
                  <w:szCs w:val="21"/>
                </w:rPr>
                <w:t>全部|</w:t>
              </w:r>
            </w:ins>
            <w:ins w:id="953" w:author="wei han" w:date="2017-11-04T16:18:00Z">
              <w:r w:rsidR="00581778">
                <w:rPr>
                  <w:rFonts w:ascii="宋体" w:hAnsi="宋体" w:hint="eastAsia"/>
                  <w:szCs w:val="21"/>
                </w:rPr>
                <w:t>文档编号</w:t>
              </w:r>
            </w:ins>
            <w:ins w:id="954" w:author="wei han" w:date="2017-11-04T16:19:00Z">
              <w:r w:rsidR="00581778">
                <w:rPr>
                  <w:rFonts w:ascii="宋体" w:hAnsi="宋体" w:hint="eastAsia"/>
                  <w:szCs w:val="21"/>
                </w:rPr>
                <w:t>|</w:t>
              </w:r>
            </w:ins>
            <w:ins w:id="955" w:author="wei han" w:date="2017-11-04T16:17:00Z">
              <w:r>
                <w:rPr>
                  <w:rFonts w:ascii="宋体" w:hAnsi="宋体" w:hint="eastAsia"/>
                  <w:szCs w:val="21"/>
                </w:rPr>
                <w:t>标题|部门|标签|</w:t>
              </w:r>
            </w:ins>
            <w:ins w:id="956" w:author="wei han" w:date="2017-11-04T16:18:00Z">
              <w:r w:rsidR="00581778">
                <w:rPr>
                  <w:rFonts w:ascii="宋体" w:hAnsi="宋体" w:hint="eastAsia"/>
                  <w:szCs w:val="21"/>
                </w:rPr>
                <w:t>文档描述</w:t>
              </w:r>
            </w:ins>
            <w:ins w:id="957" w:author="wei han" w:date="2017-11-04T16:17:00Z">
              <w:r>
                <w:rPr>
                  <w:rFonts w:ascii="宋体" w:hAnsi="宋体" w:hint="eastAsia"/>
                  <w:szCs w:val="21"/>
                </w:rPr>
                <w:t>|</w:t>
              </w:r>
            </w:ins>
            <w:ins w:id="958" w:author="wei han" w:date="2017-11-04T16:18:00Z">
              <w:r w:rsidR="00581778">
                <w:rPr>
                  <w:rFonts w:ascii="宋体" w:hAnsi="宋体" w:hint="eastAsia"/>
                  <w:szCs w:val="21"/>
                </w:rPr>
                <w:t>文档权限</w:t>
              </w:r>
            </w:ins>
            <w:ins w:id="959" w:author="wei han" w:date="2017-11-04T16:17:00Z">
              <w:r>
                <w:rPr>
                  <w:rFonts w:ascii="宋体" w:hAnsi="宋体" w:hint="eastAsia"/>
                  <w:szCs w:val="21"/>
                </w:rPr>
                <w:t>|</w:t>
              </w:r>
            </w:ins>
            <w:ins w:id="960" w:author="wei han" w:date="2017-11-04T16:18:00Z">
              <w:r w:rsidR="00581778">
                <w:rPr>
                  <w:rFonts w:ascii="宋体" w:hAnsi="宋体" w:hint="eastAsia"/>
                  <w:szCs w:val="21"/>
                </w:rPr>
                <w:t>上传人|上传日期</w:t>
              </w:r>
            </w:ins>
          </w:p>
          <w:p w14:paraId="3632FCA9" w14:textId="730EFF71" w:rsidR="0034292B" w:rsidRPr="00DC1BF5" w:rsidRDefault="00CF723B" w:rsidP="00CF723B">
            <w:pPr>
              <w:spacing w:before="60" w:after="60" w:line="400" w:lineRule="exact"/>
              <w:jc w:val="left"/>
              <w:rPr>
                <w:rFonts w:ascii="宋体" w:hAnsi="宋体"/>
                <w:szCs w:val="21"/>
              </w:rPr>
            </w:pPr>
            <w:ins w:id="961" w:author="wei han" w:date="2017-11-04T16:17:00Z">
              <w:r>
                <w:rPr>
                  <w:rFonts w:ascii="宋体" w:hAnsi="宋体"/>
                  <w:szCs w:val="21"/>
                </w:rPr>
                <w:t>搜索框</w:t>
              </w:r>
              <w:r>
                <w:rPr>
                  <w:rFonts w:ascii="宋体" w:hAnsi="宋体" w:hint="eastAsia"/>
                  <w:szCs w:val="21"/>
                </w:rPr>
                <w:t>：输入框，填入需要搜索的信息</w:t>
              </w:r>
            </w:ins>
          </w:p>
        </w:tc>
      </w:tr>
      <w:tr w:rsidR="0034292B" w:rsidRPr="00C630D1" w14:paraId="48ED72DC" w14:textId="77777777" w:rsidTr="005A5337">
        <w:trPr>
          <w:jc w:val="center"/>
        </w:trPr>
        <w:tc>
          <w:tcPr>
            <w:tcW w:w="1548" w:type="dxa"/>
            <w:shd w:val="clear" w:color="auto" w:fill="A6A6A6"/>
          </w:tcPr>
          <w:p w14:paraId="5609E33F"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545FD701" w14:textId="77777777" w:rsidR="0034292B" w:rsidRDefault="0034292B" w:rsidP="005A5337">
            <w:pPr>
              <w:rPr>
                <w:rFonts w:ascii="宋体" w:hAnsi="宋体"/>
                <w:b/>
                <w:szCs w:val="21"/>
              </w:rPr>
            </w:pPr>
            <w:r w:rsidRPr="00946BE4">
              <w:rPr>
                <w:rFonts w:ascii="宋体" w:hAnsi="宋体" w:hint="eastAsia"/>
                <w:b/>
                <w:szCs w:val="21"/>
              </w:rPr>
              <w:t>【功能操作要求】</w:t>
            </w:r>
          </w:p>
          <w:p w14:paraId="20594385" w14:textId="20D77C99" w:rsidR="00A515B3" w:rsidRDefault="00A515B3" w:rsidP="00A515B3">
            <w:pPr>
              <w:rPr>
                <w:ins w:id="962" w:author="wei han" w:date="2017-11-04T16:19:00Z"/>
                <w:rFonts w:ascii="宋体" w:hAnsi="宋体"/>
                <w:szCs w:val="21"/>
              </w:rPr>
            </w:pPr>
            <w:ins w:id="963" w:author="wei han" w:date="2017-11-04T16:19:00Z">
              <w:r>
                <w:rPr>
                  <w:rFonts w:ascii="宋体" w:hAnsi="宋体"/>
                  <w:szCs w:val="21"/>
                </w:rPr>
                <w:t>复选框</w:t>
              </w:r>
              <w:r>
                <w:rPr>
                  <w:rFonts w:ascii="宋体" w:hAnsi="宋体" w:hint="eastAsia"/>
                  <w:szCs w:val="21"/>
                </w:rPr>
                <w:t>：checklist</w:t>
              </w:r>
              <w:r w:rsidR="00814EEB">
                <w:rPr>
                  <w:rFonts w:ascii="宋体" w:hAnsi="宋体" w:hint="eastAsia"/>
                  <w:szCs w:val="21"/>
                </w:rPr>
                <w:t>，点击后可选择该条</w:t>
              </w:r>
            </w:ins>
            <w:ins w:id="964" w:author="wei han" w:date="2017-11-05T15:20:00Z">
              <w:r w:rsidR="00814EEB">
                <w:rPr>
                  <w:rFonts w:ascii="宋体" w:hAnsi="宋体" w:hint="eastAsia"/>
                  <w:szCs w:val="21"/>
                </w:rPr>
                <w:t>文档</w:t>
              </w:r>
            </w:ins>
            <w:ins w:id="965" w:author="wei han" w:date="2017-11-04T16:19:00Z">
              <w:r w:rsidR="00D11009">
                <w:rPr>
                  <w:rFonts w:ascii="宋体" w:hAnsi="宋体" w:hint="eastAsia"/>
                  <w:szCs w:val="21"/>
                </w:rPr>
                <w:t>，表头复选框</w:t>
              </w:r>
              <w:proofErr w:type="gramStart"/>
              <w:r w:rsidR="00D11009">
                <w:rPr>
                  <w:rFonts w:ascii="宋体" w:hAnsi="宋体" w:hint="eastAsia"/>
                  <w:szCs w:val="21"/>
                </w:rPr>
                <w:t>勾</w:t>
              </w:r>
              <w:proofErr w:type="gramEnd"/>
              <w:r w:rsidR="00D11009">
                <w:rPr>
                  <w:rFonts w:ascii="宋体" w:hAnsi="宋体" w:hint="eastAsia"/>
                  <w:szCs w:val="21"/>
                </w:rPr>
                <w:t>选后选择全部</w:t>
              </w:r>
            </w:ins>
            <w:ins w:id="966" w:author="wei han" w:date="2017-11-05T15:20:00Z">
              <w:r w:rsidR="00D11009">
                <w:rPr>
                  <w:rFonts w:ascii="宋体" w:hAnsi="宋体" w:hint="eastAsia"/>
                  <w:szCs w:val="21"/>
                </w:rPr>
                <w:t>文档</w:t>
              </w:r>
            </w:ins>
            <w:ins w:id="967" w:author="wei han" w:date="2017-11-05T15:19:00Z">
              <w:r w:rsidR="00D11009">
                <w:rPr>
                  <w:rFonts w:ascii="宋体" w:hAnsi="宋体" w:hint="eastAsia"/>
                  <w:szCs w:val="21"/>
                </w:rPr>
                <w:t>，不</w:t>
              </w:r>
              <w:proofErr w:type="gramStart"/>
              <w:r w:rsidR="00D11009">
                <w:rPr>
                  <w:rFonts w:ascii="宋体" w:hAnsi="宋体" w:hint="eastAsia"/>
                  <w:szCs w:val="21"/>
                </w:rPr>
                <w:t>勾选</w:t>
              </w:r>
            </w:ins>
            <w:ins w:id="968" w:author="wei han" w:date="2017-11-05T15:20:00Z">
              <w:r w:rsidR="00D11009">
                <w:rPr>
                  <w:rFonts w:ascii="宋体" w:hAnsi="宋体" w:hint="eastAsia"/>
                  <w:szCs w:val="21"/>
                </w:rPr>
                <w:t>取消</w:t>
              </w:r>
              <w:proofErr w:type="gramEnd"/>
              <w:r w:rsidR="00D11009">
                <w:rPr>
                  <w:rFonts w:ascii="宋体" w:hAnsi="宋体" w:hint="eastAsia"/>
                  <w:szCs w:val="21"/>
                </w:rPr>
                <w:t>选择所有文档</w:t>
              </w:r>
            </w:ins>
          </w:p>
          <w:p w14:paraId="1B800A67" w14:textId="25E1D69D" w:rsidR="00A515B3" w:rsidRDefault="00844987" w:rsidP="00A515B3">
            <w:pPr>
              <w:rPr>
                <w:ins w:id="969" w:author="wei han" w:date="2017-11-04T16:19:00Z"/>
                <w:rFonts w:ascii="宋体" w:hAnsi="宋体"/>
                <w:szCs w:val="21"/>
              </w:rPr>
            </w:pPr>
            <w:ins w:id="970" w:author="wei han" w:date="2017-11-04T16:20:00Z">
              <w:r>
                <w:rPr>
                  <w:rFonts w:ascii="宋体" w:hAnsi="宋体"/>
                  <w:szCs w:val="21"/>
                </w:rPr>
                <w:t>文档</w:t>
              </w:r>
            </w:ins>
            <w:ins w:id="971" w:author="wei han" w:date="2017-11-04T16:19:00Z">
              <w:r w:rsidR="00A515B3">
                <w:rPr>
                  <w:rFonts w:ascii="宋体" w:hAnsi="宋体"/>
                  <w:szCs w:val="21"/>
                </w:rPr>
                <w:t>标题</w:t>
              </w:r>
              <w:r w:rsidR="00A515B3">
                <w:rPr>
                  <w:rFonts w:ascii="宋体" w:hAnsi="宋体" w:hint="eastAsia"/>
                  <w:szCs w:val="21"/>
                </w:rPr>
                <w:t>：功能单元格，</w:t>
              </w:r>
              <w:r w:rsidR="00746716">
                <w:rPr>
                  <w:rFonts w:ascii="宋体" w:hAnsi="宋体"/>
                  <w:szCs w:val="21"/>
                </w:rPr>
                <w:t>点击后可跳转至</w:t>
              </w:r>
            </w:ins>
            <w:ins w:id="972" w:author="wei han" w:date="2017-11-05T15:20:00Z">
              <w:r w:rsidR="00746716">
                <w:rPr>
                  <w:rFonts w:ascii="宋体" w:hAnsi="宋体"/>
                  <w:szCs w:val="21"/>
                </w:rPr>
                <w:t>文档</w:t>
              </w:r>
            </w:ins>
            <w:ins w:id="973" w:author="wei han" w:date="2017-11-04T16:19:00Z">
              <w:r w:rsidR="00A515B3">
                <w:rPr>
                  <w:rFonts w:ascii="宋体" w:hAnsi="宋体"/>
                  <w:szCs w:val="21"/>
                </w:rPr>
                <w:t>页面</w:t>
              </w:r>
            </w:ins>
          </w:p>
          <w:p w14:paraId="1A1BD707" w14:textId="77777777" w:rsidR="00A515B3" w:rsidRDefault="00A515B3" w:rsidP="00A515B3">
            <w:pPr>
              <w:rPr>
                <w:ins w:id="974" w:author="wei han" w:date="2017-11-04T16:19:00Z"/>
                <w:rFonts w:ascii="宋体" w:hAnsi="宋体"/>
                <w:szCs w:val="21"/>
              </w:rPr>
            </w:pPr>
            <w:ins w:id="975" w:author="wei han" w:date="2017-11-04T16:19:00Z">
              <w:r>
                <w:rPr>
                  <w:rFonts w:ascii="宋体" w:hAnsi="宋体"/>
                  <w:szCs w:val="21"/>
                </w:rPr>
                <w:t>选项</w:t>
              </w:r>
              <w:r>
                <w:rPr>
                  <w:rFonts w:ascii="宋体" w:hAnsi="宋体" w:hint="eastAsia"/>
                  <w:szCs w:val="21"/>
                </w:rPr>
                <w:t>（…）：下拉菜单按钮，点击后可选择置顶/取消置顶|权限设置|删除</w:t>
              </w:r>
            </w:ins>
          </w:p>
          <w:p w14:paraId="3914F791" w14:textId="7E3FC3DA" w:rsidR="00A515B3" w:rsidRDefault="00A515B3" w:rsidP="00A515B3">
            <w:pPr>
              <w:pStyle w:val="a8"/>
              <w:numPr>
                <w:ilvl w:val="0"/>
                <w:numId w:val="42"/>
              </w:numPr>
              <w:ind w:firstLineChars="0"/>
              <w:rPr>
                <w:ins w:id="976" w:author="wei han" w:date="2017-11-04T16:19:00Z"/>
                <w:rFonts w:ascii="宋体" w:hAnsi="宋体"/>
                <w:szCs w:val="21"/>
              </w:rPr>
            </w:pPr>
            <w:ins w:id="977" w:author="wei han" w:date="2017-11-04T16:19:00Z">
              <w:r>
                <w:rPr>
                  <w:rFonts w:ascii="宋体" w:hAnsi="宋体" w:hint="eastAsia"/>
                  <w:szCs w:val="21"/>
                </w:rPr>
                <w:t>置顶/</w:t>
              </w:r>
              <w:r w:rsidR="00A16B49">
                <w:rPr>
                  <w:rFonts w:ascii="宋体" w:hAnsi="宋体" w:hint="eastAsia"/>
                  <w:szCs w:val="21"/>
                </w:rPr>
                <w:t>取消置顶：功能按钮，点击后可对已选</w:t>
              </w:r>
            </w:ins>
            <w:ins w:id="978" w:author="wei han" w:date="2017-11-05T15:20:00Z">
              <w:r w:rsidR="00A16B49">
                <w:rPr>
                  <w:rFonts w:ascii="宋体" w:hAnsi="宋体" w:hint="eastAsia"/>
                  <w:szCs w:val="21"/>
                </w:rPr>
                <w:t>文档</w:t>
              </w:r>
            </w:ins>
            <w:ins w:id="979" w:author="wei han" w:date="2017-11-04T16:19:00Z">
              <w:r>
                <w:rPr>
                  <w:rFonts w:ascii="宋体" w:hAnsi="宋体" w:hint="eastAsia"/>
                  <w:szCs w:val="21"/>
                </w:rPr>
                <w:t>进行置顶或取消置顶操作</w:t>
              </w:r>
            </w:ins>
          </w:p>
          <w:p w14:paraId="746A4F36" w14:textId="77777777" w:rsidR="00A515B3" w:rsidRDefault="00A515B3" w:rsidP="00A515B3">
            <w:pPr>
              <w:pStyle w:val="a8"/>
              <w:numPr>
                <w:ilvl w:val="0"/>
                <w:numId w:val="42"/>
              </w:numPr>
              <w:ind w:firstLineChars="0"/>
              <w:rPr>
                <w:ins w:id="980" w:author="wei han" w:date="2017-11-04T16:19:00Z"/>
                <w:rFonts w:ascii="宋体" w:hAnsi="宋体"/>
                <w:szCs w:val="21"/>
              </w:rPr>
            </w:pPr>
            <w:ins w:id="981" w:author="wei han" w:date="2017-11-04T16:19:00Z">
              <w:r>
                <w:rPr>
                  <w:rFonts w:ascii="宋体" w:hAnsi="宋体"/>
                  <w:szCs w:val="21"/>
                </w:rPr>
                <w:t>权限设置</w:t>
              </w:r>
              <w:r>
                <w:rPr>
                  <w:rFonts w:ascii="宋体" w:hAnsi="宋体" w:hint="eastAsia"/>
                  <w:szCs w:val="21"/>
                </w:rPr>
                <w:t>：功能按钮，点击后可弹出权限设置弹出窗</w:t>
              </w:r>
            </w:ins>
          </w:p>
          <w:p w14:paraId="2D6DCD25" w14:textId="553052D8" w:rsidR="00A515B3" w:rsidRPr="00E840AA" w:rsidRDefault="00A515B3" w:rsidP="00A515B3">
            <w:pPr>
              <w:pStyle w:val="a8"/>
              <w:numPr>
                <w:ilvl w:val="0"/>
                <w:numId w:val="42"/>
              </w:numPr>
              <w:ind w:firstLineChars="0"/>
              <w:rPr>
                <w:ins w:id="982" w:author="wei han" w:date="2017-11-04T16:19:00Z"/>
                <w:rFonts w:ascii="宋体" w:hAnsi="宋体"/>
                <w:szCs w:val="21"/>
              </w:rPr>
            </w:pPr>
            <w:ins w:id="983" w:author="wei han" w:date="2017-11-04T16:19:00Z">
              <w:r>
                <w:rPr>
                  <w:rFonts w:ascii="宋体" w:hAnsi="宋体"/>
                  <w:szCs w:val="21"/>
                </w:rPr>
                <w:t>删除</w:t>
              </w:r>
              <w:r>
                <w:rPr>
                  <w:rFonts w:ascii="宋体" w:hAnsi="宋体" w:hint="eastAsia"/>
                  <w:szCs w:val="21"/>
                </w:rPr>
                <w:t>：</w:t>
              </w:r>
              <w:r w:rsidR="00844987">
                <w:rPr>
                  <w:rFonts w:ascii="宋体" w:hAnsi="宋体" w:hint="eastAsia"/>
                  <w:szCs w:val="21"/>
                </w:rPr>
                <w:t>功能按钮，点击后可对</w:t>
              </w:r>
            </w:ins>
            <w:ins w:id="984" w:author="wei han" w:date="2017-11-04T16:20:00Z">
              <w:r w:rsidR="00844987">
                <w:rPr>
                  <w:rFonts w:ascii="宋体" w:hAnsi="宋体" w:hint="eastAsia"/>
                  <w:szCs w:val="21"/>
                </w:rPr>
                <w:t>所选文档</w:t>
              </w:r>
            </w:ins>
            <w:ins w:id="985" w:author="wei han" w:date="2017-11-04T16:19:00Z">
              <w:r>
                <w:rPr>
                  <w:rFonts w:ascii="宋体" w:hAnsi="宋体" w:hint="eastAsia"/>
                  <w:szCs w:val="21"/>
                </w:rPr>
                <w:t>逻辑删除</w:t>
              </w:r>
            </w:ins>
          </w:p>
          <w:p w14:paraId="6863C819" w14:textId="52E7467C" w:rsidR="00A515B3" w:rsidRDefault="00A515B3" w:rsidP="00A515B3">
            <w:pPr>
              <w:rPr>
                <w:ins w:id="986" w:author="wei han" w:date="2017-11-04T16:19:00Z"/>
                <w:rFonts w:ascii="宋体" w:hAnsi="宋体"/>
                <w:szCs w:val="21"/>
              </w:rPr>
            </w:pPr>
            <w:ins w:id="987" w:author="wei han" w:date="2017-11-04T16:19:00Z">
              <w:r>
                <w:rPr>
                  <w:rFonts w:ascii="宋体" w:hAnsi="宋体"/>
                  <w:szCs w:val="21"/>
                </w:rPr>
                <w:t>新建</w:t>
              </w:r>
              <w:r>
                <w:rPr>
                  <w:rFonts w:ascii="宋体" w:hAnsi="宋体" w:hint="eastAsia"/>
                  <w:szCs w:val="21"/>
                </w:rPr>
                <w:t>（+</w:t>
              </w:r>
              <w:r w:rsidR="003E4354">
                <w:rPr>
                  <w:rFonts w:ascii="宋体" w:hAnsi="宋体" w:hint="eastAsia"/>
                  <w:szCs w:val="21"/>
                </w:rPr>
                <w:t>）：功能按钮，点击后跳转到</w:t>
              </w:r>
            </w:ins>
            <w:ins w:id="988" w:author="wei han" w:date="2017-11-04T16:21:00Z">
              <w:r w:rsidR="003E4354">
                <w:rPr>
                  <w:rFonts w:ascii="宋体" w:hAnsi="宋体" w:hint="eastAsia"/>
                  <w:szCs w:val="21"/>
                </w:rPr>
                <w:t>上传文档</w:t>
              </w:r>
            </w:ins>
            <w:ins w:id="989" w:author="wei han" w:date="2017-11-04T16:19:00Z">
              <w:r>
                <w:rPr>
                  <w:rFonts w:ascii="宋体" w:hAnsi="宋体" w:hint="eastAsia"/>
                  <w:szCs w:val="21"/>
                </w:rPr>
                <w:t>页面</w:t>
              </w:r>
            </w:ins>
          </w:p>
          <w:p w14:paraId="45A6CBC5" w14:textId="60C5FA4D" w:rsidR="00A515B3" w:rsidRDefault="00F23678" w:rsidP="00A515B3">
            <w:pPr>
              <w:rPr>
                <w:ins w:id="990" w:author="wei han" w:date="2017-11-04T16:19:00Z"/>
                <w:rFonts w:ascii="宋体" w:hAnsi="宋体"/>
                <w:szCs w:val="21"/>
              </w:rPr>
            </w:pPr>
            <w:ins w:id="991" w:author="wei han" w:date="2017-11-04T16:22:00Z">
              <w:r>
                <w:rPr>
                  <w:rFonts w:ascii="宋体" w:hAnsi="宋体"/>
                  <w:szCs w:val="21"/>
                </w:rPr>
                <w:t>翻页</w:t>
              </w:r>
              <w:r>
                <w:rPr>
                  <w:rFonts w:ascii="宋体" w:hAnsi="宋体" w:hint="eastAsia"/>
                  <w:szCs w:val="21"/>
                </w:rPr>
                <w:t>：</w:t>
              </w:r>
              <w:r w:rsidRPr="000D6A80">
                <w:rPr>
                  <w:rFonts w:ascii="宋体" w:hAnsi="宋体" w:hint="eastAsia"/>
                  <w:szCs w:val="21"/>
                </w:rPr>
                <w:t>链接按钮，可根据查询结果记录数显示</w:t>
              </w:r>
              <w:r>
                <w:rPr>
                  <w:rFonts w:ascii="宋体" w:hAnsi="宋体" w:hint="eastAsia"/>
                  <w:szCs w:val="21"/>
                </w:rPr>
                <w:t>当前</w:t>
              </w:r>
              <w:r w:rsidRPr="000D6A80">
                <w:rPr>
                  <w:rFonts w:ascii="宋体" w:hAnsi="宋体" w:hint="eastAsia"/>
                  <w:szCs w:val="21"/>
                </w:rPr>
                <w:t>页数</w:t>
              </w:r>
              <w:r>
                <w:rPr>
                  <w:rFonts w:ascii="宋体" w:hAnsi="宋体" w:hint="eastAsia"/>
                  <w:szCs w:val="21"/>
                </w:rPr>
                <w:t>、总页数和记录数</w:t>
              </w:r>
              <w:r w:rsidRPr="000D6A80">
                <w:rPr>
                  <w:rFonts w:ascii="宋体" w:hAnsi="宋体" w:hint="eastAsia"/>
                  <w:szCs w:val="21"/>
                </w:rPr>
                <w:t>，每页</w:t>
              </w:r>
              <w:r>
                <w:rPr>
                  <w:rFonts w:ascii="宋体" w:hAnsi="宋体" w:hint="eastAsia"/>
                  <w:szCs w:val="21"/>
                </w:rPr>
                <w:t>可选择</w:t>
              </w:r>
              <w:r w:rsidRPr="000D6A80">
                <w:rPr>
                  <w:rFonts w:ascii="宋体" w:hAnsi="宋体" w:hint="eastAsia"/>
                  <w:szCs w:val="21"/>
                </w:rPr>
                <w:t>显示20</w:t>
              </w:r>
              <w:r>
                <w:rPr>
                  <w:rFonts w:ascii="宋体" w:hAnsi="宋体"/>
                  <w:szCs w:val="21"/>
                </w:rPr>
                <w:t>/30/50</w:t>
              </w:r>
              <w:r w:rsidRPr="000D6A80">
                <w:rPr>
                  <w:rFonts w:ascii="宋体" w:hAnsi="宋体" w:hint="eastAsia"/>
                  <w:szCs w:val="21"/>
                </w:rPr>
                <w:t>条记录</w:t>
              </w:r>
              <w:r>
                <w:rPr>
                  <w:rFonts w:ascii="宋体" w:hAnsi="宋体" w:hint="eastAsia"/>
                  <w:szCs w:val="21"/>
                </w:rPr>
                <w:t>，可输入页码后点击回车进行跳转</w:t>
              </w:r>
            </w:ins>
          </w:p>
          <w:p w14:paraId="2AE416FD" w14:textId="77777777" w:rsidR="00A515B3" w:rsidRDefault="00A515B3" w:rsidP="00A515B3">
            <w:pPr>
              <w:rPr>
                <w:ins w:id="992" w:author="wei han" w:date="2017-11-04T16:19:00Z"/>
                <w:rFonts w:ascii="宋体" w:hAnsi="宋体"/>
                <w:szCs w:val="21"/>
              </w:rPr>
            </w:pPr>
            <w:ins w:id="993" w:author="wei han" w:date="2017-11-04T16:19:00Z">
              <w:r>
                <w:rPr>
                  <w:rFonts w:ascii="宋体" w:hAnsi="宋体" w:hint="eastAsia"/>
                  <w:szCs w:val="21"/>
                </w:rPr>
                <w:t>【</w:t>
              </w:r>
              <w:r>
                <w:rPr>
                  <w:rFonts w:ascii="宋体" w:hAnsi="宋体" w:hint="eastAsia"/>
                  <w:b/>
                  <w:szCs w:val="21"/>
                </w:rPr>
                <w:t>权限设置</w:t>
              </w:r>
              <w:r>
                <w:rPr>
                  <w:rFonts w:ascii="宋体" w:hAnsi="宋体" w:hint="eastAsia"/>
                  <w:szCs w:val="21"/>
                </w:rPr>
                <w:t>】页面</w:t>
              </w:r>
            </w:ins>
          </w:p>
          <w:p w14:paraId="0B52BA43" w14:textId="77777777" w:rsidR="00A515B3" w:rsidRDefault="00A515B3" w:rsidP="00A515B3">
            <w:pPr>
              <w:pStyle w:val="a8"/>
              <w:numPr>
                <w:ilvl w:val="1"/>
                <w:numId w:val="44"/>
              </w:numPr>
              <w:spacing w:line="400" w:lineRule="exact"/>
              <w:ind w:firstLineChars="0"/>
              <w:rPr>
                <w:ins w:id="994" w:author="wei han" w:date="2017-11-04T16:19:00Z"/>
                <w:rFonts w:ascii="宋体" w:hAnsi="宋体"/>
                <w:szCs w:val="21"/>
              </w:rPr>
            </w:pPr>
            <w:ins w:id="995" w:author="wei han" w:date="2017-11-04T16:19:00Z">
              <w:r w:rsidRPr="001C1399">
                <w:rPr>
                  <w:rFonts w:ascii="宋体" w:hAnsi="宋体" w:hint="eastAsia"/>
                  <w:szCs w:val="21"/>
                </w:rPr>
                <w:t>权限设置：单选</w:t>
              </w:r>
              <w:r>
                <w:rPr>
                  <w:rFonts w:ascii="宋体" w:hAnsi="宋体" w:hint="eastAsia"/>
                  <w:szCs w:val="21"/>
                </w:rPr>
                <w:t>按钮组，可选择公开|仅自己可见|仅本部门可见|选择可见的部门</w:t>
              </w:r>
            </w:ins>
          </w:p>
          <w:p w14:paraId="7FC0415A" w14:textId="017DFBA9" w:rsidR="00A515B3" w:rsidRDefault="00A515B3" w:rsidP="00A515B3">
            <w:pPr>
              <w:pStyle w:val="a8"/>
              <w:numPr>
                <w:ilvl w:val="2"/>
                <w:numId w:val="44"/>
              </w:numPr>
              <w:spacing w:line="400" w:lineRule="exact"/>
              <w:ind w:firstLineChars="0"/>
              <w:rPr>
                <w:ins w:id="996" w:author="wei han" w:date="2017-11-04T16:19:00Z"/>
                <w:rFonts w:ascii="宋体" w:hAnsi="宋体"/>
                <w:szCs w:val="21"/>
              </w:rPr>
            </w:pPr>
            <w:ins w:id="997" w:author="wei han" w:date="2017-11-04T16:19:00Z">
              <w:r>
                <w:rPr>
                  <w:rFonts w:ascii="宋体" w:hAnsi="宋体"/>
                  <w:szCs w:val="21"/>
                </w:rPr>
                <w:t>公开</w:t>
              </w:r>
              <w:r>
                <w:rPr>
                  <w:rFonts w:ascii="宋体" w:hAnsi="宋体" w:hint="eastAsia"/>
                  <w:szCs w:val="21"/>
                </w:rPr>
                <w:t>：</w:t>
              </w:r>
              <w:r w:rsidR="002F151F">
                <w:rPr>
                  <w:rFonts w:ascii="宋体" w:hAnsi="宋体"/>
                  <w:szCs w:val="21"/>
                </w:rPr>
                <w:t>所有部门及人员对该</w:t>
              </w:r>
            </w:ins>
            <w:ins w:id="998" w:author="wei han" w:date="2017-11-05T15:21:00Z">
              <w:r w:rsidR="002F151F">
                <w:rPr>
                  <w:rFonts w:ascii="宋体" w:hAnsi="宋体"/>
                  <w:szCs w:val="21"/>
                </w:rPr>
                <w:t>文档</w:t>
              </w:r>
            </w:ins>
            <w:ins w:id="999" w:author="wei han" w:date="2017-11-04T16:19:00Z">
              <w:r>
                <w:rPr>
                  <w:rFonts w:ascii="宋体" w:hAnsi="宋体"/>
                  <w:szCs w:val="21"/>
                </w:rPr>
                <w:t>可见</w:t>
              </w:r>
            </w:ins>
          </w:p>
          <w:p w14:paraId="0D980F90" w14:textId="6DBACE5B" w:rsidR="00A515B3" w:rsidRDefault="00A515B3" w:rsidP="00A515B3">
            <w:pPr>
              <w:pStyle w:val="a8"/>
              <w:numPr>
                <w:ilvl w:val="2"/>
                <w:numId w:val="44"/>
              </w:numPr>
              <w:spacing w:line="400" w:lineRule="exact"/>
              <w:ind w:firstLineChars="0"/>
              <w:rPr>
                <w:ins w:id="1000" w:author="wei han" w:date="2017-11-04T16:19:00Z"/>
                <w:rFonts w:ascii="宋体" w:hAnsi="宋体"/>
                <w:szCs w:val="21"/>
              </w:rPr>
            </w:pPr>
            <w:ins w:id="1001" w:author="wei han" w:date="2017-11-04T16:19:00Z">
              <w:r>
                <w:rPr>
                  <w:rFonts w:ascii="宋体" w:hAnsi="宋体"/>
                  <w:szCs w:val="21"/>
                </w:rPr>
                <w:t>仅自己可见</w:t>
              </w:r>
              <w:r>
                <w:rPr>
                  <w:rFonts w:ascii="宋体" w:hAnsi="宋体" w:hint="eastAsia"/>
                  <w:szCs w:val="21"/>
                </w:rPr>
                <w:t>：</w:t>
              </w:r>
              <w:r w:rsidR="002F151F">
                <w:rPr>
                  <w:rFonts w:ascii="宋体" w:hAnsi="宋体"/>
                  <w:szCs w:val="21"/>
                </w:rPr>
                <w:t>仅自己对该</w:t>
              </w:r>
            </w:ins>
            <w:ins w:id="1002" w:author="wei han" w:date="2017-11-05T15:21:00Z">
              <w:r w:rsidR="002F151F">
                <w:rPr>
                  <w:rFonts w:ascii="宋体" w:hAnsi="宋体"/>
                  <w:szCs w:val="21"/>
                </w:rPr>
                <w:t>文档</w:t>
              </w:r>
            </w:ins>
            <w:ins w:id="1003" w:author="wei han" w:date="2017-11-04T16:19:00Z">
              <w:r>
                <w:rPr>
                  <w:rFonts w:ascii="宋体" w:hAnsi="宋体"/>
                  <w:szCs w:val="21"/>
                </w:rPr>
                <w:t>可见</w:t>
              </w:r>
            </w:ins>
          </w:p>
          <w:p w14:paraId="1D99B027" w14:textId="4450ACBC" w:rsidR="00A515B3" w:rsidRDefault="00A515B3" w:rsidP="00A515B3">
            <w:pPr>
              <w:pStyle w:val="a8"/>
              <w:numPr>
                <w:ilvl w:val="2"/>
                <w:numId w:val="44"/>
              </w:numPr>
              <w:spacing w:line="400" w:lineRule="exact"/>
              <w:ind w:firstLineChars="0"/>
              <w:rPr>
                <w:ins w:id="1004" w:author="wei han" w:date="2017-11-04T16:19:00Z"/>
                <w:rFonts w:ascii="宋体" w:hAnsi="宋体"/>
                <w:szCs w:val="21"/>
              </w:rPr>
            </w:pPr>
            <w:ins w:id="1005" w:author="wei han" w:date="2017-11-04T16:19:00Z">
              <w:r>
                <w:rPr>
                  <w:rFonts w:ascii="宋体" w:hAnsi="宋体"/>
                  <w:szCs w:val="21"/>
                </w:rPr>
                <w:t>仅本部门可见</w:t>
              </w:r>
              <w:r>
                <w:rPr>
                  <w:rFonts w:ascii="宋体" w:hAnsi="宋体" w:hint="eastAsia"/>
                  <w:szCs w:val="21"/>
                </w:rPr>
                <w:t>：</w:t>
              </w:r>
              <w:r w:rsidR="002F151F">
                <w:rPr>
                  <w:rFonts w:ascii="宋体" w:hAnsi="宋体"/>
                  <w:szCs w:val="21"/>
                </w:rPr>
                <w:t>仅本部门人员对该</w:t>
              </w:r>
            </w:ins>
            <w:ins w:id="1006" w:author="wei han" w:date="2017-11-05T15:21:00Z">
              <w:r w:rsidR="002F151F">
                <w:rPr>
                  <w:rFonts w:ascii="宋体" w:hAnsi="宋体"/>
                  <w:szCs w:val="21"/>
                </w:rPr>
                <w:t>文档</w:t>
              </w:r>
            </w:ins>
            <w:ins w:id="1007" w:author="wei han" w:date="2017-11-04T16:19:00Z">
              <w:r>
                <w:rPr>
                  <w:rFonts w:ascii="宋体" w:hAnsi="宋体"/>
                  <w:szCs w:val="21"/>
                </w:rPr>
                <w:t>可见</w:t>
              </w:r>
            </w:ins>
          </w:p>
          <w:p w14:paraId="2C077B6C" w14:textId="69825C28" w:rsidR="00A515B3" w:rsidRDefault="00A515B3" w:rsidP="00A515B3">
            <w:pPr>
              <w:pStyle w:val="a8"/>
              <w:numPr>
                <w:ilvl w:val="2"/>
                <w:numId w:val="44"/>
              </w:numPr>
              <w:spacing w:line="400" w:lineRule="exact"/>
              <w:ind w:firstLineChars="0"/>
              <w:rPr>
                <w:ins w:id="1008" w:author="wei han" w:date="2017-11-04T16:19:00Z"/>
                <w:rFonts w:ascii="宋体" w:hAnsi="宋体"/>
                <w:szCs w:val="21"/>
              </w:rPr>
            </w:pPr>
            <w:ins w:id="1009" w:author="wei han" w:date="2017-11-04T16:19:00Z">
              <w:r>
                <w:rPr>
                  <w:rFonts w:ascii="宋体" w:hAnsi="宋体"/>
                  <w:szCs w:val="21"/>
                </w:rPr>
                <w:t>选择可见的部门</w:t>
              </w:r>
              <w:r>
                <w:rPr>
                  <w:rFonts w:ascii="宋体" w:hAnsi="宋体" w:hint="eastAsia"/>
                  <w:szCs w:val="21"/>
                </w:rPr>
                <w:t>：</w:t>
              </w:r>
            </w:ins>
            <w:ins w:id="1010" w:author="wei han" w:date="2017-11-05T15:36:00Z">
              <w:r w:rsidR="00FC1BE0">
                <w:rPr>
                  <w:rFonts w:ascii="宋体" w:hAnsi="宋体" w:hint="eastAsia"/>
                  <w:szCs w:val="21"/>
                </w:rPr>
                <w:t>可多选的列表框，</w:t>
              </w:r>
              <w:r w:rsidR="00FC1BE0" w:rsidRPr="000B1851">
                <w:rPr>
                  <w:rFonts w:ascii="宋体" w:hAnsi="宋体" w:hint="eastAsia"/>
                  <w:szCs w:val="21"/>
                </w:rPr>
                <w:t>点击显示部门，详见数据字典</w:t>
              </w:r>
            </w:ins>
          </w:p>
          <w:p w14:paraId="36169B01" w14:textId="77777777" w:rsidR="00A515B3" w:rsidRDefault="00A515B3" w:rsidP="00A515B3">
            <w:pPr>
              <w:pStyle w:val="a8"/>
              <w:numPr>
                <w:ilvl w:val="1"/>
                <w:numId w:val="44"/>
              </w:numPr>
              <w:spacing w:line="400" w:lineRule="exact"/>
              <w:ind w:firstLineChars="0"/>
              <w:rPr>
                <w:ins w:id="1011" w:author="wei han" w:date="2017-11-04T16:19:00Z"/>
                <w:rFonts w:ascii="宋体" w:hAnsi="宋体"/>
                <w:szCs w:val="21"/>
              </w:rPr>
            </w:pPr>
            <w:ins w:id="1012" w:author="wei han" w:date="2017-11-04T16:19:00Z">
              <w:r>
                <w:rPr>
                  <w:rFonts w:ascii="宋体" w:hAnsi="宋体"/>
                  <w:szCs w:val="21"/>
                </w:rPr>
                <w:t>保存</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点击后对所选项目进行存储</w:t>
              </w:r>
            </w:ins>
          </w:p>
          <w:p w14:paraId="7BC82983" w14:textId="1C4534C1" w:rsidR="0034292B" w:rsidRPr="00433E8B" w:rsidRDefault="00A515B3" w:rsidP="00433E8B">
            <w:pPr>
              <w:pStyle w:val="a8"/>
              <w:numPr>
                <w:ilvl w:val="1"/>
                <w:numId w:val="44"/>
              </w:numPr>
              <w:ind w:firstLineChars="0"/>
              <w:rPr>
                <w:rFonts w:ascii="宋体" w:hAnsi="宋体"/>
                <w:szCs w:val="21"/>
              </w:rPr>
            </w:pPr>
            <w:ins w:id="1013" w:author="wei han" w:date="2017-11-04T16:19:00Z">
              <w:r w:rsidRPr="00433E8B">
                <w:rPr>
                  <w:rFonts w:ascii="宋体" w:hAnsi="宋体"/>
                  <w:szCs w:val="21"/>
                </w:rPr>
                <w:t>完成</w:t>
              </w:r>
              <w:r w:rsidRPr="00433E8B">
                <w:rPr>
                  <w:rFonts w:ascii="宋体" w:hAnsi="宋体" w:hint="eastAsia"/>
                  <w:szCs w:val="21"/>
                </w:rPr>
                <w:t>：</w:t>
              </w:r>
              <w:r w:rsidRPr="00433E8B">
                <w:rPr>
                  <w:rFonts w:ascii="宋体" w:hAnsi="宋体"/>
                  <w:szCs w:val="21"/>
                </w:rPr>
                <w:t>功能按钮</w:t>
              </w:r>
              <w:r w:rsidRPr="00433E8B">
                <w:rPr>
                  <w:rFonts w:ascii="宋体" w:hAnsi="宋体" w:hint="eastAsia"/>
                  <w:szCs w:val="21"/>
                </w:rPr>
                <w:t>，</w:t>
              </w:r>
              <w:r w:rsidRPr="00433E8B">
                <w:rPr>
                  <w:rFonts w:ascii="宋体" w:hAnsi="宋体"/>
                  <w:szCs w:val="21"/>
                </w:rPr>
                <w:t>点击后关闭该页面</w:t>
              </w:r>
            </w:ins>
          </w:p>
        </w:tc>
      </w:tr>
      <w:tr w:rsidR="0034292B" w:rsidRPr="00C630D1" w14:paraId="22878F7B" w14:textId="77777777" w:rsidTr="005A5337">
        <w:trPr>
          <w:jc w:val="center"/>
        </w:trPr>
        <w:tc>
          <w:tcPr>
            <w:tcW w:w="1548" w:type="dxa"/>
            <w:shd w:val="clear" w:color="auto" w:fill="A6A6A6"/>
          </w:tcPr>
          <w:p w14:paraId="585C4DE4"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lastRenderedPageBreak/>
              <w:t>输出</w:t>
            </w:r>
          </w:p>
        </w:tc>
        <w:tc>
          <w:tcPr>
            <w:tcW w:w="9714" w:type="dxa"/>
            <w:gridSpan w:val="3"/>
          </w:tcPr>
          <w:p w14:paraId="68251A36" w14:textId="77777777" w:rsidR="0034292B" w:rsidRPr="00E55CB4" w:rsidRDefault="0034292B" w:rsidP="005A5337">
            <w:pPr>
              <w:spacing w:line="400" w:lineRule="exact"/>
              <w:rPr>
                <w:rFonts w:ascii="宋体" w:hAnsi="宋体"/>
                <w:b/>
                <w:szCs w:val="21"/>
              </w:rPr>
            </w:pPr>
            <w:r w:rsidRPr="00E55CB4">
              <w:rPr>
                <w:rFonts w:ascii="宋体" w:hAnsi="宋体" w:hint="eastAsia"/>
                <w:b/>
                <w:szCs w:val="21"/>
              </w:rPr>
              <w:t>【基础资料】</w:t>
            </w:r>
          </w:p>
          <w:p w14:paraId="5AC66F6C" w14:textId="0AD42D6E" w:rsidR="00CD4CC8" w:rsidRDefault="00CD4CC8" w:rsidP="00CD4CC8">
            <w:pPr>
              <w:spacing w:line="400" w:lineRule="exact"/>
              <w:rPr>
                <w:ins w:id="1014" w:author="wei han" w:date="2017-11-04T16:24:00Z"/>
                <w:rFonts w:ascii="宋体" w:hAnsi="宋体"/>
                <w:szCs w:val="21"/>
              </w:rPr>
            </w:pPr>
            <w:ins w:id="1015" w:author="wei han" w:date="2017-11-04T16:24:00Z">
              <w:r>
                <w:rPr>
                  <w:rFonts w:ascii="宋体" w:hAnsi="宋体"/>
                  <w:szCs w:val="21"/>
                </w:rPr>
                <w:t>文档编号</w:t>
              </w:r>
              <w:r>
                <w:rPr>
                  <w:rFonts w:ascii="宋体" w:hAnsi="宋体" w:hint="eastAsia"/>
                  <w:szCs w:val="21"/>
                </w:rPr>
                <w:t>、</w:t>
              </w:r>
              <w:r>
                <w:rPr>
                  <w:rFonts w:ascii="宋体" w:hAnsi="宋体"/>
                  <w:szCs w:val="21"/>
                </w:rPr>
                <w:t>标题</w:t>
              </w:r>
              <w:r>
                <w:rPr>
                  <w:rFonts w:ascii="宋体" w:hAnsi="宋体" w:hint="eastAsia"/>
                  <w:szCs w:val="21"/>
                </w:rPr>
                <w:t>、</w:t>
              </w:r>
              <w:r>
                <w:rPr>
                  <w:rFonts w:ascii="宋体" w:hAnsi="宋体"/>
                  <w:szCs w:val="21"/>
                </w:rPr>
                <w:t>标签</w:t>
              </w:r>
              <w:r>
                <w:rPr>
                  <w:rFonts w:ascii="宋体" w:hAnsi="宋体" w:hint="eastAsia"/>
                  <w:szCs w:val="21"/>
                </w:rPr>
                <w:t>、</w:t>
              </w:r>
            </w:ins>
            <w:ins w:id="1016" w:author="wei han" w:date="2017-11-04T16:25:00Z">
              <w:r w:rsidR="0091732A">
                <w:rPr>
                  <w:rFonts w:ascii="宋体" w:hAnsi="宋体"/>
                  <w:szCs w:val="21"/>
                </w:rPr>
                <w:t>上传</w:t>
              </w:r>
            </w:ins>
            <w:ins w:id="1017" w:author="wei han" w:date="2017-11-04T16:26:00Z">
              <w:r w:rsidR="0091732A">
                <w:rPr>
                  <w:rFonts w:ascii="宋体" w:hAnsi="宋体"/>
                  <w:szCs w:val="21"/>
                </w:rPr>
                <w:t>人</w:t>
              </w:r>
            </w:ins>
            <w:ins w:id="1018" w:author="wei han" w:date="2017-11-04T16:25:00Z">
              <w:r>
                <w:rPr>
                  <w:rFonts w:ascii="宋体" w:hAnsi="宋体" w:hint="eastAsia"/>
                  <w:szCs w:val="21"/>
                </w:rPr>
                <w:t>、</w:t>
              </w:r>
              <w:r>
                <w:rPr>
                  <w:rFonts w:ascii="宋体" w:hAnsi="宋体"/>
                  <w:szCs w:val="21"/>
                </w:rPr>
                <w:t>上传日期</w:t>
              </w:r>
              <w:r>
                <w:rPr>
                  <w:rFonts w:ascii="宋体" w:hAnsi="宋体" w:hint="eastAsia"/>
                  <w:szCs w:val="21"/>
                </w:rPr>
                <w:t>、</w:t>
              </w:r>
              <w:r>
                <w:rPr>
                  <w:rFonts w:ascii="宋体" w:hAnsi="宋体"/>
                  <w:szCs w:val="21"/>
                </w:rPr>
                <w:t>所属</w:t>
              </w:r>
            </w:ins>
            <w:ins w:id="1019" w:author="wei han" w:date="2017-11-04T16:24:00Z">
              <w:r>
                <w:rPr>
                  <w:rFonts w:ascii="宋体" w:hAnsi="宋体"/>
                  <w:szCs w:val="21"/>
                </w:rPr>
                <w:t>部门</w:t>
              </w:r>
              <w:r>
                <w:rPr>
                  <w:rFonts w:ascii="宋体" w:hAnsi="宋体" w:hint="eastAsia"/>
                  <w:szCs w:val="21"/>
                </w:rPr>
                <w:t>、</w:t>
              </w:r>
              <w:r>
                <w:rPr>
                  <w:rFonts w:ascii="宋体" w:hAnsi="宋体"/>
                  <w:szCs w:val="21"/>
                </w:rPr>
                <w:t>权限设置页面</w:t>
              </w:r>
            </w:ins>
          </w:p>
          <w:p w14:paraId="09AD7999" w14:textId="77777777" w:rsidR="00CD4CC8" w:rsidRDefault="00CD4CC8" w:rsidP="00CD4CC8">
            <w:pPr>
              <w:spacing w:line="400" w:lineRule="exact"/>
              <w:rPr>
                <w:ins w:id="1020" w:author="wei han" w:date="2017-11-04T16:24:00Z"/>
                <w:rFonts w:ascii="宋体" w:hAnsi="宋体"/>
                <w:szCs w:val="21"/>
              </w:rPr>
            </w:pPr>
            <w:ins w:id="1021" w:author="wei han" w:date="2017-11-04T16:24:00Z">
              <w:r>
                <w:rPr>
                  <w:rFonts w:ascii="宋体" w:hAnsi="宋体" w:hint="eastAsia"/>
                  <w:szCs w:val="21"/>
                </w:rPr>
                <w:t>【</w:t>
              </w:r>
              <w:r w:rsidRPr="00264424">
                <w:rPr>
                  <w:rFonts w:ascii="宋体" w:hAnsi="宋体" w:hint="eastAsia"/>
                  <w:b/>
                  <w:szCs w:val="21"/>
                </w:rPr>
                <w:t>界面要求</w:t>
              </w:r>
              <w:r>
                <w:rPr>
                  <w:rFonts w:ascii="宋体" w:hAnsi="宋体" w:hint="eastAsia"/>
                  <w:szCs w:val="21"/>
                </w:rPr>
                <w:t>】</w:t>
              </w:r>
            </w:ins>
          </w:p>
          <w:p w14:paraId="726B8984" w14:textId="21B62149" w:rsidR="0034292B" w:rsidRPr="00C630D1" w:rsidRDefault="00B45573" w:rsidP="0062654A">
            <w:pPr>
              <w:spacing w:line="400" w:lineRule="exact"/>
              <w:rPr>
                <w:rFonts w:ascii="宋体" w:hAnsi="宋体"/>
                <w:szCs w:val="21"/>
              </w:rPr>
            </w:pPr>
            <w:ins w:id="1022" w:author="wei han" w:date="2017-11-04T20:22:00Z">
              <w:r>
                <w:rPr>
                  <w:rFonts w:ascii="宋体" w:hAnsi="宋体" w:hint="eastAsia"/>
                  <w:szCs w:val="21"/>
                </w:rPr>
                <w:t>默认按照回复时间降序排列，</w:t>
              </w:r>
            </w:ins>
            <w:ins w:id="1023" w:author="wei han" w:date="2017-11-04T16:26:00Z">
              <w:r w:rsidR="0091732A">
                <w:rPr>
                  <w:rFonts w:ascii="宋体" w:hAnsi="宋体"/>
                  <w:szCs w:val="21"/>
                </w:rPr>
                <w:t>上传人</w:t>
              </w:r>
            </w:ins>
            <w:ins w:id="1024" w:author="wei han" w:date="2017-11-04T16:24:00Z">
              <w:r w:rsidR="00CD4CC8">
                <w:rPr>
                  <w:rFonts w:ascii="宋体" w:hAnsi="宋体" w:hint="eastAsia"/>
                  <w:szCs w:val="21"/>
                </w:rPr>
                <w:t>、</w:t>
              </w:r>
            </w:ins>
            <w:ins w:id="1025" w:author="wei han" w:date="2017-11-04T16:27:00Z">
              <w:r w:rsidR="00221212">
                <w:rPr>
                  <w:rFonts w:ascii="宋体" w:hAnsi="宋体"/>
                  <w:szCs w:val="21"/>
                </w:rPr>
                <w:t>上传</w:t>
              </w:r>
            </w:ins>
            <w:ins w:id="1026" w:author="wei han" w:date="2017-11-04T16:24:00Z">
              <w:r w:rsidR="00CD4CC8">
                <w:rPr>
                  <w:rFonts w:ascii="宋体" w:hAnsi="宋体"/>
                  <w:szCs w:val="21"/>
                </w:rPr>
                <w:t>日期</w:t>
              </w:r>
              <w:r w:rsidR="00CD4CC8">
                <w:rPr>
                  <w:rFonts w:ascii="宋体" w:hAnsi="宋体" w:hint="eastAsia"/>
                  <w:szCs w:val="21"/>
                </w:rPr>
                <w:t>、所属部门的</w:t>
              </w:r>
              <w:r w:rsidR="00CD4CC8">
                <w:rPr>
                  <w:rFonts w:ascii="宋体" w:hAnsi="宋体"/>
                  <w:szCs w:val="21"/>
                </w:rPr>
                <w:t>表头可升降序排列</w:t>
              </w:r>
            </w:ins>
          </w:p>
        </w:tc>
      </w:tr>
      <w:tr w:rsidR="0034292B" w:rsidRPr="00C630D1" w14:paraId="63DCC772" w14:textId="77777777" w:rsidTr="005A5337">
        <w:trPr>
          <w:jc w:val="center"/>
        </w:trPr>
        <w:tc>
          <w:tcPr>
            <w:tcW w:w="1548" w:type="dxa"/>
            <w:shd w:val="clear" w:color="auto" w:fill="A6A6A6"/>
          </w:tcPr>
          <w:p w14:paraId="45982558"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78DD7BA1" w14:textId="0F6FE193" w:rsidR="0034292B" w:rsidRPr="000A3B83" w:rsidRDefault="00326753" w:rsidP="005A5337">
            <w:pPr>
              <w:spacing w:line="400" w:lineRule="exact"/>
              <w:rPr>
                <w:rFonts w:ascii="宋体" w:hAnsi="宋体"/>
                <w:szCs w:val="21"/>
              </w:rPr>
            </w:pPr>
            <w:ins w:id="1027" w:author="wei han" w:date="2017-11-04T20:59:00Z">
              <w:r>
                <w:rPr>
                  <w:rFonts w:ascii="宋体" w:hAnsi="宋体" w:hint="eastAsia"/>
                  <w:szCs w:val="21"/>
                </w:rPr>
                <w:t>具有【</w:t>
              </w:r>
              <w:r>
                <w:rPr>
                  <w:rFonts w:ascii="宋体" w:hAnsi="宋体"/>
                  <w:szCs w:val="21"/>
                </w:rPr>
                <w:t>我的文档</w:t>
              </w:r>
              <w:r>
                <w:rPr>
                  <w:rFonts w:ascii="宋体" w:hAnsi="宋体" w:hint="eastAsia"/>
                  <w:szCs w:val="21"/>
                </w:rPr>
                <w:t>】</w:t>
              </w:r>
              <w:r>
                <w:rPr>
                  <w:rFonts w:ascii="宋体" w:hAnsi="宋体"/>
                  <w:szCs w:val="21"/>
                </w:rPr>
                <w:t>权限</w:t>
              </w:r>
            </w:ins>
          </w:p>
        </w:tc>
      </w:tr>
      <w:tr w:rsidR="0034292B" w:rsidRPr="00C630D1" w14:paraId="4A1E85A5" w14:textId="77777777" w:rsidTr="005A5337">
        <w:trPr>
          <w:jc w:val="center"/>
        </w:trPr>
        <w:tc>
          <w:tcPr>
            <w:tcW w:w="1548" w:type="dxa"/>
            <w:shd w:val="clear" w:color="auto" w:fill="A6A6A6"/>
          </w:tcPr>
          <w:p w14:paraId="27DC5946"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4B59ABBE" w14:textId="58E3BDDF" w:rsidR="0034292B" w:rsidRPr="00C630D1" w:rsidRDefault="004A6D04" w:rsidP="005A5337">
            <w:pPr>
              <w:spacing w:line="400" w:lineRule="atLeast"/>
              <w:rPr>
                <w:rFonts w:ascii="宋体" w:hAnsi="宋体"/>
                <w:szCs w:val="21"/>
              </w:rPr>
            </w:pPr>
            <w:ins w:id="1028" w:author="wei han" w:date="2017-11-04T16:28:00Z">
              <w:r>
                <w:rPr>
                  <w:rFonts w:ascii="宋体" w:hAnsi="宋体"/>
                  <w:szCs w:val="21"/>
                </w:rPr>
                <w:t>无</w:t>
              </w:r>
            </w:ins>
          </w:p>
        </w:tc>
      </w:tr>
      <w:tr w:rsidR="0034292B" w:rsidRPr="00C630D1" w14:paraId="2D93D273" w14:textId="77777777" w:rsidTr="005A5337">
        <w:trPr>
          <w:jc w:val="center"/>
        </w:trPr>
        <w:tc>
          <w:tcPr>
            <w:tcW w:w="1548" w:type="dxa"/>
            <w:shd w:val="clear" w:color="auto" w:fill="A6A6A6"/>
          </w:tcPr>
          <w:p w14:paraId="0FF9DAD1"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7F4C4F86"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bl>
    <w:p w14:paraId="4BF0284C" w14:textId="77777777" w:rsidR="0034292B" w:rsidRPr="0034292B" w:rsidRDefault="0034292B">
      <w:pPr>
        <w:pStyle w:val="a0"/>
        <w:pPrChange w:id="1029" w:author="wei han" w:date="2017-11-01T18:14:00Z">
          <w:pPr/>
        </w:pPrChange>
      </w:pPr>
    </w:p>
    <w:p w14:paraId="162F4BDB" w14:textId="0A62B614" w:rsidR="00F943C6" w:rsidRDefault="00F943C6">
      <w:pPr>
        <w:pStyle w:val="5"/>
        <w:pPrChange w:id="1030" w:author="wei han" w:date="2017-11-01T17:49:00Z">
          <w:pPr/>
        </w:pPrChange>
      </w:pPr>
      <w:r>
        <w:rPr>
          <w:rFonts w:hint="eastAsia"/>
        </w:rPr>
        <w:t>上传文档</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34292B" w:rsidRPr="00C630D1" w14:paraId="0F3D0B3D" w14:textId="77777777" w:rsidTr="005A5337">
        <w:trPr>
          <w:jc w:val="center"/>
        </w:trPr>
        <w:tc>
          <w:tcPr>
            <w:tcW w:w="1548" w:type="dxa"/>
            <w:shd w:val="clear" w:color="auto" w:fill="A6A6A6"/>
          </w:tcPr>
          <w:p w14:paraId="01D4A9E8"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5686DF9A" w14:textId="77777777" w:rsidR="0034292B" w:rsidRPr="00C630D1" w:rsidRDefault="0034292B" w:rsidP="005A5337">
            <w:pPr>
              <w:spacing w:line="400" w:lineRule="exact"/>
              <w:rPr>
                <w:rFonts w:ascii="宋体" w:hAnsi="宋体"/>
                <w:szCs w:val="21"/>
              </w:rPr>
            </w:pPr>
          </w:p>
        </w:tc>
      </w:tr>
      <w:tr w:rsidR="0034292B" w:rsidRPr="00C630D1" w14:paraId="6AD18B89" w14:textId="77777777" w:rsidTr="005A5337">
        <w:trPr>
          <w:jc w:val="center"/>
        </w:trPr>
        <w:tc>
          <w:tcPr>
            <w:tcW w:w="1548" w:type="dxa"/>
            <w:shd w:val="clear" w:color="auto" w:fill="A6A6A6"/>
          </w:tcPr>
          <w:p w14:paraId="33E4EA0B"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6FF37B64" w14:textId="05576E3D" w:rsidR="0034292B" w:rsidRPr="00C630D1" w:rsidRDefault="008234CE" w:rsidP="005A5337">
            <w:pPr>
              <w:spacing w:line="400" w:lineRule="exact"/>
              <w:rPr>
                <w:rFonts w:ascii="宋体" w:hAnsi="宋体"/>
                <w:szCs w:val="21"/>
              </w:rPr>
            </w:pPr>
            <w:ins w:id="1031" w:author="wei han" w:date="2017-11-04T16:28:00Z">
              <w:r>
                <w:rPr>
                  <w:rFonts w:ascii="宋体" w:hAnsi="宋体"/>
                  <w:szCs w:val="21"/>
                </w:rPr>
                <w:t>上传文档</w:t>
              </w:r>
            </w:ins>
          </w:p>
        </w:tc>
      </w:tr>
      <w:tr w:rsidR="0034292B" w:rsidRPr="00C630D1" w14:paraId="1A9A5924" w14:textId="77777777" w:rsidTr="005A5337">
        <w:trPr>
          <w:jc w:val="center"/>
        </w:trPr>
        <w:tc>
          <w:tcPr>
            <w:tcW w:w="1548" w:type="dxa"/>
            <w:shd w:val="clear" w:color="auto" w:fill="A6A6A6"/>
          </w:tcPr>
          <w:p w14:paraId="03E2E94E"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331D036B" w14:textId="77777777" w:rsidR="0034292B" w:rsidRPr="00C630D1" w:rsidRDefault="0034292B" w:rsidP="005A5337">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7B18EE8B" w14:textId="77777777" w:rsidR="0034292B" w:rsidRPr="00C630D1" w:rsidRDefault="0034292B" w:rsidP="005A5337">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06844010" w14:textId="062CD129" w:rsidR="0034292B" w:rsidRPr="00C630D1" w:rsidRDefault="008234CE" w:rsidP="005A5337">
            <w:pPr>
              <w:spacing w:line="400" w:lineRule="exact"/>
              <w:rPr>
                <w:rFonts w:ascii="宋体" w:hAnsi="宋体"/>
                <w:szCs w:val="21"/>
              </w:rPr>
            </w:pPr>
            <w:ins w:id="1032" w:author="wei han" w:date="2017-11-04T16:29:00Z">
              <w:r>
                <w:rPr>
                  <w:rFonts w:ascii="宋体" w:hAnsi="宋体" w:hint="eastAsia"/>
                  <w:szCs w:val="21"/>
                </w:rPr>
                <w:t>2017-11-4</w:t>
              </w:r>
            </w:ins>
          </w:p>
        </w:tc>
      </w:tr>
      <w:tr w:rsidR="0034292B" w:rsidRPr="00C630D1" w14:paraId="7A5829A3" w14:textId="77777777" w:rsidTr="005A5337">
        <w:trPr>
          <w:jc w:val="center"/>
        </w:trPr>
        <w:tc>
          <w:tcPr>
            <w:tcW w:w="1548" w:type="dxa"/>
            <w:shd w:val="clear" w:color="auto" w:fill="A6A6A6"/>
          </w:tcPr>
          <w:p w14:paraId="2E5A7DD1"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60997631" w14:textId="064DF34F" w:rsidR="0034292B" w:rsidRPr="00C630D1" w:rsidRDefault="008234CE" w:rsidP="005A5337">
            <w:pPr>
              <w:spacing w:line="400" w:lineRule="exact"/>
              <w:rPr>
                <w:rFonts w:ascii="宋体" w:hAnsi="宋体"/>
                <w:szCs w:val="21"/>
              </w:rPr>
            </w:pPr>
            <w:ins w:id="1033" w:author="wei han" w:date="2017-11-04T16:29:00Z">
              <w:r>
                <w:rPr>
                  <w:rFonts w:ascii="宋体" w:hAnsi="宋体"/>
                  <w:szCs w:val="21"/>
                </w:rPr>
                <w:t>上传文档的页面</w:t>
              </w:r>
            </w:ins>
            <w:ins w:id="1034" w:author="wei han" w:date="2017-11-04T20:04:00Z">
              <w:r w:rsidR="00413B34">
                <w:rPr>
                  <w:rFonts w:ascii="宋体" w:hAnsi="宋体" w:hint="eastAsia"/>
                  <w:szCs w:val="21"/>
                </w:rPr>
                <w:t>，</w:t>
              </w:r>
            </w:ins>
            <w:ins w:id="1035" w:author="wei han" w:date="2017-11-09T11:58:00Z">
              <w:r w:rsidR="00B9362F">
                <w:rPr>
                  <w:rFonts w:ascii="宋体" w:hAnsi="宋体" w:hint="eastAsia"/>
                  <w:szCs w:val="21"/>
                </w:rPr>
                <w:t>仅</w:t>
              </w:r>
            </w:ins>
            <w:ins w:id="1036" w:author="wei han" w:date="2017-11-04T20:04:00Z">
              <w:r w:rsidR="00413B34">
                <w:rPr>
                  <w:rFonts w:ascii="宋体" w:hAnsi="宋体"/>
                  <w:szCs w:val="21"/>
                </w:rPr>
                <w:t>管理员可见</w:t>
              </w:r>
            </w:ins>
          </w:p>
        </w:tc>
      </w:tr>
      <w:tr w:rsidR="0034292B" w:rsidRPr="00C630D1" w14:paraId="12BD4009" w14:textId="77777777" w:rsidTr="005A5337">
        <w:trPr>
          <w:jc w:val="center"/>
        </w:trPr>
        <w:tc>
          <w:tcPr>
            <w:tcW w:w="1548" w:type="dxa"/>
            <w:shd w:val="clear" w:color="auto" w:fill="A6A6A6"/>
          </w:tcPr>
          <w:p w14:paraId="23424B60"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415270C6"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r w:rsidR="0034292B" w:rsidRPr="00C630D1" w14:paraId="57171C3A" w14:textId="77777777" w:rsidTr="005A5337">
        <w:trPr>
          <w:jc w:val="center"/>
        </w:trPr>
        <w:tc>
          <w:tcPr>
            <w:tcW w:w="1548" w:type="dxa"/>
            <w:shd w:val="clear" w:color="auto" w:fill="A6A6A6"/>
          </w:tcPr>
          <w:p w14:paraId="014E6686"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37BFE092"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r w:rsidR="0034292B" w:rsidRPr="00C630D1" w14:paraId="5A8CDB21" w14:textId="77777777" w:rsidTr="005A5337">
        <w:trPr>
          <w:jc w:val="center"/>
        </w:trPr>
        <w:tc>
          <w:tcPr>
            <w:tcW w:w="1548" w:type="dxa"/>
            <w:shd w:val="clear" w:color="auto" w:fill="A6A6A6"/>
          </w:tcPr>
          <w:p w14:paraId="2CA2C48C"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7B5B02C7" w14:textId="77777777" w:rsidR="0034292B" w:rsidRDefault="0034292B" w:rsidP="005A5337">
            <w:pPr>
              <w:spacing w:before="60" w:after="60" w:line="400" w:lineRule="exact"/>
              <w:jc w:val="left"/>
              <w:rPr>
                <w:rFonts w:ascii="宋体" w:hAnsi="宋体"/>
                <w:b/>
                <w:szCs w:val="21"/>
              </w:rPr>
            </w:pPr>
            <w:r>
              <w:rPr>
                <w:rFonts w:ascii="宋体" w:hAnsi="宋体" w:hint="eastAsia"/>
                <w:b/>
                <w:szCs w:val="21"/>
              </w:rPr>
              <w:t>【设置要素】</w:t>
            </w:r>
          </w:p>
          <w:p w14:paraId="76679FE2" w14:textId="16C7AEEA" w:rsidR="00D3731A" w:rsidRDefault="00D3731A" w:rsidP="00D3731A">
            <w:pPr>
              <w:spacing w:before="60" w:after="60" w:line="400" w:lineRule="exact"/>
              <w:jc w:val="left"/>
              <w:rPr>
                <w:ins w:id="1037" w:author="wei han" w:date="2017-11-04T16:29:00Z"/>
                <w:rFonts w:ascii="宋体" w:hAnsi="宋体"/>
                <w:szCs w:val="21"/>
              </w:rPr>
            </w:pPr>
            <w:ins w:id="1038" w:author="wei han" w:date="2017-11-04T16:29:00Z">
              <w:r>
                <w:rPr>
                  <w:rFonts w:ascii="宋体" w:hAnsi="宋体"/>
                  <w:szCs w:val="21"/>
                </w:rPr>
                <w:t>标题</w:t>
              </w:r>
              <w:r>
                <w:rPr>
                  <w:rFonts w:ascii="宋体" w:hAnsi="宋体" w:hint="eastAsia"/>
                  <w:szCs w:val="21"/>
                </w:rPr>
                <w:t>：输入框，</w:t>
              </w:r>
              <w:r w:rsidRPr="00794659">
                <w:rPr>
                  <w:rFonts w:ascii="宋体" w:hAnsi="宋体" w:hint="eastAsia"/>
                  <w:szCs w:val="21"/>
                </w:rPr>
                <w:t>最多可输入</w:t>
              </w:r>
              <w:r w:rsidRPr="00794659">
                <w:rPr>
                  <w:rFonts w:ascii="宋体" w:hAnsi="宋体"/>
                  <w:szCs w:val="21"/>
                </w:rPr>
                <w:t>30个汉字</w:t>
              </w:r>
            </w:ins>
            <w:ins w:id="1039" w:author="wei han" w:date="2017-11-04T19:28:00Z">
              <w:r w:rsidR="009C5E03">
                <w:rPr>
                  <w:rFonts w:ascii="宋体" w:hAnsi="宋体" w:hint="eastAsia"/>
                  <w:szCs w:val="21"/>
                </w:rPr>
                <w:t>，对已有标题</w:t>
              </w:r>
              <w:proofErr w:type="gramStart"/>
              <w:r w:rsidR="009C5E03">
                <w:rPr>
                  <w:rFonts w:ascii="宋体" w:hAnsi="宋体" w:hint="eastAsia"/>
                  <w:szCs w:val="21"/>
                </w:rPr>
                <w:t>查重并</w:t>
              </w:r>
              <w:proofErr w:type="gramEnd"/>
              <w:r w:rsidR="009C5E03">
                <w:rPr>
                  <w:rFonts w:ascii="宋体" w:hAnsi="宋体" w:hint="eastAsia"/>
                  <w:szCs w:val="21"/>
                </w:rPr>
                <w:t>提示</w:t>
              </w:r>
            </w:ins>
            <w:ins w:id="1040" w:author="wei han" w:date="2017-11-04T19:31:00Z">
              <w:r w:rsidR="00646B7F">
                <w:rPr>
                  <w:rFonts w:ascii="宋体" w:hAnsi="宋体" w:hint="eastAsia"/>
                  <w:szCs w:val="21"/>
                </w:rPr>
                <w:t>，必填</w:t>
              </w:r>
            </w:ins>
          </w:p>
          <w:p w14:paraId="006D8B34" w14:textId="2914A069" w:rsidR="00D3731A" w:rsidRDefault="00D3731A" w:rsidP="00D3731A">
            <w:pPr>
              <w:spacing w:before="60" w:after="60" w:line="400" w:lineRule="exact"/>
              <w:jc w:val="left"/>
              <w:rPr>
                <w:ins w:id="1041" w:author="wei han" w:date="2017-11-04T16:29:00Z"/>
                <w:rFonts w:ascii="宋体" w:hAnsi="宋体"/>
                <w:szCs w:val="21"/>
              </w:rPr>
            </w:pPr>
            <w:ins w:id="1042" w:author="wei han" w:date="2017-11-04T16:29:00Z">
              <w:r>
                <w:rPr>
                  <w:rFonts w:ascii="宋体" w:hAnsi="宋体"/>
                  <w:szCs w:val="21"/>
                </w:rPr>
                <w:t>置顶</w:t>
              </w:r>
              <w:r w:rsidR="00594AF0">
                <w:rPr>
                  <w:rFonts w:ascii="宋体" w:hAnsi="宋体" w:hint="eastAsia"/>
                  <w:szCs w:val="21"/>
                </w:rPr>
                <w:t>：单选框，勾</w:t>
              </w:r>
              <w:proofErr w:type="gramStart"/>
              <w:r w:rsidR="00594AF0">
                <w:rPr>
                  <w:rFonts w:ascii="宋体" w:hAnsi="宋体" w:hint="eastAsia"/>
                  <w:szCs w:val="21"/>
                </w:rPr>
                <w:t>选后置顶该</w:t>
              </w:r>
            </w:ins>
            <w:ins w:id="1043" w:author="wei han" w:date="2017-11-05T15:21:00Z">
              <w:r w:rsidR="00594AF0">
                <w:rPr>
                  <w:rFonts w:ascii="宋体" w:hAnsi="宋体" w:hint="eastAsia"/>
                  <w:szCs w:val="21"/>
                </w:rPr>
                <w:t>文档</w:t>
              </w:r>
            </w:ins>
            <w:proofErr w:type="gramEnd"/>
            <w:ins w:id="1044" w:author="wei han" w:date="2017-11-04T16:29:00Z">
              <w:r>
                <w:rPr>
                  <w:rFonts w:ascii="宋体" w:hAnsi="宋体" w:hint="eastAsia"/>
                  <w:szCs w:val="21"/>
                </w:rPr>
                <w:t>（优先级高）</w:t>
              </w:r>
            </w:ins>
          </w:p>
          <w:p w14:paraId="0582052A" w14:textId="47F72102" w:rsidR="00D3731A" w:rsidRDefault="00D3731A" w:rsidP="00D3731A">
            <w:pPr>
              <w:spacing w:before="60" w:after="60" w:line="400" w:lineRule="exact"/>
              <w:jc w:val="left"/>
              <w:rPr>
                <w:ins w:id="1045" w:author="wei han" w:date="2017-11-04T16:29:00Z"/>
                <w:rFonts w:ascii="宋体" w:hAnsi="宋体"/>
                <w:szCs w:val="21"/>
              </w:rPr>
            </w:pPr>
            <w:ins w:id="1046" w:author="wei han" w:date="2017-11-04T16:29:00Z">
              <w:r>
                <w:rPr>
                  <w:rFonts w:ascii="宋体" w:hAnsi="宋体"/>
                  <w:szCs w:val="21"/>
                </w:rPr>
                <w:t>重要</w:t>
              </w:r>
              <w:r w:rsidR="00594AF0">
                <w:rPr>
                  <w:rFonts w:ascii="宋体" w:hAnsi="宋体" w:hint="eastAsia"/>
                  <w:szCs w:val="21"/>
                </w:rPr>
                <w:t>：单选框，勾选后标记</w:t>
              </w:r>
              <w:proofErr w:type="gramStart"/>
              <w:r w:rsidR="00594AF0">
                <w:rPr>
                  <w:rFonts w:ascii="宋体" w:hAnsi="宋体" w:hint="eastAsia"/>
                  <w:szCs w:val="21"/>
                </w:rPr>
                <w:t>并置顶该</w:t>
              </w:r>
            </w:ins>
            <w:ins w:id="1047" w:author="wei han" w:date="2017-11-05T15:21:00Z">
              <w:r w:rsidR="00594AF0">
                <w:rPr>
                  <w:rFonts w:ascii="宋体" w:hAnsi="宋体" w:hint="eastAsia"/>
                  <w:szCs w:val="21"/>
                </w:rPr>
                <w:t>文档</w:t>
              </w:r>
            </w:ins>
            <w:proofErr w:type="gramEnd"/>
            <w:ins w:id="1048" w:author="wei han" w:date="2017-11-04T16:29:00Z">
              <w:r>
                <w:rPr>
                  <w:rFonts w:ascii="宋体" w:hAnsi="宋体" w:hint="eastAsia"/>
                  <w:szCs w:val="21"/>
                </w:rPr>
                <w:t>（优先级中），置顶+重要&gt;置顶&gt;重要&gt;无</w:t>
              </w:r>
            </w:ins>
          </w:p>
          <w:p w14:paraId="680CC35F" w14:textId="2EEC4A05" w:rsidR="00D3731A" w:rsidRDefault="00D3731A" w:rsidP="00D3731A">
            <w:pPr>
              <w:spacing w:before="60" w:after="60" w:line="400" w:lineRule="exact"/>
              <w:jc w:val="left"/>
              <w:rPr>
                <w:ins w:id="1049" w:author="wei han" w:date="2017-11-04T16:29:00Z"/>
                <w:rFonts w:ascii="宋体" w:hAnsi="宋体"/>
                <w:szCs w:val="21"/>
              </w:rPr>
            </w:pPr>
            <w:ins w:id="1050" w:author="wei han" w:date="2017-11-04T16:29:00Z">
              <w:r>
                <w:rPr>
                  <w:rFonts w:ascii="宋体" w:hAnsi="宋体" w:hint="eastAsia"/>
                  <w:szCs w:val="21"/>
                </w:rPr>
                <w:t>标签：功能按钮，点击&lt;添加&gt;后于当前位置显示输入框及</w:t>
              </w:r>
            </w:ins>
            <w:ins w:id="1051" w:author="wei han" w:date="2017-11-04T19:58:00Z">
              <w:r w:rsidR="000835C0">
                <w:rPr>
                  <w:rFonts w:ascii="宋体" w:hAnsi="宋体" w:hint="eastAsia"/>
                  <w:szCs w:val="21"/>
                </w:rPr>
                <w:t>&lt;</w:t>
              </w:r>
              <w:r w:rsidR="00794CAC">
                <w:rPr>
                  <w:rFonts w:ascii="宋体" w:hAnsi="宋体" w:hint="eastAsia"/>
                  <w:szCs w:val="21"/>
                </w:rPr>
                <w:t>确认</w:t>
              </w:r>
              <w:r w:rsidR="000835C0">
                <w:rPr>
                  <w:rFonts w:ascii="宋体" w:hAnsi="宋体" w:hint="eastAsia"/>
                  <w:szCs w:val="21"/>
                </w:rPr>
                <w:t>&gt;</w:t>
              </w:r>
            </w:ins>
            <w:ins w:id="1052" w:author="wei han" w:date="2017-11-04T19:57:00Z">
              <w:r w:rsidR="00F929A5">
                <w:rPr>
                  <w:rFonts w:ascii="宋体" w:hAnsi="宋体" w:hint="eastAsia"/>
                  <w:szCs w:val="21"/>
                </w:rPr>
                <w:t>、</w:t>
              </w:r>
            </w:ins>
            <w:ins w:id="1053" w:author="wei han" w:date="2017-11-04T19:58:00Z">
              <w:r w:rsidR="000835C0">
                <w:rPr>
                  <w:rFonts w:ascii="宋体" w:hAnsi="宋体" w:hint="eastAsia"/>
                  <w:szCs w:val="21"/>
                </w:rPr>
                <w:t>&lt;</w:t>
              </w:r>
              <w:r w:rsidR="00794CAC">
                <w:rPr>
                  <w:rFonts w:ascii="宋体" w:hAnsi="宋体" w:hint="eastAsia"/>
                  <w:szCs w:val="21"/>
                </w:rPr>
                <w:t>撤销</w:t>
              </w:r>
              <w:r w:rsidR="000835C0">
                <w:rPr>
                  <w:rFonts w:ascii="宋体" w:hAnsi="宋体" w:hint="eastAsia"/>
                  <w:szCs w:val="21"/>
                </w:rPr>
                <w:t>&gt;</w:t>
              </w:r>
            </w:ins>
            <w:ins w:id="1054" w:author="wei han" w:date="2017-11-04T16:29:00Z">
              <w:r>
                <w:rPr>
                  <w:rFonts w:ascii="宋体" w:hAnsi="宋体" w:hint="eastAsia"/>
                  <w:szCs w:val="21"/>
                </w:rPr>
                <w:t>按钮，&lt;添加&gt;按钮移至输入框后侧</w:t>
              </w:r>
            </w:ins>
            <w:ins w:id="1055" w:author="wei han" w:date="2017-11-04T19:29:00Z">
              <w:r w:rsidR="009C5E03">
                <w:rPr>
                  <w:rFonts w:ascii="宋体" w:hAnsi="宋体" w:hint="eastAsia"/>
                  <w:szCs w:val="21"/>
                </w:rPr>
                <w:t>，输入</w:t>
              </w:r>
              <w:proofErr w:type="gramStart"/>
              <w:r w:rsidR="009C5E03">
                <w:rPr>
                  <w:rFonts w:ascii="宋体" w:hAnsi="宋体" w:hint="eastAsia"/>
                  <w:szCs w:val="21"/>
                </w:rPr>
                <w:t>框根据</w:t>
              </w:r>
              <w:proofErr w:type="gramEnd"/>
              <w:r w:rsidR="009C5E03">
                <w:rPr>
                  <w:rFonts w:ascii="宋体" w:hAnsi="宋体" w:hint="eastAsia"/>
                  <w:szCs w:val="21"/>
                </w:rPr>
                <w:t>输入信息显示已有标签</w:t>
              </w:r>
            </w:ins>
            <w:ins w:id="1056" w:author="wei han" w:date="2017-11-04T19:31:00Z">
              <w:r w:rsidR="00646B7F">
                <w:rPr>
                  <w:rFonts w:ascii="宋体" w:hAnsi="宋体" w:hint="eastAsia"/>
                  <w:szCs w:val="21"/>
                </w:rPr>
                <w:t>，</w:t>
              </w:r>
            </w:ins>
            <w:ins w:id="1057" w:author="wei han" w:date="2017-11-04T19:54:00Z">
              <w:r w:rsidR="000B626F">
                <w:rPr>
                  <w:rFonts w:ascii="宋体" w:hAnsi="宋体" w:hint="eastAsia"/>
                  <w:szCs w:val="21"/>
                </w:rPr>
                <w:t>单个标签不超过8个汉字，最多可添加5个标签，</w:t>
              </w:r>
            </w:ins>
            <w:ins w:id="1058" w:author="wei han" w:date="2017-11-04T19:31:00Z">
              <w:r w:rsidR="00646B7F">
                <w:rPr>
                  <w:rFonts w:ascii="宋体" w:hAnsi="宋体" w:hint="eastAsia"/>
                  <w:szCs w:val="21"/>
                </w:rPr>
                <w:t>必填</w:t>
              </w:r>
            </w:ins>
          </w:p>
          <w:p w14:paraId="4CAFF1CE" w14:textId="000E884D" w:rsidR="00D3731A" w:rsidRPr="007C2E50" w:rsidRDefault="00D3731A" w:rsidP="00D3731A">
            <w:pPr>
              <w:pStyle w:val="a8"/>
              <w:numPr>
                <w:ilvl w:val="2"/>
                <w:numId w:val="45"/>
              </w:numPr>
              <w:spacing w:before="60" w:after="60" w:line="400" w:lineRule="exact"/>
              <w:ind w:firstLineChars="0"/>
              <w:jc w:val="left"/>
              <w:rPr>
                <w:ins w:id="1059" w:author="wei han" w:date="2017-11-04T16:29:00Z"/>
                <w:rFonts w:ascii="宋体" w:hAnsi="宋体"/>
                <w:szCs w:val="21"/>
              </w:rPr>
            </w:pPr>
            <w:ins w:id="1060" w:author="wei han" w:date="2017-11-04T16:29:00Z">
              <w:r>
                <w:rPr>
                  <w:rFonts w:ascii="宋体" w:hAnsi="宋体" w:hint="eastAsia"/>
                  <w:szCs w:val="21"/>
                </w:rPr>
                <w:t>确认：</w:t>
              </w:r>
              <w:r w:rsidRPr="007C2E50">
                <w:rPr>
                  <w:rFonts w:ascii="宋体" w:hAnsi="宋体" w:hint="eastAsia"/>
                  <w:szCs w:val="21"/>
                </w:rPr>
                <w:t>输入后点击</w:t>
              </w:r>
              <w:r>
                <w:rPr>
                  <w:rFonts w:ascii="宋体" w:hAnsi="宋体" w:hint="eastAsia"/>
                  <w:szCs w:val="21"/>
                </w:rPr>
                <w:t>，则</w:t>
              </w:r>
              <w:r w:rsidRPr="007C2E50">
                <w:rPr>
                  <w:rFonts w:ascii="宋体" w:hAnsi="宋体" w:hint="eastAsia"/>
                  <w:szCs w:val="21"/>
                </w:rPr>
                <w:t>成功添加标签</w:t>
              </w:r>
            </w:ins>
            <w:ins w:id="1061" w:author="wei han" w:date="2017-11-04T19:29:00Z">
              <w:r w:rsidR="009C5E03">
                <w:rPr>
                  <w:rFonts w:ascii="宋体" w:hAnsi="宋体" w:hint="eastAsia"/>
                  <w:szCs w:val="21"/>
                </w:rPr>
                <w:t>，</w:t>
              </w:r>
            </w:ins>
          </w:p>
          <w:p w14:paraId="14DC41B5" w14:textId="77777777" w:rsidR="00D3731A" w:rsidRDefault="00D3731A" w:rsidP="00D3731A">
            <w:pPr>
              <w:pStyle w:val="a8"/>
              <w:numPr>
                <w:ilvl w:val="2"/>
                <w:numId w:val="45"/>
              </w:numPr>
              <w:spacing w:before="60" w:after="60" w:line="400" w:lineRule="exact"/>
              <w:ind w:firstLineChars="0"/>
              <w:jc w:val="left"/>
              <w:rPr>
                <w:ins w:id="1062" w:author="wei han" w:date="2017-11-04T16:29:00Z"/>
                <w:rFonts w:ascii="宋体" w:hAnsi="宋体"/>
                <w:szCs w:val="21"/>
              </w:rPr>
            </w:pPr>
            <w:ins w:id="1063" w:author="wei han" w:date="2017-11-04T16:29:00Z">
              <w:r w:rsidRPr="007C2E50">
                <w:rPr>
                  <w:rFonts w:ascii="宋体" w:hAnsi="宋体" w:hint="eastAsia"/>
                  <w:szCs w:val="21"/>
                </w:rPr>
                <w:t>撤销</w:t>
              </w:r>
              <w:r>
                <w:rPr>
                  <w:rFonts w:ascii="宋体" w:hAnsi="宋体" w:hint="eastAsia"/>
                  <w:szCs w:val="21"/>
                </w:rPr>
                <w:t>：点击则撤销输入框，恢复之前未添加时状态</w:t>
              </w:r>
            </w:ins>
          </w:p>
          <w:p w14:paraId="60D1765F" w14:textId="3E49D136" w:rsidR="00D3731A" w:rsidRPr="002F4C6C" w:rsidRDefault="00405728" w:rsidP="00D3731A">
            <w:pPr>
              <w:spacing w:before="60" w:after="60" w:line="400" w:lineRule="exact"/>
              <w:jc w:val="left"/>
              <w:rPr>
                <w:ins w:id="1064" w:author="wei han" w:date="2017-11-04T16:29:00Z"/>
                <w:rFonts w:ascii="宋体" w:hAnsi="宋体"/>
                <w:szCs w:val="21"/>
              </w:rPr>
            </w:pPr>
            <w:ins w:id="1065" w:author="wei han" w:date="2017-11-04T17:27:00Z">
              <w:r>
                <w:rPr>
                  <w:rFonts w:ascii="宋体" w:hAnsi="宋体"/>
                  <w:szCs w:val="21"/>
                </w:rPr>
                <w:t>说明</w:t>
              </w:r>
            </w:ins>
            <w:ins w:id="1066" w:author="wei han" w:date="2017-11-04T16:29:00Z">
              <w:r w:rsidR="00D3731A" w:rsidRPr="002F4C6C">
                <w:rPr>
                  <w:rFonts w:ascii="宋体" w:hAnsi="宋体" w:hint="eastAsia"/>
                  <w:szCs w:val="21"/>
                </w:rPr>
                <w:t>：多行文本框，最大不超过200字的描述信息</w:t>
              </w:r>
            </w:ins>
          </w:p>
          <w:p w14:paraId="5EB70E80" w14:textId="1BD3C7EC" w:rsidR="00D3731A" w:rsidRPr="002F4C6C" w:rsidRDefault="00D3731A" w:rsidP="00D3731A">
            <w:pPr>
              <w:spacing w:before="60" w:after="60" w:line="400" w:lineRule="exact"/>
              <w:jc w:val="left"/>
              <w:rPr>
                <w:ins w:id="1067" w:author="wei han" w:date="2017-11-04T16:29:00Z"/>
                <w:rFonts w:ascii="宋体" w:hAnsi="宋体"/>
                <w:szCs w:val="21"/>
              </w:rPr>
            </w:pPr>
            <w:ins w:id="1068" w:author="wei han" w:date="2017-11-04T16:29:00Z">
              <w:r w:rsidRPr="002F4C6C">
                <w:rPr>
                  <w:rFonts w:ascii="宋体" w:hAnsi="宋体"/>
                  <w:szCs w:val="21"/>
                </w:rPr>
                <w:t>权限</w:t>
              </w:r>
              <w:r w:rsidRPr="002F4C6C">
                <w:rPr>
                  <w:rFonts w:ascii="宋体" w:hAnsi="宋体" w:hint="eastAsia"/>
                  <w:szCs w:val="21"/>
                </w:rPr>
                <w:t>：单选按钮组，可选择公开|仅自己可见|仅本部门可见|选择可见的部门</w:t>
              </w:r>
            </w:ins>
            <w:ins w:id="1069" w:author="wei han" w:date="2017-11-04T19:31:00Z">
              <w:r w:rsidR="00646B7F">
                <w:rPr>
                  <w:rFonts w:ascii="宋体" w:hAnsi="宋体" w:hint="eastAsia"/>
                  <w:szCs w:val="21"/>
                </w:rPr>
                <w:t>，必填</w:t>
              </w:r>
            </w:ins>
          </w:p>
          <w:p w14:paraId="2FB4253C" w14:textId="27C9F70B" w:rsidR="00D3731A" w:rsidRDefault="00D3731A" w:rsidP="00D3731A">
            <w:pPr>
              <w:pStyle w:val="a8"/>
              <w:numPr>
                <w:ilvl w:val="2"/>
                <w:numId w:val="44"/>
              </w:numPr>
              <w:spacing w:line="400" w:lineRule="exact"/>
              <w:ind w:firstLineChars="0"/>
              <w:rPr>
                <w:ins w:id="1070" w:author="wei han" w:date="2017-11-04T16:29:00Z"/>
                <w:rFonts w:ascii="宋体" w:hAnsi="宋体"/>
                <w:szCs w:val="21"/>
              </w:rPr>
            </w:pPr>
            <w:ins w:id="1071" w:author="wei han" w:date="2017-11-04T16:29:00Z">
              <w:r>
                <w:rPr>
                  <w:rFonts w:ascii="宋体" w:hAnsi="宋体"/>
                  <w:szCs w:val="21"/>
                </w:rPr>
                <w:t>公开</w:t>
              </w:r>
              <w:r>
                <w:rPr>
                  <w:rFonts w:ascii="宋体" w:hAnsi="宋体" w:hint="eastAsia"/>
                  <w:szCs w:val="21"/>
                </w:rPr>
                <w:t>：</w:t>
              </w:r>
              <w:r w:rsidR="000823D1">
                <w:rPr>
                  <w:rFonts w:ascii="宋体" w:hAnsi="宋体"/>
                  <w:szCs w:val="21"/>
                </w:rPr>
                <w:t>所有部门及人员对该</w:t>
              </w:r>
            </w:ins>
            <w:ins w:id="1072" w:author="wei han" w:date="2017-11-05T15:21:00Z">
              <w:r w:rsidR="000823D1">
                <w:rPr>
                  <w:rFonts w:ascii="宋体" w:hAnsi="宋体"/>
                  <w:szCs w:val="21"/>
                </w:rPr>
                <w:t>文档</w:t>
              </w:r>
            </w:ins>
            <w:ins w:id="1073" w:author="wei han" w:date="2017-11-04T16:29:00Z">
              <w:r>
                <w:rPr>
                  <w:rFonts w:ascii="宋体" w:hAnsi="宋体"/>
                  <w:szCs w:val="21"/>
                </w:rPr>
                <w:t>可见</w:t>
              </w:r>
            </w:ins>
          </w:p>
          <w:p w14:paraId="2D053561" w14:textId="2D8AB719" w:rsidR="00D3731A" w:rsidRDefault="00D3731A" w:rsidP="00D3731A">
            <w:pPr>
              <w:pStyle w:val="a8"/>
              <w:numPr>
                <w:ilvl w:val="2"/>
                <w:numId w:val="44"/>
              </w:numPr>
              <w:spacing w:line="400" w:lineRule="exact"/>
              <w:ind w:firstLineChars="0"/>
              <w:rPr>
                <w:ins w:id="1074" w:author="wei han" w:date="2017-11-04T16:29:00Z"/>
                <w:rFonts w:ascii="宋体" w:hAnsi="宋体"/>
                <w:szCs w:val="21"/>
              </w:rPr>
            </w:pPr>
            <w:ins w:id="1075" w:author="wei han" w:date="2017-11-04T16:29:00Z">
              <w:r>
                <w:rPr>
                  <w:rFonts w:ascii="宋体" w:hAnsi="宋体"/>
                  <w:szCs w:val="21"/>
                </w:rPr>
                <w:t>仅自己可见</w:t>
              </w:r>
              <w:r>
                <w:rPr>
                  <w:rFonts w:ascii="宋体" w:hAnsi="宋体" w:hint="eastAsia"/>
                  <w:szCs w:val="21"/>
                </w:rPr>
                <w:t>：</w:t>
              </w:r>
              <w:r w:rsidR="000823D1">
                <w:rPr>
                  <w:rFonts w:ascii="宋体" w:hAnsi="宋体"/>
                  <w:szCs w:val="21"/>
                </w:rPr>
                <w:t>仅自己对该</w:t>
              </w:r>
            </w:ins>
            <w:ins w:id="1076" w:author="wei han" w:date="2017-11-05T15:21:00Z">
              <w:r w:rsidR="000823D1">
                <w:rPr>
                  <w:rFonts w:ascii="宋体" w:hAnsi="宋体"/>
                  <w:szCs w:val="21"/>
                </w:rPr>
                <w:t>文档</w:t>
              </w:r>
            </w:ins>
            <w:ins w:id="1077" w:author="wei han" w:date="2017-11-04T16:29:00Z">
              <w:r>
                <w:rPr>
                  <w:rFonts w:ascii="宋体" w:hAnsi="宋体"/>
                  <w:szCs w:val="21"/>
                </w:rPr>
                <w:t>可见</w:t>
              </w:r>
            </w:ins>
          </w:p>
          <w:p w14:paraId="3BDDA820" w14:textId="6190FB23" w:rsidR="00D3731A" w:rsidRDefault="00D3731A" w:rsidP="00D3731A">
            <w:pPr>
              <w:pStyle w:val="a8"/>
              <w:numPr>
                <w:ilvl w:val="2"/>
                <w:numId w:val="44"/>
              </w:numPr>
              <w:spacing w:line="400" w:lineRule="exact"/>
              <w:ind w:firstLineChars="0"/>
              <w:rPr>
                <w:ins w:id="1078" w:author="wei han" w:date="2017-11-04T16:29:00Z"/>
                <w:rFonts w:ascii="宋体" w:hAnsi="宋体"/>
                <w:szCs w:val="21"/>
              </w:rPr>
            </w:pPr>
            <w:ins w:id="1079" w:author="wei han" w:date="2017-11-04T16:29:00Z">
              <w:r>
                <w:rPr>
                  <w:rFonts w:ascii="宋体" w:hAnsi="宋体"/>
                  <w:szCs w:val="21"/>
                </w:rPr>
                <w:t>仅本部门可见</w:t>
              </w:r>
              <w:r>
                <w:rPr>
                  <w:rFonts w:ascii="宋体" w:hAnsi="宋体" w:hint="eastAsia"/>
                  <w:szCs w:val="21"/>
                </w:rPr>
                <w:t>：</w:t>
              </w:r>
              <w:r w:rsidR="000823D1">
                <w:rPr>
                  <w:rFonts w:ascii="宋体" w:hAnsi="宋体"/>
                  <w:szCs w:val="21"/>
                </w:rPr>
                <w:t>仅本部门人员对该</w:t>
              </w:r>
            </w:ins>
            <w:ins w:id="1080" w:author="wei han" w:date="2017-11-05T15:21:00Z">
              <w:r w:rsidR="000823D1">
                <w:rPr>
                  <w:rFonts w:ascii="宋体" w:hAnsi="宋体"/>
                  <w:szCs w:val="21"/>
                </w:rPr>
                <w:t>文档</w:t>
              </w:r>
            </w:ins>
            <w:ins w:id="1081" w:author="wei han" w:date="2017-11-04T16:29:00Z">
              <w:r>
                <w:rPr>
                  <w:rFonts w:ascii="宋体" w:hAnsi="宋体"/>
                  <w:szCs w:val="21"/>
                </w:rPr>
                <w:t>可见</w:t>
              </w:r>
            </w:ins>
          </w:p>
          <w:p w14:paraId="6D8676EA" w14:textId="44BAD884" w:rsidR="0034292B" w:rsidRPr="00165F36" w:rsidRDefault="00D3731A" w:rsidP="00516DDA">
            <w:pPr>
              <w:pStyle w:val="a8"/>
              <w:numPr>
                <w:ilvl w:val="2"/>
                <w:numId w:val="44"/>
              </w:numPr>
              <w:spacing w:line="400" w:lineRule="exact"/>
              <w:ind w:firstLineChars="0"/>
              <w:rPr>
                <w:rFonts w:ascii="宋体" w:hAnsi="宋体"/>
                <w:szCs w:val="21"/>
              </w:rPr>
            </w:pPr>
            <w:ins w:id="1082" w:author="wei han" w:date="2017-11-04T16:29:00Z">
              <w:r>
                <w:rPr>
                  <w:rFonts w:ascii="宋体" w:hAnsi="宋体"/>
                  <w:szCs w:val="21"/>
                </w:rPr>
                <w:t>选择可见的部门</w:t>
              </w:r>
              <w:r>
                <w:rPr>
                  <w:rFonts w:ascii="宋体" w:hAnsi="宋体" w:hint="eastAsia"/>
                  <w:szCs w:val="21"/>
                </w:rPr>
                <w:t>：</w:t>
              </w:r>
            </w:ins>
            <w:ins w:id="1083" w:author="wei han" w:date="2017-11-05T15:36:00Z">
              <w:r w:rsidR="00516DDA">
                <w:rPr>
                  <w:rFonts w:ascii="宋体" w:hAnsi="宋体" w:hint="eastAsia"/>
                  <w:szCs w:val="21"/>
                </w:rPr>
                <w:t>可多选的列表框，</w:t>
              </w:r>
              <w:r w:rsidR="00516DDA" w:rsidRPr="000B1851">
                <w:rPr>
                  <w:rFonts w:ascii="宋体" w:hAnsi="宋体" w:hint="eastAsia"/>
                  <w:szCs w:val="21"/>
                </w:rPr>
                <w:t>点击显示部门，详见数据字典</w:t>
              </w:r>
            </w:ins>
          </w:p>
        </w:tc>
      </w:tr>
      <w:tr w:rsidR="0034292B" w:rsidRPr="00C630D1" w14:paraId="664D2D18" w14:textId="77777777" w:rsidTr="005A5337">
        <w:trPr>
          <w:jc w:val="center"/>
        </w:trPr>
        <w:tc>
          <w:tcPr>
            <w:tcW w:w="1548" w:type="dxa"/>
            <w:shd w:val="clear" w:color="auto" w:fill="A6A6A6"/>
          </w:tcPr>
          <w:p w14:paraId="68BF5F05"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10AD4173" w14:textId="77777777" w:rsidR="0034292B" w:rsidRDefault="0034292B" w:rsidP="005A5337">
            <w:pPr>
              <w:rPr>
                <w:rFonts w:ascii="宋体" w:hAnsi="宋体"/>
                <w:b/>
                <w:szCs w:val="21"/>
              </w:rPr>
            </w:pPr>
            <w:r w:rsidRPr="00946BE4">
              <w:rPr>
                <w:rFonts w:ascii="宋体" w:hAnsi="宋体" w:hint="eastAsia"/>
                <w:b/>
                <w:szCs w:val="21"/>
              </w:rPr>
              <w:t>【功能操作要求】</w:t>
            </w:r>
          </w:p>
          <w:p w14:paraId="6D8642AE" w14:textId="77777777" w:rsidR="00240C64" w:rsidRDefault="00240C64" w:rsidP="00240C64">
            <w:pPr>
              <w:rPr>
                <w:ins w:id="1084" w:author="wei han" w:date="2017-11-04T16:30:00Z"/>
                <w:rFonts w:ascii="宋体" w:hAnsi="宋体"/>
                <w:szCs w:val="21"/>
              </w:rPr>
            </w:pPr>
            <w:ins w:id="1085" w:author="wei han" w:date="2017-11-04T16:30:00Z">
              <w:r>
                <w:rPr>
                  <w:rFonts w:ascii="宋体" w:hAnsi="宋体" w:hint="eastAsia"/>
                  <w:szCs w:val="21"/>
                </w:rPr>
                <w:t>文本</w:t>
              </w:r>
              <w:r>
                <w:rPr>
                  <w:rFonts w:ascii="宋体" w:hAnsi="宋体"/>
                  <w:szCs w:val="21"/>
                </w:rPr>
                <w:t>编辑插件</w:t>
              </w:r>
              <w:r>
                <w:rPr>
                  <w:rFonts w:ascii="宋体" w:hAnsi="宋体" w:hint="eastAsia"/>
                  <w:szCs w:val="21"/>
                </w:rPr>
                <w:t>：</w:t>
              </w:r>
            </w:ins>
          </w:p>
          <w:p w14:paraId="52B8EFE4" w14:textId="77777777" w:rsidR="00240C64" w:rsidRDefault="00240C64" w:rsidP="00240C64">
            <w:pPr>
              <w:pStyle w:val="a8"/>
              <w:numPr>
                <w:ilvl w:val="1"/>
                <w:numId w:val="46"/>
              </w:numPr>
              <w:ind w:firstLineChars="0"/>
              <w:rPr>
                <w:ins w:id="1086" w:author="wei han" w:date="2017-11-04T16:30:00Z"/>
                <w:rFonts w:ascii="宋体" w:hAnsi="宋体"/>
                <w:szCs w:val="21"/>
              </w:rPr>
            </w:pPr>
            <w:ins w:id="1087" w:author="wei han" w:date="2017-11-04T16:30:00Z">
              <w:r w:rsidRPr="00D4230D">
                <w:rPr>
                  <w:rFonts w:ascii="宋体" w:hAnsi="宋体" w:hint="eastAsia"/>
                  <w:szCs w:val="21"/>
                </w:rPr>
                <w:t>粗体：功能按钮，点击后切换为粗体输入状态|选中的字体变为粗体</w:t>
              </w:r>
            </w:ins>
          </w:p>
          <w:p w14:paraId="1BD7E036" w14:textId="77777777" w:rsidR="00240C64" w:rsidRDefault="00240C64" w:rsidP="00240C64">
            <w:pPr>
              <w:pStyle w:val="a8"/>
              <w:numPr>
                <w:ilvl w:val="1"/>
                <w:numId w:val="46"/>
              </w:numPr>
              <w:ind w:firstLineChars="0"/>
              <w:rPr>
                <w:ins w:id="1088" w:author="wei han" w:date="2017-11-04T16:30:00Z"/>
                <w:rFonts w:ascii="宋体" w:hAnsi="宋体"/>
                <w:szCs w:val="21"/>
              </w:rPr>
            </w:pPr>
            <w:ins w:id="1089" w:author="wei han" w:date="2017-11-04T16:30:00Z">
              <w:r>
                <w:rPr>
                  <w:rFonts w:ascii="宋体" w:hAnsi="宋体"/>
                  <w:szCs w:val="21"/>
                </w:rPr>
                <w:lastRenderedPageBreak/>
                <w:t>斜体</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点击后切换为斜体输入状态</w:t>
              </w:r>
              <w:r>
                <w:rPr>
                  <w:rFonts w:ascii="宋体" w:hAnsi="宋体" w:hint="eastAsia"/>
                  <w:szCs w:val="21"/>
                </w:rPr>
                <w:t>|</w:t>
              </w:r>
              <w:r>
                <w:rPr>
                  <w:rFonts w:ascii="宋体" w:hAnsi="宋体"/>
                  <w:szCs w:val="21"/>
                </w:rPr>
                <w:t>选中的字体变为斜体</w:t>
              </w:r>
            </w:ins>
          </w:p>
          <w:p w14:paraId="43C13E0D" w14:textId="77777777" w:rsidR="00240C64" w:rsidRDefault="00240C64" w:rsidP="00240C64">
            <w:pPr>
              <w:pStyle w:val="a8"/>
              <w:numPr>
                <w:ilvl w:val="1"/>
                <w:numId w:val="46"/>
              </w:numPr>
              <w:ind w:firstLineChars="0"/>
              <w:rPr>
                <w:ins w:id="1090" w:author="wei han" w:date="2017-11-04T16:30:00Z"/>
                <w:rFonts w:ascii="宋体" w:hAnsi="宋体"/>
                <w:szCs w:val="21"/>
              </w:rPr>
            </w:pPr>
            <w:ins w:id="1091" w:author="wei han" w:date="2017-11-04T16:30:00Z">
              <w:r>
                <w:rPr>
                  <w:rFonts w:ascii="宋体" w:hAnsi="宋体"/>
                  <w:szCs w:val="21"/>
                </w:rPr>
                <w:t>下划线</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点击后切换为下划线输入状态</w:t>
              </w:r>
              <w:r>
                <w:rPr>
                  <w:rFonts w:ascii="宋体" w:hAnsi="宋体" w:hint="eastAsia"/>
                  <w:szCs w:val="21"/>
                </w:rPr>
                <w:t>|</w:t>
              </w:r>
              <w:r>
                <w:rPr>
                  <w:rFonts w:ascii="宋体" w:hAnsi="宋体"/>
                  <w:szCs w:val="21"/>
                </w:rPr>
                <w:t>选中的字体附带下划线</w:t>
              </w:r>
            </w:ins>
          </w:p>
          <w:p w14:paraId="677648AB" w14:textId="77777777" w:rsidR="00240C64" w:rsidRDefault="00240C64" w:rsidP="00240C64">
            <w:pPr>
              <w:pStyle w:val="a8"/>
              <w:numPr>
                <w:ilvl w:val="1"/>
                <w:numId w:val="46"/>
              </w:numPr>
              <w:ind w:firstLineChars="0"/>
              <w:rPr>
                <w:ins w:id="1092" w:author="wei han" w:date="2017-11-04T16:30:00Z"/>
                <w:rFonts w:ascii="宋体" w:hAnsi="宋体"/>
                <w:szCs w:val="21"/>
              </w:rPr>
            </w:pPr>
            <w:ins w:id="1093" w:author="wei han" w:date="2017-11-04T16:30:00Z">
              <w:r>
                <w:rPr>
                  <w:rFonts w:ascii="宋体" w:hAnsi="宋体"/>
                  <w:szCs w:val="21"/>
                </w:rPr>
                <w:t>字号</w:t>
              </w:r>
              <w:r>
                <w:rPr>
                  <w:rFonts w:ascii="宋体" w:hAnsi="宋体" w:hint="eastAsia"/>
                  <w:szCs w:val="21"/>
                </w:rPr>
                <w:t>：</w:t>
              </w:r>
              <w:r w:rsidRPr="00BA71CC">
                <w:rPr>
                  <w:rFonts w:ascii="宋体" w:hAnsi="宋体" w:hint="eastAsia"/>
                  <w:szCs w:val="21"/>
                </w:rPr>
                <w:t>下拉框，包含字号10|13|16|18|24|32|48px</w:t>
              </w:r>
            </w:ins>
          </w:p>
          <w:p w14:paraId="3FCEC10E" w14:textId="77777777" w:rsidR="00240C64" w:rsidRDefault="00240C64" w:rsidP="00240C64">
            <w:pPr>
              <w:pStyle w:val="a8"/>
              <w:numPr>
                <w:ilvl w:val="1"/>
                <w:numId w:val="46"/>
              </w:numPr>
              <w:ind w:firstLineChars="0"/>
              <w:rPr>
                <w:ins w:id="1094" w:author="wei han" w:date="2017-11-04T16:30:00Z"/>
                <w:rFonts w:ascii="宋体" w:hAnsi="宋体"/>
                <w:szCs w:val="21"/>
              </w:rPr>
            </w:pPr>
            <w:ins w:id="1095" w:author="wei han" w:date="2017-11-04T16:30:00Z">
              <w:r>
                <w:rPr>
                  <w:rFonts w:ascii="宋体" w:hAnsi="宋体" w:hint="eastAsia"/>
                  <w:szCs w:val="21"/>
                </w:rPr>
                <w:t>数字编号：功能按钮，点击后该行添加数字编号</w:t>
              </w:r>
            </w:ins>
          </w:p>
          <w:p w14:paraId="79D1165E" w14:textId="77777777" w:rsidR="00240C64" w:rsidRDefault="00240C64" w:rsidP="00240C64">
            <w:pPr>
              <w:pStyle w:val="a8"/>
              <w:numPr>
                <w:ilvl w:val="1"/>
                <w:numId w:val="46"/>
              </w:numPr>
              <w:ind w:firstLineChars="0"/>
              <w:rPr>
                <w:ins w:id="1096" w:author="wei han" w:date="2017-11-04T16:30:00Z"/>
                <w:rFonts w:ascii="宋体" w:hAnsi="宋体"/>
                <w:szCs w:val="21"/>
              </w:rPr>
            </w:pPr>
            <w:ins w:id="1097" w:author="wei han" w:date="2017-11-04T16:30:00Z">
              <w:r>
                <w:rPr>
                  <w:rFonts w:ascii="宋体" w:hAnsi="宋体"/>
                  <w:szCs w:val="21"/>
                </w:rPr>
                <w:t>项目符号</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点击后该行添加项目符号</w:t>
              </w:r>
            </w:ins>
          </w:p>
          <w:p w14:paraId="6553FDA5" w14:textId="3A78A6DE" w:rsidR="00240C64" w:rsidRPr="00D4230D" w:rsidRDefault="00240C64" w:rsidP="00240C64">
            <w:pPr>
              <w:pStyle w:val="a8"/>
              <w:numPr>
                <w:ilvl w:val="1"/>
                <w:numId w:val="46"/>
              </w:numPr>
              <w:ind w:firstLineChars="0"/>
              <w:rPr>
                <w:ins w:id="1098" w:author="wei han" w:date="2017-11-04T16:30:00Z"/>
                <w:rFonts w:ascii="宋体" w:hAnsi="宋体"/>
                <w:szCs w:val="21"/>
              </w:rPr>
            </w:pPr>
            <w:ins w:id="1099" w:author="wei han" w:date="2017-11-04T16:30:00Z">
              <w:r>
                <w:rPr>
                  <w:rFonts w:ascii="宋体" w:hAnsi="宋体"/>
                  <w:szCs w:val="21"/>
                </w:rPr>
                <w:t>插入</w:t>
              </w:r>
              <w:r>
                <w:rPr>
                  <w:rFonts w:ascii="宋体" w:hAnsi="宋体" w:hint="eastAsia"/>
                  <w:szCs w:val="21"/>
                </w:rPr>
                <w:t>图片：</w:t>
              </w:r>
              <w:r>
                <w:rPr>
                  <w:rFonts w:ascii="宋体" w:hAnsi="宋体"/>
                  <w:szCs w:val="21"/>
                </w:rPr>
                <w:t>功能按钮</w:t>
              </w:r>
              <w:r>
                <w:rPr>
                  <w:rFonts w:ascii="宋体" w:hAnsi="宋体" w:hint="eastAsia"/>
                  <w:szCs w:val="21"/>
                </w:rPr>
                <w:t>，</w:t>
              </w:r>
              <w:r w:rsidR="002823AF">
                <w:rPr>
                  <w:rFonts w:ascii="宋体" w:hAnsi="宋体"/>
                  <w:szCs w:val="21"/>
                </w:rPr>
                <w:t>点击后弹出新</w:t>
              </w:r>
            </w:ins>
            <w:ins w:id="1100" w:author="wei han" w:date="2017-11-04T19:52:00Z">
              <w:r w:rsidR="002823AF">
                <w:rPr>
                  <w:rFonts w:ascii="宋体" w:hAnsi="宋体"/>
                  <w:szCs w:val="21"/>
                </w:rPr>
                <w:t>窗体</w:t>
              </w:r>
              <w:r w:rsidR="002823AF">
                <w:rPr>
                  <w:rFonts w:ascii="宋体" w:hAnsi="宋体" w:hint="eastAsia"/>
                  <w:szCs w:val="21"/>
                </w:rPr>
                <w:t>，</w:t>
              </w:r>
              <w:r w:rsidR="002823AF">
                <w:rPr>
                  <w:rFonts w:ascii="宋体" w:hAnsi="宋体"/>
                  <w:szCs w:val="21"/>
                </w:rPr>
                <w:t>检测所选图片格式和大小</w:t>
              </w:r>
              <w:r w:rsidR="002823AF">
                <w:rPr>
                  <w:rFonts w:ascii="宋体" w:hAnsi="宋体" w:hint="eastAsia"/>
                  <w:szCs w:val="21"/>
                </w:rPr>
                <w:t>，</w:t>
              </w:r>
            </w:ins>
            <w:ins w:id="1101" w:author="wei han" w:date="2017-11-04T19:53:00Z">
              <w:r w:rsidR="002823AF" w:rsidRPr="002823AF">
                <w:rPr>
                  <w:rFonts w:ascii="宋体" w:hAnsi="宋体" w:hint="eastAsia"/>
                  <w:b/>
                  <w:szCs w:val="21"/>
                  <w:rPrChange w:id="1102" w:author="wei han" w:date="2017-11-04T19:53:00Z">
                    <w:rPr>
                      <w:rFonts w:ascii="宋体" w:hAnsi="宋体" w:hint="eastAsia"/>
                      <w:szCs w:val="21"/>
                    </w:rPr>
                  </w:rPrChange>
                </w:rPr>
                <w:t>单个图片不超过</w:t>
              </w:r>
              <w:r w:rsidR="002823AF" w:rsidRPr="002823AF">
                <w:rPr>
                  <w:rFonts w:ascii="宋体" w:hAnsi="宋体"/>
                  <w:b/>
                  <w:szCs w:val="21"/>
                  <w:rPrChange w:id="1103" w:author="wei han" w:date="2017-11-04T19:53:00Z">
                    <w:rPr>
                      <w:rFonts w:ascii="宋体" w:hAnsi="宋体"/>
                      <w:szCs w:val="21"/>
                    </w:rPr>
                  </w:rPrChange>
                </w:rPr>
                <w:t>2MB</w:t>
              </w:r>
            </w:ins>
          </w:p>
          <w:p w14:paraId="70AB6E81" w14:textId="1FB07421" w:rsidR="001369FE" w:rsidRDefault="001369FE" w:rsidP="00240C64">
            <w:pPr>
              <w:rPr>
                <w:ins w:id="1104" w:author="wei han" w:date="2017-11-04T19:46:00Z"/>
                <w:rFonts w:ascii="宋体" w:hAnsi="宋体"/>
                <w:szCs w:val="21"/>
              </w:rPr>
            </w:pPr>
            <w:ins w:id="1105" w:author="wei han" w:date="2017-11-04T19:46:00Z">
              <w:r>
                <w:rPr>
                  <w:rFonts w:ascii="宋体" w:hAnsi="宋体"/>
                  <w:szCs w:val="21"/>
                </w:rPr>
                <w:t>浏览</w:t>
              </w:r>
              <w:r>
                <w:rPr>
                  <w:rFonts w:ascii="宋体" w:hAnsi="宋体" w:hint="eastAsia"/>
                  <w:szCs w:val="21"/>
                </w:rPr>
                <w:t>：</w:t>
              </w:r>
              <w:r>
                <w:rPr>
                  <w:rFonts w:ascii="宋体" w:hAnsi="宋体"/>
                  <w:szCs w:val="21"/>
                </w:rPr>
                <w:t>功能按钮</w:t>
              </w:r>
              <w:r>
                <w:rPr>
                  <w:rFonts w:ascii="宋体" w:hAnsi="宋体" w:hint="eastAsia"/>
                  <w:szCs w:val="21"/>
                </w:rPr>
                <w:t>，</w:t>
              </w:r>
            </w:ins>
            <w:ins w:id="1106" w:author="wei han" w:date="2017-11-04T19:47:00Z">
              <w:r>
                <w:rPr>
                  <w:rFonts w:ascii="宋体" w:hAnsi="宋体"/>
                  <w:szCs w:val="21"/>
                </w:rPr>
                <w:t>点击后弹出新窗体</w:t>
              </w:r>
              <w:r>
                <w:rPr>
                  <w:rFonts w:ascii="宋体" w:hAnsi="宋体" w:hint="eastAsia"/>
                  <w:szCs w:val="21"/>
                </w:rPr>
                <w:t>，</w:t>
              </w:r>
              <w:r>
                <w:rPr>
                  <w:rFonts w:ascii="宋体" w:hAnsi="宋体"/>
                  <w:szCs w:val="21"/>
                </w:rPr>
                <w:t>可批量上传文件</w:t>
              </w:r>
              <w:r w:rsidR="00325B1B">
                <w:rPr>
                  <w:rFonts w:ascii="宋体" w:hAnsi="宋体" w:hint="eastAsia"/>
                  <w:szCs w:val="21"/>
                </w:rPr>
                <w:t>，检测所选文件</w:t>
              </w:r>
            </w:ins>
            <w:ins w:id="1107" w:author="wei han" w:date="2017-11-04T19:48:00Z">
              <w:r w:rsidR="00325B1B">
                <w:rPr>
                  <w:rFonts w:ascii="宋体" w:hAnsi="宋体" w:hint="eastAsia"/>
                  <w:szCs w:val="21"/>
                </w:rPr>
                <w:t>类型和大小，</w:t>
              </w:r>
            </w:ins>
            <w:ins w:id="1108" w:author="wei han" w:date="2017-11-04T19:50:00Z">
              <w:r w:rsidR="00325B1B" w:rsidRPr="00325B1B">
                <w:rPr>
                  <w:rFonts w:ascii="宋体" w:hAnsi="宋体" w:hint="eastAsia"/>
                  <w:b/>
                  <w:szCs w:val="21"/>
                  <w:rPrChange w:id="1109" w:author="wei han" w:date="2017-11-04T19:50:00Z">
                    <w:rPr>
                      <w:rFonts w:ascii="宋体" w:hAnsi="宋体" w:hint="eastAsia"/>
                      <w:szCs w:val="21"/>
                    </w:rPr>
                  </w:rPrChange>
                </w:rPr>
                <w:t>单个文件</w:t>
              </w:r>
            </w:ins>
            <w:ins w:id="1110" w:author="wei han" w:date="2017-11-04T19:48:00Z">
              <w:r w:rsidR="00325B1B" w:rsidRPr="00325B1B">
                <w:rPr>
                  <w:rFonts w:ascii="宋体" w:hAnsi="宋体" w:hint="eastAsia"/>
                  <w:b/>
                  <w:szCs w:val="21"/>
                  <w:rPrChange w:id="1111" w:author="wei han" w:date="2017-11-04T19:50:00Z">
                    <w:rPr>
                      <w:rFonts w:ascii="宋体" w:hAnsi="宋体" w:hint="eastAsia"/>
                      <w:szCs w:val="21"/>
                    </w:rPr>
                  </w:rPrChange>
                </w:rPr>
                <w:t>不超过</w:t>
              </w:r>
            </w:ins>
            <w:ins w:id="1112" w:author="wei han" w:date="2017-11-04T19:50:00Z">
              <w:r w:rsidR="00325B1B" w:rsidRPr="00325B1B">
                <w:rPr>
                  <w:rFonts w:ascii="宋体" w:hAnsi="宋体"/>
                  <w:b/>
                  <w:szCs w:val="21"/>
                  <w:rPrChange w:id="1113" w:author="wei han" w:date="2017-11-04T19:50:00Z">
                    <w:rPr>
                      <w:rFonts w:ascii="宋体" w:hAnsi="宋体"/>
                      <w:szCs w:val="21"/>
                    </w:rPr>
                  </w:rPrChange>
                </w:rPr>
                <w:t>10MB</w:t>
              </w:r>
            </w:ins>
          </w:p>
          <w:p w14:paraId="6948D58E" w14:textId="7AFA6077" w:rsidR="00165F36" w:rsidRDefault="00165F36" w:rsidP="00240C64">
            <w:pPr>
              <w:rPr>
                <w:ins w:id="1114" w:author="wei han" w:date="2017-11-04T19:45:00Z"/>
                <w:rFonts w:ascii="宋体" w:hAnsi="宋体"/>
                <w:szCs w:val="21"/>
              </w:rPr>
            </w:pPr>
            <w:ins w:id="1115" w:author="wei han" w:date="2017-11-04T19:45:00Z">
              <w:r>
                <w:rPr>
                  <w:rFonts w:ascii="宋体" w:hAnsi="宋体" w:hint="eastAsia"/>
                  <w:szCs w:val="21"/>
                </w:rPr>
                <w:t>预览：功能按钮，点击后在</w:t>
              </w:r>
            </w:ins>
            <w:ins w:id="1116" w:author="wei han" w:date="2017-11-04T19:59:00Z">
              <w:r w:rsidR="009B71D4">
                <w:rPr>
                  <w:rFonts w:ascii="宋体" w:hAnsi="宋体" w:hint="eastAsia"/>
                  <w:szCs w:val="21"/>
                </w:rPr>
                <w:t>读取所选文档，在</w:t>
              </w:r>
            </w:ins>
            <w:ins w:id="1117" w:author="wei han" w:date="2017-11-04T19:45:00Z">
              <w:r>
                <w:rPr>
                  <w:rFonts w:ascii="宋体" w:hAnsi="宋体" w:hint="eastAsia"/>
                  <w:szCs w:val="21"/>
                </w:rPr>
                <w:t>上方预览</w:t>
              </w:r>
            </w:ins>
            <w:ins w:id="1118" w:author="wei han" w:date="2017-11-04T19:59:00Z">
              <w:r w:rsidR="009B71D4">
                <w:rPr>
                  <w:rFonts w:ascii="宋体" w:hAnsi="宋体" w:hint="eastAsia"/>
                  <w:szCs w:val="21"/>
                </w:rPr>
                <w:t>框显示</w:t>
              </w:r>
            </w:ins>
            <w:ins w:id="1119" w:author="wei han" w:date="2017-11-04T19:45:00Z">
              <w:r>
                <w:rPr>
                  <w:rFonts w:ascii="宋体" w:hAnsi="宋体" w:hint="eastAsia"/>
                  <w:szCs w:val="21"/>
                </w:rPr>
                <w:t>该文档</w:t>
              </w:r>
            </w:ins>
          </w:p>
          <w:p w14:paraId="0C3116AA" w14:textId="08E06BB5" w:rsidR="00165F36" w:rsidRDefault="00165F36" w:rsidP="00240C64">
            <w:pPr>
              <w:rPr>
                <w:ins w:id="1120" w:author="wei han" w:date="2017-11-04T19:45:00Z"/>
                <w:rFonts w:ascii="宋体" w:hAnsi="宋体"/>
                <w:szCs w:val="21"/>
              </w:rPr>
            </w:pPr>
            <w:ins w:id="1121" w:author="wei han" w:date="2017-11-04T19:46:00Z">
              <w:r>
                <w:rPr>
                  <w:rFonts w:ascii="宋体" w:hAnsi="宋体"/>
                  <w:szCs w:val="21"/>
                </w:rPr>
                <w:t>删除</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点击后删除该已上传文档</w:t>
              </w:r>
            </w:ins>
          </w:p>
          <w:p w14:paraId="6236998D" w14:textId="47E4B45E" w:rsidR="00240C64" w:rsidRDefault="00240C64" w:rsidP="00240C64">
            <w:pPr>
              <w:rPr>
                <w:ins w:id="1122" w:author="wei han" w:date="2017-11-04T16:30:00Z"/>
                <w:rFonts w:ascii="宋体" w:hAnsi="宋体"/>
                <w:szCs w:val="21"/>
              </w:rPr>
            </w:pPr>
            <w:ins w:id="1123" w:author="wei han" w:date="2017-11-04T16:30:00Z">
              <w:r>
                <w:rPr>
                  <w:rFonts w:ascii="宋体" w:hAnsi="宋体"/>
                  <w:szCs w:val="21"/>
                </w:rPr>
                <w:t>提交</w:t>
              </w:r>
              <w:r>
                <w:rPr>
                  <w:rFonts w:ascii="宋体" w:hAnsi="宋体" w:hint="eastAsia"/>
                  <w:szCs w:val="21"/>
                </w:rPr>
                <w:t>：功能按钮，点击后</w:t>
              </w:r>
            </w:ins>
            <w:ins w:id="1124" w:author="wei han" w:date="2017-11-04T19:51:00Z">
              <w:r w:rsidR="00325B1B">
                <w:rPr>
                  <w:rFonts w:ascii="宋体" w:hAnsi="宋体" w:hint="eastAsia"/>
                  <w:szCs w:val="21"/>
                </w:rPr>
                <w:t>检测页面填入信息</w:t>
              </w:r>
            </w:ins>
            <w:ins w:id="1125" w:author="wei han" w:date="2017-11-04T20:16:00Z">
              <w:r w:rsidR="00CE4007">
                <w:rPr>
                  <w:rFonts w:ascii="宋体" w:hAnsi="宋体" w:hint="eastAsia"/>
                  <w:szCs w:val="21"/>
                </w:rPr>
                <w:t>后</w:t>
              </w:r>
            </w:ins>
            <w:ins w:id="1126" w:author="wei han" w:date="2017-11-04T16:30:00Z">
              <w:r>
                <w:rPr>
                  <w:rFonts w:ascii="宋体" w:hAnsi="宋体" w:hint="eastAsia"/>
                  <w:szCs w:val="21"/>
                </w:rPr>
                <w:t>上传服务器</w:t>
              </w:r>
            </w:ins>
            <w:ins w:id="1127" w:author="wei han" w:date="2017-11-04T19:51:00Z">
              <w:r w:rsidR="00325B1B">
                <w:rPr>
                  <w:rFonts w:ascii="宋体" w:hAnsi="宋体" w:hint="eastAsia"/>
                  <w:szCs w:val="21"/>
                </w:rPr>
                <w:t>，</w:t>
              </w:r>
            </w:ins>
            <w:ins w:id="1128" w:author="wei han" w:date="2017-11-04T19:52:00Z">
              <w:r w:rsidR="00325B1B">
                <w:rPr>
                  <w:rFonts w:ascii="宋体" w:hAnsi="宋体" w:hint="eastAsia"/>
                  <w:szCs w:val="21"/>
                </w:rPr>
                <w:t>不符合规定</w:t>
              </w:r>
            </w:ins>
            <w:ins w:id="1129" w:author="wei han" w:date="2017-11-04T19:56:00Z">
              <w:r w:rsidR="008657FF">
                <w:rPr>
                  <w:rFonts w:ascii="宋体" w:hAnsi="宋体" w:hint="eastAsia"/>
                  <w:szCs w:val="21"/>
                </w:rPr>
                <w:t>则</w:t>
              </w:r>
            </w:ins>
            <w:ins w:id="1130" w:author="wei han" w:date="2017-11-04T19:52:00Z">
              <w:r w:rsidR="00325B1B">
                <w:rPr>
                  <w:rFonts w:ascii="宋体" w:hAnsi="宋体" w:hint="eastAsia"/>
                  <w:szCs w:val="21"/>
                </w:rPr>
                <w:t>显示原因</w:t>
              </w:r>
            </w:ins>
          </w:p>
          <w:p w14:paraId="61B48B34" w14:textId="63ADA4AA" w:rsidR="0034292B" w:rsidRPr="00861A22" w:rsidRDefault="00240C64" w:rsidP="00240C64">
            <w:pPr>
              <w:rPr>
                <w:rFonts w:ascii="宋体" w:hAnsi="宋体"/>
                <w:szCs w:val="21"/>
              </w:rPr>
            </w:pPr>
            <w:ins w:id="1131" w:author="wei han" w:date="2017-11-04T16:30:00Z">
              <w:r>
                <w:rPr>
                  <w:rFonts w:ascii="宋体" w:hAnsi="宋体"/>
                  <w:szCs w:val="21"/>
                </w:rPr>
                <w:t>取消</w:t>
              </w:r>
              <w:r>
                <w:rPr>
                  <w:rFonts w:ascii="宋体" w:hAnsi="宋体" w:hint="eastAsia"/>
                  <w:szCs w:val="21"/>
                </w:rPr>
                <w:t>：功能按钮，点击后取消当前操作并返回上一页面</w:t>
              </w:r>
            </w:ins>
          </w:p>
        </w:tc>
      </w:tr>
      <w:tr w:rsidR="0034292B" w:rsidRPr="00C630D1" w14:paraId="4817E07D" w14:textId="77777777" w:rsidTr="005A5337">
        <w:trPr>
          <w:jc w:val="center"/>
        </w:trPr>
        <w:tc>
          <w:tcPr>
            <w:tcW w:w="1548" w:type="dxa"/>
            <w:shd w:val="clear" w:color="auto" w:fill="A6A6A6"/>
          </w:tcPr>
          <w:p w14:paraId="39C7DE71"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lastRenderedPageBreak/>
              <w:t>输出</w:t>
            </w:r>
          </w:p>
        </w:tc>
        <w:tc>
          <w:tcPr>
            <w:tcW w:w="9714" w:type="dxa"/>
            <w:gridSpan w:val="3"/>
          </w:tcPr>
          <w:p w14:paraId="43AD5E08" w14:textId="77777777" w:rsidR="0034292B" w:rsidRPr="00E55CB4" w:rsidRDefault="0034292B" w:rsidP="005A5337">
            <w:pPr>
              <w:spacing w:line="400" w:lineRule="exact"/>
              <w:rPr>
                <w:rFonts w:ascii="宋体" w:hAnsi="宋体"/>
                <w:b/>
                <w:szCs w:val="21"/>
              </w:rPr>
            </w:pPr>
            <w:r w:rsidRPr="00E55CB4">
              <w:rPr>
                <w:rFonts w:ascii="宋体" w:hAnsi="宋体" w:hint="eastAsia"/>
                <w:b/>
                <w:szCs w:val="21"/>
              </w:rPr>
              <w:t>【基础资料】</w:t>
            </w:r>
          </w:p>
          <w:p w14:paraId="6CFD2F99" w14:textId="3CF10BE4" w:rsidR="0034292B" w:rsidRPr="00C630D1" w:rsidRDefault="00240C64" w:rsidP="00794659">
            <w:pPr>
              <w:spacing w:line="400" w:lineRule="exact"/>
              <w:rPr>
                <w:rFonts w:ascii="宋体" w:hAnsi="宋体"/>
                <w:szCs w:val="21"/>
              </w:rPr>
            </w:pPr>
            <w:ins w:id="1132" w:author="wei han" w:date="2017-11-04T16:30:00Z">
              <w:r>
                <w:rPr>
                  <w:rFonts w:ascii="宋体" w:hAnsi="宋体"/>
                  <w:szCs w:val="21"/>
                </w:rPr>
                <w:t>标题</w:t>
              </w:r>
              <w:r>
                <w:rPr>
                  <w:rFonts w:ascii="宋体" w:hAnsi="宋体" w:hint="eastAsia"/>
                  <w:szCs w:val="21"/>
                </w:rPr>
                <w:t>、置顶、重要、</w:t>
              </w:r>
              <w:r>
                <w:rPr>
                  <w:rFonts w:ascii="宋体" w:hAnsi="宋体"/>
                  <w:szCs w:val="21"/>
                </w:rPr>
                <w:t>标签</w:t>
              </w:r>
              <w:r>
                <w:rPr>
                  <w:rFonts w:ascii="宋体" w:hAnsi="宋体" w:hint="eastAsia"/>
                  <w:szCs w:val="21"/>
                </w:rPr>
                <w:t>、</w:t>
              </w:r>
            </w:ins>
            <w:ins w:id="1133" w:author="wei han" w:date="2017-11-09T15:36:00Z">
              <w:r w:rsidR="00794659">
                <w:rPr>
                  <w:rFonts w:ascii="宋体" w:hAnsi="宋体"/>
                  <w:szCs w:val="21"/>
                </w:rPr>
                <w:t>说明</w:t>
              </w:r>
              <w:r w:rsidR="00794659">
                <w:rPr>
                  <w:rFonts w:ascii="宋体" w:hAnsi="宋体" w:hint="eastAsia"/>
                  <w:szCs w:val="21"/>
                </w:rPr>
                <w:t>、</w:t>
              </w:r>
              <w:r w:rsidR="00794659">
                <w:rPr>
                  <w:rFonts w:ascii="宋体" w:hAnsi="宋体"/>
                  <w:szCs w:val="21"/>
                </w:rPr>
                <w:t>附件</w:t>
              </w:r>
            </w:ins>
            <w:ins w:id="1134" w:author="wei han" w:date="2017-11-04T16:30:00Z">
              <w:r>
                <w:rPr>
                  <w:rFonts w:ascii="宋体" w:hAnsi="宋体" w:hint="eastAsia"/>
                  <w:szCs w:val="21"/>
                </w:rPr>
                <w:t>、上传人、上传</w:t>
              </w:r>
            </w:ins>
            <w:ins w:id="1135" w:author="wei han" w:date="2017-11-09T15:36:00Z">
              <w:r w:rsidR="00794659">
                <w:rPr>
                  <w:rFonts w:ascii="宋体" w:hAnsi="宋体" w:hint="eastAsia"/>
                  <w:szCs w:val="21"/>
                </w:rPr>
                <w:t>日期</w:t>
              </w:r>
            </w:ins>
            <w:ins w:id="1136" w:author="wei han" w:date="2017-11-04T16:30:00Z">
              <w:r>
                <w:rPr>
                  <w:rFonts w:ascii="宋体" w:hAnsi="宋体" w:hint="eastAsia"/>
                  <w:szCs w:val="21"/>
                </w:rPr>
                <w:t>、所属部门</w:t>
              </w:r>
            </w:ins>
          </w:p>
        </w:tc>
      </w:tr>
      <w:tr w:rsidR="0034292B" w:rsidRPr="00C630D1" w14:paraId="03724023" w14:textId="77777777" w:rsidTr="005A5337">
        <w:trPr>
          <w:jc w:val="center"/>
        </w:trPr>
        <w:tc>
          <w:tcPr>
            <w:tcW w:w="1548" w:type="dxa"/>
            <w:shd w:val="clear" w:color="auto" w:fill="A6A6A6"/>
          </w:tcPr>
          <w:p w14:paraId="570C086E"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03AC48D2" w14:textId="2EEFC927" w:rsidR="0034292B" w:rsidRPr="000A3B83" w:rsidRDefault="00326753" w:rsidP="005A5337">
            <w:pPr>
              <w:spacing w:line="400" w:lineRule="exact"/>
              <w:rPr>
                <w:rFonts w:ascii="宋体" w:hAnsi="宋体"/>
                <w:szCs w:val="21"/>
              </w:rPr>
            </w:pPr>
            <w:ins w:id="1137" w:author="wei han" w:date="2017-11-04T20:59:00Z">
              <w:r>
                <w:rPr>
                  <w:rFonts w:ascii="宋体" w:hAnsi="宋体" w:hint="eastAsia"/>
                  <w:szCs w:val="21"/>
                </w:rPr>
                <w:t>具有【</w:t>
              </w:r>
              <w:r>
                <w:rPr>
                  <w:rFonts w:ascii="宋体" w:hAnsi="宋体"/>
                  <w:szCs w:val="21"/>
                </w:rPr>
                <w:t>上传文档</w:t>
              </w:r>
              <w:r>
                <w:rPr>
                  <w:rFonts w:ascii="宋体" w:hAnsi="宋体" w:hint="eastAsia"/>
                  <w:szCs w:val="21"/>
                </w:rPr>
                <w:t>】</w:t>
              </w:r>
              <w:r>
                <w:rPr>
                  <w:rFonts w:ascii="宋体" w:hAnsi="宋体"/>
                  <w:szCs w:val="21"/>
                </w:rPr>
                <w:t>权限</w:t>
              </w:r>
            </w:ins>
          </w:p>
        </w:tc>
      </w:tr>
      <w:tr w:rsidR="0034292B" w:rsidRPr="00C630D1" w14:paraId="134BE94E" w14:textId="77777777" w:rsidTr="005A5337">
        <w:trPr>
          <w:jc w:val="center"/>
        </w:trPr>
        <w:tc>
          <w:tcPr>
            <w:tcW w:w="1548" w:type="dxa"/>
            <w:shd w:val="clear" w:color="auto" w:fill="A6A6A6"/>
          </w:tcPr>
          <w:p w14:paraId="511339C2"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699BA669" w14:textId="5B92D2F5" w:rsidR="0034292B" w:rsidRPr="00C630D1" w:rsidRDefault="00240C64" w:rsidP="005A5337">
            <w:pPr>
              <w:spacing w:line="400" w:lineRule="atLeast"/>
              <w:rPr>
                <w:rFonts w:ascii="宋体" w:hAnsi="宋体"/>
                <w:szCs w:val="21"/>
              </w:rPr>
            </w:pPr>
            <w:ins w:id="1138" w:author="wei han" w:date="2017-11-04T16:30:00Z">
              <w:r>
                <w:rPr>
                  <w:rFonts w:ascii="宋体" w:hAnsi="宋体"/>
                  <w:szCs w:val="21"/>
                </w:rPr>
                <w:t>无</w:t>
              </w:r>
            </w:ins>
          </w:p>
        </w:tc>
      </w:tr>
      <w:tr w:rsidR="0034292B" w:rsidRPr="00C630D1" w14:paraId="23A3CDEC" w14:textId="77777777" w:rsidTr="005A5337">
        <w:trPr>
          <w:jc w:val="center"/>
        </w:trPr>
        <w:tc>
          <w:tcPr>
            <w:tcW w:w="1548" w:type="dxa"/>
            <w:shd w:val="clear" w:color="auto" w:fill="A6A6A6"/>
          </w:tcPr>
          <w:p w14:paraId="62422309"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1E46F7F9"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bl>
    <w:p w14:paraId="1AFD488B" w14:textId="77777777" w:rsidR="0034292B" w:rsidRPr="0034292B" w:rsidRDefault="0034292B" w:rsidP="0034292B"/>
    <w:p w14:paraId="07EFD265" w14:textId="166717DA" w:rsidR="00F943C6" w:rsidRDefault="00F943C6">
      <w:pPr>
        <w:pStyle w:val="5"/>
        <w:pPrChange w:id="1139" w:author="wei han" w:date="2017-11-01T17:49:00Z">
          <w:pPr/>
        </w:pPrChange>
      </w:pPr>
      <w:r>
        <w:rPr>
          <w:rFonts w:hint="eastAsia"/>
        </w:rPr>
        <w:t>编辑文档</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34292B" w:rsidRPr="00C630D1" w14:paraId="05DD9A9F" w14:textId="77777777" w:rsidTr="005A5337">
        <w:trPr>
          <w:jc w:val="center"/>
        </w:trPr>
        <w:tc>
          <w:tcPr>
            <w:tcW w:w="1548" w:type="dxa"/>
            <w:shd w:val="clear" w:color="auto" w:fill="A6A6A6"/>
          </w:tcPr>
          <w:p w14:paraId="7BAFA3A8"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1C2656D3" w14:textId="77777777" w:rsidR="0034292B" w:rsidRPr="00C630D1" w:rsidRDefault="0034292B" w:rsidP="005A5337">
            <w:pPr>
              <w:spacing w:line="400" w:lineRule="exact"/>
              <w:rPr>
                <w:rFonts w:ascii="宋体" w:hAnsi="宋体"/>
                <w:szCs w:val="21"/>
              </w:rPr>
            </w:pPr>
          </w:p>
        </w:tc>
      </w:tr>
      <w:tr w:rsidR="0034292B" w:rsidRPr="00C630D1" w14:paraId="3109B0A2" w14:textId="77777777" w:rsidTr="005A5337">
        <w:trPr>
          <w:jc w:val="center"/>
        </w:trPr>
        <w:tc>
          <w:tcPr>
            <w:tcW w:w="1548" w:type="dxa"/>
            <w:shd w:val="clear" w:color="auto" w:fill="A6A6A6"/>
          </w:tcPr>
          <w:p w14:paraId="2181818F"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0053FC7B" w14:textId="1A9B4D02" w:rsidR="0034292B" w:rsidRPr="00C630D1" w:rsidRDefault="00E10C13" w:rsidP="005A5337">
            <w:pPr>
              <w:spacing w:line="400" w:lineRule="exact"/>
              <w:rPr>
                <w:rFonts w:ascii="宋体" w:hAnsi="宋体"/>
                <w:szCs w:val="21"/>
              </w:rPr>
            </w:pPr>
            <w:ins w:id="1140" w:author="wei han" w:date="2017-11-04T20:00:00Z">
              <w:r>
                <w:rPr>
                  <w:rFonts w:ascii="宋体" w:hAnsi="宋体"/>
                  <w:szCs w:val="21"/>
                </w:rPr>
                <w:t>编辑文档</w:t>
              </w:r>
            </w:ins>
          </w:p>
        </w:tc>
      </w:tr>
      <w:tr w:rsidR="0034292B" w:rsidRPr="00C630D1" w14:paraId="7683F3AC" w14:textId="77777777" w:rsidTr="005A5337">
        <w:trPr>
          <w:jc w:val="center"/>
        </w:trPr>
        <w:tc>
          <w:tcPr>
            <w:tcW w:w="1548" w:type="dxa"/>
            <w:shd w:val="clear" w:color="auto" w:fill="A6A6A6"/>
          </w:tcPr>
          <w:p w14:paraId="5BCA084C"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70AD44D7" w14:textId="77777777" w:rsidR="0034292B" w:rsidRPr="00C630D1" w:rsidRDefault="0034292B" w:rsidP="005A5337">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4236E843" w14:textId="77777777" w:rsidR="0034292B" w:rsidRPr="00C630D1" w:rsidRDefault="0034292B" w:rsidP="005A5337">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4F792B6E" w14:textId="3CC4282D" w:rsidR="0034292B" w:rsidRPr="00C630D1" w:rsidRDefault="00D96EDA" w:rsidP="005A5337">
            <w:pPr>
              <w:spacing w:line="400" w:lineRule="exact"/>
              <w:rPr>
                <w:rFonts w:ascii="宋体" w:hAnsi="宋体"/>
                <w:szCs w:val="21"/>
              </w:rPr>
            </w:pPr>
            <w:ins w:id="1141" w:author="wei han" w:date="2017-11-04T16:38:00Z">
              <w:r>
                <w:rPr>
                  <w:rFonts w:ascii="宋体" w:hAnsi="宋体" w:hint="eastAsia"/>
                  <w:szCs w:val="21"/>
                </w:rPr>
                <w:t>2017-11-</w:t>
              </w:r>
              <w:r>
                <w:rPr>
                  <w:rFonts w:ascii="宋体" w:hAnsi="宋体"/>
                  <w:szCs w:val="21"/>
                </w:rPr>
                <w:t>4</w:t>
              </w:r>
            </w:ins>
          </w:p>
        </w:tc>
      </w:tr>
      <w:tr w:rsidR="0034292B" w:rsidRPr="00C630D1" w14:paraId="6D82586E" w14:textId="77777777" w:rsidTr="005A5337">
        <w:trPr>
          <w:jc w:val="center"/>
        </w:trPr>
        <w:tc>
          <w:tcPr>
            <w:tcW w:w="1548" w:type="dxa"/>
            <w:shd w:val="clear" w:color="auto" w:fill="A6A6A6"/>
          </w:tcPr>
          <w:p w14:paraId="3F281016"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7EFDE68B" w14:textId="2EA7CDEF" w:rsidR="0034292B" w:rsidRPr="00C630D1" w:rsidRDefault="00E10C13" w:rsidP="005A5337">
            <w:pPr>
              <w:spacing w:line="400" w:lineRule="exact"/>
              <w:rPr>
                <w:rFonts w:ascii="宋体" w:hAnsi="宋体"/>
                <w:szCs w:val="21"/>
              </w:rPr>
            </w:pPr>
            <w:ins w:id="1142" w:author="wei han" w:date="2017-11-04T20:00:00Z">
              <w:r>
                <w:rPr>
                  <w:rFonts w:ascii="宋体" w:hAnsi="宋体"/>
                  <w:szCs w:val="21"/>
                </w:rPr>
                <w:t>对已有文档的修改</w:t>
              </w:r>
            </w:ins>
            <w:ins w:id="1143" w:author="wei han" w:date="2017-11-04T20:04:00Z">
              <w:r w:rsidR="00413B34">
                <w:rPr>
                  <w:rFonts w:ascii="宋体" w:hAnsi="宋体" w:hint="eastAsia"/>
                  <w:szCs w:val="21"/>
                </w:rPr>
                <w:t>，</w:t>
              </w:r>
            </w:ins>
            <w:ins w:id="1144" w:author="wei han" w:date="2017-11-09T12:06:00Z">
              <w:r w:rsidR="00B9362F">
                <w:rPr>
                  <w:rFonts w:ascii="宋体" w:hAnsi="宋体" w:hint="eastAsia"/>
                  <w:szCs w:val="21"/>
                </w:rPr>
                <w:t>仅</w:t>
              </w:r>
            </w:ins>
            <w:ins w:id="1145" w:author="wei han" w:date="2017-11-04T20:04:00Z">
              <w:r w:rsidR="00413B34">
                <w:rPr>
                  <w:rFonts w:ascii="宋体" w:hAnsi="宋体"/>
                  <w:szCs w:val="21"/>
                </w:rPr>
                <w:t>管理员可见</w:t>
              </w:r>
            </w:ins>
          </w:p>
        </w:tc>
      </w:tr>
      <w:tr w:rsidR="0034292B" w:rsidRPr="00C630D1" w14:paraId="2D16C8F9" w14:textId="77777777" w:rsidTr="005A5337">
        <w:trPr>
          <w:jc w:val="center"/>
        </w:trPr>
        <w:tc>
          <w:tcPr>
            <w:tcW w:w="1548" w:type="dxa"/>
            <w:shd w:val="clear" w:color="auto" w:fill="A6A6A6"/>
          </w:tcPr>
          <w:p w14:paraId="3C877091"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32F64737"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r w:rsidR="0034292B" w:rsidRPr="00C630D1" w14:paraId="7211A3BF" w14:textId="77777777" w:rsidTr="005A5337">
        <w:trPr>
          <w:jc w:val="center"/>
        </w:trPr>
        <w:tc>
          <w:tcPr>
            <w:tcW w:w="1548" w:type="dxa"/>
            <w:shd w:val="clear" w:color="auto" w:fill="A6A6A6"/>
          </w:tcPr>
          <w:p w14:paraId="5E28B094"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5A0AF97A"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r w:rsidR="0034292B" w:rsidRPr="00C630D1" w14:paraId="5C3C5FF1" w14:textId="77777777" w:rsidTr="005A5337">
        <w:trPr>
          <w:jc w:val="center"/>
        </w:trPr>
        <w:tc>
          <w:tcPr>
            <w:tcW w:w="1548" w:type="dxa"/>
            <w:shd w:val="clear" w:color="auto" w:fill="A6A6A6"/>
          </w:tcPr>
          <w:p w14:paraId="29C3BBD7"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5509FED8" w14:textId="77777777" w:rsidR="0034292B" w:rsidRDefault="0034292B" w:rsidP="005A5337">
            <w:pPr>
              <w:spacing w:before="60" w:after="60" w:line="400" w:lineRule="exact"/>
              <w:jc w:val="left"/>
              <w:rPr>
                <w:rFonts w:ascii="宋体" w:hAnsi="宋体"/>
                <w:b/>
                <w:szCs w:val="21"/>
              </w:rPr>
            </w:pPr>
            <w:r>
              <w:rPr>
                <w:rFonts w:ascii="宋体" w:hAnsi="宋体" w:hint="eastAsia"/>
                <w:b/>
                <w:szCs w:val="21"/>
              </w:rPr>
              <w:t>【设置要素】</w:t>
            </w:r>
          </w:p>
          <w:p w14:paraId="40FF917B" w14:textId="0DBE02DB" w:rsidR="00E059CA" w:rsidRDefault="00E059CA" w:rsidP="00E059CA">
            <w:pPr>
              <w:spacing w:before="60" w:after="60" w:line="400" w:lineRule="exact"/>
              <w:jc w:val="left"/>
              <w:rPr>
                <w:ins w:id="1146" w:author="wei han" w:date="2017-11-04T20:00:00Z"/>
                <w:rFonts w:ascii="宋体" w:hAnsi="宋体"/>
                <w:szCs w:val="21"/>
              </w:rPr>
            </w:pPr>
            <w:ins w:id="1147" w:author="wei han" w:date="2017-11-04T20:00:00Z">
              <w:r>
                <w:rPr>
                  <w:rFonts w:ascii="宋体" w:hAnsi="宋体"/>
                  <w:szCs w:val="21"/>
                </w:rPr>
                <w:t>标题</w:t>
              </w:r>
              <w:r>
                <w:rPr>
                  <w:rFonts w:ascii="宋体" w:hAnsi="宋体" w:hint="eastAsia"/>
                  <w:szCs w:val="21"/>
                </w:rPr>
                <w:t>：输入框，</w:t>
              </w:r>
              <w:r w:rsidRPr="00794659">
                <w:rPr>
                  <w:rFonts w:ascii="宋体" w:hAnsi="宋体" w:hint="eastAsia"/>
                  <w:szCs w:val="21"/>
                </w:rPr>
                <w:t>最多可输入30</w:t>
              </w:r>
              <w:r w:rsidR="00696B89" w:rsidRPr="00794659">
                <w:rPr>
                  <w:rFonts w:ascii="宋体" w:hAnsi="宋体" w:hint="eastAsia"/>
                  <w:szCs w:val="21"/>
                </w:rPr>
                <w:t>个汉字</w:t>
              </w:r>
              <w:r>
                <w:rPr>
                  <w:rFonts w:ascii="宋体" w:hAnsi="宋体" w:hint="eastAsia"/>
                  <w:szCs w:val="21"/>
                </w:rPr>
                <w:t>，对已有标题</w:t>
              </w:r>
              <w:proofErr w:type="gramStart"/>
              <w:r>
                <w:rPr>
                  <w:rFonts w:ascii="宋体" w:hAnsi="宋体" w:hint="eastAsia"/>
                  <w:szCs w:val="21"/>
                </w:rPr>
                <w:t>查重并</w:t>
              </w:r>
              <w:proofErr w:type="gramEnd"/>
              <w:r>
                <w:rPr>
                  <w:rFonts w:ascii="宋体" w:hAnsi="宋体" w:hint="eastAsia"/>
                  <w:szCs w:val="21"/>
                </w:rPr>
                <w:t>提示，必填</w:t>
              </w:r>
            </w:ins>
          </w:p>
          <w:p w14:paraId="277CFD9E" w14:textId="1B7A022D" w:rsidR="00E059CA" w:rsidRDefault="00E059CA" w:rsidP="00E059CA">
            <w:pPr>
              <w:spacing w:before="60" w:after="60" w:line="400" w:lineRule="exact"/>
              <w:jc w:val="left"/>
              <w:rPr>
                <w:ins w:id="1148" w:author="wei han" w:date="2017-11-04T20:00:00Z"/>
                <w:rFonts w:ascii="宋体" w:hAnsi="宋体"/>
                <w:szCs w:val="21"/>
              </w:rPr>
            </w:pPr>
            <w:ins w:id="1149" w:author="wei han" w:date="2017-11-04T20:00:00Z">
              <w:r>
                <w:rPr>
                  <w:rFonts w:ascii="宋体" w:hAnsi="宋体"/>
                  <w:szCs w:val="21"/>
                </w:rPr>
                <w:t>置顶</w:t>
              </w:r>
              <w:r w:rsidR="000823D1">
                <w:rPr>
                  <w:rFonts w:ascii="宋体" w:hAnsi="宋体" w:hint="eastAsia"/>
                  <w:szCs w:val="21"/>
                </w:rPr>
                <w:t>：单选框，勾</w:t>
              </w:r>
              <w:proofErr w:type="gramStart"/>
              <w:r w:rsidR="000823D1">
                <w:rPr>
                  <w:rFonts w:ascii="宋体" w:hAnsi="宋体" w:hint="eastAsia"/>
                  <w:szCs w:val="21"/>
                </w:rPr>
                <w:t>选后置顶该</w:t>
              </w:r>
            </w:ins>
            <w:ins w:id="1150" w:author="wei han" w:date="2017-11-05T15:22:00Z">
              <w:r w:rsidR="000823D1">
                <w:rPr>
                  <w:rFonts w:ascii="宋体" w:hAnsi="宋体" w:hint="eastAsia"/>
                  <w:szCs w:val="21"/>
                </w:rPr>
                <w:t>文档</w:t>
              </w:r>
            </w:ins>
            <w:proofErr w:type="gramEnd"/>
            <w:ins w:id="1151" w:author="wei han" w:date="2017-11-04T20:00:00Z">
              <w:r>
                <w:rPr>
                  <w:rFonts w:ascii="宋体" w:hAnsi="宋体" w:hint="eastAsia"/>
                  <w:szCs w:val="21"/>
                </w:rPr>
                <w:t>（优先级高）</w:t>
              </w:r>
            </w:ins>
          </w:p>
          <w:p w14:paraId="011A5963" w14:textId="0B4ECE6E" w:rsidR="00E059CA" w:rsidRDefault="00E059CA" w:rsidP="00E059CA">
            <w:pPr>
              <w:spacing w:before="60" w:after="60" w:line="400" w:lineRule="exact"/>
              <w:jc w:val="left"/>
              <w:rPr>
                <w:ins w:id="1152" w:author="wei han" w:date="2017-11-04T20:00:00Z"/>
                <w:rFonts w:ascii="宋体" w:hAnsi="宋体"/>
                <w:szCs w:val="21"/>
              </w:rPr>
            </w:pPr>
            <w:ins w:id="1153" w:author="wei han" w:date="2017-11-04T20:00:00Z">
              <w:r>
                <w:rPr>
                  <w:rFonts w:ascii="宋体" w:hAnsi="宋体"/>
                  <w:szCs w:val="21"/>
                </w:rPr>
                <w:t>重要</w:t>
              </w:r>
              <w:r w:rsidR="000823D1">
                <w:rPr>
                  <w:rFonts w:ascii="宋体" w:hAnsi="宋体" w:hint="eastAsia"/>
                  <w:szCs w:val="21"/>
                </w:rPr>
                <w:t>：单选框，勾选后标记</w:t>
              </w:r>
              <w:proofErr w:type="gramStart"/>
              <w:r w:rsidR="000823D1">
                <w:rPr>
                  <w:rFonts w:ascii="宋体" w:hAnsi="宋体" w:hint="eastAsia"/>
                  <w:szCs w:val="21"/>
                </w:rPr>
                <w:t>并置顶该</w:t>
              </w:r>
            </w:ins>
            <w:ins w:id="1154" w:author="wei han" w:date="2017-11-05T15:22:00Z">
              <w:r w:rsidR="000823D1">
                <w:rPr>
                  <w:rFonts w:ascii="宋体" w:hAnsi="宋体" w:hint="eastAsia"/>
                  <w:szCs w:val="21"/>
                </w:rPr>
                <w:t>文档</w:t>
              </w:r>
            </w:ins>
            <w:proofErr w:type="gramEnd"/>
            <w:ins w:id="1155" w:author="wei han" w:date="2017-11-04T20:00:00Z">
              <w:r>
                <w:rPr>
                  <w:rFonts w:ascii="宋体" w:hAnsi="宋体" w:hint="eastAsia"/>
                  <w:szCs w:val="21"/>
                </w:rPr>
                <w:t>（优先级中），置顶+重要&gt;置顶&gt;重要&gt;无</w:t>
              </w:r>
            </w:ins>
          </w:p>
          <w:p w14:paraId="6AE3ED46" w14:textId="77777777" w:rsidR="00E059CA" w:rsidRDefault="00E059CA" w:rsidP="00E059CA">
            <w:pPr>
              <w:spacing w:before="60" w:after="60" w:line="400" w:lineRule="exact"/>
              <w:jc w:val="left"/>
              <w:rPr>
                <w:ins w:id="1156" w:author="wei han" w:date="2017-11-04T20:00:00Z"/>
                <w:rFonts w:ascii="宋体" w:hAnsi="宋体"/>
                <w:szCs w:val="21"/>
              </w:rPr>
            </w:pPr>
            <w:ins w:id="1157" w:author="wei han" w:date="2017-11-04T20:00:00Z">
              <w:r>
                <w:rPr>
                  <w:rFonts w:ascii="宋体" w:hAnsi="宋体" w:hint="eastAsia"/>
                  <w:szCs w:val="21"/>
                </w:rPr>
                <w:t>标签：功能按钮，点击&lt;添加&gt;后于当前位置显示输入框及&lt;确认&gt;、&lt;撤销&gt;按钮，&lt;添加&gt;按钮移至输入框后侧，输入</w:t>
              </w:r>
              <w:proofErr w:type="gramStart"/>
              <w:r>
                <w:rPr>
                  <w:rFonts w:ascii="宋体" w:hAnsi="宋体" w:hint="eastAsia"/>
                  <w:szCs w:val="21"/>
                </w:rPr>
                <w:t>框根据</w:t>
              </w:r>
              <w:proofErr w:type="gramEnd"/>
              <w:r>
                <w:rPr>
                  <w:rFonts w:ascii="宋体" w:hAnsi="宋体" w:hint="eastAsia"/>
                  <w:szCs w:val="21"/>
                </w:rPr>
                <w:t>输入信息显示已有标签，单个标签不超过8个汉字，最多可添加5个标签，必填</w:t>
              </w:r>
            </w:ins>
          </w:p>
          <w:p w14:paraId="45128D1E" w14:textId="77777777" w:rsidR="00E059CA" w:rsidRPr="007C2E50" w:rsidRDefault="00E059CA" w:rsidP="00E059CA">
            <w:pPr>
              <w:pStyle w:val="a8"/>
              <w:numPr>
                <w:ilvl w:val="2"/>
                <w:numId w:val="45"/>
              </w:numPr>
              <w:spacing w:before="60" w:after="60" w:line="400" w:lineRule="exact"/>
              <w:ind w:firstLineChars="0"/>
              <w:jc w:val="left"/>
              <w:rPr>
                <w:ins w:id="1158" w:author="wei han" w:date="2017-11-04T20:00:00Z"/>
                <w:rFonts w:ascii="宋体" w:hAnsi="宋体"/>
                <w:szCs w:val="21"/>
              </w:rPr>
            </w:pPr>
            <w:ins w:id="1159" w:author="wei han" w:date="2017-11-04T20:00:00Z">
              <w:r>
                <w:rPr>
                  <w:rFonts w:ascii="宋体" w:hAnsi="宋体" w:hint="eastAsia"/>
                  <w:szCs w:val="21"/>
                </w:rPr>
                <w:t>确认：</w:t>
              </w:r>
              <w:r w:rsidRPr="007C2E50">
                <w:rPr>
                  <w:rFonts w:ascii="宋体" w:hAnsi="宋体" w:hint="eastAsia"/>
                  <w:szCs w:val="21"/>
                </w:rPr>
                <w:t>输入后点击</w:t>
              </w:r>
              <w:r>
                <w:rPr>
                  <w:rFonts w:ascii="宋体" w:hAnsi="宋体" w:hint="eastAsia"/>
                  <w:szCs w:val="21"/>
                </w:rPr>
                <w:t>，则</w:t>
              </w:r>
              <w:r w:rsidRPr="007C2E50">
                <w:rPr>
                  <w:rFonts w:ascii="宋体" w:hAnsi="宋体" w:hint="eastAsia"/>
                  <w:szCs w:val="21"/>
                </w:rPr>
                <w:t>成功添加标签</w:t>
              </w:r>
              <w:r>
                <w:rPr>
                  <w:rFonts w:ascii="宋体" w:hAnsi="宋体" w:hint="eastAsia"/>
                  <w:szCs w:val="21"/>
                </w:rPr>
                <w:t>，</w:t>
              </w:r>
            </w:ins>
          </w:p>
          <w:p w14:paraId="73BC927C" w14:textId="77777777" w:rsidR="00E059CA" w:rsidRDefault="00E059CA" w:rsidP="00E059CA">
            <w:pPr>
              <w:pStyle w:val="a8"/>
              <w:numPr>
                <w:ilvl w:val="2"/>
                <w:numId w:val="45"/>
              </w:numPr>
              <w:spacing w:before="60" w:after="60" w:line="400" w:lineRule="exact"/>
              <w:ind w:firstLineChars="0"/>
              <w:jc w:val="left"/>
              <w:rPr>
                <w:ins w:id="1160" w:author="wei han" w:date="2017-11-04T20:00:00Z"/>
                <w:rFonts w:ascii="宋体" w:hAnsi="宋体"/>
                <w:szCs w:val="21"/>
              </w:rPr>
            </w:pPr>
            <w:ins w:id="1161" w:author="wei han" w:date="2017-11-04T20:00:00Z">
              <w:r w:rsidRPr="007C2E50">
                <w:rPr>
                  <w:rFonts w:ascii="宋体" w:hAnsi="宋体" w:hint="eastAsia"/>
                  <w:szCs w:val="21"/>
                </w:rPr>
                <w:t>撤销</w:t>
              </w:r>
              <w:r>
                <w:rPr>
                  <w:rFonts w:ascii="宋体" w:hAnsi="宋体" w:hint="eastAsia"/>
                  <w:szCs w:val="21"/>
                </w:rPr>
                <w:t>：点击则撤销输入框，恢复之前未添加时状态</w:t>
              </w:r>
            </w:ins>
          </w:p>
          <w:p w14:paraId="244C900A" w14:textId="77777777" w:rsidR="00E059CA" w:rsidRPr="002F4C6C" w:rsidRDefault="00E059CA" w:rsidP="00E059CA">
            <w:pPr>
              <w:spacing w:before="60" w:after="60" w:line="400" w:lineRule="exact"/>
              <w:jc w:val="left"/>
              <w:rPr>
                <w:ins w:id="1162" w:author="wei han" w:date="2017-11-04T20:00:00Z"/>
                <w:rFonts w:ascii="宋体" w:hAnsi="宋体"/>
                <w:szCs w:val="21"/>
              </w:rPr>
            </w:pPr>
            <w:ins w:id="1163" w:author="wei han" w:date="2017-11-04T20:00:00Z">
              <w:r>
                <w:rPr>
                  <w:rFonts w:ascii="宋体" w:hAnsi="宋体"/>
                  <w:szCs w:val="21"/>
                </w:rPr>
                <w:lastRenderedPageBreak/>
                <w:t>说明</w:t>
              </w:r>
              <w:r w:rsidRPr="002F4C6C">
                <w:rPr>
                  <w:rFonts w:ascii="宋体" w:hAnsi="宋体" w:hint="eastAsia"/>
                  <w:szCs w:val="21"/>
                </w:rPr>
                <w:t>：多行文本框，最大不超过200字的描述信息</w:t>
              </w:r>
            </w:ins>
          </w:p>
          <w:p w14:paraId="283EA62D" w14:textId="77777777" w:rsidR="00E059CA" w:rsidRPr="002F4C6C" w:rsidRDefault="00E059CA" w:rsidP="00E059CA">
            <w:pPr>
              <w:spacing w:before="60" w:after="60" w:line="400" w:lineRule="exact"/>
              <w:jc w:val="left"/>
              <w:rPr>
                <w:ins w:id="1164" w:author="wei han" w:date="2017-11-04T20:00:00Z"/>
                <w:rFonts w:ascii="宋体" w:hAnsi="宋体"/>
                <w:szCs w:val="21"/>
              </w:rPr>
            </w:pPr>
            <w:ins w:id="1165" w:author="wei han" w:date="2017-11-04T20:00:00Z">
              <w:r w:rsidRPr="002F4C6C">
                <w:rPr>
                  <w:rFonts w:ascii="宋体" w:hAnsi="宋体"/>
                  <w:szCs w:val="21"/>
                </w:rPr>
                <w:t>权限</w:t>
              </w:r>
              <w:r w:rsidRPr="002F4C6C">
                <w:rPr>
                  <w:rFonts w:ascii="宋体" w:hAnsi="宋体" w:hint="eastAsia"/>
                  <w:szCs w:val="21"/>
                </w:rPr>
                <w:t>：单选按钮组，可选择公开|仅自己可见|仅本部门可见|选择可见的部门</w:t>
              </w:r>
              <w:r>
                <w:rPr>
                  <w:rFonts w:ascii="宋体" w:hAnsi="宋体" w:hint="eastAsia"/>
                  <w:szCs w:val="21"/>
                </w:rPr>
                <w:t>，必填</w:t>
              </w:r>
            </w:ins>
          </w:p>
          <w:p w14:paraId="0679DE53" w14:textId="0E132358" w:rsidR="00E059CA" w:rsidRDefault="00E059CA" w:rsidP="00E059CA">
            <w:pPr>
              <w:pStyle w:val="a8"/>
              <w:numPr>
                <w:ilvl w:val="2"/>
                <w:numId w:val="44"/>
              </w:numPr>
              <w:spacing w:line="400" w:lineRule="exact"/>
              <w:ind w:firstLineChars="0"/>
              <w:rPr>
                <w:ins w:id="1166" w:author="wei han" w:date="2017-11-04T20:00:00Z"/>
                <w:rFonts w:ascii="宋体" w:hAnsi="宋体"/>
                <w:szCs w:val="21"/>
              </w:rPr>
            </w:pPr>
            <w:ins w:id="1167" w:author="wei han" w:date="2017-11-04T20:00:00Z">
              <w:r>
                <w:rPr>
                  <w:rFonts w:ascii="宋体" w:hAnsi="宋体"/>
                  <w:szCs w:val="21"/>
                </w:rPr>
                <w:t>公开</w:t>
              </w:r>
              <w:r>
                <w:rPr>
                  <w:rFonts w:ascii="宋体" w:hAnsi="宋体" w:hint="eastAsia"/>
                  <w:szCs w:val="21"/>
                </w:rPr>
                <w:t>：</w:t>
              </w:r>
              <w:r w:rsidR="00172D23">
                <w:rPr>
                  <w:rFonts w:ascii="宋体" w:hAnsi="宋体"/>
                  <w:szCs w:val="21"/>
                </w:rPr>
                <w:t>所有部门及人员对该</w:t>
              </w:r>
            </w:ins>
            <w:ins w:id="1168" w:author="wei han" w:date="2017-11-05T15:22:00Z">
              <w:r w:rsidR="00172D23">
                <w:rPr>
                  <w:rFonts w:ascii="宋体" w:hAnsi="宋体"/>
                  <w:szCs w:val="21"/>
                </w:rPr>
                <w:t>文档</w:t>
              </w:r>
            </w:ins>
            <w:ins w:id="1169" w:author="wei han" w:date="2017-11-04T20:00:00Z">
              <w:r>
                <w:rPr>
                  <w:rFonts w:ascii="宋体" w:hAnsi="宋体"/>
                  <w:szCs w:val="21"/>
                </w:rPr>
                <w:t>可见</w:t>
              </w:r>
            </w:ins>
          </w:p>
          <w:p w14:paraId="0C52BEB1" w14:textId="212C7DDE" w:rsidR="00E059CA" w:rsidRDefault="00E059CA" w:rsidP="00E059CA">
            <w:pPr>
              <w:pStyle w:val="a8"/>
              <w:numPr>
                <w:ilvl w:val="2"/>
                <w:numId w:val="44"/>
              </w:numPr>
              <w:spacing w:line="400" w:lineRule="exact"/>
              <w:ind w:firstLineChars="0"/>
              <w:rPr>
                <w:ins w:id="1170" w:author="wei han" w:date="2017-11-04T20:00:00Z"/>
                <w:rFonts w:ascii="宋体" w:hAnsi="宋体"/>
                <w:szCs w:val="21"/>
              </w:rPr>
            </w:pPr>
            <w:ins w:id="1171" w:author="wei han" w:date="2017-11-04T20:00:00Z">
              <w:r>
                <w:rPr>
                  <w:rFonts w:ascii="宋体" w:hAnsi="宋体"/>
                  <w:szCs w:val="21"/>
                </w:rPr>
                <w:t>仅自己可见</w:t>
              </w:r>
              <w:r>
                <w:rPr>
                  <w:rFonts w:ascii="宋体" w:hAnsi="宋体" w:hint="eastAsia"/>
                  <w:szCs w:val="21"/>
                </w:rPr>
                <w:t>：</w:t>
              </w:r>
              <w:r w:rsidR="00172D23">
                <w:rPr>
                  <w:rFonts w:ascii="宋体" w:hAnsi="宋体"/>
                  <w:szCs w:val="21"/>
                </w:rPr>
                <w:t>仅自己对该</w:t>
              </w:r>
            </w:ins>
            <w:ins w:id="1172" w:author="wei han" w:date="2017-11-05T15:22:00Z">
              <w:r w:rsidR="00172D23">
                <w:rPr>
                  <w:rFonts w:ascii="宋体" w:hAnsi="宋体"/>
                  <w:szCs w:val="21"/>
                </w:rPr>
                <w:t>文档</w:t>
              </w:r>
            </w:ins>
            <w:ins w:id="1173" w:author="wei han" w:date="2017-11-04T20:00:00Z">
              <w:r>
                <w:rPr>
                  <w:rFonts w:ascii="宋体" w:hAnsi="宋体"/>
                  <w:szCs w:val="21"/>
                </w:rPr>
                <w:t>可见</w:t>
              </w:r>
            </w:ins>
          </w:p>
          <w:p w14:paraId="5D6A4A0A" w14:textId="1D55AB65" w:rsidR="00E059CA" w:rsidRDefault="00E059CA" w:rsidP="00E059CA">
            <w:pPr>
              <w:pStyle w:val="a8"/>
              <w:numPr>
                <w:ilvl w:val="2"/>
                <w:numId w:val="44"/>
              </w:numPr>
              <w:spacing w:line="400" w:lineRule="exact"/>
              <w:ind w:firstLineChars="0"/>
              <w:rPr>
                <w:ins w:id="1174" w:author="wei han" w:date="2017-11-04T20:00:00Z"/>
                <w:rFonts w:ascii="宋体" w:hAnsi="宋体"/>
                <w:szCs w:val="21"/>
              </w:rPr>
            </w:pPr>
            <w:ins w:id="1175" w:author="wei han" w:date="2017-11-04T20:00:00Z">
              <w:r>
                <w:rPr>
                  <w:rFonts w:ascii="宋体" w:hAnsi="宋体"/>
                  <w:szCs w:val="21"/>
                </w:rPr>
                <w:t>仅本部门可见</w:t>
              </w:r>
              <w:r>
                <w:rPr>
                  <w:rFonts w:ascii="宋体" w:hAnsi="宋体" w:hint="eastAsia"/>
                  <w:szCs w:val="21"/>
                </w:rPr>
                <w:t>：</w:t>
              </w:r>
              <w:r>
                <w:rPr>
                  <w:rFonts w:ascii="宋体" w:hAnsi="宋体"/>
                  <w:szCs w:val="21"/>
                </w:rPr>
                <w:t>仅本部门人员对该</w:t>
              </w:r>
            </w:ins>
            <w:ins w:id="1176" w:author="wei han" w:date="2017-11-05T15:22:00Z">
              <w:r w:rsidR="00172D23">
                <w:rPr>
                  <w:rFonts w:ascii="宋体" w:hAnsi="宋体"/>
                  <w:szCs w:val="21"/>
                </w:rPr>
                <w:t>文档</w:t>
              </w:r>
            </w:ins>
            <w:ins w:id="1177" w:author="wei han" w:date="2017-11-04T20:00:00Z">
              <w:r>
                <w:rPr>
                  <w:rFonts w:ascii="宋体" w:hAnsi="宋体"/>
                  <w:szCs w:val="21"/>
                </w:rPr>
                <w:t>可见</w:t>
              </w:r>
            </w:ins>
          </w:p>
          <w:p w14:paraId="7B829934" w14:textId="21209963" w:rsidR="0034292B" w:rsidRPr="00DC1BF5" w:rsidRDefault="00E059CA" w:rsidP="00E02B48">
            <w:pPr>
              <w:spacing w:before="60" w:after="60" w:line="400" w:lineRule="exact"/>
              <w:jc w:val="left"/>
              <w:rPr>
                <w:rFonts w:ascii="宋体" w:hAnsi="宋体"/>
                <w:szCs w:val="21"/>
              </w:rPr>
            </w:pPr>
            <w:ins w:id="1178" w:author="wei han" w:date="2017-11-04T20:00:00Z">
              <w:r>
                <w:rPr>
                  <w:rFonts w:ascii="宋体" w:hAnsi="宋体"/>
                  <w:szCs w:val="21"/>
                </w:rPr>
                <w:t>选择可见的部门</w:t>
              </w:r>
              <w:r>
                <w:rPr>
                  <w:rFonts w:ascii="宋体" w:hAnsi="宋体" w:hint="eastAsia"/>
                  <w:szCs w:val="21"/>
                </w:rPr>
                <w:t>：</w:t>
              </w:r>
            </w:ins>
            <w:ins w:id="1179" w:author="wei han" w:date="2017-11-05T15:37:00Z">
              <w:r w:rsidR="00E02B48">
                <w:rPr>
                  <w:rFonts w:ascii="宋体" w:hAnsi="宋体" w:hint="eastAsia"/>
                  <w:szCs w:val="21"/>
                </w:rPr>
                <w:t>可多选的列表框，</w:t>
              </w:r>
              <w:r w:rsidR="00E02B48" w:rsidRPr="000B1851">
                <w:rPr>
                  <w:rFonts w:ascii="宋体" w:hAnsi="宋体" w:hint="eastAsia"/>
                  <w:szCs w:val="21"/>
                </w:rPr>
                <w:t>点击显示部门，详见数据字典</w:t>
              </w:r>
            </w:ins>
          </w:p>
        </w:tc>
      </w:tr>
      <w:tr w:rsidR="0034292B" w:rsidRPr="00C630D1" w14:paraId="7D530BC1" w14:textId="77777777" w:rsidTr="005A5337">
        <w:trPr>
          <w:jc w:val="center"/>
        </w:trPr>
        <w:tc>
          <w:tcPr>
            <w:tcW w:w="1548" w:type="dxa"/>
            <w:shd w:val="clear" w:color="auto" w:fill="A6A6A6"/>
          </w:tcPr>
          <w:p w14:paraId="13398ABA"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lastRenderedPageBreak/>
              <w:t>业务逻辑</w:t>
            </w:r>
          </w:p>
        </w:tc>
        <w:tc>
          <w:tcPr>
            <w:tcW w:w="9714" w:type="dxa"/>
            <w:gridSpan w:val="3"/>
          </w:tcPr>
          <w:p w14:paraId="218BC3CF" w14:textId="77777777" w:rsidR="0034292B" w:rsidRDefault="0034292B" w:rsidP="005A5337">
            <w:pPr>
              <w:rPr>
                <w:rFonts w:ascii="宋体" w:hAnsi="宋体"/>
                <w:b/>
                <w:szCs w:val="21"/>
              </w:rPr>
            </w:pPr>
            <w:r w:rsidRPr="00946BE4">
              <w:rPr>
                <w:rFonts w:ascii="宋体" w:hAnsi="宋体" w:hint="eastAsia"/>
                <w:b/>
                <w:szCs w:val="21"/>
              </w:rPr>
              <w:t>【功能操作要求】</w:t>
            </w:r>
          </w:p>
          <w:p w14:paraId="1F58030A" w14:textId="77777777" w:rsidR="00E059CA" w:rsidRDefault="00E059CA" w:rsidP="00E059CA">
            <w:pPr>
              <w:rPr>
                <w:ins w:id="1180" w:author="wei han" w:date="2017-11-04T20:00:00Z"/>
                <w:rFonts w:ascii="宋体" w:hAnsi="宋体"/>
                <w:szCs w:val="21"/>
              </w:rPr>
            </w:pPr>
            <w:ins w:id="1181" w:author="wei han" w:date="2017-11-04T20:00:00Z">
              <w:r>
                <w:rPr>
                  <w:rFonts w:ascii="宋体" w:hAnsi="宋体" w:hint="eastAsia"/>
                  <w:szCs w:val="21"/>
                </w:rPr>
                <w:t>文本</w:t>
              </w:r>
              <w:r>
                <w:rPr>
                  <w:rFonts w:ascii="宋体" w:hAnsi="宋体"/>
                  <w:szCs w:val="21"/>
                </w:rPr>
                <w:t>编辑插件</w:t>
              </w:r>
              <w:r>
                <w:rPr>
                  <w:rFonts w:ascii="宋体" w:hAnsi="宋体" w:hint="eastAsia"/>
                  <w:szCs w:val="21"/>
                </w:rPr>
                <w:t>：</w:t>
              </w:r>
            </w:ins>
          </w:p>
          <w:p w14:paraId="0E795833" w14:textId="77777777" w:rsidR="00E059CA" w:rsidRDefault="00E059CA" w:rsidP="00E059CA">
            <w:pPr>
              <w:pStyle w:val="a8"/>
              <w:numPr>
                <w:ilvl w:val="1"/>
                <w:numId w:val="46"/>
              </w:numPr>
              <w:ind w:firstLineChars="0"/>
              <w:rPr>
                <w:ins w:id="1182" w:author="wei han" w:date="2017-11-04T20:00:00Z"/>
                <w:rFonts w:ascii="宋体" w:hAnsi="宋体"/>
                <w:szCs w:val="21"/>
              </w:rPr>
            </w:pPr>
            <w:ins w:id="1183" w:author="wei han" w:date="2017-11-04T20:00:00Z">
              <w:r w:rsidRPr="00D4230D">
                <w:rPr>
                  <w:rFonts w:ascii="宋体" w:hAnsi="宋体" w:hint="eastAsia"/>
                  <w:szCs w:val="21"/>
                </w:rPr>
                <w:t>粗体：功能按钮，点击后切换为粗体输入状态|选中的字体变为粗体</w:t>
              </w:r>
            </w:ins>
          </w:p>
          <w:p w14:paraId="60394D87" w14:textId="77777777" w:rsidR="00E059CA" w:rsidRDefault="00E059CA" w:rsidP="00E059CA">
            <w:pPr>
              <w:pStyle w:val="a8"/>
              <w:numPr>
                <w:ilvl w:val="1"/>
                <w:numId w:val="46"/>
              </w:numPr>
              <w:ind w:firstLineChars="0"/>
              <w:rPr>
                <w:ins w:id="1184" w:author="wei han" w:date="2017-11-04T20:00:00Z"/>
                <w:rFonts w:ascii="宋体" w:hAnsi="宋体"/>
                <w:szCs w:val="21"/>
              </w:rPr>
            </w:pPr>
            <w:ins w:id="1185" w:author="wei han" w:date="2017-11-04T20:00:00Z">
              <w:r>
                <w:rPr>
                  <w:rFonts w:ascii="宋体" w:hAnsi="宋体"/>
                  <w:szCs w:val="21"/>
                </w:rPr>
                <w:t>斜体</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点击后切换为斜体输入状态</w:t>
              </w:r>
              <w:r>
                <w:rPr>
                  <w:rFonts w:ascii="宋体" w:hAnsi="宋体" w:hint="eastAsia"/>
                  <w:szCs w:val="21"/>
                </w:rPr>
                <w:t>|</w:t>
              </w:r>
              <w:r>
                <w:rPr>
                  <w:rFonts w:ascii="宋体" w:hAnsi="宋体"/>
                  <w:szCs w:val="21"/>
                </w:rPr>
                <w:t>选中的字体变为斜体</w:t>
              </w:r>
            </w:ins>
          </w:p>
          <w:p w14:paraId="11602C4E" w14:textId="77777777" w:rsidR="00E059CA" w:rsidRDefault="00E059CA" w:rsidP="00E059CA">
            <w:pPr>
              <w:pStyle w:val="a8"/>
              <w:numPr>
                <w:ilvl w:val="1"/>
                <w:numId w:val="46"/>
              </w:numPr>
              <w:ind w:firstLineChars="0"/>
              <w:rPr>
                <w:ins w:id="1186" w:author="wei han" w:date="2017-11-04T20:00:00Z"/>
                <w:rFonts w:ascii="宋体" w:hAnsi="宋体"/>
                <w:szCs w:val="21"/>
              </w:rPr>
            </w:pPr>
            <w:ins w:id="1187" w:author="wei han" w:date="2017-11-04T20:00:00Z">
              <w:r>
                <w:rPr>
                  <w:rFonts w:ascii="宋体" w:hAnsi="宋体"/>
                  <w:szCs w:val="21"/>
                </w:rPr>
                <w:t>下划线</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点击后切换为下划线输入状态</w:t>
              </w:r>
              <w:r>
                <w:rPr>
                  <w:rFonts w:ascii="宋体" w:hAnsi="宋体" w:hint="eastAsia"/>
                  <w:szCs w:val="21"/>
                </w:rPr>
                <w:t>|</w:t>
              </w:r>
              <w:r>
                <w:rPr>
                  <w:rFonts w:ascii="宋体" w:hAnsi="宋体"/>
                  <w:szCs w:val="21"/>
                </w:rPr>
                <w:t>选中的字体附带下划线</w:t>
              </w:r>
            </w:ins>
          </w:p>
          <w:p w14:paraId="31907445" w14:textId="77777777" w:rsidR="00E059CA" w:rsidRDefault="00E059CA" w:rsidP="00E059CA">
            <w:pPr>
              <w:pStyle w:val="a8"/>
              <w:numPr>
                <w:ilvl w:val="1"/>
                <w:numId w:val="46"/>
              </w:numPr>
              <w:ind w:firstLineChars="0"/>
              <w:rPr>
                <w:ins w:id="1188" w:author="wei han" w:date="2017-11-04T20:00:00Z"/>
                <w:rFonts w:ascii="宋体" w:hAnsi="宋体"/>
                <w:szCs w:val="21"/>
              </w:rPr>
            </w:pPr>
            <w:ins w:id="1189" w:author="wei han" w:date="2017-11-04T20:00:00Z">
              <w:r>
                <w:rPr>
                  <w:rFonts w:ascii="宋体" w:hAnsi="宋体"/>
                  <w:szCs w:val="21"/>
                </w:rPr>
                <w:t>字号</w:t>
              </w:r>
              <w:r>
                <w:rPr>
                  <w:rFonts w:ascii="宋体" w:hAnsi="宋体" w:hint="eastAsia"/>
                  <w:szCs w:val="21"/>
                </w:rPr>
                <w:t>：</w:t>
              </w:r>
              <w:r w:rsidRPr="00BA71CC">
                <w:rPr>
                  <w:rFonts w:ascii="宋体" w:hAnsi="宋体" w:hint="eastAsia"/>
                  <w:szCs w:val="21"/>
                </w:rPr>
                <w:t>下拉框，包含字号10|13|16|18|24|32|48px</w:t>
              </w:r>
            </w:ins>
          </w:p>
          <w:p w14:paraId="0DC93CEF" w14:textId="77777777" w:rsidR="00E059CA" w:rsidRDefault="00E059CA" w:rsidP="00E059CA">
            <w:pPr>
              <w:pStyle w:val="a8"/>
              <w:numPr>
                <w:ilvl w:val="1"/>
                <w:numId w:val="46"/>
              </w:numPr>
              <w:ind w:firstLineChars="0"/>
              <w:rPr>
                <w:ins w:id="1190" w:author="wei han" w:date="2017-11-04T20:00:00Z"/>
                <w:rFonts w:ascii="宋体" w:hAnsi="宋体"/>
                <w:szCs w:val="21"/>
              </w:rPr>
            </w:pPr>
            <w:ins w:id="1191" w:author="wei han" w:date="2017-11-04T20:00:00Z">
              <w:r>
                <w:rPr>
                  <w:rFonts w:ascii="宋体" w:hAnsi="宋体" w:hint="eastAsia"/>
                  <w:szCs w:val="21"/>
                </w:rPr>
                <w:t>数字编号：功能按钮，点击后该行添加数字编号</w:t>
              </w:r>
            </w:ins>
          </w:p>
          <w:p w14:paraId="7C334356" w14:textId="77777777" w:rsidR="00E059CA" w:rsidRDefault="00E059CA" w:rsidP="00E059CA">
            <w:pPr>
              <w:pStyle w:val="a8"/>
              <w:numPr>
                <w:ilvl w:val="1"/>
                <w:numId w:val="46"/>
              </w:numPr>
              <w:ind w:firstLineChars="0"/>
              <w:rPr>
                <w:ins w:id="1192" w:author="wei han" w:date="2017-11-04T20:00:00Z"/>
                <w:rFonts w:ascii="宋体" w:hAnsi="宋体"/>
                <w:szCs w:val="21"/>
              </w:rPr>
            </w:pPr>
            <w:ins w:id="1193" w:author="wei han" w:date="2017-11-04T20:00:00Z">
              <w:r>
                <w:rPr>
                  <w:rFonts w:ascii="宋体" w:hAnsi="宋体"/>
                  <w:szCs w:val="21"/>
                </w:rPr>
                <w:t>项目符号</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点击后该行添加项目符号</w:t>
              </w:r>
            </w:ins>
          </w:p>
          <w:p w14:paraId="55AB2204" w14:textId="77777777" w:rsidR="00E059CA" w:rsidRPr="00D4230D" w:rsidRDefault="00E059CA" w:rsidP="00E059CA">
            <w:pPr>
              <w:pStyle w:val="a8"/>
              <w:numPr>
                <w:ilvl w:val="1"/>
                <w:numId w:val="46"/>
              </w:numPr>
              <w:ind w:firstLineChars="0"/>
              <w:rPr>
                <w:ins w:id="1194" w:author="wei han" w:date="2017-11-04T20:00:00Z"/>
                <w:rFonts w:ascii="宋体" w:hAnsi="宋体"/>
                <w:szCs w:val="21"/>
              </w:rPr>
            </w:pPr>
            <w:ins w:id="1195" w:author="wei han" w:date="2017-11-04T20:00:00Z">
              <w:r>
                <w:rPr>
                  <w:rFonts w:ascii="宋体" w:hAnsi="宋体"/>
                  <w:szCs w:val="21"/>
                </w:rPr>
                <w:t>插入</w:t>
              </w:r>
              <w:r>
                <w:rPr>
                  <w:rFonts w:ascii="宋体" w:hAnsi="宋体" w:hint="eastAsia"/>
                  <w:szCs w:val="21"/>
                </w:rPr>
                <w:t>图片：</w:t>
              </w:r>
              <w:r>
                <w:rPr>
                  <w:rFonts w:ascii="宋体" w:hAnsi="宋体"/>
                  <w:szCs w:val="21"/>
                </w:rPr>
                <w:t>功能按钮</w:t>
              </w:r>
              <w:r>
                <w:rPr>
                  <w:rFonts w:ascii="宋体" w:hAnsi="宋体" w:hint="eastAsia"/>
                  <w:szCs w:val="21"/>
                </w:rPr>
                <w:t>，</w:t>
              </w:r>
              <w:r>
                <w:rPr>
                  <w:rFonts w:ascii="宋体" w:hAnsi="宋体"/>
                  <w:szCs w:val="21"/>
                </w:rPr>
                <w:t>点击后弹出新窗体</w:t>
              </w:r>
              <w:r>
                <w:rPr>
                  <w:rFonts w:ascii="宋体" w:hAnsi="宋体" w:hint="eastAsia"/>
                  <w:szCs w:val="21"/>
                </w:rPr>
                <w:t>，</w:t>
              </w:r>
              <w:r>
                <w:rPr>
                  <w:rFonts w:ascii="宋体" w:hAnsi="宋体"/>
                  <w:szCs w:val="21"/>
                </w:rPr>
                <w:t>检测所选图片格式和大小</w:t>
              </w:r>
              <w:r>
                <w:rPr>
                  <w:rFonts w:ascii="宋体" w:hAnsi="宋体" w:hint="eastAsia"/>
                  <w:szCs w:val="21"/>
                </w:rPr>
                <w:t>，</w:t>
              </w:r>
              <w:r w:rsidRPr="00143467">
                <w:rPr>
                  <w:rFonts w:ascii="宋体" w:hAnsi="宋体" w:hint="eastAsia"/>
                  <w:b/>
                  <w:szCs w:val="21"/>
                </w:rPr>
                <w:t>单个图片不超过2MB</w:t>
              </w:r>
            </w:ins>
          </w:p>
          <w:p w14:paraId="2144E353" w14:textId="77777777" w:rsidR="00E059CA" w:rsidRDefault="00E059CA" w:rsidP="00E059CA">
            <w:pPr>
              <w:rPr>
                <w:ins w:id="1196" w:author="wei han" w:date="2017-11-04T20:00:00Z"/>
                <w:rFonts w:ascii="宋体" w:hAnsi="宋体"/>
                <w:szCs w:val="21"/>
              </w:rPr>
            </w:pPr>
            <w:ins w:id="1197" w:author="wei han" w:date="2017-11-04T20:00:00Z">
              <w:r>
                <w:rPr>
                  <w:rFonts w:ascii="宋体" w:hAnsi="宋体"/>
                  <w:szCs w:val="21"/>
                </w:rPr>
                <w:t>浏览</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点击后弹出新窗体</w:t>
              </w:r>
              <w:r>
                <w:rPr>
                  <w:rFonts w:ascii="宋体" w:hAnsi="宋体" w:hint="eastAsia"/>
                  <w:szCs w:val="21"/>
                </w:rPr>
                <w:t>，</w:t>
              </w:r>
              <w:r>
                <w:rPr>
                  <w:rFonts w:ascii="宋体" w:hAnsi="宋体"/>
                  <w:szCs w:val="21"/>
                </w:rPr>
                <w:t>可批量上传文件</w:t>
              </w:r>
              <w:r>
                <w:rPr>
                  <w:rFonts w:ascii="宋体" w:hAnsi="宋体" w:hint="eastAsia"/>
                  <w:szCs w:val="21"/>
                </w:rPr>
                <w:t>，检测所选文件类型和大小，</w:t>
              </w:r>
              <w:r w:rsidRPr="00143467">
                <w:rPr>
                  <w:rFonts w:ascii="宋体" w:hAnsi="宋体" w:hint="eastAsia"/>
                  <w:b/>
                  <w:szCs w:val="21"/>
                </w:rPr>
                <w:t>单个文件不超过10MB</w:t>
              </w:r>
            </w:ins>
          </w:p>
          <w:p w14:paraId="6AD1A1E5" w14:textId="77777777" w:rsidR="00E059CA" w:rsidRDefault="00E059CA" w:rsidP="00E059CA">
            <w:pPr>
              <w:rPr>
                <w:ins w:id="1198" w:author="wei han" w:date="2017-11-04T20:00:00Z"/>
                <w:rFonts w:ascii="宋体" w:hAnsi="宋体"/>
                <w:szCs w:val="21"/>
              </w:rPr>
            </w:pPr>
            <w:ins w:id="1199" w:author="wei han" w:date="2017-11-04T20:00:00Z">
              <w:r>
                <w:rPr>
                  <w:rFonts w:ascii="宋体" w:hAnsi="宋体" w:hint="eastAsia"/>
                  <w:szCs w:val="21"/>
                </w:rPr>
                <w:t>预览：功能按钮，点击后在读取所选文档，在上方预览框显示该文档</w:t>
              </w:r>
            </w:ins>
          </w:p>
          <w:p w14:paraId="073CB79F" w14:textId="77777777" w:rsidR="00E059CA" w:rsidRDefault="00E059CA" w:rsidP="00E059CA">
            <w:pPr>
              <w:rPr>
                <w:ins w:id="1200" w:author="wei han" w:date="2017-11-04T20:00:00Z"/>
                <w:rFonts w:ascii="宋体" w:hAnsi="宋体"/>
                <w:szCs w:val="21"/>
              </w:rPr>
            </w:pPr>
            <w:ins w:id="1201" w:author="wei han" w:date="2017-11-04T20:00:00Z">
              <w:r>
                <w:rPr>
                  <w:rFonts w:ascii="宋体" w:hAnsi="宋体"/>
                  <w:szCs w:val="21"/>
                </w:rPr>
                <w:t>删除</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点击后删除该已上传文档</w:t>
              </w:r>
            </w:ins>
          </w:p>
          <w:p w14:paraId="3F5CF1C1" w14:textId="0CC24D60" w:rsidR="00E059CA" w:rsidRDefault="00E059CA" w:rsidP="00E059CA">
            <w:pPr>
              <w:rPr>
                <w:ins w:id="1202" w:author="wei han" w:date="2017-11-04T20:00:00Z"/>
                <w:rFonts w:ascii="宋体" w:hAnsi="宋体"/>
                <w:szCs w:val="21"/>
              </w:rPr>
            </w:pPr>
            <w:ins w:id="1203" w:author="wei han" w:date="2017-11-04T20:00:00Z">
              <w:r>
                <w:rPr>
                  <w:rFonts w:ascii="宋体" w:hAnsi="宋体"/>
                  <w:szCs w:val="21"/>
                </w:rPr>
                <w:t>提交</w:t>
              </w:r>
              <w:r>
                <w:rPr>
                  <w:rFonts w:ascii="宋体" w:hAnsi="宋体" w:hint="eastAsia"/>
                  <w:szCs w:val="21"/>
                </w:rPr>
                <w:t>：功能按钮，点击后检测页面填入信息</w:t>
              </w:r>
            </w:ins>
            <w:ins w:id="1204" w:author="wei han" w:date="2017-11-04T20:16:00Z">
              <w:r w:rsidR="00CE4007">
                <w:rPr>
                  <w:rFonts w:ascii="宋体" w:hAnsi="宋体" w:hint="eastAsia"/>
                  <w:szCs w:val="21"/>
                </w:rPr>
                <w:t>后</w:t>
              </w:r>
            </w:ins>
            <w:ins w:id="1205" w:author="wei han" w:date="2017-11-04T20:00:00Z">
              <w:r>
                <w:rPr>
                  <w:rFonts w:ascii="宋体" w:hAnsi="宋体" w:hint="eastAsia"/>
                  <w:szCs w:val="21"/>
                </w:rPr>
                <w:t>上传服务器，不符合规定则显示原因</w:t>
              </w:r>
            </w:ins>
          </w:p>
          <w:p w14:paraId="09E3A58F" w14:textId="6BB34C48" w:rsidR="0034292B" w:rsidRPr="00861A22" w:rsidRDefault="00E059CA" w:rsidP="00E059CA">
            <w:pPr>
              <w:rPr>
                <w:rFonts w:ascii="宋体" w:hAnsi="宋体"/>
                <w:szCs w:val="21"/>
              </w:rPr>
            </w:pPr>
            <w:ins w:id="1206" w:author="wei han" w:date="2017-11-04T20:00:00Z">
              <w:r>
                <w:rPr>
                  <w:rFonts w:ascii="宋体" w:hAnsi="宋体"/>
                  <w:szCs w:val="21"/>
                </w:rPr>
                <w:t>取消</w:t>
              </w:r>
              <w:r>
                <w:rPr>
                  <w:rFonts w:ascii="宋体" w:hAnsi="宋体" w:hint="eastAsia"/>
                  <w:szCs w:val="21"/>
                </w:rPr>
                <w:t>：功能按钮，点击后取消当前操作并返回上一页面</w:t>
              </w:r>
            </w:ins>
          </w:p>
        </w:tc>
      </w:tr>
      <w:tr w:rsidR="0034292B" w:rsidRPr="00C630D1" w14:paraId="3A0E9E9C" w14:textId="77777777" w:rsidTr="005A5337">
        <w:trPr>
          <w:jc w:val="center"/>
        </w:trPr>
        <w:tc>
          <w:tcPr>
            <w:tcW w:w="1548" w:type="dxa"/>
            <w:shd w:val="clear" w:color="auto" w:fill="A6A6A6"/>
          </w:tcPr>
          <w:p w14:paraId="75F6DCC7"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1A80AD44" w14:textId="77777777" w:rsidR="0034292B" w:rsidRPr="00E55CB4" w:rsidRDefault="0034292B" w:rsidP="005A5337">
            <w:pPr>
              <w:spacing w:line="400" w:lineRule="exact"/>
              <w:rPr>
                <w:rFonts w:ascii="宋体" w:hAnsi="宋体"/>
                <w:b/>
                <w:szCs w:val="21"/>
              </w:rPr>
            </w:pPr>
            <w:r w:rsidRPr="00E55CB4">
              <w:rPr>
                <w:rFonts w:ascii="宋体" w:hAnsi="宋体" w:hint="eastAsia"/>
                <w:b/>
                <w:szCs w:val="21"/>
              </w:rPr>
              <w:t>【基础资料】</w:t>
            </w:r>
          </w:p>
          <w:p w14:paraId="5583BDA1" w14:textId="66912990" w:rsidR="0034292B" w:rsidRPr="00C630D1" w:rsidRDefault="00794659" w:rsidP="005A5337">
            <w:pPr>
              <w:spacing w:line="400" w:lineRule="exact"/>
              <w:rPr>
                <w:rFonts w:ascii="宋体" w:hAnsi="宋体"/>
                <w:szCs w:val="21"/>
              </w:rPr>
            </w:pPr>
            <w:ins w:id="1207" w:author="wei han" w:date="2017-11-09T15:37:00Z">
              <w:r>
                <w:rPr>
                  <w:rFonts w:ascii="宋体" w:hAnsi="宋体"/>
                  <w:szCs w:val="21"/>
                </w:rPr>
                <w:t>标题</w:t>
              </w:r>
              <w:r>
                <w:rPr>
                  <w:rFonts w:ascii="宋体" w:hAnsi="宋体" w:hint="eastAsia"/>
                  <w:szCs w:val="21"/>
                </w:rPr>
                <w:t>、置顶、重要、</w:t>
              </w:r>
              <w:r>
                <w:rPr>
                  <w:rFonts w:ascii="宋体" w:hAnsi="宋体"/>
                  <w:szCs w:val="21"/>
                </w:rPr>
                <w:t>标签</w:t>
              </w:r>
              <w:r>
                <w:rPr>
                  <w:rFonts w:ascii="宋体" w:hAnsi="宋体" w:hint="eastAsia"/>
                  <w:szCs w:val="21"/>
                </w:rPr>
                <w:t>、</w:t>
              </w:r>
              <w:r>
                <w:rPr>
                  <w:rFonts w:ascii="宋体" w:hAnsi="宋体"/>
                  <w:szCs w:val="21"/>
                </w:rPr>
                <w:t>说明</w:t>
              </w:r>
              <w:r>
                <w:rPr>
                  <w:rFonts w:ascii="宋体" w:hAnsi="宋体" w:hint="eastAsia"/>
                  <w:szCs w:val="21"/>
                </w:rPr>
                <w:t>、</w:t>
              </w:r>
              <w:r>
                <w:rPr>
                  <w:rFonts w:ascii="宋体" w:hAnsi="宋体"/>
                  <w:szCs w:val="21"/>
                </w:rPr>
                <w:t>附件</w:t>
              </w:r>
              <w:r>
                <w:rPr>
                  <w:rFonts w:ascii="宋体" w:hAnsi="宋体" w:hint="eastAsia"/>
                  <w:szCs w:val="21"/>
                </w:rPr>
                <w:t>、上传人、上传日期、所属部门</w:t>
              </w:r>
            </w:ins>
          </w:p>
        </w:tc>
      </w:tr>
      <w:tr w:rsidR="0034292B" w:rsidRPr="00C630D1" w14:paraId="26844F78" w14:textId="77777777" w:rsidTr="005A5337">
        <w:trPr>
          <w:jc w:val="center"/>
        </w:trPr>
        <w:tc>
          <w:tcPr>
            <w:tcW w:w="1548" w:type="dxa"/>
            <w:shd w:val="clear" w:color="auto" w:fill="A6A6A6"/>
          </w:tcPr>
          <w:p w14:paraId="5DE78755"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163FBEB8" w14:textId="4F044E3D" w:rsidR="0034292B" w:rsidRPr="000A3B83" w:rsidRDefault="004B1359" w:rsidP="005A5337">
            <w:pPr>
              <w:spacing w:line="400" w:lineRule="exact"/>
              <w:rPr>
                <w:rFonts w:ascii="宋体" w:hAnsi="宋体"/>
                <w:szCs w:val="21"/>
              </w:rPr>
            </w:pPr>
            <w:ins w:id="1208" w:author="wei han" w:date="2017-11-04T20:59:00Z">
              <w:r>
                <w:rPr>
                  <w:rFonts w:ascii="宋体" w:hAnsi="宋体" w:hint="eastAsia"/>
                  <w:szCs w:val="21"/>
                </w:rPr>
                <w:t>具有【</w:t>
              </w:r>
              <w:r>
                <w:rPr>
                  <w:rFonts w:ascii="宋体" w:hAnsi="宋体"/>
                  <w:szCs w:val="21"/>
                </w:rPr>
                <w:t>编辑文档</w:t>
              </w:r>
              <w:r>
                <w:rPr>
                  <w:rFonts w:ascii="宋体" w:hAnsi="宋体" w:hint="eastAsia"/>
                  <w:szCs w:val="21"/>
                </w:rPr>
                <w:t>】</w:t>
              </w:r>
              <w:r>
                <w:rPr>
                  <w:rFonts w:ascii="宋体" w:hAnsi="宋体"/>
                  <w:szCs w:val="21"/>
                </w:rPr>
                <w:t>权限</w:t>
              </w:r>
            </w:ins>
          </w:p>
        </w:tc>
      </w:tr>
      <w:tr w:rsidR="0034292B" w:rsidRPr="00C630D1" w14:paraId="3C7DF1B8" w14:textId="77777777" w:rsidTr="005A5337">
        <w:trPr>
          <w:jc w:val="center"/>
        </w:trPr>
        <w:tc>
          <w:tcPr>
            <w:tcW w:w="1548" w:type="dxa"/>
            <w:shd w:val="clear" w:color="auto" w:fill="A6A6A6"/>
          </w:tcPr>
          <w:p w14:paraId="3CE97208"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62C862AA" w14:textId="50CF9975" w:rsidR="0034292B" w:rsidRPr="00C630D1" w:rsidRDefault="004931D2" w:rsidP="005A5337">
            <w:pPr>
              <w:spacing w:line="400" w:lineRule="atLeast"/>
              <w:rPr>
                <w:rFonts w:ascii="宋体" w:hAnsi="宋体"/>
                <w:szCs w:val="21"/>
              </w:rPr>
            </w:pPr>
            <w:ins w:id="1209" w:author="wei han" w:date="2017-11-04T20:54:00Z">
              <w:r>
                <w:rPr>
                  <w:rFonts w:ascii="宋体" w:hAnsi="宋体"/>
                  <w:szCs w:val="21"/>
                </w:rPr>
                <w:t>无</w:t>
              </w:r>
            </w:ins>
          </w:p>
        </w:tc>
      </w:tr>
      <w:tr w:rsidR="0034292B" w:rsidRPr="00C630D1" w14:paraId="1CC2A2BE" w14:textId="77777777" w:rsidTr="005A5337">
        <w:trPr>
          <w:jc w:val="center"/>
        </w:trPr>
        <w:tc>
          <w:tcPr>
            <w:tcW w:w="1548" w:type="dxa"/>
            <w:shd w:val="clear" w:color="auto" w:fill="A6A6A6"/>
          </w:tcPr>
          <w:p w14:paraId="46AEF124"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4065CEFD"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bl>
    <w:p w14:paraId="5E1F8EA1" w14:textId="77777777" w:rsidR="0034292B" w:rsidRPr="0034292B" w:rsidRDefault="0034292B" w:rsidP="0034292B"/>
    <w:p w14:paraId="0C0AD1A7" w14:textId="1619A3C6" w:rsidR="00F943C6" w:rsidRDefault="00F943C6">
      <w:pPr>
        <w:pStyle w:val="5"/>
        <w:pPrChange w:id="1210" w:author="wei han" w:date="2017-11-01T17:50:00Z">
          <w:pPr/>
        </w:pPrChange>
      </w:pPr>
      <w:r>
        <w:t>文档日志</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34292B" w:rsidRPr="00C630D1" w14:paraId="1A77E89A" w14:textId="77777777" w:rsidTr="005A5337">
        <w:trPr>
          <w:jc w:val="center"/>
        </w:trPr>
        <w:tc>
          <w:tcPr>
            <w:tcW w:w="1548" w:type="dxa"/>
            <w:shd w:val="clear" w:color="auto" w:fill="A6A6A6"/>
          </w:tcPr>
          <w:p w14:paraId="3D63A781"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331DD4C2" w14:textId="77777777" w:rsidR="0034292B" w:rsidRPr="00C630D1" w:rsidRDefault="0034292B" w:rsidP="005A5337">
            <w:pPr>
              <w:spacing w:line="400" w:lineRule="exact"/>
              <w:rPr>
                <w:rFonts w:ascii="宋体" w:hAnsi="宋体"/>
                <w:szCs w:val="21"/>
              </w:rPr>
            </w:pPr>
          </w:p>
        </w:tc>
      </w:tr>
      <w:tr w:rsidR="0034292B" w:rsidRPr="00C630D1" w14:paraId="1952F04D" w14:textId="77777777" w:rsidTr="005A5337">
        <w:trPr>
          <w:jc w:val="center"/>
        </w:trPr>
        <w:tc>
          <w:tcPr>
            <w:tcW w:w="1548" w:type="dxa"/>
            <w:shd w:val="clear" w:color="auto" w:fill="A6A6A6"/>
          </w:tcPr>
          <w:p w14:paraId="0523126C"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2D866EBC" w14:textId="434B73BD" w:rsidR="0034292B" w:rsidRPr="00C630D1" w:rsidRDefault="005C1C53" w:rsidP="005A5337">
            <w:pPr>
              <w:spacing w:line="400" w:lineRule="exact"/>
              <w:rPr>
                <w:rFonts w:ascii="宋体" w:hAnsi="宋体"/>
                <w:szCs w:val="21"/>
              </w:rPr>
            </w:pPr>
            <w:ins w:id="1211" w:author="wei han" w:date="2017-11-04T16:16:00Z">
              <w:r>
                <w:rPr>
                  <w:rFonts w:ascii="宋体" w:hAnsi="宋体"/>
                  <w:szCs w:val="21"/>
                </w:rPr>
                <w:t>文档日志</w:t>
              </w:r>
            </w:ins>
          </w:p>
        </w:tc>
      </w:tr>
      <w:tr w:rsidR="0034292B" w:rsidRPr="00C630D1" w14:paraId="5405CA30" w14:textId="77777777" w:rsidTr="005A5337">
        <w:trPr>
          <w:jc w:val="center"/>
        </w:trPr>
        <w:tc>
          <w:tcPr>
            <w:tcW w:w="1548" w:type="dxa"/>
            <w:shd w:val="clear" w:color="auto" w:fill="A6A6A6"/>
          </w:tcPr>
          <w:p w14:paraId="1DD970D3"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39CA00A1" w14:textId="77777777" w:rsidR="0034292B" w:rsidRPr="00C630D1" w:rsidRDefault="0034292B" w:rsidP="005A5337">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15870040" w14:textId="77777777" w:rsidR="0034292B" w:rsidRPr="00C630D1" w:rsidRDefault="0034292B" w:rsidP="005A5337">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77214FF8" w14:textId="11D25378" w:rsidR="0034292B" w:rsidRPr="00C630D1" w:rsidRDefault="00220B7B" w:rsidP="005A5337">
            <w:pPr>
              <w:spacing w:line="400" w:lineRule="exact"/>
              <w:rPr>
                <w:rFonts w:ascii="宋体" w:hAnsi="宋体"/>
                <w:szCs w:val="21"/>
              </w:rPr>
            </w:pPr>
            <w:ins w:id="1212" w:author="wei han" w:date="2017-11-04T16:15:00Z">
              <w:r>
                <w:rPr>
                  <w:rFonts w:ascii="宋体" w:hAnsi="宋体" w:hint="eastAsia"/>
                  <w:szCs w:val="21"/>
                </w:rPr>
                <w:t>2017-11-4</w:t>
              </w:r>
            </w:ins>
          </w:p>
        </w:tc>
      </w:tr>
      <w:tr w:rsidR="0034292B" w:rsidRPr="00C630D1" w14:paraId="3BCE0A88" w14:textId="77777777" w:rsidTr="005A5337">
        <w:trPr>
          <w:jc w:val="center"/>
        </w:trPr>
        <w:tc>
          <w:tcPr>
            <w:tcW w:w="1548" w:type="dxa"/>
            <w:shd w:val="clear" w:color="auto" w:fill="A6A6A6"/>
          </w:tcPr>
          <w:p w14:paraId="7D2A7F42"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6260EF6D" w14:textId="76E01559" w:rsidR="0034292B" w:rsidRPr="00C630D1" w:rsidRDefault="00220B7B" w:rsidP="005A5337">
            <w:pPr>
              <w:spacing w:line="400" w:lineRule="exact"/>
              <w:rPr>
                <w:rFonts w:ascii="宋体" w:hAnsi="宋体"/>
                <w:szCs w:val="21"/>
              </w:rPr>
            </w:pPr>
            <w:ins w:id="1213" w:author="wei han" w:date="2017-11-04T16:15:00Z">
              <w:r>
                <w:rPr>
                  <w:rFonts w:ascii="宋体" w:hAnsi="宋体"/>
                  <w:szCs w:val="21"/>
                </w:rPr>
                <w:t>对上传的文档的记录</w:t>
              </w:r>
            </w:ins>
            <w:ins w:id="1214" w:author="wei han" w:date="2017-11-04T20:04:00Z">
              <w:r w:rsidR="00413B34">
                <w:rPr>
                  <w:rFonts w:ascii="宋体" w:hAnsi="宋体" w:hint="eastAsia"/>
                  <w:szCs w:val="21"/>
                </w:rPr>
                <w:t>，</w:t>
              </w:r>
            </w:ins>
            <w:ins w:id="1215" w:author="wei han" w:date="2017-11-09T12:08:00Z">
              <w:r w:rsidR="0055607C">
                <w:rPr>
                  <w:rFonts w:ascii="宋体" w:hAnsi="宋体" w:hint="eastAsia"/>
                  <w:szCs w:val="21"/>
                </w:rPr>
                <w:t>仅</w:t>
              </w:r>
            </w:ins>
            <w:ins w:id="1216" w:author="wei han" w:date="2017-11-04T20:04:00Z">
              <w:r w:rsidR="00413B34">
                <w:rPr>
                  <w:rFonts w:ascii="宋体" w:hAnsi="宋体"/>
                  <w:szCs w:val="21"/>
                </w:rPr>
                <w:t>管理员可见</w:t>
              </w:r>
            </w:ins>
          </w:p>
        </w:tc>
      </w:tr>
      <w:tr w:rsidR="0034292B" w:rsidRPr="00C630D1" w14:paraId="199C9DB0" w14:textId="77777777" w:rsidTr="005A5337">
        <w:trPr>
          <w:jc w:val="center"/>
        </w:trPr>
        <w:tc>
          <w:tcPr>
            <w:tcW w:w="1548" w:type="dxa"/>
            <w:shd w:val="clear" w:color="auto" w:fill="A6A6A6"/>
          </w:tcPr>
          <w:p w14:paraId="6A76C664"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69A5D300"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r w:rsidR="0034292B" w:rsidRPr="00C630D1" w14:paraId="55DD55DD" w14:textId="77777777" w:rsidTr="005A5337">
        <w:trPr>
          <w:jc w:val="center"/>
        </w:trPr>
        <w:tc>
          <w:tcPr>
            <w:tcW w:w="1548" w:type="dxa"/>
            <w:shd w:val="clear" w:color="auto" w:fill="A6A6A6"/>
          </w:tcPr>
          <w:p w14:paraId="285A37FD"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2822B097"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r w:rsidR="0034292B" w:rsidRPr="00C630D1" w14:paraId="7C9C276F" w14:textId="77777777" w:rsidTr="005A5337">
        <w:trPr>
          <w:jc w:val="center"/>
        </w:trPr>
        <w:tc>
          <w:tcPr>
            <w:tcW w:w="1548" w:type="dxa"/>
            <w:shd w:val="clear" w:color="auto" w:fill="A6A6A6"/>
          </w:tcPr>
          <w:p w14:paraId="2733E44A"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lastRenderedPageBreak/>
              <w:t>输入</w:t>
            </w:r>
          </w:p>
        </w:tc>
        <w:tc>
          <w:tcPr>
            <w:tcW w:w="9714" w:type="dxa"/>
            <w:gridSpan w:val="3"/>
          </w:tcPr>
          <w:p w14:paraId="0CC9BF08" w14:textId="77777777" w:rsidR="0034292B" w:rsidRDefault="0034292B" w:rsidP="005A5337">
            <w:pPr>
              <w:spacing w:before="60" w:after="60" w:line="400" w:lineRule="exact"/>
              <w:jc w:val="left"/>
              <w:rPr>
                <w:rFonts w:ascii="宋体" w:hAnsi="宋体"/>
                <w:b/>
                <w:szCs w:val="21"/>
              </w:rPr>
            </w:pPr>
            <w:r>
              <w:rPr>
                <w:rFonts w:ascii="宋体" w:hAnsi="宋体" w:hint="eastAsia"/>
                <w:b/>
                <w:szCs w:val="21"/>
              </w:rPr>
              <w:t>【设置要素】</w:t>
            </w:r>
          </w:p>
          <w:p w14:paraId="32B248B5" w14:textId="5D89DAB3" w:rsidR="0034292B" w:rsidRPr="00DC1BF5" w:rsidRDefault="00220B7B" w:rsidP="005A5337">
            <w:pPr>
              <w:spacing w:before="60" w:after="60" w:line="400" w:lineRule="exact"/>
              <w:jc w:val="left"/>
              <w:rPr>
                <w:rFonts w:ascii="宋体" w:hAnsi="宋体"/>
                <w:szCs w:val="21"/>
              </w:rPr>
            </w:pPr>
            <w:ins w:id="1217" w:author="wei han" w:date="2017-11-04T16:15:00Z">
              <w:r>
                <w:rPr>
                  <w:rFonts w:ascii="宋体" w:hAnsi="宋体"/>
                  <w:szCs w:val="21"/>
                </w:rPr>
                <w:t>页面跳转框</w:t>
              </w:r>
              <w:r>
                <w:rPr>
                  <w:rFonts w:ascii="宋体" w:hAnsi="宋体" w:hint="eastAsia"/>
                  <w:szCs w:val="21"/>
                </w:rPr>
                <w:t>：</w:t>
              </w:r>
              <w:r>
                <w:rPr>
                  <w:rFonts w:ascii="宋体" w:hAnsi="宋体"/>
                  <w:szCs w:val="21"/>
                </w:rPr>
                <w:t>输入框</w:t>
              </w:r>
            </w:ins>
          </w:p>
        </w:tc>
      </w:tr>
      <w:tr w:rsidR="0034292B" w:rsidRPr="00C630D1" w14:paraId="71518292" w14:textId="77777777" w:rsidTr="005A5337">
        <w:trPr>
          <w:jc w:val="center"/>
        </w:trPr>
        <w:tc>
          <w:tcPr>
            <w:tcW w:w="1548" w:type="dxa"/>
            <w:shd w:val="clear" w:color="auto" w:fill="A6A6A6"/>
          </w:tcPr>
          <w:p w14:paraId="0DA1CBCE"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131468B1" w14:textId="77777777" w:rsidR="0034292B" w:rsidRDefault="0034292B" w:rsidP="005A5337">
            <w:pPr>
              <w:rPr>
                <w:rFonts w:ascii="宋体" w:hAnsi="宋体"/>
                <w:b/>
                <w:szCs w:val="21"/>
              </w:rPr>
            </w:pPr>
            <w:r w:rsidRPr="00946BE4">
              <w:rPr>
                <w:rFonts w:ascii="宋体" w:hAnsi="宋体" w:hint="eastAsia"/>
                <w:b/>
                <w:szCs w:val="21"/>
              </w:rPr>
              <w:t>【功能操作要求】</w:t>
            </w:r>
          </w:p>
          <w:p w14:paraId="11011363" w14:textId="7A4E60FA" w:rsidR="0034292B" w:rsidRPr="00861A22" w:rsidRDefault="00220B7B" w:rsidP="005A5337">
            <w:pPr>
              <w:rPr>
                <w:rFonts w:ascii="宋体" w:hAnsi="宋体"/>
                <w:szCs w:val="21"/>
              </w:rPr>
            </w:pPr>
            <w:ins w:id="1218" w:author="wei han" w:date="2017-11-04T16:15:00Z">
              <w:r>
                <w:rPr>
                  <w:rFonts w:ascii="宋体" w:hAnsi="宋体"/>
                  <w:szCs w:val="21"/>
                </w:rPr>
                <w:t>翻页</w:t>
              </w:r>
              <w:r>
                <w:rPr>
                  <w:rFonts w:ascii="宋体" w:hAnsi="宋体" w:hint="eastAsia"/>
                  <w:szCs w:val="21"/>
                </w:rPr>
                <w:t>：</w:t>
              </w:r>
              <w:r w:rsidRPr="000D6A80">
                <w:rPr>
                  <w:rFonts w:ascii="宋体" w:hAnsi="宋体" w:hint="eastAsia"/>
                  <w:szCs w:val="21"/>
                </w:rPr>
                <w:t>链接按钮，可根据查询结果记录数显示</w:t>
              </w:r>
              <w:r>
                <w:rPr>
                  <w:rFonts w:ascii="宋体" w:hAnsi="宋体" w:hint="eastAsia"/>
                  <w:szCs w:val="21"/>
                </w:rPr>
                <w:t>当前</w:t>
              </w:r>
              <w:r w:rsidRPr="000D6A80">
                <w:rPr>
                  <w:rFonts w:ascii="宋体" w:hAnsi="宋体" w:hint="eastAsia"/>
                  <w:szCs w:val="21"/>
                </w:rPr>
                <w:t>页数</w:t>
              </w:r>
              <w:r>
                <w:rPr>
                  <w:rFonts w:ascii="宋体" w:hAnsi="宋体" w:hint="eastAsia"/>
                  <w:szCs w:val="21"/>
                </w:rPr>
                <w:t>、总页数和记录数</w:t>
              </w:r>
              <w:r w:rsidRPr="000D6A80">
                <w:rPr>
                  <w:rFonts w:ascii="宋体" w:hAnsi="宋体" w:hint="eastAsia"/>
                  <w:szCs w:val="21"/>
                </w:rPr>
                <w:t>，每页</w:t>
              </w:r>
              <w:r>
                <w:rPr>
                  <w:rFonts w:ascii="宋体" w:hAnsi="宋体" w:hint="eastAsia"/>
                  <w:szCs w:val="21"/>
                </w:rPr>
                <w:t>可选择</w:t>
              </w:r>
              <w:r w:rsidRPr="000D6A80">
                <w:rPr>
                  <w:rFonts w:ascii="宋体" w:hAnsi="宋体" w:hint="eastAsia"/>
                  <w:szCs w:val="21"/>
                </w:rPr>
                <w:t>显示20</w:t>
              </w:r>
              <w:r>
                <w:rPr>
                  <w:rFonts w:ascii="宋体" w:hAnsi="宋体"/>
                  <w:szCs w:val="21"/>
                </w:rPr>
                <w:t>/30/50</w:t>
              </w:r>
              <w:r w:rsidRPr="000D6A80">
                <w:rPr>
                  <w:rFonts w:ascii="宋体" w:hAnsi="宋体" w:hint="eastAsia"/>
                  <w:szCs w:val="21"/>
                </w:rPr>
                <w:t>条记录</w:t>
              </w:r>
              <w:r>
                <w:rPr>
                  <w:rFonts w:ascii="宋体" w:hAnsi="宋体" w:hint="eastAsia"/>
                  <w:szCs w:val="21"/>
                </w:rPr>
                <w:t>，可输入页码后点击回车进行跳转</w:t>
              </w:r>
            </w:ins>
          </w:p>
        </w:tc>
      </w:tr>
      <w:tr w:rsidR="0034292B" w:rsidRPr="00C630D1" w14:paraId="0ABA2941" w14:textId="77777777" w:rsidTr="005A5337">
        <w:trPr>
          <w:jc w:val="center"/>
        </w:trPr>
        <w:tc>
          <w:tcPr>
            <w:tcW w:w="1548" w:type="dxa"/>
            <w:shd w:val="clear" w:color="auto" w:fill="A6A6A6"/>
          </w:tcPr>
          <w:p w14:paraId="5F0B116D"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46A85C23" w14:textId="77777777" w:rsidR="0034292B" w:rsidRPr="00E55CB4" w:rsidRDefault="0034292B" w:rsidP="005A5337">
            <w:pPr>
              <w:spacing w:line="400" w:lineRule="exact"/>
              <w:rPr>
                <w:rFonts w:ascii="宋体" w:hAnsi="宋体"/>
                <w:b/>
                <w:szCs w:val="21"/>
              </w:rPr>
            </w:pPr>
            <w:r w:rsidRPr="00E55CB4">
              <w:rPr>
                <w:rFonts w:ascii="宋体" w:hAnsi="宋体" w:hint="eastAsia"/>
                <w:b/>
                <w:szCs w:val="21"/>
              </w:rPr>
              <w:t>【基础资料】</w:t>
            </w:r>
          </w:p>
          <w:p w14:paraId="43E386E0" w14:textId="356DB930" w:rsidR="0034292B" w:rsidRPr="00C630D1" w:rsidRDefault="00F303F0" w:rsidP="005A5337">
            <w:pPr>
              <w:spacing w:line="400" w:lineRule="exact"/>
              <w:rPr>
                <w:rFonts w:ascii="宋体" w:hAnsi="宋体"/>
                <w:szCs w:val="21"/>
              </w:rPr>
            </w:pPr>
            <w:ins w:id="1219" w:author="wei han" w:date="2017-11-04T20:02:00Z">
              <w:r>
                <w:rPr>
                  <w:rFonts w:ascii="宋体" w:hAnsi="宋体" w:hint="eastAsia"/>
                  <w:szCs w:val="21"/>
                </w:rPr>
                <w:t>&lt;</w:t>
              </w:r>
            </w:ins>
            <w:ins w:id="1220" w:author="wei han" w:date="2017-11-04T16:16:00Z">
              <w:r w:rsidR="005942A5">
                <w:rPr>
                  <w:rFonts w:ascii="宋体" w:hAnsi="宋体"/>
                  <w:szCs w:val="21"/>
                </w:rPr>
                <w:t>翻页页面</w:t>
              </w:r>
            </w:ins>
            <w:ins w:id="1221" w:author="wei han" w:date="2017-11-04T20:02:00Z">
              <w:r>
                <w:rPr>
                  <w:rFonts w:ascii="宋体" w:hAnsi="宋体" w:hint="eastAsia"/>
                  <w:szCs w:val="21"/>
                </w:rPr>
                <w:t>&gt;</w:t>
              </w:r>
            </w:ins>
          </w:p>
        </w:tc>
      </w:tr>
      <w:tr w:rsidR="0034292B" w:rsidRPr="00C630D1" w14:paraId="0DA2BD12" w14:textId="77777777" w:rsidTr="005A5337">
        <w:trPr>
          <w:jc w:val="center"/>
        </w:trPr>
        <w:tc>
          <w:tcPr>
            <w:tcW w:w="1548" w:type="dxa"/>
            <w:shd w:val="clear" w:color="auto" w:fill="A6A6A6"/>
          </w:tcPr>
          <w:p w14:paraId="22CD48FB"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387578A9" w14:textId="00DA0099" w:rsidR="0034292B" w:rsidRPr="000A3B83" w:rsidRDefault="004B1359" w:rsidP="005A5337">
            <w:pPr>
              <w:spacing w:line="400" w:lineRule="exact"/>
              <w:rPr>
                <w:rFonts w:ascii="宋体" w:hAnsi="宋体"/>
                <w:szCs w:val="21"/>
              </w:rPr>
            </w:pPr>
            <w:ins w:id="1222" w:author="wei han" w:date="2017-11-04T20:59:00Z">
              <w:r>
                <w:rPr>
                  <w:rFonts w:ascii="宋体" w:hAnsi="宋体" w:hint="eastAsia"/>
                  <w:szCs w:val="21"/>
                </w:rPr>
                <w:t>具有【</w:t>
              </w:r>
              <w:r>
                <w:rPr>
                  <w:rFonts w:ascii="宋体" w:hAnsi="宋体"/>
                  <w:szCs w:val="21"/>
                </w:rPr>
                <w:t>文档日志</w:t>
              </w:r>
              <w:r>
                <w:rPr>
                  <w:rFonts w:ascii="宋体" w:hAnsi="宋体" w:hint="eastAsia"/>
                  <w:szCs w:val="21"/>
                </w:rPr>
                <w:t>】</w:t>
              </w:r>
              <w:r>
                <w:rPr>
                  <w:rFonts w:ascii="宋体" w:hAnsi="宋体"/>
                  <w:szCs w:val="21"/>
                </w:rPr>
                <w:t>权限</w:t>
              </w:r>
            </w:ins>
          </w:p>
        </w:tc>
      </w:tr>
      <w:tr w:rsidR="0034292B" w:rsidRPr="00C630D1" w14:paraId="3D67CFAC" w14:textId="77777777" w:rsidTr="005A5337">
        <w:trPr>
          <w:jc w:val="center"/>
        </w:trPr>
        <w:tc>
          <w:tcPr>
            <w:tcW w:w="1548" w:type="dxa"/>
            <w:shd w:val="clear" w:color="auto" w:fill="A6A6A6"/>
          </w:tcPr>
          <w:p w14:paraId="373C0E91"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16079EE7" w14:textId="42BBA21E" w:rsidR="0034292B" w:rsidRPr="00C630D1" w:rsidRDefault="00E001F0" w:rsidP="005A5337">
            <w:pPr>
              <w:spacing w:line="400" w:lineRule="atLeast"/>
              <w:rPr>
                <w:rFonts w:ascii="宋体" w:hAnsi="宋体"/>
                <w:szCs w:val="21"/>
              </w:rPr>
            </w:pPr>
            <w:ins w:id="1223" w:author="wei han" w:date="2017-11-04T16:16:00Z">
              <w:r>
                <w:rPr>
                  <w:rFonts w:ascii="宋体" w:hAnsi="宋体"/>
                  <w:szCs w:val="21"/>
                </w:rPr>
                <w:t>无</w:t>
              </w:r>
            </w:ins>
          </w:p>
        </w:tc>
      </w:tr>
      <w:tr w:rsidR="0034292B" w:rsidRPr="00C630D1" w14:paraId="214F3A45" w14:textId="77777777" w:rsidTr="005A5337">
        <w:trPr>
          <w:jc w:val="center"/>
        </w:trPr>
        <w:tc>
          <w:tcPr>
            <w:tcW w:w="1548" w:type="dxa"/>
            <w:shd w:val="clear" w:color="auto" w:fill="A6A6A6"/>
          </w:tcPr>
          <w:p w14:paraId="5296C576" w14:textId="77777777" w:rsidR="0034292B" w:rsidRPr="00C630D1" w:rsidRDefault="0034292B" w:rsidP="005A5337">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7D2220BF" w14:textId="77777777" w:rsidR="0034292B" w:rsidRPr="00C630D1" w:rsidRDefault="0034292B" w:rsidP="005A5337">
            <w:pPr>
              <w:spacing w:line="400" w:lineRule="exact"/>
              <w:rPr>
                <w:rFonts w:ascii="宋体" w:hAnsi="宋体"/>
                <w:szCs w:val="21"/>
              </w:rPr>
            </w:pPr>
            <w:r>
              <w:rPr>
                <w:rFonts w:ascii="宋体" w:hAnsi="宋体" w:hint="eastAsia"/>
                <w:szCs w:val="21"/>
              </w:rPr>
              <w:t>无</w:t>
            </w:r>
          </w:p>
        </w:tc>
      </w:tr>
    </w:tbl>
    <w:p w14:paraId="71EA1CE6" w14:textId="7845B088" w:rsidR="0034292B" w:rsidRPr="00646C05" w:rsidRDefault="00CA3002" w:rsidP="00646C05">
      <w:pPr>
        <w:pStyle w:val="4"/>
        <w:rPr>
          <w:strike/>
          <w:rPrChange w:id="1224" w:author="wei han" w:date="2017-11-07T15:07:00Z">
            <w:rPr/>
          </w:rPrChange>
        </w:rPr>
      </w:pPr>
      <w:commentRangeStart w:id="1225"/>
      <w:r w:rsidRPr="00646C05">
        <w:rPr>
          <w:rFonts w:hint="eastAsia"/>
          <w:strike/>
          <w:rPrChange w:id="1226" w:author="wei han" w:date="2017-11-07T15:07:00Z">
            <w:rPr>
              <w:rFonts w:hint="eastAsia"/>
            </w:rPr>
          </w:rPrChange>
        </w:rPr>
        <w:t>标签管理</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CA3002" w:rsidRPr="00646C05" w14:paraId="76B1F830" w14:textId="77777777" w:rsidTr="005A5337">
        <w:trPr>
          <w:jc w:val="center"/>
        </w:trPr>
        <w:tc>
          <w:tcPr>
            <w:tcW w:w="1548" w:type="dxa"/>
            <w:shd w:val="clear" w:color="auto" w:fill="A6A6A6"/>
          </w:tcPr>
          <w:p w14:paraId="187A8BA7" w14:textId="77777777" w:rsidR="00CA3002" w:rsidRPr="00646C05" w:rsidRDefault="00CA3002" w:rsidP="005A5337">
            <w:pPr>
              <w:spacing w:line="400" w:lineRule="exact"/>
              <w:rPr>
                <w:rFonts w:ascii="宋体" w:hAnsi="宋体"/>
                <w:strike/>
                <w:color w:val="000000"/>
                <w:szCs w:val="21"/>
                <w:rPrChange w:id="1227" w:author="wei han" w:date="2017-11-07T15:07:00Z">
                  <w:rPr>
                    <w:rFonts w:ascii="宋体" w:hAnsi="宋体"/>
                    <w:color w:val="000000"/>
                    <w:szCs w:val="21"/>
                  </w:rPr>
                </w:rPrChange>
              </w:rPr>
            </w:pPr>
            <w:r w:rsidRPr="00646C05">
              <w:rPr>
                <w:rFonts w:ascii="宋体" w:hAnsi="宋体" w:hint="eastAsia"/>
                <w:strike/>
                <w:color w:val="000000"/>
                <w:szCs w:val="21"/>
                <w:rPrChange w:id="1228" w:author="wei han" w:date="2017-11-07T15:07:00Z">
                  <w:rPr>
                    <w:rFonts w:ascii="宋体" w:hAnsi="宋体" w:hint="eastAsia"/>
                    <w:color w:val="000000"/>
                    <w:szCs w:val="21"/>
                  </w:rPr>
                </w:rPrChange>
              </w:rPr>
              <w:t>功能编号</w:t>
            </w:r>
          </w:p>
        </w:tc>
        <w:tc>
          <w:tcPr>
            <w:tcW w:w="9714" w:type="dxa"/>
            <w:gridSpan w:val="3"/>
          </w:tcPr>
          <w:p w14:paraId="304C35A0" w14:textId="77777777" w:rsidR="00CA3002" w:rsidRPr="00646C05" w:rsidRDefault="00CA3002" w:rsidP="005A5337">
            <w:pPr>
              <w:spacing w:line="400" w:lineRule="exact"/>
              <w:rPr>
                <w:rFonts w:ascii="宋体" w:hAnsi="宋体"/>
                <w:strike/>
                <w:szCs w:val="21"/>
                <w:rPrChange w:id="1229" w:author="wei han" w:date="2017-11-07T15:07:00Z">
                  <w:rPr>
                    <w:rFonts w:ascii="宋体" w:hAnsi="宋体"/>
                    <w:szCs w:val="21"/>
                  </w:rPr>
                </w:rPrChange>
              </w:rPr>
            </w:pPr>
          </w:p>
        </w:tc>
      </w:tr>
      <w:tr w:rsidR="00CA3002" w:rsidRPr="00646C05" w14:paraId="312B0E4E" w14:textId="77777777" w:rsidTr="005A5337">
        <w:trPr>
          <w:jc w:val="center"/>
        </w:trPr>
        <w:tc>
          <w:tcPr>
            <w:tcW w:w="1548" w:type="dxa"/>
            <w:shd w:val="clear" w:color="auto" w:fill="A6A6A6"/>
          </w:tcPr>
          <w:p w14:paraId="248B4B11" w14:textId="77777777" w:rsidR="00CA3002" w:rsidRPr="00646C05" w:rsidRDefault="00CA3002" w:rsidP="005A5337">
            <w:pPr>
              <w:spacing w:line="400" w:lineRule="exact"/>
              <w:rPr>
                <w:rFonts w:ascii="宋体" w:hAnsi="宋体"/>
                <w:strike/>
                <w:color w:val="000000"/>
                <w:szCs w:val="21"/>
                <w:rPrChange w:id="1230" w:author="wei han" w:date="2017-11-07T15:07:00Z">
                  <w:rPr>
                    <w:rFonts w:ascii="宋体" w:hAnsi="宋体"/>
                    <w:color w:val="000000"/>
                    <w:szCs w:val="21"/>
                  </w:rPr>
                </w:rPrChange>
              </w:rPr>
            </w:pPr>
            <w:r w:rsidRPr="00646C05">
              <w:rPr>
                <w:rFonts w:ascii="宋体" w:hAnsi="宋体" w:hint="eastAsia"/>
                <w:strike/>
                <w:color w:val="000000"/>
                <w:szCs w:val="21"/>
                <w:rPrChange w:id="1231" w:author="wei han" w:date="2017-11-07T15:07:00Z">
                  <w:rPr>
                    <w:rFonts w:ascii="宋体" w:hAnsi="宋体" w:hint="eastAsia"/>
                    <w:color w:val="000000"/>
                    <w:szCs w:val="21"/>
                  </w:rPr>
                </w:rPrChange>
              </w:rPr>
              <w:t>功能名称</w:t>
            </w:r>
          </w:p>
        </w:tc>
        <w:tc>
          <w:tcPr>
            <w:tcW w:w="9714" w:type="dxa"/>
            <w:gridSpan w:val="3"/>
          </w:tcPr>
          <w:p w14:paraId="0ECB87F2" w14:textId="67E71A65" w:rsidR="00CA3002" w:rsidRPr="00646C05" w:rsidRDefault="00413B34" w:rsidP="005A5337">
            <w:pPr>
              <w:spacing w:line="400" w:lineRule="exact"/>
              <w:rPr>
                <w:rFonts w:ascii="宋体" w:hAnsi="宋体"/>
                <w:strike/>
                <w:szCs w:val="21"/>
                <w:rPrChange w:id="1232" w:author="wei han" w:date="2017-11-07T15:07:00Z">
                  <w:rPr>
                    <w:rFonts w:ascii="宋体" w:hAnsi="宋体"/>
                    <w:szCs w:val="21"/>
                  </w:rPr>
                </w:rPrChange>
              </w:rPr>
            </w:pPr>
            <w:ins w:id="1233" w:author="wei han" w:date="2017-11-04T20:03:00Z">
              <w:r w:rsidRPr="00646C05">
                <w:rPr>
                  <w:rFonts w:ascii="宋体" w:hAnsi="宋体"/>
                  <w:strike/>
                  <w:szCs w:val="21"/>
                  <w:rPrChange w:id="1234" w:author="wei han" w:date="2017-11-07T15:07:00Z">
                    <w:rPr>
                      <w:rFonts w:ascii="宋体" w:hAnsi="宋体"/>
                      <w:szCs w:val="21"/>
                    </w:rPr>
                  </w:rPrChange>
                </w:rPr>
                <w:t>标签管理</w:t>
              </w:r>
            </w:ins>
          </w:p>
        </w:tc>
      </w:tr>
      <w:tr w:rsidR="00CA3002" w:rsidRPr="00646C05" w14:paraId="736D0993" w14:textId="77777777" w:rsidTr="005A5337">
        <w:trPr>
          <w:jc w:val="center"/>
        </w:trPr>
        <w:tc>
          <w:tcPr>
            <w:tcW w:w="1548" w:type="dxa"/>
            <w:shd w:val="clear" w:color="auto" w:fill="A6A6A6"/>
          </w:tcPr>
          <w:p w14:paraId="5BD09370" w14:textId="77777777" w:rsidR="00CA3002" w:rsidRPr="00646C05" w:rsidRDefault="00CA3002" w:rsidP="005A5337">
            <w:pPr>
              <w:spacing w:line="400" w:lineRule="exact"/>
              <w:rPr>
                <w:rFonts w:ascii="宋体" w:hAnsi="宋体"/>
                <w:strike/>
                <w:color w:val="000000"/>
                <w:szCs w:val="21"/>
                <w:rPrChange w:id="1235" w:author="wei han" w:date="2017-11-07T15:07:00Z">
                  <w:rPr>
                    <w:rFonts w:ascii="宋体" w:hAnsi="宋体"/>
                    <w:color w:val="000000"/>
                    <w:szCs w:val="21"/>
                  </w:rPr>
                </w:rPrChange>
              </w:rPr>
            </w:pPr>
            <w:r w:rsidRPr="00646C05">
              <w:rPr>
                <w:rFonts w:ascii="宋体" w:hAnsi="宋体" w:hint="eastAsia"/>
                <w:strike/>
                <w:color w:val="000000"/>
                <w:szCs w:val="21"/>
                <w:rPrChange w:id="1236" w:author="wei han" w:date="2017-11-07T15:07:00Z">
                  <w:rPr>
                    <w:rFonts w:ascii="宋体" w:hAnsi="宋体" w:hint="eastAsia"/>
                    <w:color w:val="000000"/>
                    <w:szCs w:val="21"/>
                  </w:rPr>
                </w:rPrChange>
              </w:rPr>
              <w:t>需求编写人</w:t>
            </w:r>
          </w:p>
        </w:tc>
        <w:tc>
          <w:tcPr>
            <w:tcW w:w="2495" w:type="dxa"/>
            <w:tcBorders>
              <w:right w:val="single" w:sz="4" w:space="0" w:color="auto"/>
            </w:tcBorders>
          </w:tcPr>
          <w:p w14:paraId="6BB50601" w14:textId="77777777" w:rsidR="00CA3002" w:rsidRPr="00646C05" w:rsidRDefault="00CA3002" w:rsidP="005A5337">
            <w:pPr>
              <w:spacing w:line="400" w:lineRule="exact"/>
              <w:rPr>
                <w:rFonts w:ascii="宋体" w:hAnsi="宋体"/>
                <w:strike/>
                <w:szCs w:val="21"/>
                <w:rPrChange w:id="1237" w:author="wei han" w:date="2017-11-07T15:07:00Z">
                  <w:rPr>
                    <w:rFonts w:ascii="宋体" w:hAnsi="宋体"/>
                    <w:szCs w:val="21"/>
                  </w:rPr>
                </w:rPrChange>
              </w:rPr>
            </w:pPr>
            <w:r w:rsidRPr="00646C05">
              <w:rPr>
                <w:rFonts w:ascii="宋体" w:hAnsi="宋体" w:hint="eastAsia"/>
                <w:strike/>
                <w:szCs w:val="21"/>
                <w:rPrChange w:id="1238" w:author="wei han" w:date="2017-11-07T15:07:00Z">
                  <w:rPr>
                    <w:rFonts w:ascii="宋体" w:hAnsi="宋体" w:hint="eastAsia"/>
                    <w:szCs w:val="21"/>
                  </w:rPr>
                </w:rPrChange>
              </w:rPr>
              <w:t>韩玮</w:t>
            </w:r>
          </w:p>
        </w:tc>
        <w:tc>
          <w:tcPr>
            <w:tcW w:w="1840" w:type="dxa"/>
            <w:tcBorders>
              <w:left w:val="single" w:sz="4" w:space="0" w:color="auto"/>
              <w:right w:val="single" w:sz="4" w:space="0" w:color="auto"/>
            </w:tcBorders>
            <w:shd w:val="clear" w:color="auto" w:fill="A6A6A6"/>
          </w:tcPr>
          <w:p w14:paraId="1AB437CC" w14:textId="77777777" w:rsidR="00CA3002" w:rsidRPr="00646C05" w:rsidRDefault="00CA3002" w:rsidP="005A5337">
            <w:pPr>
              <w:spacing w:line="400" w:lineRule="exact"/>
              <w:rPr>
                <w:rFonts w:ascii="宋体" w:hAnsi="宋体"/>
                <w:strike/>
                <w:szCs w:val="21"/>
                <w:rPrChange w:id="1239" w:author="wei han" w:date="2017-11-07T15:07:00Z">
                  <w:rPr>
                    <w:rFonts w:ascii="宋体" w:hAnsi="宋体"/>
                    <w:szCs w:val="21"/>
                  </w:rPr>
                </w:rPrChange>
              </w:rPr>
            </w:pPr>
            <w:r w:rsidRPr="00646C05">
              <w:rPr>
                <w:rFonts w:ascii="宋体" w:hAnsi="宋体" w:hint="eastAsia"/>
                <w:strike/>
                <w:szCs w:val="21"/>
                <w:rPrChange w:id="1240" w:author="wei han" w:date="2017-11-07T15:07:00Z">
                  <w:rPr>
                    <w:rFonts w:ascii="宋体" w:hAnsi="宋体" w:hint="eastAsia"/>
                    <w:szCs w:val="21"/>
                  </w:rPr>
                </w:rPrChange>
              </w:rPr>
              <w:t>最后变更日期</w:t>
            </w:r>
          </w:p>
        </w:tc>
        <w:tc>
          <w:tcPr>
            <w:tcW w:w="5379" w:type="dxa"/>
            <w:tcBorders>
              <w:left w:val="single" w:sz="4" w:space="0" w:color="auto"/>
            </w:tcBorders>
          </w:tcPr>
          <w:p w14:paraId="0ECD4216" w14:textId="7CEDC1BC" w:rsidR="00CA3002" w:rsidRPr="00646C05" w:rsidRDefault="00DE1738" w:rsidP="005A5337">
            <w:pPr>
              <w:spacing w:line="400" w:lineRule="exact"/>
              <w:rPr>
                <w:rFonts w:ascii="宋体" w:hAnsi="宋体"/>
                <w:strike/>
                <w:szCs w:val="21"/>
                <w:rPrChange w:id="1241" w:author="wei han" w:date="2017-11-07T15:07:00Z">
                  <w:rPr>
                    <w:rFonts w:ascii="宋体" w:hAnsi="宋体"/>
                    <w:szCs w:val="21"/>
                  </w:rPr>
                </w:rPrChange>
              </w:rPr>
            </w:pPr>
            <w:ins w:id="1242" w:author="wei han" w:date="2017-11-04T20:05:00Z">
              <w:r w:rsidRPr="00646C05">
                <w:rPr>
                  <w:rFonts w:ascii="宋体" w:hAnsi="宋体"/>
                  <w:strike/>
                  <w:szCs w:val="21"/>
                  <w:rPrChange w:id="1243" w:author="wei han" w:date="2017-11-07T15:07:00Z">
                    <w:rPr>
                      <w:rFonts w:ascii="宋体" w:hAnsi="宋体"/>
                      <w:szCs w:val="21"/>
                    </w:rPr>
                  </w:rPrChange>
                </w:rPr>
                <w:t>2017-11-4</w:t>
              </w:r>
            </w:ins>
          </w:p>
        </w:tc>
      </w:tr>
      <w:tr w:rsidR="00CA3002" w:rsidRPr="00646C05" w14:paraId="3D361669" w14:textId="77777777" w:rsidTr="005A5337">
        <w:trPr>
          <w:jc w:val="center"/>
        </w:trPr>
        <w:tc>
          <w:tcPr>
            <w:tcW w:w="1548" w:type="dxa"/>
            <w:shd w:val="clear" w:color="auto" w:fill="A6A6A6"/>
          </w:tcPr>
          <w:p w14:paraId="39154676" w14:textId="77777777" w:rsidR="00CA3002" w:rsidRPr="00646C05" w:rsidRDefault="00CA3002" w:rsidP="005A5337">
            <w:pPr>
              <w:spacing w:line="400" w:lineRule="exact"/>
              <w:rPr>
                <w:rFonts w:ascii="宋体" w:hAnsi="宋体"/>
                <w:strike/>
                <w:color w:val="000000"/>
                <w:szCs w:val="21"/>
                <w:rPrChange w:id="1244" w:author="wei han" w:date="2017-11-07T15:07:00Z">
                  <w:rPr>
                    <w:rFonts w:ascii="宋体" w:hAnsi="宋体"/>
                    <w:color w:val="000000"/>
                    <w:szCs w:val="21"/>
                  </w:rPr>
                </w:rPrChange>
              </w:rPr>
            </w:pPr>
            <w:r w:rsidRPr="00646C05">
              <w:rPr>
                <w:rFonts w:ascii="宋体" w:hAnsi="宋体" w:hint="eastAsia"/>
                <w:strike/>
                <w:color w:val="000000"/>
                <w:szCs w:val="21"/>
                <w:rPrChange w:id="1245" w:author="wei han" w:date="2017-11-07T15:07:00Z">
                  <w:rPr>
                    <w:rFonts w:ascii="宋体" w:hAnsi="宋体" w:hint="eastAsia"/>
                    <w:color w:val="000000"/>
                    <w:szCs w:val="21"/>
                  </w:rPr>
                </w:rPrChange>
              </w:rPr>
              <w:t>功能需求描述</w:t>
            </w:r>
          </w:p>
        </w:tc>
        <w:tc>
          <w:tcPr>
            <w:tcW w:w="9714" w:type="dxa"/>
            <w:gridSpan w:val="3"/>
          </w:tcPr>
          <w:p w14:paraId="003CF2AA" w14:textId="64B15155" w:rsidR="00CA3002" w:rsidRPr="00646C05" w:rsidRDefault="00413B34" w:rsidP="005A5337">
            <w:pPr>
              <w:spacing w:line="400" w:lineRule="exact"/>
              <w:rPr>
                <w:rFonts w:ascii="宋体" w:hAnsi="宋体"/>
                <w:strike/>
                <w:szCs w:val="21"/>
                <w:rPrChange w:id="1246" w:author="wei han" w:date="2017-11-07T15:07:00Z">
                  <w:rPr>
                    <w:rFonts w:ascii="宋体" w:hAnsi="宋体"/>
                    <w:szCs w:val="21"/>
                  </w:rPr>
                </w:rPrChange>
              </w:rPr>
            </w:pPr>
            <w:ins w:id="1247" w:author="wei han" w:date="2017-11-04T20:03:00Z">
              <w:r w:rsidRPr="00646C05">
                <w:rPr>
                  <w:rFonts w:ascii="宋体" w:hAnsi="宋体"/>
                  <w:strike/>
                  <w:szCs w:val="21"/>
                  <w:rPrChange w:id="1248" w:author="wei han" w:date="2017-11-07T15:07:00Z">
                    <w:rPr>
                      <w:rFonts w:ascii="宋体" w:hAnsi="宋体"/>
                      <w:szCs w:val="21"/>
                    </w:rPr>
                  </w:rPrChange>
                </w:rPr>
                <w:t>标签管理页面</w:t>
              </w:r>
              <w:r w:rsidRPr="00646C05">
                <w:rPr>
                  <w:rFonts w:ascii="宋体" w:hAnsi="宋体" w:hint="eastAsia"/>
                  <w:strike/>
                  <w:szCs w:val="21"/>
                  <w:rPrChange w:id="1249" w:author="wei han" w:date="2017-11-07T15:07:00Z">
                    <w:rPr>
                      <w:rFonts w:ascii="宋体" w:hAnsi="宋体" w:hint="eastAsia"/>
                      <w:szCs w:val="21"/>
                    </w:rPr>
                  </w:rPrChange>
                </w:rPr>
                <w:t>，</w:t>
              </w:r>
              <w:r w:rsidRPr="00646C05">
                <w:rPr>
                  <w:rFonts w:ascii="宋体" w:hAnsi="宋体"/>
                  <w:strike/>
                  <w:szCs w:val="21"/>
                  <w:rPrChange w:id="1250" w:author="wei han" w:date="2017-11-07T15:07:00Z">
                    <w:rPr>
                      <w:rFonts w:ascii="宋体" w:hAnsi="宋体"/>
                      <w:szCs w:val="21"/>
                    </w:rPr>
                  </w:rPrChange>
                </w:rPr>
                <w:t>管理员</w:t>
              </w:r>
            </w:ins>
            <w:ins w:id="1251" w:author="wei han" w:date="2017-11-04T20:04:00Z">
              <w:r w:rsidRPr="00646C05">
                <w:rPr>
                  <w:rFonts w:ascii="宋体" w:hAnsi="宋体"/>
                  <w:strike/>
                  <w:szCs w:val="21"/>
                  <w:rPrChange w:id="1252" w:author="wei han" w:date="2017-11-07T15:07:00Z">
                    <w:rPr>
                      <w:rFonts w:ascii="宋体" w:hAnsi="宋体"/>
                      <w:szCs w:val="21"/>
                    </w:rPr>
                  </w:rPrChange>
                </w:rPr>
                <w:t>可见</w:t>
              </w:r>
            </w:ins>
          </w:p>
        </w:tc>
      </w:tr>
      <w:tr w:rsidR="00CA3002" w:rsidRPr="00646C05" w14:paraId="1EB704B7" w14:textId="77777777" w:rsidTr="005A5337">
        <w:trPr>
          <w:jc w:val="center"/>
        </w:trPr>
        <w:tc>
          <w:tcPr>
            <w:tcW w:w="1548" w:type="dxa"/>
            <w:shd w:val="clear" w:color="auto" w:fill="A6A6A6"/>
          </w:tcPr>
          <w:p w14:paraId="5F068BE4" w14:textId="77777777" w:rsidR="00CA3002" w:rsidRPr="00646C05" w:rsidRDefault="00CA3002" w:rsidP="005A5337">
            <w:pPr>
              <w:spacing w:line="400" w:lineRule="exact"/>
              <w:rPr>
                <w:rFonts w:ascii="宋体" w:hAnsi="宋体"/>
                <w:strike/>
                <w:color w:val="000000"/>
                <w:szCs w:val="21"/>
                <w:rPrChange w:id="1253" w:author="wei han" w:date="2017-11-07T15:07:00Z">
                  <w:rPr>
                    <w:rFonts w:ascii="宋体" w:hAnsi="宋体"/>
                    <w:color w:val="000000"/>
                    <w:szCs w:val="21"/>
                  </w:rPr>
                </w:rPrChange>
              </w:rPr>
            </w:pPr>
            <w:r w:rsidRPr="00646C05">
              <w:rPr>
                <w:rFonts w:ascii="宋体" w:hAnsi="宋体" w:hint="eastAsia"/>
                <w:strike/>
                <w:color w:val="000000"/>
                <w:szCs w:val="21"/>
                <w:rPrChange w:id="1254" w:author="wei han" w:date="2017-11-07T15:07:00Z">
                  <w:rPr>
                    <w:rFonts w:ascii="宋体" w:hAnsi="宋体" w:hint="eastAsia"/>
                    <w:color w:val="000000"/>
                    <w:szCs w:val="21"/>
                  </w:rPr>
                </w:rPrChange>
              </w:rPr>
              <w:t>非功能需求</w:t>
            </w:r>
          </w:p>
        </w:tc>
        <w:tc>
          <w:tcPr>
            <w:tcW w:w="9714" w:type="dxa"/>
            <w:gridSpan w:val="3"/>
          </w:tcPr>
          <w:p w14:paraId="19319893" w14:textId="77777777" w:rsidR="00CA3002" w:rsidRPr="00646C05" w:rsidRDefault="00CA3002" w:rsidP="005A5337">
            <w:pPr>
              <w:spacing w:line="400" w:lineRule="exact"/>
              <w:rPr>
                <w:rFonts w:ascii="宋体" w:hAnsi="宋体"/>
                <w:strike/>
                <w:szCs w:val="21"/>
                <w:rPrChange w:id="1255" w:author="wei han" w:date="2017-11-07T15:07:00Z">
                  <w:rPr>
                    <w:rFonts w:ascii="宋体" w:hAnsi="宋体"/>
                    <w:szCs w:val="21"/>
                  </w:rPr>
                </w:rPrChange>
              </w:rPr>
            </w:pPr>
            <w:r w:rsidRPr="00646C05">
              <w:rPr>
                <w:rFonts w:ascii="宋体" w:hAnsi="宋体" w:hint="eastAsia"/>
                <w:strike/>
                <w:szCs w:val="21"/>
                <w:rPrChange w:id="1256" w:author="wei han" w:date="2017-11-07T15:07:00Z">
                  <w:rPr>
                    <w:rFonts w:ascii="宋体" w:hAnsi="宋体" w:hint="eastAsia"/>
                    <w:szCs w:val="21"/>
                  </w:rPr>
                </w:rPrChange>
              </w:rPr>
              <w:t>无</w:t>
            </w:r>
          </w:p>
        </w:tc>
      </w:tr>
      <w:tr w:rsidR="00CA3002" w:rsidRPr="00646C05" w14:paraId="29E55254" w14:textId="77777777" w:rsidTr="005A5337">
        <w:trPr>
          <w:jc w:val="center"/>
        </w:trPr>
        <w:tc>
          <w:tcPr>
            <w:tcW w:w="1548" w:type="dxa"/>
            <w:shd w:val="clear" w:color="auto" w:fill="A6A6A6"/>
          </w:tcPr>
          <w:p w14:paraId="6E3C94A1" w14:textId="77777777" w:rsidR="00CA3002" w:rsidRPr="00646C05" w:rsidRDefault="00CA3002" w:rsidP="005A5337">
            <w:pPr>
              <w:spacing w:line="400" w:lineRule="exact"/>
              <w:rPr>
                <w:rFonts w:ascii="宋体" w:hAnsi="宋体"/>
                <w:strike/>
                <w:color w:val="000000"/>
                <w:szCs w:val="21"/>
                <w:rPrChange w:id="1257" w:author="wei han" w:date="2017-11-07T15:07:00Z">
                  <w:rPr>
                    <w:rFonts w:ascii="宋体" w:hAnsi="宋体"/>
                    <w:color w:val="000000"/>
                    <w:szCs w:val="21"/>
                  </w:rPr>
                </w:rPrChange>
              </w:rPr>
            </w:pPr>
            <w:r w:rsidRPr="00646C05">
              <w:rPr>
                <w:rFonts w:ascii="宋体" w:hAnsi="宋体" w:hint="eastAsia"/>
                <w:strike/>
                <w:color w:val="000000"/>
                <w:szCs w:val="21"/>
                <w:rPrChange w:id="1258" w:author="wei han" w:date="2017-11-07T15:07:00Z">
                  <w:rPr>
                    <w:rFonts w:ascii="宋体" w:hAnsi="宋体" w:hint="eastAsia"/>
                    <w:color w:val="000000"/>
                    <w:szCs w:val="21"/>
                  </w:rPr>
                </w:rPrChange>
              </w:rPr>
              <w:t>特定需求</w:t>
            </w:r>
          </w:p>
        </w:tc>
        <w:tc>
          <w:tcPr>
            <w:tcW w:w="9714" w:type="dxa"/>
            <w:gridSpan w:val="3"/>
          </w:tcPr>
          <w:p w14:paraId="251ECE84" w14:textId="77777777" w:rsidR="00CA3002" w:rsidRPr="00646C05" w:rsidRDefault="00CA3002" w:rsidP="005A5337">
            <w:pPr>
              <w:spacing w:line="400" w:lineRule="exact"/>
              <w:rPr>
                <w:rFonts w:ascii="宋体" w:hAnsi="宋体"/>
                <w:strike/>
                <w:szCs w:val="21"/>
                <w:rPrChange w:id="1259" w:author="wei han" w:date="2017-11-07T15:07:00Z">
                  <w:rPr>
                    <w:rFonts w:ascii="宋体" w:hAnsi="宋体"/>
                    <w:szCs w:val="21"/>
                  </w:rPr>
                </w:rPrChange>
              </w:rPr>
            </w:pPr>
            <w:r w:rsidRPr="00646C05">
              <w:rPr>
                <w:rFonts w:ascii="宋体" w:hAnsi="宋体" w:hint="eastAsia"/>
                <w:strike/>
                <w:szCs w:val="21"/>
                <w:rPrChange w:id="1260" w:author="wei han" w:date="2017-11-07T15:07:00Z">
                  <w:rPr>
                    <w:rFonts w:ascii="宋体" w:hAnsi="宋体" w:hint="eastAsia"/>
                    <w:szCs w:val="21"/>
                  </w:rPr>
                </w:rPrChange>
              </w:rPr>
              <w:t>无</w:t>
            </w:r>
          </w:p>
        </w:tc>
      </w:tr>
      <w:tr w:rsidR="00CA3002" w:rsidRPr="00646C05" w14:paraId="1C9923EF" w14:textId="77777777" w:rsidTr="005A5337">
        <w:trPr>
          <w:jc w:val="center"/>
        </w:trPr>
        <w:tc>
          <w:tcPr>
            <w:tcW w:w="1548" w:type="dxa"/>
            <w:shd w:val="clear" w:color="auto" w:fill="A6A6A6"/>
          </w:tcPr>
          <w:p w14:paraId="5D943914" w14:textId="77777777" w:rsidR="00CA3002" w:rsidRPr="00646C05" w:rsidRDefault="00CA3002" w:rsidP="005A5337">
            <w:pPr>
              <w:spacing w:line="400" w:lineRule="exact"/>
              <w:rPr>
                <w:rFonts w:ascii="宋体" w:hAnsi="宋体"/>
                <w:strike/>
                <w:color w:val="000000"/>
                <w:szCs w:val="21"/>
                <w:rPrChange w:id="1261" w:author="wei han" w:date="2017-11-07T15:07:00Z">
                  <w:rPr>
                    <w:rFonts w:ascii="宋体" w:hAnsi="宋体"/>
                    <w:color w:val="000000"/>
                    <w:szCs w:val="21"/>
                  </w:rPr>
                </w:rPrChange>
              </w:rPr>
            </w:pPr>
            <w:r w:rsidRPr="00646C05">
              <w:rPr>
                <w:rFonts w:ascii="宋体" w:hAnsi="宋体" w:hint="eastAsia"/>
                <w:strike/>
                <w:color w:val="000000"/>
                <w:szCs w:val="21"/>
                <w:rPrChange w:id="1262" w:author="wei han" w:date="2017-11-07T15:07:00Z">
                  <w:rPr>
                    <w:rFonts w:ascii="宋体" w:hAnsi="宋体" w:hint="eastAsia"/>
                    <w:color w:val="000000"/>
                    <w:szCs w:val="21"/>
                  </w:rPr>
                </w:rPrChange>
              </w:rPr>
              <w:t>输入</w:t>
            </w:r>
          </w:p>
        </w:tc>
        <w:tc>
          <w:tcPr>
            <w:tcW w:w="9714" w:type="dxa"/>
            <w:gridSpan w:val="3"/>
          </w:tcPr>
          <w:p w14:paraId="1A5EA8EE" w14:textId="77777777" w:rsidR="00CA3002" w:rsidRPr="00646C05" w:rsidRDefault="00CA3002" w:rsidP="005A5337">
            <w:pPr>
              <w:spacing w:before="60" w:after="60" w:line="400" w:lineRule="exact"/>
              <w:jc w:val="left"/>
              <w:rPr>
                <w:rFonts w:ascii="宋体" w:hAnsi="宋体"/>
                <w:b/>
                <w:strike/>
                <w:szCs w:val="21"/>
                <w:rPrChange w:id="1263" w:author="wei han" w:date="2017-11-07T15:07:00Z">
                  <w:rPr>
                    <w:rFonts w:ascii="宋体" w:hAnsi="宋体"/>
                    <w:b/>
                    <w:szCs w:val="21"/>
                  </w:rPr>
                </w:rPrChange>
              </w:rPr>
            </w:pPr>
            <w:r w:rsidRPr="00646C05">
              <w:rPr>
                <w:rFonts w:ascii="宋体" w:hAnsi="宋体" w:hint="eastAsia"/>
                <w:b/>
                <w:strike/>
                <w:szCs w:val="21"/>
                <w:rPrChange w:id="1264" w:author="wei han" w:date="2017-11-07T15:07:00Z">
                  <w:rPr>
                    <w:rFonts w:ascii="宋体" w:hAnsi="宋体" w:hint="eastAsia"/>
                    <w:b/>
                    <w:szCs w:val="21"/>
                  </w:rPr>
                </w:rPrChange>
              </w:rPr>
              <w:t>【设置要素】</w:t>
            </w:r>
          </w:p>
          <w:p w14:paraId="521F54B5" w14:textId="2A2CC86B" w:rsidR="00CA3002" w:rsidRPr="00646C05" w:rsidRDefault="00413B34" w:rsidP="005A5337">
            <w:pPr>
              <w:spacing w:before="60" w:after="60" w:line="400" w:lineRule="exact"/>
              <w:jc w:val="left"/>
              <w:rPr>
                <w:ins w:id="1265" w:author="wei han" w:date="2017-11-04T20:06:00Z"/>
                <w:rFonts w:ascii="宋体" w:hAnsi="宋体"/>
                <w:strike/>
                <w:szCs w:val="21"/>
                <w:rPrChange w:id="1266" w:author="wei han" w:date="2017-11-07T15:07:00Z">
                  <w:rPr>
                    <w:ins w:id="1267" w:author="wei han" w:date="2017-11-04T20:06:00Z"/>
                    <w:rFonts w:ascii="宋体" w:hAnsi="宋体"/>
                    <w:szCs w:val="21"/>
                  </w:rPr>
                </w:rPrChange>
              </w:rPr>
            </w:pPr>
            <w:ins w:id="1268" w:author="wei han" w:date="2017-11-04T20:03:00Z">
              <w:r w:rsidRPr="00646C05">
                <w:rPr>
                  <w:rFonts w:ascii="宋体" w:hAnsi="宋体"/>
                  <w:strike/>
                  <w:szCs w:val="21"/>
                  <w:rPrChange w:id="1269" w:author="wei han" w:date="2017-11-07T15:07:00Z">
                    <w:rPr>
                      <w:rFonts w:ascii="宋体" w:hAnsi="宋体"/>
                      <w:szCs w:val="21"/>
                    </w:rPr>
                  </w:rPrChange>
                </w:rPr>
                <w:t>搜索分类</w:t>
              </w:r>
              <w:r w:rsidRPr="00646C05">
                <w:rPr>
                  <w:rFonts w:ascii="宋体" w:hAnsi="宋体" w:hint="eastAsia"/>
                  <w:strike/>
                  <w:szCs w:val="21"/>
                  <w:rPrChange w:id="1270" w:author="wei han" w:date="2017-11-07T15:07:00Z">
                    <w:rPr>
                      <w:rFonts w:ascii="宋体" w:hAnsi="宋体" w:hint="eastAsia"/>
                      <w:szCs w:val="21"/>
                    </w:rPr>
                  </w:rPrChange>
                </w:rPr>
                <w:t>：</w:t>
              </w:r>
              <w:r w:rsidRPr="00646C05">
                <w:rPr>
                  <w:rFonts w:ascii="宋体" w:hAnsi="宋体"/>
                  <w:strike/>
                  <w:szCs w:val="21"/>
                  <w:rPrChange w:id="1271" w:author="wei han" w:date="2017-11-07T15:07:00Z">
                    <w:rPr>
                      <w:rFonts w:ascii="宋体" w:hAnsi="宋体"/>
                      <w:szCs w:val="21"/>
                    </w:rPr>
                  </w:rPrChange>
                </w:rPr>
                <w:t>下拉框</w:t>
              </w:r>
            </w:ins>
            <w:ins w:id="1272" w:author="wei han" w:date="2017-11-04T20:05:00Z">
              <w:r w:rsidR="00E1729D" w:rsidRPr="00646C05">
                <w:rPr>
                  <w:rFonts w:ascii="宋体" w:hAnsi="宋体" w:hint="eastAsia"/>
                  <w:strike/>
                  <w:szCs w:val="21"/>
                  <w:rPrChange w:id="1273" w:author="wei han" w:date="2017-11-07T15:07:00Z">
                    <w:rPr>
                      <w:rFonts w:ascii="宋体" w:hAnsi="宋体" w:hint="eastAsia"/>
                      <w:szCs w:val="21"/>
                    </w:rPr>
                  </w:rPrChange>
                </w:rPr>
                <w:t>，</w:t>
              </w:r>
              <w:r w:rsidR="00E1729D" w:rsidRPr="00646C05">
                <w:rPr>
                  <w:rFonts w:ascii="宋体" w:hAnsi="宋体"/>
                  <w:strike/>
                  <w:szCs w:val="21"/>
                  <w:rPrChange w:id="1274" w:author="wei han" w:date="2017-11-07T15:07:00Z">
                    <w:rPr>
                      <w:rFonts w:ascii="宋体" w:hAnsi="宋体"/>
                      <w:szCs w:val="21"/>
                    </w:rPr>
                  </w:rPrChange>
                </w:rPr>
                <w:t>显示标签的字段</w:t>
              </w:r>
              <w:r w:rsidR="00E1729D" w:rsidRPr="00646C05">
                <w:rPr>
                  <w:rFonts w:ascii="宋体" w:hAnsi="宋体" w:hint="eastAsia"/>
                  <w:strike/>
                  <w:szCs w:val="21"/>
                  <w:rPrChange w:id="1275" w:author="wei han" w:date="2017-11-07T15:07:00Z">
                    <w:rPr>
                      <w:rFonts w:ascii="宋体" w:hAnsi="宋体" w:hint="eastAsia"/>
                      <w:szCs w:val="21"/>
                    </w:rPr>
                  </w:rPrChange>
                </w:rPr>
                <w:t>，</w:t>
              </w:r>
            </w:ins>
            <w:ins w:id="1276" w:author="wei han" w:date="2017-11-04T20:06:00Z">
              <w:r w:rsidR="003445B5" w:rsidRPr="00646C05">
                <w:rPr>
                  <w:rFonts w:ascii="宋体" w:hAnsi="宋体" w:hint="eastAsia"/>
                  <w:strike/>
                  <w:szCs w:val="21"/>
                  <w:rPrChange w:id="1277" w:author="wei han" w:date="2017-11-07T15:07:00Z">
                    <w:rPr>
                      <w:rFonts w:ascii="宋体" w:hAnsi="宋体" w:hint="eastAsia"/>
                      <w:szCs w:val="21"/>
                    </w:rPr>
                  </w:rPrChange>
                </w:rPr>
                <w:t>全部</w:t>
              </w:r>
              <w:r w:rsidR="003445B5" w:rsidRPr="00646C05">
                <w:rPr>
                  <w:rFonts w:ascii="宋体" w:hAnsi="宋体"/>
                  <w:strike/>
                  <w:szCs w:val="21"/>
                  <w:rPrChange w:id="1278" w:author="wei han" w:date="2017-11-07T15:07:00Z">
                    <w:rPr>
                      <w:rFonts w:ascii="宋体" w:hAnsi="宋体"/>
                      <w:szCs w:val="21"/>
                    </w:rPr>
                  </w:rPrChange>
                </w:rPr>
                <w:t>|</w:t>
              </w:r>
            </w:ins>
            <w:ins w:id="1279" w:author="wei han" w:date="2017-11-04T20:05:00Z">
              <w:r w:rsidR="00E1729D" w:rsidRPr="00646C05">
                <w:rPr>
                  <w:rFonts w:ascii="宋体" w:hAnsi="宋体"/>
                  <w:strike/>
                  <w:szCs w:val="21"/>
                  <w:rPrChange w:id="1280" w:author="wei han" w:date="2017-11-07T15:07:00Z">
                    <w:rPr>
                      <w:rFonts w:ascii="宋体" w:hAnsi="宋体"/>
                      <w:szCs w:val="21"/>
                    </w:rPr>
                  </w:rPrChange>
                </w:rPr>
                <w:t>标签名称|标签描述|文档数|创建人|创建时间</w:t>
              </w:r>
            </w:ins>
          </w:p>
          <w:p w14:paraId="3C83852F" w14:textId="7E43D1A6" w:rsidR="00A31167" w:rsidRPr="00646C05" w:rsidRDefault="00A31167" w:rsidP="005A5337">
            <w:pPr>
              <w:spacing w:before="60" w:after="60" w:line="400" w:lineRule="exact"/>
              <w:jc w:val="left"/>
              <w:rPr>
                <w:rFonts w:ascii="宋体" w:hAnsi="宋体"/>
                <w:strike/>
                <w:szCs w:val="21"/>
                <w:rPrChange w:id="1281" w:author="wei han" w:date="2017-11-07T15:07:00Z">
                  <w:rPr>
                    <w:rFonts w:ascii="宋体" w:hAnsi="宋体"/>
                    <w:szCs w:val="21"/>
                  </w:rPr>
                </w:rPrChange>
              </w:rPr>
            </w:pPr>
            <w:ins w:id="1282" w:author="wei han" w:date="2017-11-04T20:06:00Z">
              <w:r w:rsidRPr="00646C05">
                <w:rPr>
                  <w:rFonts w:ascii="宋体" w:hAnsi="宋体"/>
                  <w:strike/>
                  <w:szCs w:val="21"/>
                  <w:rPrChange w:id="1283" w:author="wei han" w:date="2017-11-07T15:07:00Z">
                    <w:rPr>
                      <w:rFonts w:ascii="宋体" w:hAnsi="宋体"/>
                      <w:szCs w:val="21"/>
                    </w:rPr>
                  </w:rPrChange>
                </w:rPr>
                <w:t>搜索框</w:t>
              </w:r>
              <w:r w:rsidRPr="00646C05">
                <w:rPr>
                  <w:rFonts w:ascii="宋体" w:hAnsi="宋体" w:hint="eastAsia"/>
                  <w:strike/>
                  <w:szCs w:val="21"/>
                  <w:rPrChange w:id="1284" w:author="wei han" w:date="2017-11-07T15:07:00Z">
                    <w:rPr>
                      <w:rFonts w:ascii="宋体" w:hAnsi="宋体" w:hint="eastAsia"/>
                      <w:szCs w:val="21"/>
                    </w:rPr>
                  </w:rPrChange>
                </w:rPr>
                <w:t>：</w:t>
              </w:r>
              <w:r w:rsidRPr="00646C05">
                <w:rPr>
                  <w:rFonts w:ascii="宋体" w:hAnsi="宋体"/>
                  <w:strike/>
                  <w:szCs w:val="21"/>
                  <w:rPrChange w:id="1285" w:author="wei han" w:date="2017-11-07T15:07:00Z">
                    <w:rPr>
                      <w:rFonts w:ascii="宋体" w:hAnsi="宋体"/>
                      <w:szCs w:val="21"/>
                    </w:rPr>
                  </w:rPrChange>
                </w:rPr>
                <w:t>输入框</w:t>
              </w:r>
            </w:ins>
          </w:p>
        </w:tc>
      </w:tr>
      <w:tr w:rsidR="00CA3002" w:rsidRPr="00646C05" w14:paraId="0990902E" w14:textId="77777777" w:rsidTr="005A5337">
        <w:trPr>
          <w:jc w:val="center"/>
        </w:trPr>
        <w:tc>
          <w:tcPr>
            <w:tcW w:w="1548" w:type="dxa"/>
            <w:shd w:val="clear" w:color="auto" w:fill="A6A6A6"/>
          </w:tcPr>
          <w:p w14:paraId="3A0442B8" w14:textId="77777777" w:rsidR="00CA3002" w:rsidRPr="00646C05" w:rsidRDefault="00CA3002" w:rsidP="005A5337">
            <w:pPr>
              <w:spacing w:line="400" w:lineRule="exact"/>
              <w:rPr>
                <w:rFonts w:ascii="宋体" w:hAnsi="宋体"/>
                <w:strike/>
                <w:color w:val="000000"/>
                <w:szCs w:val="21"/>
                <w:rPrChange w:id="1286" w:author="wei han" w:date="2017-11-07T15:07:00Z">
                  <w:rPr>
                    <w:rFonts w:ascii="宋体" w:hAnsi="宋体"/>
                    <w:color w:val="000000"/>
                    <w:szCs w:val="21"/>
                  </w:rPr>
                </w:rPrChange>
              </w:rPr>
            </w:pPr>
            <w:r w:rsidRPr="00646C05">
              <w:rPr>
                <w:rFonts w:ascii="宋体" w:hAnsi="宋体" w:hint="eastAsia"/>
                <w:strike/>
                <w:color w:val="000000"/>
                <w:szCs w:val="21"/>
                <w:rPrChange w:id="1287" w:author="wei han" w:date="2017-11-07T15:07:00Z">
                  <w:rPr>
                    <w:rFonts w:ascii="宋体" w:hAnsi="宋体" w:hint="eastAsia"/>
                    <w:color w:val="000000"/>
                    <w:szCs w:val="21"/>
                  </w:rPr>
                </w:rPrChange>
              </w:rPr>
              <w:t>业务逻辑</w:t>
            </w:r>
          </w:p>
        </w:tc>
        <w:tc>
          <w:tcPr>
            <w:tcW w:w="9714" w:type="dxa"/>
            <w:gridSpan w:val="3"/>
          </w:tcPr>
          <w:p w14:paraId="50805DD7" w14:textId="77777777" w:rsidR="00CA3002" w:rsidRPr="00646C05" w:rsidRDefault="00CA3002" w:rsidP="005A5337">
            <w:pPr>
              <w:rPr>
                <w:rFonts w:ascii="宋体" w:hAnsi="宋体"/>
                <w:b/>
                <w:strike/>
                <w:szCs w:val="21"/>
                <w:rPrChange w:id="1288" w:author="wei han" w:date="2017-11-07T15:07:00Z">
                  <w:rPr>
                    <w:rFonts w:ascii="宋体" w:hAnsi="宋体"/>
                    <w:b/>
                    <w:szCs w:val="21"/>
                  </w:rPr>
                </w:rPrChange>
              </w:rPr>
            </w:pPr>
            <w:r w:rsidRPr="00646C05">
              <w:rPr>
                <w:rFonts w:ascii="宋体" w:hAnsi="宋体" w:hint="eastAsia"/>
                <w:b/>
                <w:strike/>
                <w:szCs w:val="21"/>
                <w:rPrChange w:id="1289" w:author="wei han" w:date="2017-11-07T15:07:00Z">
                  <w:rPr>
                    <w:rFonts w:ascii="宋体" w:hAnsi="宋体" w:hint="eastAsia"/>
                    <w:b/>
                    <w:szCs w:val="21"/>
                  </w:rPr>
                </w:rPrChange>
              </w:rPr>
              <w:t>【功能操作要求】</w:t>
            </w:r>
          </w:p>
          <w:p w14:paraId="075694BA" w14:textId="77777777" w:rsidR="00CA3002" w:rsidRPr="00646C05" w:rsidRDefault="003445B5" w:rsidP="005A5337">
            <w:pPr>
              <w:rPr>
                <w:ins w:id="1290" w:author="wei han" w:date="2017-11-04T20:07:00Z"/>
                <w:rFonts w:ascii="宋体" w:hAnsi="宋体"/>
                <w:strike/>
                <w:szCs w:val="21"/>
                <w:rPrChange w:id="1291" w:author="wei han" w:date="2017-11-07T15:07:00Z">
                  <w:rPr>
                    <w:ins w:id="1292" w:author="wei han" w:date="2017-11-04T20:07:00Z"/>
                    <w:rFonts w:ascii="宋体" w:hAnsi="宋体"/>
                    <w:szCs w:val="21"/>
                  </w:rPr>
                </w:rPrChange>
              </w:rPr>
            </w:pPr>
            <w:ins w:id="1293" w:author="wei han" w:date="2017-11-04T20:06:00Z">
              <w:r w:rsidRPr="00646C05">
                <w:rPr>
                  <w:rFonts w:ascii="宋体" w:hAnsi="宋体"/>
                  <w:strike/>
                  <w:szCs w:val="21"/>
                  <w:rPrChange w:id="1294" w:author="wei han" w:date="2017-11-07T15:07:00Z">
                    <w:rPr>
                      <w:rFonts w:ascii="宋体" w:hAnsi="宋体"/>
                      <w:szCs w:val="21"/>
                    </w:rPr>
                  </w:rPrChange>
                </w:rPr>
                <w:t>搜索</w:t>
              </w:r>
              <w:r w:rsidRPr="00646C05">
                <w:rPr>
                  <w:rFonts w:ascii="宋体" w:hAnsi="宋体" w:hint="eastAsia"/>
                  <w:strike/>
                  <w:szCs w:val="21"/>
                  <w:rPrChange w:id="1295" w:author="wei han" w:date="2017-11-07T15:07:00Z">
                    <w:rPr>
                      <w:rFonts w:ascii="宋体" w:hAnsi="宋体" w:hint="eastAsia"/>
                      <w:szCs w:val="21"/>
                    </w:rPr>
                  </w:rPrChange>
                </w:rPr>
                <w:t>：</w:t>
              </w:r>
              <w:r w:rsidRPr="00646C05">
                <w:rPr>
                  <w:rFonts w:ascii="宋体" w:hAnsi="宋体"/>
                  <w:strike/>
                  <w:szCs w:val="21"/>
                  <w:rPrChange w:id="1296" w:author="wei han" w:date="2017-11-07T15:07:00Z">
                    <w:rPr>
                      <w:rFonts w:ascii="宋体" w:hAnsi="宋体"/>
                      <w:szCs w:val="21"/>
                    </w:rPr>
                  </w:rPrChange>
                </w:rPr>
                <w:t>功能按钮</w:t>
              </w:r>
              <w:r w:rsidRPr="00646C05">
                <w:rPr>
                  <w:rFonts w:ascii="宋体" w:hAnsi="宋体" w:hint="eastAsia"/>
                  <w:strike/>
                  <w:szCs w:val="21"/>
                  <w:rPrChange w:id="1297" w:author="wei han" w:date="2017-11-07T15:07:00Z">
                    <w:rPr>
                      <w:rFonts w:ascii="宋体" w:hAnsi="宋体" w:hint="eastAsia"/>
                      <w:szCs w:val="21"/>
                    </w:rPr>
                  </w:rPrChange>
                </w:rPr>
                <w:t>，</w:t>
              </w:r>
              <w:r w:rsidRPr="00646C05">
                <w:rPr>
                  <w:rFonts w:ascii="宋体" w:hAnsi="宋体"/>
                  <w:strike/>
                  <w:szCs w:val="21"/>
                  <w:rPrChange w:id="1298" w:author="wei han" w:date="2017-11-07T15:07:00Z">
                    <w:rPr>
                      <w:rFonts w:ascii="宋体" w:hAnsi="宋体"/>
                      <w:szCs w:val="21"/>
                    </w:rPr>
                  </w:rPrChange>
                </w:rPr>
                <w:t>点击后对所选分类</w:t>
              </w:r>
            </w:ins>
            <w:ins w:id="1299" w:author="wei han" w:date="2017-11-04T20:07:00Z">
              <w:r w:rsidRPr="00646C05">
                <w:rPr>
                  <w:rFonts w:ascii="宋体" w:hAnsi="宋体"/>
                  <w:strike/>
                  <w:szCs w:val="21"/>
                  <w:rPrChange w:id="1300" w:author="wei han" w:date="2017-11-07T15:07:00Z">
                    <w:rPr>
                      <w:rFonts w:ascii="宋体" w:hAnsi="宋体"/>
                      <w:szCs w:val="21"/>
                    </w:rPr>
                  </w:rPrChange>
                </w:rPr>
                <w:t>和输入信息进行信息检索</w:t>
              </w:r>
            </w:ins>
          </w:p>
          <w:p w14:paraId="24AF40BA" w14:textId="77777777" w:rsidR="005662F4" w:rsidRPr="00646C05" w:rsidRDefault="005662F4" w:rsidP="005A5337">
            <w:pPr>
              <w:rPr>
                <w:ins w:id="1301" w:author="wei han" w:date="2017-11-04T20:08:00Z"/>
                <w:rFonts w:ascii="宋体" w:hAnsi="宋体"/>
                <w:strike/>
                <w:szCs w:val="21"/>
                <w:rPrChange w:id="1302" w:author="wei han" w:date="2017-11-07T15:07:00Z">
                  <w:rPr>
                    <w:ins w:id="1303" w:author="wei han" w:date="2017-11-04T20:08:00Z"/>
                    <w:rFonts w:ascii="宋体" w:hAnsi="宋体"/>
                    <w:szCs w:val="21"/>
                  </w:rPr>
                </w:rPrChange>
              </w:rPr>
            </w:pPr>
            <w:ins w:id="1304" w:author="wei han" w:date="2017-11-04T20:07:00Z">
              <w:r w:rsidRPr="00646C05">
                <w:rPr>
                  <w:rFonts w:ascii="宋体" w:hAnsi="宋体"/>
                  <w:strike/>
                  <w:szCs w:val="21"/>
                  <w:rPrChange w:id="1305" w:author="wei han" w:date="2017-11-07T15:07:00Z">
                    <w:rPr>
                      <w:rFonts w:ascii="宋体" w:hAnsi="宋体"/>
                      <w:szCs w:val="21"/>
                    </w:rPr>
                  </w:rPrChange>
                </w:rPr>
                <w:t>复选框</w:t>
              </w:r>
              <w:r w:rsidRPr="00646C05">
                <w:rPr>
                  <w:rFonts w:ascii="宋体" w:hAnsi="宋体" w:hint="eastAsia"/>
                  <w:strike/>
                  <w:szCs w:val="21"/>
                  <w:rPrChange w:id="1306" w:author="wei han" w:date="2017-11-07T15:07:00Z">
                    <w:rPr>
                      <w:rFonts w:ascii="宋体" w:hAnsi="宋体" w:hint="eastAsia"/>
                      <w:szCs w:val="21"/>
                    </w:rPr>
                  </w:rPrChange>
                </w:rPr>
                <w:t>：</w:t>
              </w:r>
              <w:r w:rsidRPr="00646C05">
                <w:rPr>
                  <w:rFonts w:ascii="宋体" w:hAnsi="宋体"/>
                  <w:strike/>
                  <w:szCs w:val="21"/>
                  <w:rPrChange w:id="1307" w:author="wei han" w:date="2017-11-07T15:07:00Z">
                    <w:rPr>
                      <w:rFonts w:ascii="宋体" w:hAnsi="宋体"/>
                      <w:szCs w:val="21"/>
                    </w:rPr>
                  </w:rPrChange>
                </w:rPr>
                <w:t>checklist</w:t>
              </w:r>
              <w:r w:rsidRPr="00646C05">
                <w:rPr>
                  <w:rFonts w:ascii="宋体" w:hAnsi="宋体" w:hint="eastAsia"/>
                  <w:strike/>
                  <w:szCs w:val="21"/>
                  <w:rPrChange w:id="1308" w:author="wei han" w:date="2017-11-07T15:07:00Z">
                    <w:rPr>
                      <w:rFonts w:ascii="宋体" w:hAnsi="宋体" w:hint="eastAsia"/>
                      <w:szCs w:val="21"/>
                    </w:rPr>
                  </w:rPrChange>
                </w:rPr>
                <w:t>，</w:t>
              </w:r>
              <w:r w:rsidRPr="00646C05">
                <w:rPr>
                  <w:rFonts w:ascii="宋体" w:hAnsi="宋体"/>
                  <w:strike/>
                  <w:szCs w:val="21"/>
                  <w:rPrChange w:id="1309" w:author="wei han" w:date="2017-11-07T15:07:00Z">
                    <w:rPr>
                      <w:rFonts w:ascii="宋体" w:hAnsi="宋体"/>
                      <w:szCs w:val="21"/>
                    </w:rPr>
                  </w:rPrChange>
                </w:rPr>
                <w:t>点击后选中该记录</w:t>
              </w:r>
              <w:r w:rsidRPr="00646C05">
                <w:rPr>
                  <w:rFonts w:ascii="宋体" w:hAnsi="宋体" w:hint="eastAsia"/>
                  <w:strike/>
                  <w:szCs w:val="21"/>
                  <w:rPrChange w:id="1310" w:author="wei han" w:date="2017-11-07T15:07:00Z">
                    <w:rPr>
                      <w:rFonts w:ascii="宋体" w:hAnsi="宋体" w:hint="eastAsia"/>
                      <w:szCs w:val="21"/>
                    </w:rPr>
                  </w:rPrChange>
                </w:rPr>
                <w:t>，</w:t>
              </w:r>
              <w:r w:rsidRPr="00646C05">
                <w:rPr>
                  <w:rFonts w:ascii="宋体" w:hAnsi="宋体"/>
                  <w:strike/>
                  <w:szCs w:val="21"/>
                  <w:rPrChange w:id="1311" w:author="wei han" w:date="2017-11-07T15:07:00Z">
                    <w:rPr>
                      <w:rFonts w:ascii="宋体" w:hAnsi="宋体"/>
                      <w:szCs w:val="21"/>
                    </w:rPr>
                  </w:rPrChange>
                </w:rPr>
                <w:t>表头复选框</w:t>
              </w:r>
              <w:proofErr w:type="gramStart"/>
              <w:r w:rsidRPr="00646C05">
                <w:rPr>
                  <w:rFonts w:ascii="宋体" w:hAnsi="宋体"/>
                  <w:strike/>
                  <w:szCs w:val="21"/>
                  <w:rPrChange w:id="1312" w:author="wei han" w:date="2017-11-07T15:07:00Z">
                    <w:rPr>
                      <w:rFonts w:ascii="宋体" w:hAnsi="宋体"/>
                      <w:szCs w:val="21"/>
                    </w:rPr>
                  </w:rPrChange>
                </w:rPr>
                <w:t>勾</w:t>
              </w:r>
              <w:proofErr w:type="gramEnd"/>
              <w:r w:rsidRPr="00646C05">
                <w:rPr>
                  <w:rFonts w:ascii="宋体" w:hAnsi="宋体"/>
                  <w:strike/>
                  <w:szCs w:val="21"/>
                  <w:rPrChange w:id="1313" w:author="wei han" w:date="2017-11-07T15:07:00Z">
                    <w:rPr>
                      <w:rFonts w:ascii="宋体" w:hAnsi="宋体"/>
                      <w:szCs w:val="21"/>
                    </w:rPr>
                  </w:rPrChange>
                </w:rPr>
                <w:t>选后全选</w:t>
              </w:r>
            </w:ins>
            <w:ins w:id="1314" w:author="wei han" w:date="2017-11-04T20:08:00Z">
              <w:r w:rsidRPr="00646C05">
                <w:rPr>
                  <w:rFonts w:ascii="宋体" w:hAnsi="宋体" w:hint="eastAsia"/>
                  <w:strike/>
                  <w:szCs w:val="21"/>
                  <w:rPrChange w:id="1315" w:author="wei han" w:date="2017-11-07T15:07:00Z">
                    <w:rPr>
                      <w:rFonts w:ascii="宋体" w:hAnsi="宋体" w:hint="eastAsia"/>
                      <w:szCs w:val="21"/>
                    </w:rPr>
                  </w:rPrChange>
                </w:rPr>
                <w:t>，</w:t>
              </w:r>
              <w:proofErr w:type="gramStart"/>
              <w:r w:rsidRPr="00646C05">
                <w:rPr>
                  <w:rFonts w:ascii="宋体" w:hAnsi="宋体"/>
                  <w:strike/>
                  <w:szCs w:val="21"/>
                  <w:rPrChange w:id="1316" w:author="wei han" w:date="2017-11-07T15:07:00Z">
                    <w:rPr>
                      <w:rFonts w:ascii="宋体" w:hAnsi="宋体"/>
                      <w:szCs w:val="21"/>
                    </w:rPr>
                  </w:rPrChange>
                </w:rPr>
                <w:t>取消勾选则</w:t>
              </w:r>
            </w:ins>
            <w:proofErr w:type="gramEnd"/>
            <w:ins w:id="1317" w:author="wei han" w:date="2017-11-04T20:07:00Z">
              <w:r w:rsidRPr="00646C05">
                <w:rPr>
                  <w:rFonts w:ascii="宋体" w:hAnsi="宋体"/>
                  <w:strike/>
                  <w:szCs w:val="21"/>
                  <w:rPrChange w:id="1318" w:author="wei han" w:date="2017-11-07T15:07:00Z">
                    <w:rPr>
                      <w:rFonts w:ascii="宋体" w:hAnsi="宋体"/>
                      <w:szCs w:val="21"/>
                    </w:rPr>
                  </w:rPrChange>
                </w:rPr>
                <w:t>全不选</w:t>
              </w:r>
            </w:ins>
          </w:p>
          <w:p w14:paraId="7E16D794" w14:textId="3E5509A1" w:rsidR="006B67C7" w:rsidRPr="00646C05" w:rsidRDefault="006B67C7" w:rsidP="005A5337">
            <w:pPr>
              <w:rPr>
                <w:ins w:id="1319" w:author="wei han" w:date="2017-11-04T20:10:00Z"/>
                <w:rFonts w:ascii="宋体" w:hAnsi="宋体"/>
                <w:strike/>
                <w:szCs w:val="21"/>
                <w:rPrChange w:id="1320" w:author="wei han" w:date="2017-11-07T15:07:00Z">
                  <w:rPr>
                    <w:ins w:id="1321" w:author="wei han" w:date="2017-11-04T20:10:00Z"/>
                    <w:rFonts w:ascii="宋体" w:hAnsi="宋体"/>
                    <w:szCs w:val="21"/>
                  </w:rPr>
                </w:rPrChange>
              </w:rPr>
            </w:pPr>
            <w:ins w:id="1322" w:author="wei han" w:date="2017-11-04T20:10:00Z">
              <w:r w:rsidRPr="00646C05">
                <w:rPr>
                  <w:rFonts w:ascii="宋体" w:hAnsi="宋体"/>
                  <w:strike/>
                  <w:szCs w:val="21"/>
                  <w:rPrChange w:id="1323" w:author="wei han" w:date="2017-11-07T15:07:00Z">
                    <w:rPr>
                      <w:rFonts w:ascii="宋体" w:hAnsi="宋体"/>
                      <w:szCs w:val="21"/>
                    </w:rPr>
                  </w:rPrChange>
                </w:rPr>
                <w:t>添加</w:t>
              </w:r>
              <w:r w:rsidRPr="00646C05">
                <w:rPr>
                  <w:rFonts w:ascii="宋体" w:hAnsi="宋体" w:hint="eastAsia"/>
                  <w:strike/>
                  <w:szCs w:val="21"/>
                  <w:rPrChange w:id="1324" w:author="wei han" w:date="2017-11-07T15:07:00Z">
                    <w:rPr>
                      <w:rFonts w:ascii="宋体" w:hAnsi="宋体" w:hint="eastAsia"/>
                      <w:szCs w:val="21"/>
                    </w:rPr>
                  </w:rPrChange>
                </w:rPr>
                <w:t>：</w:t>
              </w:r>
              <w:r w:rsidRPr="00646C05">
                <w:rPr>
                  <w:rFonts w:ascii="宋体" w:hAnsi="宋体"/>
                  <w:strike/>
                  <w:szCs w:val="21"/>
                  <w:rPrChange w:id="1325" w:author="wei han" w:date="2017-11-07T15:07:00Z">
                    <w:rPr>
                      <w:rFonts w:ascii="宋体" w:hAnsi="宋体"/>
                      <w:szCs w:val="21"/>
                    </w:rPr>
                  </w:rPrChange>
                </w:rPr>
                <w:t>功能按钮</w:t>
              </w:r>
              <w:r w:rsidRPr="00646C05">
                <w:rPr>
                  <w:rFonts w:ascii="宋体" w:hAnsi="宋体" w:hint="eastAsia"/>
                  <w:strike/>
                  <w:szCs w:val="21"/>
                  <w:rPrChange w:id="1326" w:author="wei han" w:date="2017-11-07T15:07:00Z">
                    <w:rPr>
                      <w:rFonts w:ascii="宋体" w:hAnsi="宋体" w:hint="eastAsia"/>
                      <w:szCs w:val="21"/>
                    </w:rPr>
                  </w:rPrChange>
                </w:rPr>
                <w:t>，</w:t>
              </w:r>
              <w:r w:rsidRPr="00646C05">
                <w:rPr>
                  <w:rFonts w:ascii="宋体" w:hAnsi="宋体"/>
                  <w:strike/>
                  <w:szCs w:val="21"/>
                  <w:rPrChange w:id="1327" w:author="wei han" w:date="2017-11-07T15:07:00Z">
                    <w:rPr>
                      <w:rFonts w:ascii="宋体" w:hAnsi="宋体"/>
                      <w:szCs w:val="21"/>
                    </w:rPr>
                  </w:rPrChange>
                </w:rPr>
                <w:t>点击后弹出新增标签窗</w:t>
              </w:r>
            </w:ins>
          </w:p>
          <w:p w14:paraId="03CC426F" w14:textId="1EE42F86" w:rsidR="00CF4BA7" w:rsidRPr="00646C05" w:rsidRDefault="00CF4BA7" w:rsidP="00646C05">
            <w:pPr>
              <w:pStyle w:val="a8"/>
              <w:numPr>
                <w:ilvl w:val="0"/>
                <w:numId w:val="48"/>
              </w:numPr>
              <w:ind w:firstLineChars="0"/>
              <w:rPr>
                <w:ins w:id="1328" w:author="wei han" w:date="2017-11-04T20:11:00Z"/>
                <w:rFonts w:ascii="宋体" w:hAnsi="宋体"/>
                <w:strike/>
                <w:szCs w:val="21"/>
                <w:rPrChange w:id="1329" w:author="wei han" w:date="2017-11-07T15:07:00Z">
                  <w:rPr>
                    <w:ins w:id="1330" w:author="wei han" w:date="2017-11-04T20:11:00Z"/>
                    <w:rFonts w:ascii="宋体" w:hAnsi="宋体"/>
                    <w:szCs w:val="21"/>
                  </w:rPr>
                </w:rPrChange>
              </w:rPr>
            </w:pPr>
            <w:ins w:id="1331" w:author="wei han" w:date="2017-11-04T20:11:00Z">
              <w:r w:rsidRPr="00646C05">
                <w:rPr>
                  <w:rFonts w:ascii="宋体" w:hAnsi="宋体" w:hint="eastAsia"/>
                  <w:strike/>
                  <w:szCs w:val="21"/>
                  <w:rPrChange w:id="1332" w:author="wei han" w:date="2017-11-07T15:07:00Z">
                    <w:rPr>
                      <w:rFonts w:ascii="宋体" w:hAnsi="宋体" w:hint="eastAsia"/>
                      <w:szCs w:val="21"/>
                    </w:rPr>
                  </w:rPrChange>
                </w:rPr>
                <w:t>标签名称：输入框，最多</w:t>
              </w:r>
              <w:r w:rsidRPr="00646C05">
                <w:rPr>
                  <w:rFonts w:ascii="宋体" w:hAnsi="宋体"/>
                  <w:strike/>
                  <w:szCs w:val="21"/>
                  <w:rPrChange w:id="1333" w:author="wei han" w:date="2017-11-07T15:07:00Z">
                    <w:rPr>
                      <w:rFonts w:ascii="宋体" w:hAnsi="宋体"/>
                      <w:szCs w:val="21"/>
                    </w:rPr>
                  </w:rPrChange>
                </w:rPr>
                <w:t>8个汉字</w:t>
              </w:r>
            </w:ins>
          </w:p>
          <w:p w14:paraId="32FFE01A" w14:textId="345CF63D" w:rsidR="00CF4BA7" w:rsidRPr="00646C05" w:rsidRDefault="00CF4BA7" w:rsidP="00646C05">
            <w:pPr>
              <w:pStyle w:val="a8"/>
              <w:numPr>
                <w:ilvl w:val="0"/>
                <w:numId w:val="48"/>
              </w:numPr>
              <w:ind w:firstLineChars="0"/>
              <w:rPr>
                <w:ins w:id="1334" w:author="wei han" w:date="2017-11-04T20:13:00Z"/>
                <w:rFonts w:ascii="宋体" w:hAnsi="宋体"/>
                <w:strike/>
                <w:szCs w:val="21"/>
                <w:rPrChange w:id="1335" w:author="wei han" w:date="2017-11-07T15:07:00Z">
                  <w:rPr>
                    <w:ins w:id="1336" w:author="wei han" w:date="2017-11-04T20:13:00Z"/>
                    <w:rFonts w:ascii="宋体" w:hAnsi="宋体"/>
                    <w:szCs w:val="21"/>
                  </w:rPr>
                </w:rPrChange>
              </w:rPr>
            </w:pPr>
            <w:ins w:id="1337" w:author="wei han" w:date="2017-11-04T20:11:00Z">
              <w:r w:rsidRPr="00646C05">
                <w:rPr>
                  <w:rFonts w:ascii="宋体" w:hAnsi="宋体"/>
                  <w:strike/>
                  <w:szCs w:val="21"/>
                  <w:rPrChange w:id="1338" w:author="wei han" w:date="2017-11-07T15:07:00Z">
                    <w:rPr>
                      <w:rFonts w:ascii="宋体" w:hAnsi="宋体"/>
                      <w:szCs w:val="21"/>
                    </w:rPr>
                  </w:rPrChange>
                </w:rPr>
                <w:t>标签描述</w:t>
              </w:r>
              <w:r w:rsidRPr="00646C05">
                <w:rPr>
                  <w:rFonts w:ascii="宋体" w:hAnsi="宋体" w:hint="eastAsia"/>
                  <w:strike/>
                  <w:szCs w:val="21"/>
                  <w:rPrChange w:id="1339" w:author="wei han" w:date="2017-11-07T15:07:00Z">
                    <w:rPr>
                      <w:rFonts w:ascii="宋体" w:hAnsi="宋体" w:hint="eastAsia"/>
                      <w:szCs w:val="21"/>
                    </w:rPr>
                  </w:rPrChange>
                </w:rPr>
                <w:t>：</w:t>
              </w:r>
              <w:r w:rsidRPr="00646C05">
                <w:rPr>
                  <w:rFonts w:ascii="宋体" w:hAnsi="宋体"/>
                  <w:strike/>
                  <w:szCs w:val="21"/>
                  <w:rPrChange w:id="1340" w:author="wei han" w:date="2017-11-07T15:07:00Z">
                    <w:rPr>
                      <w:rFonts w:ascii="宋体" w:hAnsi="宋体"/>
                      <w:szCs w:val="21"/>
                    </w:rPr>
                  </w:rPrChange>
                </w:rPr>
                <w:t>输入框</w:t>
              </w:r>
              <w:r w:rsidRPr="00646C05">
                <w:rPr>
                  <w:rFonts w:ascii="宋体" w:hAnsi="宋体" w:hint="eastAsia"/>
                  <w:strike/>
                  <w:szCs w:val="21"/>
                  <w:rPrChange w:id="1341" w:author="wei han" w:date="2017-11-07T15:07:00Z">
                    <w:rPr>
                      <w:rFonts w:ascii="宋体" w:hAnsi="宋体" w:hint="eastAsia"/>
                      <w:szCs w:val="21"/>
                    </w:rPr>
                  </w:rPrChange>
                </w:rPr>
                <w:t>，</w:t>
              </w:r>
              <w:r w:rsidRPr="00646C05">
                <w:rPr>
                  <w:rFonts w:ascii="宋体" w:hAnsi="宋体"/>
                  <w:strike/>
                  <w:szCs w:val="21"/>
                  <w:rPrChange w:id="1342" w:author="wei han" w:date="2017-11-07T15:07:00Z">
                    <w:rPr>
                      <w:rFonts w:ascii="宋体" w:hAnsi="宋体"/>
                      <w:szCs w:val="21"/>
                    </w:rPr>
                  </w:rPrChange>
                </w:rPr>
                <w:t>最多50个</w:t>
              </w:r>
            </w:ins>
            <w:ins w:id="1343" w:author="wei han" w:date="2017-11-04T20:12:00Z">
              <w:r w:rsidR="008E4AA7" w:rsidRPr="00646C05">
                <w:rPr>
                  <w:rFonts w:ascii="宋体" w:hAnsi="宋体" w:hint="eastAsia"/>
                  <w:strike/>
                  <w:szCs w:val="21"/>
                  <w:rPrChange w:id="1344" w:author="wei han" w:date="2017-11-07T15:07:00Z">
                    <w:rPr>
                      <w:rFonts w:ascii="宋体" w:hAnsi="宋体" w:hint="eastAsia"/>
                      <w:szCs w:val="21"/>
                    </w:rPr>
                  </w:rPrChange>
                </w:rPr>
                <w:t>汉</w:t>
              </w:r>
            </w:ins>
            <w:ins w:id="1345" w:author="wei han" w:date="2017-11-04T20:11:00Z">
              <w:r w:rsidRPr="00646C05">
                <w:rPr>
                  <w:rFonts w:ascii="宋体" w:hAnsi="宋体" w:hint="eastAsia"/>
                  <w:strike/>
                  <w:szCs w:val="21"/>
                  <w:rPrChange w:id="1346" w:author="wei han" w:date="2017-11-07T15:07:00Z">
                    <w:rPr>
                      <w:rFonts w:ascii="宋体" w:hAnsi="宋体" w:hint="eastAsia"/>
                      <w:szCs w:val="21"/>
                    </w:rPr>
                  </w:rPrChange>
                </w:rPr>
                <w:t>字</w:t>
              </w:r>
            </w:ins>
          </w:p>
          <w:p w14:paraId="78106DED" w14:textId="1ADBA911" w:rsidR="00CF033D" w:rsidRPr="00646C05" w:rsidRDefault="00CF033D" w:rsidP="00646C05">
            <w:pPr>
              <w:pStyle w:val="a8"/>
              <w:numPr>
                <w:ilvl w:val="0"/>
                <w:numId w:val="48"/>
              </w:numPr>
              <w:ind w:firstLineChars="0"/>
              <w:rPr>
                <w:ins w:id="1347" w:author="wei han" w:date="2017-11-04T20:10:00Z"/>
                <w:rFonts w:ascii="宋体" w:hAnsi="宋体"/>
                <w:strike/>
                <w:szCs w:val="21"/>
                <w:rPrChange w:id="1348" w:author="wei han" w:date="2017-11-07T15:07:00Z">
                  <w:rPr>
                    <w:ins w:id="1349" w:author="wei han" w:date="2017-11-04T20:10:00Z"/>
                    <w:rFonts w:ascii="宋体" w:hAnsi="宋体"/>
                    <w:szCs w:val="21"/>
                  </w:rPr>
                </w:rPrChange>
              </w:rPr>
            </w:pPr>
            <w:ins w:id="1350" w:author="wei han" w:date="2017-11-04T20:14:00Z">
              <w:r w:rsidRPr="00646C05">
                <w:rPr>
                  <w:rFonts w:ascii="宋体" w:hAnsi="宋体" w:hint="eastAsia"/>
                  <w:strike/>
                  <w:szCs w:val="21"/>
                  <w:rPrChange w:id="1351" w:author="wei han" w:date="2017-11-07T15:07:00Z">
                    <w:rPr>
                      <w:rFonts w:ascii="宋体" w:hAnsi="宋体" w:hint="eastAsia"/>
                      <w:szCs w:val="21"/>
                    </w:rPr>
                  </w:rPrChange>
                </w:rPr>
                <w:t>确认：功能按钮，点击后对输入</w:t>
              </w:r>
            </w:ins>
            <w:ins w:id="1352" w:author="wei han" w:date="2017-11-04T20:15:00Z">
              <w:r w:rsidRPr="00646C05">
                <w:rPr>
                  <w:rFonts w:ascii="宋体" w:hAnsi="宋体" w:hint="eastAsia"/>
                  <w:strike/>
                  <w:szCs w:val="21"/>
                  <w:rPrChange w:id="1353" w:author="wei han" w:date="2017-11-07T15:07:00Z">
                    <w:rPr>
                      <w:rFonts w:ascii="宋体" w:hAnsi="宋体" w:hint="eastAsia"/>
                      <w:szCs w:val="21"/>
                    </w:rPr>
                  </w:rPrChange>
                </w:rPr>
                <w:t>信息检测</w:t>
              </w:r>
              <w:r w:rsidR="00B80461" w:rsidRPr="00646C05">
                <w:rPr>
                  <w:rFonts w:ascii="宋体" w:hAnsi="宋体" w:hint="eastAsia"/>
                  <w:strike/>
                  <w:szCs w:val="21"/>
                  <w:rPrChange w:id="1354" w:author="wei han" w:date="2017-11-07T15:07:00Z">
                    <w:rPr>
                      <w:rFonts w:ascii="宋体" w:hAnsi="宋体" w:hint="eastAsia"/>
                      <w:szCs w:val="21"/>
                    </w:rPr>
                  </w:rPrChange>
                </w:rPr>
                <w:t>后</w:t>
              </w:r>
              <w:r w:rsidRPr="00646C05">
                <w:rPr>
                  <w:rFonts w:ascii="宋体" w:hAnsi="宋体" w:hint="eastAsia"/>
                  <w:strike/>
                  <w:szCs w:val="21"/>
                  <w:rPrChange w:id="1355" w:author="wei han" w:date="2017-11-07T15:07:00Z">
                    <w:rPr>
                      <w:rFonts w:ascii="宋体" w:hAnsi="宋体" w:hint="eastAsia"/>
                      <w:szCs w:val="21"/>
                    </w:rPr>
                  </w:rPrChange>
                </w:rPr>
                <w:t>新增</w:t>
              </w:r>
            </w:ins>
          </w:p>
          <w:p w14:paraId="3C5ED065" w14:textId="63297451" w:rsidR="00367F8E" w:rsidRPr="00646C05" w:rsidRDefault="00367F8E" w:rsidP="005A5337">
            <w:pPr>
              <w:rPr>
                <w:ins w:id="1356" w:author="wei han" w:date="2017-11-04T20:09:00Z"/>
                <w:rFonts w:ascii="宋体" w:hAnsi="宋体"/>
                <w:strike/>
                <w:szCs w:val="21"/>
                <w:rPrChange w:id="1357" w:author="wei han" w:date="2017-11-07T15:07:00Z">
                  <w:rPr>
                    <w:ins w:id="1358" w:author="wei han" w:date="2017-11-04T20:09:00Z"/>
                    <w:rFonts w:ascii="宋体" w:hAnsi="宋体"/>
                    <w:szCs w:val="21"/>
                  </w:rPr>
                </w:rPrChange>
              </w:rPr>
            </w:pPr>
            <w:ins w:id="1359" w:author="wei han" w:date="2017-11-04T20:09:00Z">
              <w:r w:rsidRPr="00646C05">
                <w:rPr>
                  <w:rFonts w:ascii="宋体" w:hAnsi="宋体"/>
                  <w:strike/>
                  <w:szCs w:val="21"/>
                  <w:rPrChange w:id="1360" w:author="wei han" w:date="2017-11-07T15:07:00Z">
                    <w:rPr>
                      <w:rFonts w:ascii="宋体" w:hAnsi="宋体"/>
                      <w:szCs w:val="21"/>
                    </w:rPr>
                  </w:rPrChange>
                </w:rPr>
                <w:t>删除</w:t>
              </w:r>
              <w:r w:rsidRPr="00646C05">
                <w:rPr>
                  <w:rFonts w:ascii="宋体" w:hAnsi="宋体" w:hint="eastAsia"/>
                  <w:strike/>
                  <w:szCs w:val="21"/>
                  <w:rPrChange w:id="1361" w:author="wei han" w:date="2017-11-07T15:07:00Z">
                    <w:rPr>
                      <w:rFonts w:ascii="宋体" w:hAnsi="宋体" w:hint="eastAsia"/>
                      <w:szCs w:val="21"/>
                    </w:rPr>
                  </w:rPrChange>
                </w:rPr>
                <w:t>：</w:t>
              </w:r>
              <w:r w:rsidRPr="00646C05">
                <w:rPr>
                  <w:rFonts w:ascii="宋体" w:hAnsi="宋体"/>
                  <w:strike/>
                  <w:szCs w:val="21"/>
                  <w:rPrChange w:id="1362" w:author="wei han" w:date="2017-11-07T15:07:00Z">
                    <w:rPr>
                      <w:rFonts w:ascii="宋体" w:hAnsi="宋体"/>
                      <w:szCs w:val="21"/>
                    </w:rPr>
                  </w:rPrChange>
                </w:rPr>
                <w:t>功能按钮</w:t>
              </w:r>
              <w:r w:rsidRPr="00646C05">
                <w:rPr>
                  <w:rFonts w:ascii="宋体" w:hAnsi="宋体" w:hint="eastAsia"/>
                  <w:strike/>
                  <w:szCs w:val="21"/>
                  <w:rPrChange w:id="1363" w:author="wei han" w:date="2017-11-07T15:07:00Z">
                    <w:rPr>
                      <w:rFonts w:ascii="宋体" w:hAnsi="宋体" w:hint="eastAsia"/>
                      <w:szCs w:val="21"/>
                    </w:rPr>
                  </w:rPrChange>
                </w:rPr>
                <w:t>，</w:t>
              </w:r>
              <w:r w:rsidRPr="00646C05">
                <w:rPr>
                  <w:rFonts w:ascii="宋体" w:hAnsi="宋体"/>
                  <w:strike/>
                  <w:szCs w:val="21"/>
                  <w:rPrChange w:id="1364" w:author="wei han" w:date="2017-11-07T15:07:00Z">
                    <w:rPr>
                      <w:rFonts w:ascii="宋体" w:hAnsi="宋体"/>
                      <w:szCs w:val="21"/>
                    </w:rPr>
                  </w:rPrChange>
                </w:rPr>
                <w:t>点击后对所选记录逻辑删除</w:t>
              </w:r>
              <w:r w:rsidRPr="00646C05">
                <w:rPr>
                  <w:rFonts w:ascii="宋体" w:hAnsi="宋体" w:hint="eastAsia"/>
                  <w:strike/>
                  <w:szCs w:val="21"/>
                  <w:rPrChange w:id="1365" w:author="wei han" w:date="2017-11-07T15:07:00Z">
                    <w:rPr>
                      <w:rFonts w:ascii="宋体" w:hAnsi="宋体" w:hint="eastAsia"/>
                      <w:szCs w:val="21"/>
                    </w:rPr>
                  </w:rPrChange>
                </w:rPr>
                <w:t>，需</w:t>
              </w:r>
            </w:ins>
            <w:ins w:id="1366" w:author="wei han" w:date="2017-11-04T20:10:00Z">
              <w:r w:rsidR="00A30AE8" w:rsidRPr="00646C05">
                <w:rPr>
                  <w:rFonts w:ascii="宋体" w:hAnsi="宋体" w:hint="eastAsia"/>
                  <w:strike/>
                  <w:szCs w:val="21"/>
                  <w:rPrChange w:id="1367" w:author="wei han" w:date="2017-11-07T15:07:00Z">
                    <w:rPr>
                      <w:rFonts w:ascii="宋体" w:hAnsi="宋体" w:hint="eastAsia"/>
                      <w:szCs w:val="21"/>
                    </w:rPr>
                  </w:rPrChange>
                </w:rPr>
                <w:t>再</w:t>
              </w:r>
            </w:ins>
            <w:ins w:id="1368" w:author="wei han" w:date="2017-11-04T20:09:00Z">
              <w:r w:rsidRPr="00646C05">
                <w:rPr>
                  <w:rFonts w:ascii="宋体" w:hAnsi="宋体" w:hint="eastAsia"/>
                  <w:strike/>
                  <w:szCs w:val="21"/>
                  <w:rPrChange w:id="1369" w:author="wei han" w:date="2017-11-07T15:07:00Z">
                    <w:rPr>
                      <w:rFonts w:ascii="宋体" w:hAnsi="宋体" w:hint="eastAsia"/>
                      <w:szCs w:val="21"/>
                    </w:rPr>
                  </w:rPrChange>
                </w:rPr>
                <w:t>次确认</w:t>
              </w:r>
            </w:ins>
          </w:p>
          <w:p w14:paraId="56B2431A" w14:textId="243934FA" w:rsidR="0071699F" w:rsidRPr="00646C05" w:rsidRDefault="0071699F" w:rsidP="005A5337">
            <w:pPr>
              <w:rPr>
                <w:ins w:id="1370" w:author="wei han" w:date="2017-11-04T20:17:00Z"/>
                <w:rFonts w:ascii="宋体" w:hAnsi="宋体"/>
                <w:strike/>
                <w:szCs w:val="21"/>
                <w:rPrChange w:id="1371" w:author="wei han" w:date="2017-11-07T15:07:00Z">
                  <w:rPr>
                    <w:ins w:id="1372" w:author="wei han" w:date="2017-11-04T20:17:00Z"/>
                    <w:rFonts w:ascii="宋体" w:hAnsi="宋体"/>
                    <w:szCs w:val="21"/>
                  </w:rPr>
                </w:rPrChange>
              </w:rPr>
            </w:pPr>
            <w:ins w:id="1373" w:author="wei han" w:date="2017-11-04T20:16:00Z">
              <w:r w:rsidRPr="00646C05">
                <w:rPr>
                  <w:rFonts w:ascii="宋体" w:hAnsi="宋体"/>
                  <w:strike/>
                  <w:szCs w:val="21"/>
                  <w:rPrChange w:id="1374" w:author="wei han" w:date="2017-11-07T15:07:00Z">
                    <w:rPr>
                      <w:rFonts w:ascii="宋体" w:hAnsi="宋体"/>
                      <w:szCs w:val="21"/>
                    </w:rPr>
                  </w:rPrChange>
                </w:rPr>
                <w:t>&lt;</w:t>
              </w:r>
              <w:r w:rsidRPr="00646C05">
                <w:rPr>
                  <w:rFonts w:ascii="宋体" w:hAnsi="宋体" w:hint="eastAsia"/>
                  <w:strike/>
                  <w:szCs w:val="21"/>
                  <w:rPrChange w:id="1375" w:author="wei han" w:date="2017-11-07T15:07:00Z">
                    <w:rPr>
                      <w:rFonts w:ascii="宋体" w:hAnsi="宋体" w:hint="eastAsia"/>
                      <w:szCs w:val="21"/>
                    </w:rPr>
                  </w:rPrChange>
                </w:rPr>
                <w:t>标签名称</w:t>
              </w:r>
              <w:r w:rsidRPr="00646C05">
                <w:rPr>
                  <w:rFonts w:ascii="宋体" w:hAnsi="宋体"/>
                  <w:strike/>
                  <w:szCs w:val="21"/>
                  <w:rPrChange w:id="1376" w:author="wei han" w:date="2017-11-07T15:07:00Z">
                    <w:rPr>
                      <w:rFonts w:ascii="宋体" w:hAnsi="宋体"/>
                      <w:szCs w:val="21"/>
                    </w:rPr>
                  </w:rPrChange>
                </w:rPr>
                <w:t>&gt;</w:t>
              </w:r>
              <w:r w:rsidRPr="00646C05">
                <w:rPr>
                  <w:rFonts w:ascii="宋体" w:hAnsi="宋体" w:hint="eastAsia"/>
                  <w:strike/>
                  <w:szCs w:val="21"/>
                  <w:rPrChange w:id="1377" w:author="wei han" w:date="2017-11-07T15:07:00Z">
                    <w:rPr>
                      <w:rFonts w:ascii="宋体" w:hAnsi="宋体" w:hint="eastAsia"/>
                      <w:szCs w:val="21"/>
                    </w:rPr>
                  </w:rPrChange>
                </w:rPr>
                <w:t>：</w:t>
              </w:r>
              <w:r w:rsidRPr="00646C05">
                <w:rPr>
                  <w:rFonts w:ascii="宋体" w:hAnsi="宋体"/>
                  <w:strike/>
                  <w:szCs w:val="21"/>
                  <w:rPrChange w:id="1378" w:author="wei han" w:date="2017-11-07T15:07:00Z">
                    <w:rPr>
                      <w:rFonts w:ascii="宋体" w:hAnsi="宋体"/>
                      <w:szCs w:val="21"/>
                    </w:rPr>
                  </w:rPrChange>
                </w:rPr>
                <w:t>功能按钮</w:t>
              </w:r>
              <w:r w:rsidRPr="00646C05">
                <w:rPr>
                  <w:rFonts w:ascii="宋体" w:hAnsi="宋体" w:hint="eastAsia"/>
                  <w:strike/>
                  <w:szCs w:val="21"/>
                  <w:rPrChange w:id="1379" w:author="wei han" w:date="2017-11-07T15:07:00Z">
                    <w:rPr>
                      <w:rFonts w:ascii="宋体" w:hAnsi="宋体" w:hint="eastAsia"/>
                      <w:szCs w:val="21"/>
                    </w:rPr>
                  </w:rPrChange>
                </w:rPr>
                <w:t>，</w:t>
              </w:r>
              <w:r w:rsidRPr="00646C05">
                <w:rPr>
                  <w:rFonts w:ascii="宋体" w:hAnsi="宋体"/>
                  <w:strike/>
                  <w:szCs w:val="21"/>
                  <w:rPrChange w:id="1380" w:author="wei han" w:date="2017-11-07T15:07:00Z">
                    <w:rPr>
                      <w:rFonts w:ascii="宋体" w:hAnsi="宋体"/>
                      <w:szCs w:val="21"/>
                    </w:rPr>
                  </w:rPrChange>
                </w:rPr>
                <w:t>点击后弹出该</w:t>
              </w:r>
            </w:ins>
            <w:ins w:id="1381" w:author="wei han" w:date="2017-11-04T20:17:00Z">
              <w:r w:rsidRPr="00646C05">
                <w:rPr>
                  <w:rFonts w:ascii="宋体" w:hAnsi="宋体"/>
                  <w:strike/>
                  <w:szCs w:val="21"/>
                  <w:rPrChange w:id="1382" w:author="wei han" w:date="2017-11-07T15:07:00Z">
                    <w:rPr>
                      <w:rFonts w:ascii="宋体" w:hAnsi="宋体"/>
                      <w:szCs w:val="21"/>
                    </w:rPr>
                  </w:rPrChange>
                </w:rPr>
                <w:t>标签信息页面</w:t>
              </w:r>
            </w:ins>
          </w:p>
          <w:p w14:paraId="2AAA6C18" w14:textId="3093C940" w:rsidR="0071699F" w:rsidRPr="00646C05" w:rsidRDefault="0071699F" w:rsidP="0071699F">
            <w:pPr>
              <w:pStyle w:val="a8"/>
              <w:numPr>
                <w:ilvl w:val="0"/>
                <w:numId w:val="48"/>
              </w:numPr>
              <w:ind w:firstLineChars="0"/>
              <w:rPr>
                <w:ins w:id="1383" w:author="wei han" w:date="2017-11-04T20:17:00Z"/>
                <w:rFonts w:ascii="宋体" w:hAnsi="宋体"/>
                <w:strike/>
                <w:szCs w:val="21"/>
                <w:rPrChange w:id="1384" w:author="wei han" w:date="2017-11-07T15:07:00Z">
                  <w:rPr>
                    <w:ins w:id="1385" w:author="wei han" w:date="2017-11-04T20:17:00Z"/>
                    <w:rFonts w:ascii="宋体" w:hAnsi="宋体"/>
                    <w:szCs w:val="21"/>
                  </w:rPr>
                </w:rPrChange>
              </w:rPr>
            </w:pPr>
            <w:ins w:id="1386" w:author="wei han" w:date="2017-11-04T20:17:00Z">
              <w:r w:rsidRPr="00646C05">
                <w:rPr>
                  <w:rFonts w:ascii="宋体" w:hAnsi="宋体" w:hint="eastAsia"/>
                  <w:strike/>
                  <w:szCs w:val="21"/>
                  <w:rPrChange w:id="1387" w:author="wei han" w:date="2017-11-07T15:07:00Z">
                    <w:rPr>
                      <w:rFonts w:ascii="宋体" w:hAnsi="宋体" w:hint="eastAsia"/>
                      <w:szCs w:val="21"/>
                    </w:rPr>
                  </w:rPrChange>
                </w:rPr>
                <w:t>标签名称：输入框，最多</w:t>
              </w:r>
              <w:r w:rsidRPr="00646C05">
                <w:rPr>
                  <w:rFonts w:ascii="宋体" w:hAnsi="宋体"/>
                  <w:strike/>
                  <w:szCs w:val="21"/>
                  <w:rPrChange w:id="1388" w:author="wei han" w:date="2017-11-07T15:07:00Z">
                    <w:rPr>
                      <w:rFonts w:ascii="宋体" w:hAnsi="宋体"/>
                      <w:szCs w:val="21"/>
                    </w:rPr>
                  </w:rPrChange>
                </w:rPr>
                <w:t>8个汉字</w:t>
              </w:r>
            </w:ins>
            <w:ins w:id="1389" w:author="wei han" w:date="2017-11-04T20:49:00Z">
              <w:r w:rsidR="001C5237" w:rsidRPr="00646C05">
                <w:rPr>
                  <w:rFonts w:ascii="宋体" w:hAnsi="宋体" w:hint="eastAsia"/>
                  <w:strike/>
                  <w:szCs w:val="21"/>
                  <w:rPrChange w:id="1390" w:author="wei han" w:date="2017-11-07T15:07:00Z">
                    <w:rPr>
                      <w:rFonts w:ascii="宋体" w:hAnsi="宋体" w:hint="eastAsia"/>
                      <w:szCs w:val="21"/>
                    </w:rPr>
                  </w:rPrChange>
                </w:rPr>
                <w:t>，默认禁用</w:t>
              </w:r>
            </w:ins>
          </w:p>
          <w:p w14:paraId="67018C9D" w14:textId="076E0CFE" w:rsidR="0071699F" w:rsidRPr="00646C05" w:rsidRDefault="0071699F" w:rsidP="0071699F">
            <w:pPr>
              <w:pStyle w:val="a8"/>
              <w:numPr>
                <w:ilvl w:val="0"/>
                <w:numId w:val="48"/>
              </w:numPr>
              <w:ind w:firstLineChars="0"/>
              <w:rPr>
                <w:ins w:id="1391" w:author="wei han" w:date="2017-11-04T20:17:00Z"/>
                <w:rFonts w:ascii="宋体" w:hAnsi="宋体"/>
                <w:strike/>
                <w:szCs w:val="21"/>
                <w:rPrChange w:id="1392" w:author="wei han" w:date="2017-11-07T15:07:00Z">
                  <w:rPr>
                    <w:ins w:id="1393" w:author="wei han" w:date="2017-11-04T20:17:00Z"/>
                    <w:rFonts w:ascii="宋体" w:hAnsi="宋体"/>
                    <w:szCs w:val="21"/>
                  </w:rPr>
                </w:rPrChange>
              </w:rPr>
            </w:pPr>
            <w:ins w:id="1394" w:author="wei han" w:date="2017-11-04T20:17:00Z">
              <w:r w:rsidRPr="00646C05">
                <w:rPr>
                  <w:rFonts w:ascii="宋体" w:hAnsi="宋体"/>
                  <w:strike/>
                  <w:szCs w:val="21"/>
                  <w:rPrChange w:id="1395" w:author="wei han" w:date="2017-11-07T15:07:00Z">
                    <w:rPr>
                      <w:rFonts w:ascii="宋体" w:hAnsi="宋体"/>
                      <w:szCs w:val="21"/>
                    </w:rPr>
                  </w:rPrChange>
                </w:rPr>
                <w:t>标签描述</w:t>
              </w:r>
              <w:r w:rsidRPr="00646C05">
                <w:rPr>
                  <w:rFonts w:ascii="宋体" w:hAnsi="宋体" w:hint="eastAsia"/>
                  <w:strike/>
                  <w:szCs w:val="21"/>
                  <w:rPrChange w:id="1396" w:author="wei han" w:date="2017-11-07T15:07:00Z">
                    <w:rPr>
                      <w:rFonts w:ascii="宋体" w:hAnsi="宋体" w:hint="eastAsia"/>
                      <w:szCs w:val="21"/>
                    </w:rPr>
                  </w:rPrChange>
                </w:rPr>
                <w:t>：</w:t>
              </w:r>
              <w:r w:rsidRPr="00646C05">
                <w:rPr>
                  <w:rFonts w:ascii="宋体" w:hAnsi="宋体"/>
                  <w:strike/>
                  <w:szCs w:val="21"/>
                  <w:rPrChange w:id="1397" w:author="wei han" w:date="2017-11-07T15:07:00Z">
                    <w:rPr>
                      <w:rFonts w:ascii="宋体" w:hAnsi="宋体"/>
                      <w:szCs w:val="21"/>
                    </w:rPr>
                  </w:rPrChange>
                </w:rPr>
                <w:t>输入框</w:t>
              </w:r>
              <w:r w:rsidRPr="00646C05">
                <w:rPr>
                  <w:rFonts w:ascii="宋体" w:hAnsi="宋体" w:hint="eastAsia"/>
                  <w:strike/>
                  <w:szCs w:val="21"/>
                  <w:rPrChange w:id="1398" w:author="wei han" w:date="2017-11-07T15:07:00Z">
                    <w:rPr>
                      <w:rFonts w:ascii="宋体" w:hAnsi="宋体" w:hint="eastAsia"/>
                      <w:szCs w:val="21"/>
                    </w:rPr>
                  </w:rPrChange>
                </w:rPr>
                <w:t>，</w:t>
              </w:r>
              <w:r w:rsidRPr="00646C05">
                <w:rPr>
                  <w:rFonts w:ascii="宋体" w:hAnsi="宋体"/>
                  <w:strike/>
                  <w:szCs w:val="21"/>
                  <w:rPrChange w:id="1399" w:author="wei han" w:date="2017-11-07T15:07:00Z">
                    <w:rPr>
                      <w:rFonts w:ascii="宋体" w:hAnsi="宋体"/>
                      <w:szCs w:val="21"/>
                    </w:rPr>
                  </w:rPrChange>
                </w:rPr>
                <w:t>最多50个汉字</w:t>
              </w:r>
            </w:ins>
            <w:ins w:id="1400" w:author="wei han" w:date="2017-11-04T20:49:00Z">
              <w:r w:rsidR="001C5237" w:rsidRPr="00646C05">
                <w:rPr>
                  <w:rFonts w:ascii="宋体" w:hAnsi="宋体" w:hint="eastAsia"/>
                  <w:strike/>
                  <w:szCs w:val="21"/>
                  <w:rPrChange w:id="1401" w:author="wei han" w:date="2017-11-07T15:07:00Z">
                    <w:rPr>
                      <w:rFonts w:ascii="宋体" w:hAnsi="宋体" w:hint="eastAsia"/>
                      <w:szCs w:val="21"/>
                    </w:rPr>
                  </w:rPrChange>
                </w:rPr>
                <w:t>，默认禁用</w:t>
              </w:r>
            </w:ins>
          </w:p>
          <w:p w14:paraId="7493FB0D" w14:textId="69AEA7C6" w:rsidR="00F1131D" w:rsidRPr="00646C05" w:rsidRDefault="00F1131D" w:rsidP="00646C05">
            <w:pPr>
              <w:pStyle w:val="a8"/>
              <w:numPr>
                <w:ilvl w:val="0"/>
                <w:numId w:val="48"/>
              </w:numPr>
              <w:ind w:firstLineChars="0"/>
              <w:rPr>
                <w:ins w:id="1402" w:author="wei han" w:date="2017-11-04T20:19:00Z"/>
                <w:rFonts w:ascii="宋体" w:hAnsi="宋体"/>
                <w:strike/>
                <w:szCs w:val="21"/>
                <w:rPrChange w:id="1403" w:author="wei han" w:date="2017-11-07T15:07:00Z">
                  <w:rPr>
                    <w:ins w:id="1404" w:author="wei han" w:date="2017-11-04T20:19:00Z"/>
                    <w:rFonts w:ascii="宋体" w:hAnsi="宋体"/>
                    <w:szCs w:val="21"/>
                  </w:rPr>
                </w:rPrChange>
              </w:rPr>
            </w:pPr>
            <w:ins w:id="1405" w:author="wei han" w:date="2017-11-04T20:18:00Z">
              <w:r w:rsidRPr="00646C05">
                <w:rPr>
                  <w:rFonts w:ascii="宋体" w:hAnsi="宋体"/>
                  <w:strike/>
                  <w:szCs w:val="21"/>
                  <w:rPrChange w:id="1406" w:author="wei han" w:date="2017-11-07T15:07:00Z">
                    <w:rPr>
                      <w:rFonts w:ascii="宋体" w:hAnsi="宋体"/>
                      <w:szCs w:val="21"/>
                    </w:rPr>
                  </w:rPrChange>
                </w:rPr>
                <w:t>修改</w:t>
              </w:r>
              <w:r w:rsidRPr="00646C05">
                <w:rPr>
                  <w:rFonts w:ascii="宋体" w:hAnsi="宋体" w:hint="eastAsia"/>
                  <w:strike/>
                  <w:szCs w:val="21"/>
                  <w:rPrChange w:id="1407" w:author="wei han" w:date="2017-11-07T15:07:00Z">
                    <w:rPr>
                      <w:rFonts w:ascii="宋体" w:hAnsi="宋体" w:hint="eastAsia"/>
                      <w:szCs w:val="21"/>
                    </w:rPr>
                  </w:rPrChange>
                </w:rPr>
                <w:t>：</w:t>
              </w:r>
              <w:r w:rsidRPr="00646C05">
                <w:rPr>
                  <w:rFonts w:ascii="宋体" w:hAnsi="宋体"/>
                  <w:strike/>
                  <w:szCs w:val="21"/>
                  <w:rPrChange w:id="1408" w:author="wei han" w:date="2017-11-07T15:07:00Z">
                    <w:rPr>
                      <w:rFonts w:ascii="宋体" w:hAnsi="宋体"/>
                      <w:szCs w:val="21"/>
                    </w:rPr>
                  </w:rPrChange>
                </w:rPr>
                <w:t>功能按钮</w:t>
              </w:r>
              <w:r w:rsidRPr="00646C05">
                <w:rPr>
                  <w:rFonts w:ascii="宋体" w:hAnsi="宋体" w:hint="eastAsia"/>
                  <w:strike/>
                  <w:szCs w:val="21"/>
                  <w:rPrChange w:id="1409" w:author="wei han" w:date="2017-11-07T15:07:00Z">
                    <w:rPr>
                      <w:rFonts w:ascii="宋体" w:hAnsi="宋体" w:hint="eastAsia"/>
                      <w:szCs w:val="21"/>
                    </w:rPr>
                  </w:rPrChange>
                </w:rPr>
                <w:t>，</w:t>
              </w:r>
              <w:r w:rsidRPr="00646C05">
                <w:rPr>
                  <w:rFonts w:ascii="宋体" w:hAnsi="宋体"/>
                  <w:strike/>
                  <w:szCs w:val="21"/>
                  <w:rPrChange w:id="1410" w:author="wei han" w:date="2017-11-07T15:07:00Z">
                    <w:rPr>
                      <w:rFonts w:ascii="宋体" w:hAnsi="宋体"/>
                      <w:szCs w:val="21"/>
                    </w:rPr>
                  </w:rPrChange>
                </w:rPr>
                <w:t>点击后标签名称和标签描述</w:t>
              </w:r>
            </w:ins>
            <w:ins w:id="1411" w:author="wei han" w:date="2017-11-04T20:19:00Z">
              <w:r w:rsidRPr="00646C05">
                <w:rPr>
                  <w:rFonts w:ascii="宋体" w:hAnsi="宋体"/>
                  <w:strike/>
                  <w:szCs w:val="21"/>
                  <w:rPrChange w:id="1412" w:author="wei han" w:date="2017-11-07T15:07:00Z">
                    <w:rPr>
                      <w:rFonts w:ascii="宋体" w:hAnsi="宋体"/>
                      <w:szCs w:val="21"/>
                    </w:rPr>
                  </w:rPrChange>
                </w:rPr>
                <w:t>从禁用恢复可用</w:t>
              </w:r>
            </w:ins>
          </w:p>
          <w:p w14:paraId="6C6751A9" w14:textId="15A32C73" w:rsidR="00F1131D" w:rsidRPr="00646C05" w:rsidRDefault="00F1131D" w:rsidP="00646C05">
            <w:pPr>
              <w:pStyle w:val="a8"/>
              <w:numPr>
                <w:ilvl w:val="0"/>
                <w:numId w:val="48"/>
              </w:numPr>
              <w:ind w:firstLineChars="0"/>
              <w:rPr>
                <w:ins w:id="1413" w:author="wei han" w:date="2017-11-04T20:18:00Z"/>
                <w:rFonts w:ascii="宋体" w:hAnsi="宋体"/>
                <w:strike/>
                <w:szCs w:val="21"/>
                <w:rPrChange w:id="1414" w:author="wei han" w:date="2017-11-07T15:07:00Z">
                  <w:rPr>
                    <w:ins w:id="1415" w:author="wei han" w:date="2017-11-04T20:18:00Z"/>
                    <w:rFonts w:ascii="宋体" w:hAnsi="宋体"/>
                    <w:szCs w:val="21"/>
                  </w:rPr>
                </w:rPrChange>
              </w:rPr>
            </w:pPr>
            <w:ins w:id="1416" w:author="wei han" w:date="2017-11-04T20:19:00Z">
              <w:r w:rsidRPr="00646C05">
                <w:rPr>
                  <w:rFonts w:ascii="宋体" w:hAnsi="宋体"/>
                  <w:strike/>
                  <w:szCs w:val="21"/>
                  <w:rPrChange w:id="1417" w:author="wei han" w:date="2017-11-07T15:07:00Z">
                    <w:rPr>
                      <w:rFonts w:ascii="宋体" w:hAnsi="宋体"/>
                      <w:szCs w:val="21"/>
                    </w:rPr>
                  </w:rPrChange>
                </w:rPr>
                <w:t>完成修改</w:t>
              </w:r>
              <w:r w:rsidRPr="00646C05">
                <w:rPr>
                  <w:rFonts w:ascii="宋体" w:hAnsi="宋体" w:hint="eastAsia"/>
                  <w:strike/>
                  <w:szCs w:val="21"/>
                  <w:rPrChange w:id="1418" w:author="wei han" w:date="2017-11-07T15:07:00Z">
                    <w:rPr>
                      <w:rFonts w:ascii="宋体" w:hAnsi="宋体" w:hint="eastAsia"/>
                      <w:szCs w:val="21"/>
                    </w:rPr>
                  </w:rPrChange>
                </w:rPr>
                <w:t>：</w:t>
              </w:r>
              <w:r w:rsidRPr="00646C05">
                <w:rPr>
                  <w:rFonts w:ascii="宋体" w:hAnsi="宋体"/>
                  <w:strike/>
                  <w:szCs w:val="21"/>
                  <w:rPrChange w:id="1419" w:author="wei han" w:date="2017-11-07T15:07:00Z">
                    <w:rPr>
                      <w:rFonts w:ascii="宋体" w:hAnsi="宋体"/>
                      <w:szCs w:val="21"/>
                    </w:rPr>
                  </w:rPrChange>
                </w:rPr>
                <w:t>功能按钮</w:t>
              </w:r>
              <w:r w:rsidRPr="00646C05">
                <w:rPr>
                  <w:rFonts w:ascii="宋体" w:hAnsi="宋体" w:hint="eastAsia"/>
                  <w:strike/>
                  <w:szCs w:val="21"/>
                  <w:rPrChange w:id="1420" w:author="wei han" w:date="2017-11-07T15:07:00Z">
                    <w:rPr>
                      <w:rFonts w:ascii="宋体" w:hAnsi="宋体" w:hint="eastAsia"/>
                      <w:szCs w:val="21"/>
                    </w:rPr>
                  </w:rPrChange>
                </w:rPr>
                <w:t>，</w:t>
              </w:r>
              <w:r w:rsidRPr="00646C05">
                <w:rPr>
                  <w:rFonts w:ascii="宋体" w:hAnsi="宋体"/>
                  <w:strike/>
                  <w:szCs w:val="21"/>
                  <w:rPrChange w:id="1421" w:author="wei han" w:date="2017-11-07T15:07:00Z">
                    <w:rPr>
                      <w:rFonts w:ascii="宋体" w:hAnsi="宋体"/>
                      <w:szCs w:val="21"/>
                    </w:rPr>
                  </w:rPrChange>
                </w:rPr>
                <w:t>点击后对输入信息</w:t>
              </w:r>
            </w:ins>
            <w:ins w:id="1422" w:author="wei han" w:date="2017-11-04T20:20:00Z">
              <w:r w:rsidR="00376445" w:rsidRPr="00646C05">
                <w:rPr>
                  <w:rFonts w:ascii="宋体" w:hAnsi="宋体"/>
                  <w:strike/>
                  <w:szCs w:val="21"/>
                  <w:rPrChange w:id="1423" w:author="wei han" w:date="2017-11-07T15:07:00Z">
                    <w:rPr>
                      <w:rFonts w:ascii="宋体" w:hAnsi="宋体"/>
                      <w:szCs w:val="21"/>
                    </w:rPr>
                  </w:rPrChange>
                </w:rPr>
                <w:t>检测</w:t>
              </w:r>
              <w:r w:rsidR="00B46511" w:rsidRPr="00646C05">
                <w:rPr>
                  <w:rFonts w:ascii="宋体" w:hAnsi="宋体"/>
                  <w:strike/>
                  <w:szCs w:val="21"/>
                  <w:rPrChange w:id="1424" w:author="wei han" w:date="2017-11-07T15:07:00Z">
                    <w:rPr>
                      <w:rFonts w:ascii="宋体" w:hAnsi="宋体"/>
                      <w:szCs w:val="21"/>
                    </w:rPr>
                  </w:rPrChange>
                </w:rPr>
                <w:t>后禁用</w:t>
              </w:r>
            </w:ins>
          </w:p>
          <w:p w14:paraId="41B23316" w14:textId="20F4E4CF" w:rsidR="0071699F" w:rsidRPr="00646C05" w:rsidRDefault="0071699F" w:rsidP="00646C05">
            <w:pPr>
              <w:pStyle w:val="a8"/>
              <w:numPr>
                <w:ilvl w:val="0"/>
                <w:numId w:val="48"/>
              </w:numPr>
              <w:ind w:firstLineChars="0"/>
              <w:rPr>
                <w:ins w:id="1425" w:author="wei han" w:date="2017-11-04T20:16:00Z"/>
                <w:rFonts w:ascii="宋体" w:hAnsi="宋体"/>
                <w:strike/>
                <w:szCs w:val="21"/>
                <w:rPrChange w:id="1426" w:author="wei han" w:date="2017-11-07T15:07:00Z">
                  <w:rPr>
                    <w:ins w:id="1427" w:author="wei han" w:date="2017-11-04T20:16:00Z"/>
                    <w:rFonts w:ascii="宋体" w:hAnsi="宋体"/>
                    <w:szCs w:val="21"/>
                  </w:rPr>
                </w:rPrChange>
              </w:rPr>
            </w:pPr>
            <w:ins w:id="1428" w:author="wei han" w:date="2017-11-04T20:17:00Z">
              <w:r w:rsidRPr="00646C05">
                <w:rPr>
                  <w:rFonts w:ascii="宋体" w:hAnsi="宋体" w:hint="eastAsia"/>
                  <w:strike/>
                  <w:szCs w:val="21"/>
                  <w:rPrChange w:id="1429" w:author="wei han" w:date="2017-11-07T15:07:00Z">
                    <w:rPr>
                      <w:rFonts w:ascii="宋体" w:hAnsi="宋体" w:hint="eastAsia"/>
                      <w:szCs w:val="21"/>
                    </w:rPr>
                  </w:rPrChange>
                </w:rPr>
                <w:lastRenderedPageBreak/>
                <w:t>确认：功能按钮，点击后对输入信息</w:t>
              </w:r>
            </w:ins>
            <w:ins w:id="1430" w:author="wei han" w:date="2017-11-04T20:53:00Z">
              <w:r w:rsidR="00F818D2" w:rsidRPr="00646C05">
                <w:rPr>
                  <w:rFonts w:ascii="宋体" w:hAnsi="宋体" w:hint="eastAsia"/>
                  <w:strike/>
                  <w:szCs w:val="21"/>
                  <w:rPrChange w:id="1431" w:author="wei han" w:date="2017-11-07T15:07:00Z">
                    <w:rPr>
                      <w:rFonts w:ascii="宋体" w:hAnsi="宋体" w:hint="eastAsia"/>
                      <w:szCs w:val="21"/>
                    </w:rPr>
                  </w:rPrChange>
                </w:rPr>
                <w:t>修改</w:t>
              </w:r>
            </w:ins>
          </w:p>
          <w:p w14:paraId="2D3A3B97" w14:textId="30CF9B66" w:rsidR="009A346E" w:rsidRPr="00646C05" w:rsidRDefault="00D12783" w:rsidP="005A5337">
            <w:pPr>
              <w:rPr>
                <w:ins w:id="1432" w:author="wei han" w:date="2017-11-04T20:23:00Z"/>
                <w:rFonts w:ascii="宋体" w:hAnsi="宋体"/>
                <w:strike/>
                <w:szCs w:val="21"/>
                <w:rPrChange w:id="1433" w:author="wei han" w:date="2017-11-07T15:07:00Z">
                  <w:rPr>
                    <w:ins w:id="1434" w:author="wei han" w:date="2017-11-04T20:23:00Z"/>
                    <w:rFonts w:ascii="宋体" w:hAnsi="宋体"/>
                    <w:szCs w:val="21"/>
                  </w:rPr>
                </w:rPrChange>
              </w:rPr>
            </w:pPr>
            <w:ins w:id="1435" w:author="wei han" w:date="2017-11-04T20:26:00Z">
              <w:r w:rsidRPr="00646C05">
                <w:rPr>
                  <w:rFonts w:ascii="宋体" w:hAnsi="宋体"/>
                  <w:strike/>
                  <w:szCs w:val="21"/>
                  <w:rPrChange w:id="1436" w:author="wei han" w:date="2017-11-07T15:07:00Z">
                    <w:rPr>
                      <w:rFonts w:ascii="宋体" w:hAnsi="宋体"/>
                      <w:szCs w:val="21"/>
                    </w:rPr>
                  </w:rPrChange>
                </w:rPr>
                <w:t>记录数</w:t>
              </w:r>
            </w:ins>
            <w:ins w:id="1437" w:author="wei han" w:date="2017-11-04T20:23:00Z">
              <w:r w:rsidR="009A346E" w:rsidRPr="00646C05">
                <w:rPr>
                  <w:rFonts w:ascii="宋体" w:hAnsi="宋体" w:hint="eastAsia"/>
                  <w:strike/>
                  <w:szCs w:val="21"/>
                  <w:rPrChange w:id="1438" w:author="wei han" w:date="2017-11-07T15:07:00Z">
                    <w:rPr>
                      <w:rFonts w:ascii="宋体" w:hAnsi="宋体" w:hint="eastAsia"/>
                      <w:szCs w:val="21"/>
                    </w:rPr>
                  </w:rPrChange>
                </w:rPr>
                <w:t>：字段名，</w:t>
              </w:r>
              <w:r w:rsidR="009A346E" w:rsidRPr="00646C05">
                <w:rPr>
                  <w:rFonts w:ascii="宋体" w:hAnsi="宋体"/>
                  <w:strike/>
                  <w:szCs w:val="21"/>
                  <w:rPrChange w:id="1439" w:author="wei han" w:date="2017-11-07T15:07:00Z">
                    <w:rPr>
                      <w:rFonts w:ascii="宋体" w:hAnsi="宋体"/>
                      <w:szCs w:val="21"/>
                    </w:rPr>
                  </w:rPrChange>
                </w:rPr>
                <w:t>显示该标签在系统</w:t>
              </w:r>
            </w:ins>
            <w:ins w:id="1440" w:author="wei han" w:date="2017-11-04T20:24:00Z">
              <w:r w:rsidR="009A346E" w:rsidRPr="00646C05">
                <w:rPr>
                  <w:rFonts w:ascii="宋体" w:hAnsi="宋体"/>
                  <w:strike/>
                  <w:szCs w:val="21"/>
                  <w:rPrChange w:id="1441" w:author="wei han" w:date="2017-11-07T15:07:00Z">
                    <w:rPr>
                      <w:rFonts w:ascii="宋体" w:hAnsi="宋体"/>
                      <w:szCs w:val="21"/>
                    </w:rPr>
                  </w:rPrChange>
                </w:rPr>
                <w:t>中</w:t>
              </w:r>
            </w:ins>
            <w:ins w:id="1442" w:author="wei han" w:date="2017-11-04T20:26:00Z">
              <w:r w:rsidR="00FE0AFE" w:rsidRPr="00646C05">
                <w:rPr>
                  <w:rFonts w:ascii="宋体" w:hAnsi="宋体"/>
                  <w:strike/>
                  <w:szCs w:val="21"/>
                  <w:rPrChange w:id="1443" w:author="wei han" w:date="2017-11-07T15:07:00Z">
                    <w:rPr>
                      <w:rFonts w:ascii="宋体" w:hAnsi="宋体"/>
                      <w:szCs w:val="21"/>
                    </w:rPr>
                  </w:rPrChange>
                </w:rPr>
                <w:t>所有</w:t>
              </w:r>
            </w:ins>
            <w:ins w:id="1444" w:author="wei han" w:date="2017-11-04T20:27:00Z">
              <w:r w:rsidR="00FE0AFE" w:rsidRPr="00646C05">
                <w:rPr>
                  <w:rFonts w:ascii="宋体" w:hAnsi="宋体"/>
                  <w:strike/>
                  <w:szCs w:val="21"/>
                  <w:rPrChange w:id="1445" w:author="wei han" w:date="2017-11-07T15:07:00Z">
                    <w:rPr>
                      <w:rFonts w:ascii="宋体" w:hAnsi="宋体"/>
                      <w:szCs w:val="21"/>
                    </w:rPr>
                  </w:rPrChange>
                </w:rPr>
                <w:t>信息</w:t>
              </w:r>
            </w:ins>
            <w:ins w:id="1446" w:author="wei han" w:date="2017-11-04T20:24:00Z">
              <w:r w:rsidR="009A346E" w:rsidRPr="00646C05">
                <w:rPr>
                  <w:rFonts w:ascii="宋体" w:hAnsi="宋体"/>
                  <w:strike/>
                  <w:szCs w:val="21"/>
                  <w:rPrChange w:id="1447" w:author="wei han" w:date="2017-11-07T15:07:00Z">
                    <w:rPr>
                      <w:rFonts w:ascii="宋体" w:hAnsi="宋体"/>
                      <w:szCs w:val="21"/>
                    </w:rPr>
                  </w:rPrChange>
                </w:rPr>
                <w:t>记录</w:t>
              </w:r>
            </w:ins>
            <w:ins w:id="1448" w:author="wei han" w:date="2017-11-04T20:27:00Z">
              <w:r w:rsidR="00565BD4" w:rsidRPr="00646C05">
                <w:rPr>
                  <w:rFonts w:ascii="宋体" w:hAnsi="宋体"/>
                  <w:strike/>
                  <w:szCs w:val="21"/>
                  <w:rPrChange w:id="1449" w:author="wei han" w:date="2017-11-07T15:07:00Z">
                    <w:rPr>
                      <w:rFonts w:ascii="宋体" w:hAnsi="宋体"/>
                      <w:szCs w:val="21"/>
                    </w:rPr>
                  </w:rPrChange>
                </w:rPr>
                <w:t>的数量</w:t>
              </w:r>
            </w:ins>
            <w:ins w:id="1450" w:author="wei han" w:date="2017-11-04T20:25:00Z">
              <w:r w:rsidR="008A25F3" w:rsidRPr="00646C05">
                <w:rPr>
                  <w:rFonts w:ascii="宋体" w:hAnsi="宋体" w:hint="eastAsia"/>
                  <w:strike/>
                  <w:szCs w:val="21"/>
                  <w:rPrChange w:id="1451" w:author="wei han" w:date="2017-11-07T15:07:00Z">
                    <w:rPr>
                      <w:rFonts w:ascii="宋体" w:hAnsi="宋体" w:hint="eastAsia"/>
                      <w:szCs w:val="21"/>
                    </w:rPr>
                  </w:rPrChange>
                </w:rPr>
                <w:t>，</w:t>
              </w:r>
            </w:ins>
            <w:ins w:id="1452" w:author="wei han" w:date="2017-11-04T20:27:00Z">
              <w:r w:rsidR="00C16D7D" w:rsidRPr="00646C05">
                <w:rPr>
                  <w:rFonts w:ascii="宋体" w:hAnsi="宋体" w:hint="eastAsia"/>
                  <w:strike/>
                  <w:szCs w:val="21"/>
                  <w:highlight w:val="yellow"/>
                  <w:rPrChange w:id="1453" w:author="wei han" w:date="2017-11-07T15:07:00Z">
                    <w:rPr>
                      <w:rFonts w:ascii="宋体" w:hAnsi="宋体" w:hint="eastAsia"/>
                      <w:szCs w:val="21"/>
                      <w:highlight w:val="yellow"/>
                    </w:rPr>
                  </w:rPrChange>
                </w:rPr>
                <w:t>目前</w:t>
              </w:r>
              <w:r w:rsidR="00624621" w:rsidRPr="00646C05">
                <w:rPr>
                  <w:rFonts w:ascii="宋体" w:hAnsi="宋体" w:hint="eastAsia"/>
                  <w:strike/>
                  <w:szCs w:val="21"/>
                  <w:highlight w:val="yellow"/>
                  <w:rPrChange w:id="1454" w:author="wei han" w:date="2017-11-07T15:07:00Z">
                    <w:rPr>
                      <w:rFonts w:ascii="宋体" w:hAnsi="宋体" w:hint="eastAsia"/>
                      <w:szCs w:val="21"/>
                      <w:highlight w:val="yellow"/>
                    </w:rPr>
                  </w:rPrChange>
                </w:rPr>
                <w:t>仅</w:t>
              </w:r>
            </w:ins>
            <w:ins w:id="1455" w:author="wei han" w:date="2017-11-04T20:25:00Z">
              <w:r w:rsidR="008A25F3" w:rsidRPr="00646C05">
                <w:rPr>
                  <w:rFonts w:ascii="宋体" w:hAnsi="宋体"/>
                  <w:strike/>
                  <w:szCs w:val="21"/>
                  <w:highlight w:val="yellow"/>
                  <w:rPrChange w:id="1456" w:author="wei han" w:date="2017-11-07T15:07:00Z">
                    <w:rPr>
                      <w:rFonts w:ascii="宋体" w:hAnsi="宋体"/>
                      <w:szCs w:val="21"/>
                      <w:highlight w:val="yellow"/>
                    </w:rPr>
                  </w:rPrChange>
                </w:rPr>
                <w:t>包含常见问题和文档</w:t>
              </w:r>
            </w:ins>
          </w:p>
          <w:p w14:paraId="679CE881" w14:textId="7252EB78" w:rsidR="00FB7E46" w:rsidRPr="00646C05" w:rsidRDefault="00FB7E46" w:rsidP="005A5337">
            <w:pPr>
              <w:rPr>
                <w:rFonts w:ascii="宋体" w:hAnsi="宋体"/>
                <w:strike/>
                <w:szCs w:val="21"/>
                <w:rPrChange w:id="1457" w:author="wei han" w:date="2017-11-07T15:07:00Z">
                  <w:rPr>
                    <w:rFonts w:ascii="宋体" w:hAnsi="宋体"/>
                    <w:szCs w:val="21"/>
                  </w:rPr>
                </w:rPrChange>
              </w:rPr>
            </w:pPr>
            <w:ins w:id="1458" w:author="wei han" w:date="2017-11-04T20:08:00Z">
              <w:r w:rsidRPr="00646C05">
                <w:rPr>
                  <w:rFonts w:ascii="宋体" w:hAnsi="宋体"/>
                  <w:strike/>
                  <w:szCs w:val="21"/>
                  <w:rPrChange w:id="1459" w:author="wei han" w:date="2017-11-07T15:07:00Z">
                    <w:rPr>
                      <w:rFonts w:ascii="宋体" w:hAnsi="宋体"/>
                      <w:szCs w:val="21"/>
                    </w:rPr>
                  </w:rPrChange>
                </w:rPr>
                <w:t>翻页</w:t>
              </w:r>
              <w:r w:rsidRPr="00646C05">
                <w:rPr>
                  <w:rFonts w:ascii="宋体" w:hAnsi="宋体" w:hint="eastAsia"/>
                  <w:strike/>
                  <w:szCs w:val="21"/>
                  <w:rPrChange w:id="1460" w:author="wei han" w:date="2017-11-07T15:07:00Z">
                    <w:rPr>
                      <w:rFonts w:ascii="宋体" w:hAnsi="宋体" w:hint="eastAsia"/>
                      <w:szCs w:val="21"/>
                    </w:rPr>
                  </w:rPrChange>
                </w:rPr>
                <w:t>：链接按钮，可根据查询结果记录数显示当前页数、总页数和记录数，每页可选择显示</w:t>
              </w:r>
              <w:r w:rsidRPr="00646C05">
                <w:rPr>
                  <w:rFonts w:ascii="宋体" w:hAnsi="宋体"/>
                  <w:strike/>
                  <w:szCs w:val="21"/>
                  <w:rPrChange w:id="1461" w:author="wei han" w:date="2017-11-07T15:07:00Z">
                    <w:rPr>
                      <w:rFonts w:ascii="宋体" w:hAnsi="宋体"/>
                      <w:szCs w:val="21"/>
                    </w:rPr>
                  </w:rPrChange>
                </w:rPr>
                <w:t>20/30/50</w:t>
              </w:r>
              <w:r w:rsidRPr="00646C05">
                <w:rPr>
                  <w:rFonts w:ascii="宋体" w:hAnsi="宋体" w:hint="eastAsia"/>
                  <w:strike/>
                  <w:szCs w:val="21"/>
                  <w:rPrChange w:id="1462" w:author="wei han" w:date="2017-11-07T15:07:00Z">
                    <w:rPr>
                      <w:rFonts w:ascii="宋体" w:hAnsi="宋体" w:hint="eastAsia"/>
                      <w:szCs w:val="21"/>
                    </w:rPr>
                  </w:rPrChange>
                </w:rPr>
                <w:t>条记录，可输入页码后点击回车进行跳转</w:t>
              </w:r>
            </w:ins>
          </w:p>
        </w:tc>
      </w:tr>
      <w:tr w:rsidR="00CA3002" w:rsidRPr="00646C05" w14:paraId="6D25AD1B" w14:textId="77777777" w:rsidTr="005A5337">
        <w:trPr>
          <w:jc w:val="center"/>
        </w:trPr>
        <w:tc>
          <w:tcPr>
            <w:tcW w:w="1548" w:type="dxa"/>
            <w:shd w:val="clear" w:color="auto" w:fill="A6A6A6"/>
          </w:tcPr>
          <w:p w14:paraId="09F7FD18" w14:textId="77777777" w:rsidR="00CA3002" w:rsidRPr="00646C05" w:rsidRDefault="00CA3002" w:rsidP="005A5337">
            <w:pPr>
              <w:spacing w:line="400" w:lineRule="exact"/>
              <w:rPr>
                <w:rFonts w:ascii="宋体" w:hAnsi="宋体"/>
                <w:strike/>
                <w:color w:val="000000"/>
                <w:szCs w:val="21"/>
                <w:rPrChange w:id="1463" w:author="wei han" w:date="2017-11-07T15:07:00Z">
                  <w:rPr>
                    <w:rFonts w:ascii="宋体" w:hAnsi="宋体"/>
                    <w:color w:val="000000"/>
                    <w:szCs w:val="21"/>
                  </w:rPr>
                </w:rPrChange>
              </w:rPr>
            </w:pPr>
            <w:r w:rsidRPr="00646C05">
              <w:rPr>
                <w:rFonts w:ascii="宋体" w:hAnsi="宋体" w:hint="eastAsia"/>
                <w:strike/>
                <w:color w:val="000000"/>
                <w:szCs w:val="21"/>
                <w:rPrChange w:id="1464" w:author="wei han" w:date="2017-11-07T15:07:00Z">
                  <w:rPr>
                    <w:rFonts w:ascii="宋体" w:hAnsi="宋体" w:hint="eastAsia"/>
                    <w:color w:val="000000"/>
                    <w:szCs w:val="21"/>
                  </w:rPr>
                </w:rPrChange>
              </w:rPr>
              <w:lastRenderedPageBreak/>
              <w:t>输出</w:t>
            </w:r>
          </w:p>
        </w:tc>
        <w:tc>
          <w:tcPr>
            <w:tcW w:w="9714" w:type="dxa"/>
            <w:gridSpan w:val="3"/>
          </w:tcPr>
          <w:p w14:paraId="09B54708" w14:textId="77777777" w:rsidR="00CA3002" w:rsidRPr="00646C05" w:rsidRDefault="00CA3002" w:rsidP="005A5337">
            <w:pPr>
              <w:spacing w:line="400" w:lineRule="exact"/>
              <w:rPr>
                <w:ins w:id="1465" w:author="wei han" w:date="2017-11-04T20:09:00Z"/>
                <w:rFonts w:ascii="宋体" w:hAnsi="宋体"/>
                <w:b/>
                <w:strike/>
                <w:szCs w:val="21"/>
                <w:rPrChange w:id="1466" w:author="wei han" w:date="2017-11-07T15:07:00Z">
                  <w:rPr>
                    <w:ins w:id="1467" w:author="wei han" w:date="2017-11-04T20:09:00Z"/>
                    <w:rFonts w:ascii="宋体" w:hAnsi="宋体"/>
                    <w:b/>
                    <w:szCs w:val="21"/>
                  </w:rPr>
                </w:rPrChange>
              </w:rPr>
            </w:pPr>
            <w:r w:rsidRPr="00646C05">
              <w:rPr>
                <w:rFonts w:ascii="宋体" w:hAnsi="宋体" w:hint="eastAsia"/>
                <w:b/>
                <w:strike/>
                <w:szCs w:val="21"/>
                <w:rPrChange w:id="1468" w:author="wei han" w:date="2017-11-07T15:07:00Z">
                  <w:rPr>
                    <w:rFonts w:ascii="宋体" w:hAnsi="宋体" w:hint="eastAsia"/>
                    <w:b/>
                    <w:szCs w:val="21"/>
                  </w:rPr>
                </w:rPrChange>
              </w:rPr>
              <w:t>【基础资料】</w:t>
            </w:r>
          </w:p>
          <w:p w14:paraId="4F1711B8" w14:textId="1DD656EF" w:rsidR="00012B85" w:rsidRPr="00646C05" w:rsidRDefault="008D1BB2" w:rsidP="005A5337">
            <w:pPr>
              <w:spacing w:line="400" w:lineRule="exact"/>
              <w:rPr>
                <w:rFonts w:ascii="宋体" w:hAnsi="宋体"/>
                <w:strike/>
                <w:szCs w:val="21"/>
                <w:rPrChange w:id="1469" w:author="wei han" w:date="2017-11-07T15:07:00Z">
                  <w:rPr>
                    <w:rFonts w:ascii="宋体" w:hAnsi="宋体"/>
                    <w:szCs w:val="21"/>
                  </w:rPr>
                </w:rPrChange>
              </w:rPr>
            </w:pPr>
            <w:ins w:id="1470" w:author="wei han" w:date="2017-11-04T20:28:00Z">
              <w:r w:rsidRPr="00646C05">
                <w:rPr>
                  <w:rFonts w:ascii="宋体" w:hAnsi="宋体" w:hint="eastAsia"/>
                  <w:strike/>
                  <w:szCs w:val="21"/>
                  <w:rPrChange w:id="1471" w:author="wei han" w:date="2017-11-07T15:07:00Z">
                    <w:rPr>
                      <w:rFonts w:ascii="宋体" w:hAnsi="宋体" w:hint="eastAsia"/>
                      <w:szCs w:val="21"/>
                    </w:rPr>
                  </w:rPrChange>
                </w:rPr>
                <w:t>标签名称、标签描述、记录数、创建人、创建时间</w:t>
              </w:r>
            </w:ins>
          </w:p>
          <w:p w14:paraId="7A629DC9" w14:textId="77777777" w:rsidR="00CA3002" w:rsidRPr="00646C05" w:rsidRDefault="0060278E" w:rsidP="005A5337">
            <w:pPr>
              <w:spacing w:line="400" w:lineRule="exact"/>
              <w:rPr>
                <w:ins w:id="1472" w:author="wei han" w:date="2017-11-04T20:09:00Z"/>
                <w:rFonts w:ascii="宋体" w:hAnsi="宋体"/>
                <w:strike/>
                <w:szCs w:val="21"/>
                <w:rPrChange w:id="1473" w:author="wei han" w:date="2017-11-07T15:07:00Z">
                  <w:rPr>
                    <w:ins w:id="1474" w:author="wei han" w:date="2017-11-04T20:09:00Z"/>
                    <w:rFonts w:ascii="宋体" w:hAnsi="宋体"/>
                    <w:szCs w:val="21"/>
                  </w:rPr>
                </w:rPrChange>
              </w:rPr>
            </w:pPr>
            <w:ins w:id="1475" w:author="wei han" w:date="2017-11-04T20:09:00Z">
              <w:r w:rsidRPr="00646C05">
                <w:rPr>
                  <w:rFonts w:ascii="宋体" w:hAnsi="宋体" w:hint="eastAsia"/>
                  <w:strike/>
                  <w:szCs w:val="21"/>
                  <w:rPrChange w:id="1476" w:author="wei han" w:date="2017-11-07T15:07:00Z">
                    <w:rPr>
                      <w:rFonts w:ascii="宋体" w:hAnsi="宋体" w:hint="eastAsia"/>
                      <w:szCs w:val="21"/>
                    </w:rPr>
                  </w:rPrChange>
                </w:rPr>
                <w:t>【</w:t>
              </w:r>
              <w:r w:rsidRPr="00646C05">
                <w:rPr>
                  <w:rFonts w:ascii="宋体" w:hAnsi="宋体" w:hint="eastAsia"/>
                  <w:b/>
                  <w:strike/>
                  <w:szCs w:val="21"/>
                  <w:rPrChange w:id="1477" w:author="wei han" w:date="2017-11-07T15:07:00Z">
                    <w:rPr>
                      <w:rFonts w:ascii="宋体" w:hAnsi="宋体" w:hint="eastAsia"/>
                      <w:b/>
                      <w:szCs w:val="21"/>
                    </w:rPr>
                  </w:rPrChange>
                </w:rPr>
                <w:t>界面要求</w:t>
              </w:r>
              <w:r w:rsidRPr="00646C05">
                <w:rPr>
                  <w:rFonts w:ascii="宋体" w:hAnsi="宋体" w:hint="eastAsia"/>
                  <w:strike/>
                  <w:szCs w:val="21"/>
                  <w:rPrChange w:id="1478" w:author="wei han" w:date="2017-11-07T15:07:00Z">
                    <w:rPr>
                      <w:rFonts w:ascii="宋体" w:hAnsi="宋体" w:hint="eastAsia"/>
                      <w:szCs w:val="21"/>
                    </w:rPr>
                  </w:rPrChange>
                </w:rPr>
                <w:t>】</w:t>
              </w:r>
            </w:ins>
          </w:p>
          <w:p w14:paraId="0A72B20F" w14:textId="1F9211F1" w:rsidR="0060278E" w:rsidRPr="00646C05" w:rsidRDefault="00BA6F48" w:rsidP="005A5337">
            <w:pPr>
              <w:spacing w:line="400" w:lineRule="exact"/>
              <w:rPr>
                <w:rFonts w:ascii="宋体" w:hAnsi="宋体"/>
                <w:strike/>
                <w:szCs w:val="21"/>
                <w:rPrChange w:id="1479" w:author="wei han" w:date="2017-11-07T15:07:00Z">
                  <w:rPr>
                    <w:rFonts w:ascii="宋体" w:hAnsi="宋体"/>
                    <w:szCs w:val="21"/>
                  </w:rPr>
                </w:rPrChange>
              </w:rPr>
            </w:pPr>
            <w:ins w:id="1480" w:author="wei han" w:date="2017-11-04T20:21:00Z">
              <w:r w:rsidRPr="00646C05">
                <w:rPr>
                  <w:rFonts w:ascii="宋体" w:hAnsi="宋体" w:hint="eastAsia"/>
                  <w:strike/>
                  <w:szCs w:val="21"/>
                  <w:rPrChange w:id="1481" w:author="wei han" w:date="2017-11-07T15:07:00Z">
                    <w:rPr>
                      <w:rFonts w:ascii="宋体" w:hAnsi="宋体" w:hint="eastAsia"/>
                      <w:szCs w:val="21"/>
                    </w:rPr>
                  </w:rPrChange>
                </w:rPr>
                <w:t>默认按照创建时间降序排列，表头可对文档数</w:t>
              </w:r>
              <w:r w:rsidRPr="00646C05">
                <w:rPr>
                  <w:rFonts w:ascii="宋体" w:hAnsi="宋体"/>
                  <w:strike/>
                  <w:szCs w:val="21"/>
                  <w:rPrChange w:id="1482" w:author="wei han" w:date="2017-11-07T15:07:00Z">
                    <w:rPr>
                      <w:rFonts w:ascii="宋体" w:hAnsi="宋体"/>
                      <w:szCs w:val="21"/>
                    </w:rPr>
                  </w:rPrChange>
                </w:rPr>
                <w:t>|创建人|创建时间升降序排列</w:t>
              </w:r>
            </w:ins>
          </w:p>
        </w:tc>
      </w:tr>
      <w:tr w:rsidR="00CA3002" w:rsidRPr="00646C05" w14:paraId="1642DFC5" w14:textId="77777777" w:rsidTr="005A5337">
        <w:trPr>
          <w:jc w:val="center"/>
        </w:trPr>
        <w:tc>
          <w:tcPr>
            <w:tcW w:w="1548" w:type="dxa"/>
            <w:shd w:val="clear" w:color="auto" w:fill="A6A6A6"/>
          </w:tcPr>
          <w:p w14:paraId="596EE5D5" w14:textId="77777777" w:rsidR="00CA3002" w:rsidRPr="00646C05" w:rsidRDefault="00CA3002" w:rsidP="005A5337">
            <w:pPr>
              <w:spacing w:line="400" w:lineRule="exact"/>
              <w:rPr>
                <w:rFonts w:ascii="宋体" w:hAnsi="宋体"/>
                <w:strike/>
                <w:color w:val="000000"/>
                <w:szCs w:val="21"/>
                <w:rPrChange w:id="1483" w:author="wei han" w:date="2017-11-07T15:07:00Z">
                  <w:rPr>
                    <w:rFonts w:ascii="宋体" w:hAnsi="宋体"/>
                    <w:color w:val="000000"/>
                    <w:szCs w:val="21"/>
                  </w:rPr>
                </w:rPrChange>
              </w:rPr>
            </w:pPr>
            <w:r w:rsidRPr="00646C05">
              <w:rPr>
                <w:rFonts w:ascii="宋体" w:hAnsi="宋体" w:hint="eastAsia"/>
                <w:strike/>
                <w:color w:val="000000"/>
                <w:szCs w:val="21"/>
                <w:rPrChange w:id="1484" w:author="wei han" w:date="2017-11-07T15:07:00Z">
                  <w:rPr>
                    <w:rFonts w:ascii="宋体" w:hAnsi="宋体" w:hint="eastAsia"/>
                    <w:color w:val="000000"/>
                    <w:szCs w:val="21"/>
                  </w:rPr>
                </w:rPrChange>
              </w:rPr>
              <w:t>前置条件</w:t>
            </w:r>
          </w:p>
        </w:tc>
        <w:tc>
          <w:tcPr>
            <w:tcW w:w="9714" w:type="dxa"/>
            <w:gridSpan w:val="3"/>
          </w:tcPr>
          <w:p w14:paraId="0E74147E" w14:textId="7EAEA894" w:rsidR="00CA3002" w:rsidRPr="00646C05" w:rsidRDefault="004B1359" w:rsidP="005A5337">
            <w:pPr>
              <w:spacing w:line="400" w:lineRule="exact"/>
              <w:rPr>
                <w:rFonts w:ascii="宋体" w:hAnsi="宋体"/>
                <w:strike/>
                <w:szCs w:val="21"/>
                <w:rPrChange w:id="1485" w:author="wei han" w:date="2017-11-07T15:07:00Z">
                  <w:rPr>
                    <w:rFonts w:ascii="宋体" w:hAnsi="宋体"/>
                    <w:szCs w:val="21"/>
                  </w:rPr>
                </w:rPrChange>
              </w:rPr>
            </w:pPr>
            <w:ins w:id="1486" w:author="wei han" w:date="2017-11-04T20:59:00Z">
              <w:r w:rsidRPr="00646C05">
                <w:rPr>
                  <w:rFonts w:ascii="宋体" w:hAnsi="宋体" w:hint="eastAsia"/>
                  <w:strike/>
                  <w:szCs w:val="21"/>
                  <w:rPrChange w:id="1487" w:author="wei han" w:date="2017-11-07T15:07:00Z">
                    <w:rPr>
                      <w:rFonts w:ascii="宋体" w:hAnsi="宋体" w:hint="eastAsia"/>
                      <w:szCs w:val="21"/>
                    </w:rPr>
                  </w:rPrChange>
                </w:rPr>
                <w:t>具有【</w:t>
              </w:r>
              <w:r w:rsidRPr="00646C05">
                <w:rPr>
                  <w:rFonts w:ascii="宋体" w:hAnsi="宋体"/>
                  <w:strike/>
                  <w:szCs w:val="21"/>
                  <w:rPrChange w:id="1488" w:author="wei han" w:date="2017-11-07T15:07:00Z">
                    <w:rPr>
                      <w:rFonts w:ascii="宋体" w:hAnsi="宋体"/>
                      <w:szCs w:val="21"/>
                    </w:rPr>
                  </w:rPrChange>
                </w:rPr>
                <w:t>标签管理</w:t>
              </w:r>
              <w:r w:rsidRPr="00646C05">
                <w:rPr>
                  <w:rFonts w:ascii="宋体" w:hAnsi="宋体" w:hint="eastAsia"/>
                  <w:strike/>
                  <w:szCs w:val="21"/>
                  <w:rPrChange w:id="1489" w:author="wei han" w:date="2017-11-07T15:07:00Z">
                    <w:rPr>
                      <w:rFonts w:ascii="宋体" w:hAnsi="宋体" w:hint="eastAsia"/>
                      <w:szCs w:val="21"/>
                    </w:rPr>
                  </w:rPrChange>
                </w:rPr>
                <w:t>】</w:t>
              </w:r>
              <w:r w:rsidRPr="00646C05">
                <w:rPr>
                  <w:rFonts w:ascii="宋体" w:hAnsi="宋体"/>
                  <w:strike/>
                  <w:szCs w:val="21"/>
                  <w:rPrChange w:id="1490" w:author="wei han" w:date="2017-11-07T15:07:00Z">
                    <w:rPr>
                      <w:rFonts w:ascii="宋体" w:hAnsi="宋体"/>
                      <w:szCs w:val="21"/>
                    </w:rPr>
                  </w:rPrChange>
                </w:rPr>
                <w:t>权限</w:t>
              </w:r>
            </w:ins>
          </w:p>
        </w:tc>
      </w:tr>
      <w:tr w:rsidR="00CA3002" w:rsidRPr="00646C05" w14:paraId="2DE4BB7E" w14:textId="77777777" w:rsidTr="005A5337">
        <w:trPr>
          <w:jc w:val="center"/>
        </w:trPr>
        <w:tc>
          <w:tcPr>
            <w:tcW w:w="1548" w:type="dxa"/>
            <w:shd w:val="clear" w:color="auto" w:fill="A6A6A6"/>
          </w:tcPr>
          <w:p w14:paraId="1E8F52AC" w14:textId="77777777" w:rsidR="00CA3002" w:rsidRPr="00646C05" w:rsidRDefault="00CA3002" w:rsidP="005A5337">
            <w:pPr>
              <w:spacing w:line="400" w:lineRule="exact"/>
              <w:rPr>
                <w:rFonts w:ascii="宋体" w:hAnsi="宋体"/>
                <w:strike/>
                <w:color w:val="000000"/>
                <w:szCs w:val="21"/>
                <w:rPrChange w:id="1491" w:author="wei han" w:date="2017-11-07T15:07:00Z">
                  <w:rPr>
                    <w:rFonts w:ascii="宋体" w:hAnsi="宋体"/>
                    <w:color w:val="000000"/>
                    <w:szCs w:val="21"/>
                  </w:rPr>
                </w:rPrChange>
              </w:rPr>
            </w:pPr>
            <w:r w:rsidRPr="00646C05">
              <w:rPr>
                <w:rFonts w:ascii="宋体" w:hAnsi="宋体" w:hint="eastAsia"/>
                <w:strike/>
                <w:color w:val="000000"/>
                <w:szCs w:val="21"/>
                <w:rPrChange w:id="1492" w:author="wei han" w:date="2017-11-07T15:07:00Z">
                  <w:rPr>
                    <w:rFonts w:ascii="宋体" w:hAnsi="宋体" w:hint="eastAsia"/>
                    <w:color w:val="000000"/>
                    <w:szCs w:val="21"/>
                  </w:rPr>
                </w:rPrChange>
              </w:rPr>
              <w:t>后置条件</w:t>
            </w:r>
          </w:p>
        </w:tc>
        <w:tc>
          <w:tcPr>
            <w:tcW w:w="9714" w:type="dxa"/>
            <w:gridSpan w:val="3"/>
          </w:tcPr>
          <w:p w14:paraId="7B635C9C" w14:textId="2A5F17C7" w:rsidR="00CA3002" w:rsidRPr="00646C05" w:rsidRDefault="00E45B52" w:rsidP="005A5337">
            <w:pPr>
              <w:spacing w:line="400" w:lineRule="atLeast"/>
              <w:rPr>
                <w:rFonts w:ascii="宋体" w:hAnsi="宋体"/>
                <w:strike/>
                <w:szCs w:val="21"/>
                <w:rPrChange w:id="1493" w:author="wei han" w:date="2017-11-07T15:07:00Z">
                  <w:rPr>
                    <w:rFonts w:ascii="宋体" w:hAnsi="宋体"/>
                    <w:szCs w:val="21"/>
                  </w:rPr>
                </w:rPrChange>
              </w:rPr>
            </w:pPr>
            <w:ins w:id="1494" w:author="wei han" w:date="2017-11-04T20:54:00Z">
              <w:r w:rsidRPr="00646C05">
                <w:rPr>
                  <w:rFonts w:ascii="宋体" w:hAnsi="宋体"/>
                  <w:strike/>
                  <w:szCs w:val="21"/>
                  <w:rPrChange w:id="1495" w:author="wei han" w:date="2017-11-07T15:07:00Z">
                    <w:rPr>
                      <w:rFonts w:ascii="宋体" w:hAnsi="宋体"/>
                      <w:szCs w:val="21"/>
                    </w:rPr>
                  </w:rPrChange>
                </w:rPr>
                <w:t>无</w:t>
              </w:r>
            </w:ins>
          </w:p>
        </w:tc>
      </w:tr>
      <w:tr w:rsidR="00CA3002" w:rsidRPr="00646C05" w14:paraId="4971F6D3" w14:textId="77777777" w:rsidTr="005A5337">
        <w:trPr>
          <w:jc w:val="center"/>
        </w:trPr>
        <w:tc>
          <w:tcPr>
            <w:tcW w:w="1548" w:type="dxa"/>
            <w:shd w:val="clear" w:color="auto" w:fill="A6A6A6"/>
          </w:tcPr>
          <w:p w14:paraId="3AF99D20" w14:textId="77777777" w:rsidR="00CA3002" w:rsidRPr="00646C05" w:rsidRDefault="00CA3002" w:rsidP="005A5337">
            <w:pPr>
              <w:spacing w:line="400" w:lineRule="exact"/>
              <w:rPr>
                <w:rFonts w:ascii="宋体" w:hAnsi="宋体"/>
                <w:strike/>
                <w:color w:val="000000"/>
                <w:szCs w:val="21"/>
                <w:rPrChange w:id="1496" w:author="wei han" w:date="2017-11-07T15:07:00Z">
                  <w:rPr>
                    <w:rFonts w:ascii="宋体" w:hAnsi="宋体"/>
                    <w:color w:val="000000"/>
                    <w:szCs w:val="21"/>
                  </w:rPr>
                </w:rPrChange>
              </w:rPr>
            </w:pPr>
            <w:r w:rsidRPr="00646C05">
              <w:rPr>
                <w:rFonts w:ascii="宋体" w:hAnsi="宋体" w:hint="eastAsia"/>
                <w:strike/>
                <w:color w:val="000000"/>
                <w:szCs w:val="21"/>
                <w:rPrChange w:id="1497" w:author="wei han" w:date="2017-11-07T15:07:00Z">
                  <w:rPr>
                    <w:rFonts w:ascii="宋体" w:hAnsi="宋体" w:hint="eastAsia"/>
                    <w:color w:val="000000"/>
                    <w:szCs w:val="21"/>
                  </w:rPr>
                </w:rPrChange>
              </w:rPr>
              <w:t>注释和问题</w:t>
            </w:r>
          </w:p>
        </w:tc>
        <w:tc>
          <w:tcPr>
            <w:tcW w:w="9714" w:type="dxa"/>
            <w:gridSpan w:val="3"/>
          </w:tcPr>
          <w:p w14:paraId="150DB1FD" w14:textId="77777777" w:rsidR="00CA3002" w:rsidRPr="00646C05" w:rsidRDefault="00CA3002" w:rsidP="005A5337">
            <w:pPr>
              <w:spacing w:line="400" w:lineRule="exact"/>
              <w:rPr>
                <w:rFonts w:ascii="宋体" w:hAnsi="宋体"/>
                <w:strike/>
                <w:szCs w:val="21"/>
                <w:rPrChange w:id="1498" w:author="wei han" w:date="2017-11-07T15:07:00Z">
                  <w:rPr>
                    <w:rFonts w:ascii="宋体" w:hAnsi="宋体"/>
                    <w:szCs w:val="21"/>
                  </w:rPr>
                </w:rPrChange>
              </w:rPr>
            </w:pPr>
            <w:r w:rsidRPr="00646C05">
              <w:rPr>
                <w:rFonts w:ascii="宋体" w:hAnsi="宋体" w:hint="eastAsia"/>
                <w:strike/>
                <w:szCs w:val="21"/>
                <w:rPrChange w:id="1499" w:author="wei han" w:date="2017-11-07T15:07:00Z">
                  <w:rPr>
                    <w:rFonts w:ascii="宋体" w:hAnsi="宋体" w:hint="eastAsia"/>
                    <w:szCs w:val="21"/>
                  </w:rPr>
                </w:rPrChange>
              </w:rPr>
              <w:t>无</w:t>
            </w:r>
          </w:p>
        </w:tc>
      </w:tr>
    </w:tbl>
    <w:commentRangeEnd w:id="1225"/>
    <w:p w14:paraId="249237FC" w14:textId="3416D42B" w:rsidR="00CA3002" w:rsidRDefault="00646C05">
      <w:pPr>
        <w:pStyle w:val="4"/>
        <w:pPrChange w:id="1500" w:author="wei han" w:date="2017-11-01T18:15:00Z">
          <w:pPr/>
        </w:pPrChange>
      </w:pPr>
      <w:r>
        <w:rPr>
          <w:rStyle w:val="ab"/>
          <w:rFonts w:ascii="Times New Roman" w:hAnsi="Times New Roman"/>
          <w:b w:val="0"/>
          <w:bCs w:val="0"/>
        </w:rPr>
        <w:commentReference w:id="1225"/>
      </w:r>
      <w:r w:rsidR="00CA3002">
        <w:rPr>
          <w:rFonts w:hint="eastAsia"/>
        </w:rPr>
        <w:t>权限管理</w:t>
      </w:r>
    </w:p>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CA3002" w:rsidRPr="00C630D1" w14:paraId="6891C8DE" w14:textId="77777777" w:rsidTr="005A5337">
        <w:trPr>
          <w:jc w:val="center"/>
        </w:trPr>
        <w:tc>
          <w:tcPr>
            <w:tcW w:w="1548" w:type="dxa"/>
            <w:shd w:val="clear" w:color="auto" w:fill="A6A6A6"/>
          </w:tcPr>
          <w:p w14:paraId="3B992932" w14:textId="77777777" w:rsidR="00CA3002" w:rsidRPr="00C630D1" w:rsidRDefault="00CA3002" w:rsidP="005A5337">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7DCE25EC" w14:textId="77777777" w:rsidR="00CA3002" w:rsidRPr="00C630D1" w:rsidRDefault="00CA3002" w:rsidP="005A5337">
            <w:pPr>
              <w:spacing w:line="400" w:lineRule="exact"/>
              <w:rPr>
                <w:rFonts w:ascii="宋体" w:hAnsi="宋体"/>
                <w:szCs w:val="21"/>
              </w:rPr>
            </w:pPr>
          </w:p>
        </w:tc>
      </w:tr>
      <w:tr w:rsidR="00CA3002" w:rsidRPr="00C630D1" w14:paraId="6BE939A4" w14:textId="77777777" w:rsidTr="005A5337">
        <w:trPr>
          <w:jc w:val="center"/>
        </w:trPr>
        <w:tc>
          <w:tcPr>
            <w:tcW w:w="1548" w:type="dxa"/>
            <w:shd w:val="clear" w:color="auto" w:fill="A6A6A6"/>
          </w:tcPr>
          <w:p w14:paraId="3BD3C97C" w14:textId="77777777" w:rsidR="00CA3002" w:rsidRPr="00C630D1" w:rsidRDefault="00CA3002" w:rsidP="005A5337">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46E575E9" w14:textId="41CEFBD4" w:rsidR="00CA3002" w:rsidRPr="00C630D1" w:rsidRDefault="000749A0" w:rsidP="005A5337">
            <w:pPr>
              <w:spacing w:line="400" w:lineRule="exact"/>
              <w:rPr>
                <w:rFonts w:ascii="宋体" w:hAnsi="宋体"/>
                <w:szCs w:val="21"/>
              </w:rPr>
            </w:pPr>
            <w:ins w:id="1501" w:author="wei han" w:date="2017-11-09T12:10:00Z">
              <w:r>
                <w:rPr>
                  <w:rFonts w:ascii="宋体" w:hAnsi="宋体"/>
                  <w:szCs w:val="21"/>
                </w:rPr>
                <w:t>权限管理</w:t>
              </w:r>
            </w:ins>
          </w:p>
        </w:tc>
      </w:tr>
      <w:tr w:rsidR="00CA3002" w:rsidRPr="00C630D1" w14:paraId="08CC5759" w14:textId="77777777" w:rsidTr="005A5337">
        <w:trPr>
          <w:jc w:val="center"/>
        </w:trPr>
        <w:tc>
          <w:tcPr>
            <w:tcW w:w="1548" w:type="dxa"/>
            <w:shd w:val="clear" w:color="auto" w:fill="A6A6A6"/>
          </w:tcPr>
          <w:p w14:paraId="6D554C26" w14:textId="77777777" w:rsidR="00CA3002" w:rsidRPr="00C630D1" w:rsidRDefault="00CA3002" w:rsidP="005A5337">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7C574C81" w14:textId="77777777" w:rsidR="00CA3002" w:rsidRPr="00C630D1" w:rsidRDefault="00CA3002" w:rsidP="005A5337">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3C1EF70F" w14:textId="77777777" w:rsidR="00CA3002" w:rsidRPr="00C630D1" w:rsidRDefault="00CA3002" w:rsidP="005A5337">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0AF8E094" w14:textId="77777777" w:rsidR="00CA3002" w:rsidRPr="00C630D1" w:rsidRDefault="00CA3002" w:rsidP="005A5337">
            <w:pPr>
              <w:spacing w:line="400" w:lineRule="exact"/>
              <w:rPr>
                <w:rFonts w:ascii="宋体" w:hAnsi="宋体"/>
                <w:szCs w:val="21"/>
              </w:rPr>
            </w:pPr>
          </w:p>
        </w:tc>
      </w:tr>
      <w:tr w:rsidR="00CA3002" w:rsidRPr="00C630D1" w14:paraId="102D5DA1" w14:textId="77777777" w:rsidTr="005A5337">
        <w:trPr>
          <w:jc w:val="center"/>
        </w:trPr>
        <w:tc>
          <w:tcPr>
            <w:tcW w:w="1548" w:type="dxa"/>
            <w:shd w:val="clear" w:color="auto" w:fill="A6A6A6"/>
          </w:tcPr>
          <w:p w14:paraId="223FB30C" w14:textId="77777777" w:rsidR="00CA3002" w:rsidRPr="00C630D1" w:rsidRDefault="00CA3002" w:rsidP="005A5337">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00C4924E" w14:textId="4BD317D9" w:rsidR="00CA3002" w:rsidRPr="00C630D1" w:rsidRDefault="000749A0" w:rsidP="005A5337">
            <w:pPr>
              <w:spacing w:line="400" w:lineRule="exact"/>
              <w:rPr>
                <w:rFonts w:ascii="宋体" w:hAnsi="宋体"/>
                <w:szCs w:val="21"/>
              </w:rPr>
            </w:pPr>
            <w:ins w:id="1502" w:author="wei han" w:date="2017-11-09T12:10:00Z">
              <w:r>
                <w:rPr>
                  <w:rFonts w:ascii="宋体" w:hAnsi="宋体" w:hint="eastAsia"/>
                  <w:szCs w:val="21"/>
                </w:rPr>
                <w:t>常见问题和文档的权限管理，系统提供默认四种权限</w:t>
              </w:r>
            </w:ins>
            <w:ins w:id="1503" w:author="wei han" w:date="2017-11-04T20:04:00Z">
              <w:r w:rsidR="00413B34">
                <w:rPr>
                  <w:rFonts w:ascii="宋体" w:hAnsi="宋体" w:hint="eastAsia"/>
                  <w:szCs w:val="21"/>
                </w:rPr>
                <w:t>，</w:t>
              </w:r>
            </w:ins>
            <w:ins w:id="1504" w:author="wei han" w:date="2017-11-09T12:10:00Z">
              <w:r>
                <w:rPr>
                  <w:rFonts w:ascii="宋体" w:hAnsi="宋体" w:hint="eastAsia"/>
                  <w:szCs w:val="21"/>
                </w:rPr>
                <w:t>仅</w:t>
              </w:r>
            </w:ins>
            <w:ins w:id="1505" w:author="wei han" w:date="2017-11-04T20:04:00Z">
              <w:r w:rsidR="00413B34">
                <w:rPr>
                  <w:rFonts w:ascii="宋体" w:hAnsi="宋体"/>
                  <w:szCs w:val="21"/>
                </w:rPr>
                <w:t>管理员可见</w:t>
              </w:r>
            </w:ins>
          </w:p>
        </w:tc>
      </w:tr>
      <w:tr w:rsidR="00CA3002" w:rsidRPr="00C630D1" w14:paraId="20A0710E" w14:textId="77777777" w:rsidTr="005A5337">
        <w:trPr>
          <w:jc w:val="center"/>
        </w:trPr>
        <w:tc>
          <w:tcPr>
            <w:tcW w:w="1548" w:type="dxa"/>
            <w:shd w:val="clear" w:color="auto" w:fill="A6A6A6"/>
          </w:tcPr>
          <w:p w14:paraId="376DB22C" w14:textId="77777777" w:rsidR="00CA3002" w:rsidRPr="00C630D1" w:rsidRDefault="00CA3002" w:rsidP="005A5337">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0659084F" w14:textId="77777777" w:rsidR="00CA3002" w:rsidRPr="00C630D1" w:rsidRDefault="00CA3002" w:rsidP="005A5337">
            <w:pPr>
              <w:spacing w:line="400" w:lineRule="exact"/>
              <w:rPr>
                <w:rFonts w:ascii="宋体" w:hAnsi="宋体"/>
                <w:szCs w:val="21"/>
              </w:rPr>
            </w:pPr>
            <w:r>
              <w:rPr>
                <w:rFonts w:ascii="宋体" w:hAnsi="宋体" w:hint="eastAsia"/>
                <w:szCs w:val="21"/>
              </w:rPr>
              <w:t>无</w:t>
            </w:r>
          </w:p>
        </w:tc>
      </w:tr>
      <w:tr w:rsidR="00CA3002" w:rsidRPr="00C630D1" w14:paraId="5820EB70" w14:textId="77777777" w:rsidTr="005A5337">
        <w:trPr>
          <w:jc w:val="center"/>
        </w:trPr>
        <w:tc>
          <w:tcPr>
            <w:tcW w:w="1548" w:type="dxa"/>
            <w:shd w:val="clear" w:color="auto" w:fill="A6A6A6"/>
          </w:tcPr>
          <w:p w14:paraId="461DDBF6" w14:textId="77777777" w:rsidR="00CA3002" w:rsidRPr="00C630D1" w:rsidRDefault="00CA3002" w:rsidP="005A5337">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028C36DA" w14:textId="77777777" w:rsidR="00CA3002" w:rsidRPr="00C630D1" w:rsidRDefault="00CA3002" w:rsidP="005A5337">
            <w:pPr>
              <w:spacing w:line="400" w:lineRule="exact"/>
              <w:rPr>
                <w:rFonts w:ascii="宋体" w:hAnsi="宋体"/>
                <w:szCs w:val="21"/>
              </w:rPr>
            </w:pPr>
            <w:r>
              <w:rPr>
                <w:rFonts w:ascii="宋体" w:hAnsi="宋体" w:hint="eastAsia"/>
                <w:szCs w:val="21"/>
              </w:rPr>
              <w:t>无</w:t>
            </w:r>
          </w:p>
        </w:tc>
      </w:tr>
      <w:tr w:rsidR="00CA3002" w:rsidRPr="00C630D1" w14:paraId="2E5B5FB0" w14:textId="77777777" w:rsidTr="005A5337">
        <w:trPr>
          <w:jc w:val="center"/>
        </w:trPr>
        <w:tc>
          <w:tcPr>
            <w:tcW w:w="1548" w:type="dxa"/>
            <w:shd w:val="clear" w:color="auto" w:fill="A6A6A6"/>
          </w:tcPr>
          <w:p w14:paraId="01F501E8" w14:textId="77777777" w:rsidR="00CA3002" w:rsidRPr="00C630D1" w:rsidRDefault="00CA3002" w:rsidP="005A5337">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2F56E013" w14:textId="77777777" w:rsidR="00CA3002" w:rsidRDefault="00CA3002" w:rsidP="005A5337">
            <w:pPr>
              <w:spacing w:before="60" w:after="60" w:line="400" w:lineRule="exact"/>
              <w:jc w:val="left"/>
              <w:rPr>
                <w:rFonts w:ascii="宋体" w:hAnsi="宋体"/>
                <w:b/>
                <w:szCs w:val="21"/>
              </w:rPr>
            </w:pPr>
            <w:r>
              <w:rPr>
                <w:rFonts w:ascii="宋体" w:hAnsi="宋体" w:hint="eastAsia"/>
                <w:b/>
                <w:szCs w:val="21"/>
              </w:rPr>
              <w:t>【设置要素】</w:t>
            </w:r>
          </w:p>
          <w:p w14:paraId="32DEF4A0" w14:textId="74F0CA9D" w:rsidR="00CA3002" w:rsidRPr="00DC1BF5" w:rsidRDefault="0028330D" w:rsidP="0028330D">
            <w:pPr>
              <w:spacing w:before="60" w:after="60" w:line="400" w:lineRule="exact"/>
              <w:jc w:val="left"/>
              <w:rPr>
                <w:rFonts w:ascii="宋体" w:hAnsi="宋体"/>
                <w:szCs w:val="21"/>
              </w:rPr>
            </w:pPr>
            <w:ins w:id="1506" w:author="wei han" w:date="2017-11-04T20:28:00Z">
              <w:r>
                <w:rPr>
                  <w:rFonts w:ascii="宋体" w:hAnsi="宋体"/>
                  <w:szCs w:val="21"/>
                </w:rPr>
                <w:t>搜索框</w:t>
              </w:r>
              <w:r>
                <w:rPr>
                  <w:rFonts w:ascii="宋体" w:hAnsi="宋体" w:hint="eastAsia"/>
                  <w:szCs w:val="21"/>
                </w:rPr>
                <w:t>：</w:t>
              </w:r>
              <w:r>
                <w:rPr>
                  <w:rFonts w:ascii="宋体" w:hAnsi="宋体"/>
                  <w:szCs w:val="21"/>
                </w:rPr>
                <w:t>输入框</w:t>
              </w:r>
            </w:ins>
          </w:p>
        </w:tc>
      </w:tr>
      <w:tr w:rsidR="00CA3002" w:rsidRPr="00C630D1" w14:paraId="051523CB" w14:textId="77777777" w:rsidTr="005A5337">
        <w:trPr>
          <w:jc w:val="center"/>
        </w:trPr>
        <w:tc>
          <w:tcPr>
            <w:tcW w:w="1548" w:type="dxa"/>
            <w:shd w:val="clear" w:color="auto" w:fill="A6A6A6"/>
          </w:tcPr>
          <w:p w14:paraId="0272BA4F" w14:textId="77777777" w:rsidR="00CA3002" w:rsidRPr="00C630D1" w:rsidRDefault="00CA3002" w:rsidP="005A5337">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0662143D" w14:textId="77777777" w:rsidR="00CA3002" w:rsidRDefault="00CA3002" w:rsidP="005A5337">
            <w:pPr>
              <w:rPr>
                <w:rFonts w:ascii="宋体" w:hAnsi="宋体"/>
                <w:b/>
                <w:szCs w:val="21"/>
              </w:rPr>
            </w:pPr>
            <w:r w:rsidRPr="00946BE4">
              <w:rPr>
                <w:rFonts w:ascii="宋体" w:hAnsi="宋体" w:hint="eastAsia"/>
                <w:b/>
                <w:szCs w:val="21"/>
              </w:rPr>
              <w:t>【功能操作要求】</w:t>
            </w:r>
          </w:p>
          <w:p w14:paraId="36C001BD" w14:textId="62D4ECCD" w:rsidR="0028330D" w:rsidRDefault="0028330D" w:rsidP="0028330D">
            <w:pPr>
              <w:rPr>
                <w:ins w:id="1507" w:author="wei han" w:date="2017-11-04T20:31:00Z"/>
                <w:rFonts w:ascii="宋体" w:hAnsi="宋体"/>
                <w:szCs w:val="21"/>
              </w:rPr>
            </w:pPr>
            <w:ins w:id="1508" w:author="wei han" w:date="2017-11-04T20:31:00Z">
              <w:r>
                <w:rPr>
                  <w:rFonts w:ascii="宋体" w:hAnsi="宋体"/>
                  <w:szCs w:val="21"/>
                </w:rPr>
                <w:t>搜索</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点击后对输入信息进行信息检索</w:t>
              </w:r>
            </w:ins>
          </w:p>
          <w:p w14:paraId="1FF7CF7E" w14:textId="5EEF6061" w:rsidR="0028330D" w:rsidRDefault="000749A0" w:rsidP="0028330D">
            <w:pPr>
              <w:rPr>
                <w:ins w:id="1509" w:author="wei han" w:date="2017-11-04T20:31:00Z"/>
                <w:rFonts w:ascii="宋体" w:hAnsi="宋体"/>
                <w:szCs w:val="21"/>
              </w:rPr>
            </w:pPr>
            <w:ins w:id="1510" w:author="wei han" w:date="2017-11-09T12:14:00Z">
              <w:r>
                <w:rPr>
                  <w:rFonts w:ascii="宋体" w:hAnsi="宋体" w:hint="eastAsia"/>
                  <w:szCs w:val="21"/>
                </w:rPr>
                <w:t>选择可见部门</w:t>
              </w:r>
            </w:ins>
            <w:ins w:id="1511" w:author="wei han" w:date="2017-11-04T20:31:00Z">
              <w:r w:rsidR="0028330D">
                <w:rPr>
                  <w:rFonts w:ascii="宋体" w:hAnsi="宋体" w:hint="eastAsia"/>
                  <w:szCs w:val="21"/>
                </w:rPr>
                <w:t>：</w:t>
              </w:r>
              <w:r w:rsidR="0028330D">
                <w:rPr>
                  <w:rFonts w:ascii="宋体" w:hAnsi="宋体"/>
                  <w:szCs w:val="21"/>
                </w:rPr>
                <w:t>功能按钮</w:t>
              </w:r>
              <w:r w:rsidR="0028330D">
                <w:rPr>
                  <w:rFonts w:ascii="宋体" w:hAnsi="宋体" w:hint="eastAsia"/>
                  <w:szCs w:val="21"/>
                </w:rPr>
                <w:t>，</w:t>
              </w:r>
              <w:r w:rsidR="0028330D">
                <w:rPr>
                  <w:rFonts w:ascii="宋体" w:hAnsi="宋体"/>
                  <w:szCs w:val="21"/>
                </w:rPr>
                <w:t>点击后弹出该</w:t>
              </w:r>
            </w:ins>
            <w:ins w:id="1512" w:author="wei han" w:date="2017-11-04T20:42:00Z">
              <w:r w:rsidR="00BC5DA4">
                <w:rPr>
                  <w:rFonts w:ascii="宋体" w:hAnsi="宋体"/>
                  <w:szCs w:val="21"/>
                </w:rPr>
                <w:t>权限</w:t>
              </w:r>
            </w:ins>
            <w:ins w:id="1513" w:author="wei han" w:date="2017-11-09T12:15:00Z">
              <w:r>
                <w:rPr>
                  <w:rFonts w:ascii="宋体" w:hAnsi="宋体"/>
                  <w:szCs w:val="21"/>
                </w:rPr>
                <w:t>编辑</w:t>
              </w:r>
            </w:ins>
            <w:ins w:id="1514" w:author="wei han" w:date="2017-11-04T20:31:00Z">
              <w:r w:rsidR="0028330D">
                <w:rPr>
                  <w:rFonts w:ascii="宋体" w:hAnsi="宋体"/>
                  <w:szCs w:val="21"/>
                </w:rPr>
                <w:t>页面</w:t>
              </w:r>
            </w:ins>
          </w:p>
          <w:p w14:paraId="061B141A" w14:textId="72DB2A4F" w:rsidR="00110808" w:rsidRDefault="005C7983" w:rsidP="00110808">
            <w:pPr>
              <w:pStyle w:val="a8"/>
              <w:numPr>
                <w:ilvl w:val="0"/>
                <w:numId w:val="48"/>
              </w:numPr>
              <w:ind w:firstLineChars="0"/>
              <w:rPr>
                <w:ins w:id="1515" w:author="wei han" w:date="2017-11-04T20:48:00Z"/>
                <w:rFonts w:ascii="宋体" w:hAnsi="宋体"/>
                <w:szCs w:val="21"/>
              </w:rPr>
            </w:pPr>
            <w:ins w:id="1516" w:author="wei han" w:date="2017-11-04T20:42:00Z">
              <w:r>
                <w:rPr>
                  <w:rFonts w:ascii="宋体" w:hAnsi="宋体" w:hint="eastAsia"/>
                  <w:szCs w:val="21"/>
                </w:rPr>
                <w:t>权限</w:t>
              </w:r>
            </w:ins>
            <w:ins w:id="1517" w:author="wei han" w:date="2017-11-04T20:31:00Z">
              <w:r w:rsidR="0028330D">
                <w:rPr>
                  <w:rFonts w:ascii="宋体" w:hAnsi="宋体" w:hint="eastAsia"/>
                  <w:szCs w:val="21"/>
                </w:rPr>
                <w:t>名称：输入框，最多8个汉字</w:t>
              </w:r>
            </w:ins>
            <w:ins w:id="1518" w:author="wei han" w:date="2017-11-04T20:47:00Z">
              <w:r w:rsidR="006E6046">
                <w:rPr>
                  <w:rFonts w:ascii="宋体" w:hAnsi="宋体" w:hint="eastAsia"/>
                  <w:szCs w:val="21"/>
                </w:rPr>
                <w:t>，默认禁用</w:t>
              </w:r>
            </w:ins>
          </w:p>
          <w:p w14:paraId="5F21F216" w14:textId="4D3C8E55" w:rsidR="006E6046" w:rsidRPr="006E5EFC" w:rsidRDefault="006E6046" w:rsidP="006E6046">
            <w:pPr>
              <w:pStyle w:val="a8"/>
              <w:numPr>
                <w:ilvl w:val="0"/>
                <w:numId w:val="48"/>
              </w:numPr>
              <w:ind w:firstLineChars="0"/>
              <w:rPr>
                <w:ins w:id="1519" w:author="wei han" w:date="2017-11-04T20:47:00Z"/>
                <w:rFonts w:ascii="宋体" w:hAnsi="宋体"/>
                <w:szCs w:val="21"/>
              </w:rPr>
            </w:pPr>
            <w:ins w:id="1520" w:author="wei han" w:date="2017-11-04T20:47:00Z">
              <w:r w:rsidRPr="006E6046">
                <w:rPr>
                  <w:rFonts w:ascii="宋体" w:hAnsi="宋体"/>
                  <w:szCs w:val="21"/>
                </w:rPr>
                <w:t>可见部门</w:t>
              </w:r>
              <w:r w:rsidRPr="006E5EFC">
                <w:rPr>
                  <w:rFonts w:ascii="宋体" w:hAnsi="宋体" w:hint="eastAsia"/>
                  <w:szCs w:val="21"/>
                </w:rPr>
                <w:t>：</w:t>
              </w:r>
            </w:ins>
            <w:ins w:id="1521" w:author="wei han" w:date="2017-11-05T15:35:00Z">
              <w:r w:rsidR="00A9021F">
                <w:rPr>
                  <w:rFonts w:ascii="宋体" w:hAnsi="宋体" w:hint="eastAsia"/>
                  <w:szCs w:val="21"/>
                </w:rPr>
                <w:t>可</w:t>
              </w:r>
            </w:ins>
            <w:ins w:id="1522" w:author="wei han" w:date="2017-11-05T15:29:00Z">
              <w:r w:rsidR="006847AF">
                <w:rPr>
                  <w:rFonts w:ascii="宋体" w:hAnsi="宋体" w:hint="eastAsia"/>
                  <w:szCs w:val="21"/>
                </w:rPr>
                <w:t>多选的</w:t>
              </w:r>
            </w:ins>
            <w:ins w:id="1523" w:author="wei han" w:date="2017-11-05T15:28:00Z">
              <w:r w:rsidR="006847AF">
                <w:rPr>
                  <w:rFonts w:ascii="宋体" w:hAnsi="宋体" w:hint="eastAsia"/>
                  <w:szCs w:val="21"/>
                </w:rPr>
                <w:t>列表框</w:t>
              </w:r>
            </w:ins>
            <w:ins w:id="1524" w:author="wei han" w:date="2017-11-05T15:29:00Z">
              <w:r w:rsidR="006847AF">
                <w:rPr>
                  <w:rFonts w:ascii="宋体" w:hAnsi="宋体" w:hint="eastAsia"/>
                  <w:szCs w:val="21"/>
                </w:rPr>
                <w:t>，</w:t>
              </w:r>
            </w:ins>
            <w:ins w:id="1525" w:author="wei han" w:date="2017-11-05T15:28:00Z">
              <w:r w:rsidR="006847AF">
                <w:rPr>
                  <w:rFonts w:ascii="宋体" w:hAnsi="宋体" w:hint="eastAsia"/>
                  <w:szCs w:val="21"/>
                </w:rPr>
                <w:t>显示</w:t>
              </w:r>
            </w:ins>
            <w:ins w:id="1526" w:author="wei han" w:date="2017-11-05T15:29:00Z">
              <w:r w:rsidR="006847AF">
                <w:rPr>
                  <w:rFonts w:ascii="宋体" w:hAnsi="宋体" w:hint="eastAsia"/>
                  <w:szCs w:val="21"/>
                </w:rPr>
                <w:t>可选</w:t>
              </w:r>
            </w:ins>
            <w:ins w:id="1527" w:author="wei han" w:date="2017-11-05T15:28:00Z">
              <w:r w:rsidR="006847AF" w:rsidRPr="000B1851">
                <w:rPr>
                  <w:rFonts w:ascii="宋体" w:hAnsi="宋体" w:hint="eastAsia"/>
                  <w:szCs w:val="21"/>
                </w:rPr>
                <w:t>部门，详见数据字典</w:t>
              </w:r>
              <w:r w:rsidR="006847AF" w:rsidRPr="006E5EFC">
                <w:rPr>
                  <w:rFonts w:ascii="宋体" w:hAnsi="宋体"/>
                  <w:szCs w:val="21"/>
                </w:rPr>
                <w:t xml:space="preserve"> </w:t>
              </w:r>
            </w:ins>
          </w:p>
          <w:p w14:paraId="27197A54" w14:textId="11A0C13D" w:rsidR="0028330D" w:rsidRDefault="0028330D" w:rsidP="0028330D">
            <w:pPr>
              <w:pStyle w:val="a8"/>
              <w:numPr>
                <w:ilvl w:val="0"/>
                <w:numId w:val="48"/>
              </w:numPr>
              <w:ind w:firstLineChars="0"/>
              <w:rPr>
                <w:ins w:id="1528" w:author="wei han" w:date="2017-11-04T20:31:00Z"/>
                <w:rFonts w:ascii="宋体" w:hAnsi="宋体"/>
                <w:szCs w:val="21"/>
              </w:rPr>
            </w:pPr>
            <w:ins w:id="1529" w:author="wei han" w:date="2017-11-04T20:31:00Z">
              <w:r>
                <w:rPr>
                  <w:rFonts w:ascii="宋体" w:hAnsi="宋体"/>
                  <w:szCs w:val="21"/>
                </w:rPr>
                <w:t>修改</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w:t>
              </w:r>
            </w:ins>
            <w:ins w:id="1530" w:author="wei han" w:date="2017-11-04T20:42:00Z">
              <w:r w:rsidR="005C7983">
                <w:rPr>
                  <w:rFonts w:ascii="宋体" w:hAnsi="宋体"/>
                  <w:szCs w:val="21"/>
                </w:rPr>
                <w:t>权限</w:t>
              </w:r>
            </w:ins>
            <w:ins w:id="1531" w:author="wei han" w:date="2017-11-04T20:31:00Z">
              <w:r>
                <w:rPr>
                  <w:rFonts w:ascii="宋体" w:hAnsi="宋体"/>
                  <w:szCs w:val="21"/>
                </w:rPr>
                <w:t>名称和</w:t>
              </w:r>
            </w:ins>
            <w:ins w:id="1532" w:author="wei han" w:date="2017-11-04T20:42:00Z">
              <w:r w:rsidR="005C7983">
                <w:rPr>
                  <w:rFonts w:ascii="宋体" w:hAnsi="宋体"/>
                  <w:szCs w:val="21"/>
                </w:rPr>
                <w:t>内容</w:t>
              </w:r>
            </w:ins>
            <w:ins w:id="1533" w:author="wei han" w:date="2017-11-04T20:31:00Z">
              <w:r>
                <w:rPr>
                  <w:rFonts w:ascii="宋体" w:hAnsi="宋体"/>
                  <w:szCs w:val="21"/>
                </w:rPr>
                <w:t>从禁用恢复可用</w:t>
              </w:r>
            </w:ins>
          </w:p>
          <w:p w14:paraId="1776BE20" w14:textId="77777777" w:rsidR="0028330D" w:rsidRDefault="0028330D" w:rsidP="0028330D">
            <w:pPr>
              <w:pStyle w:val="a8"/>
              <w:numPr>
                <w:ilvl w:val="0"/>
                <w:numId w:val="48"/>
              </w:numPr>
              <w:ind w:firstLineChars="0"/>
              <w:rPr>
                <w:ins w:id="1534" w:author="wei han" w:date="2017-11-04T20:31:00Z"/>
                <w:rFonts w:ascii="宋体" w:hAnsi="宋体"/>
                <w:szCs w:val="21"/>
              </w:rPr>
            </w:pPr>
            <w:ins w:id="1535" w:author="wei han" w:date="2017-11-04T20:31:00Z">
              <w:r>
                <w:rPr>
                  <w:rFonts w:ascii="宋体" w:hAnsi="宋体"/>
                  <w:szCs w:val="21"/>
                </w:rPr>
                <w:t>完成修改</w:t>
              </w:r>
              <w:r>
                <w:rPr>
                  <w:rFonts w:ascii="宋体" w:hAnsi="宋体" w:hint="eastAsia"/>
                  <w:szCs w:val="21"/>
                </w:rPr>
                <w:t>：</w:t>
              </w:r>
              <w:r>
                <w:rPr>
                  <w:rFonts w:ascii="宋体" w:hAnsi="宋体"/>
                  <w:szCs w:val="21"/>
                </w:rPr>
                <w:t>功能按钮</w:t>
              </w:r>
              <w:r>
                <w:rPr>
                  <w:rFonts w:ascii="宋体" w:hAnsi="宋体" w:hint="eastAsia"/>
                  <w:szCs w:val="21"/>
                </w:rPr>
                <w:t>，</w:t>
              </w:r>
              <w:r>
                <w:rPr>
                  <w:rFonts w:ascii="宋体" w:hAnsi="宋体"/>
                  <w:szCs w:val="21"/>
                </w:rPr>
                <w:t>点击后对输入信息检测后禁用</w:t>
              </w:r>
            </w:ins>
          </w:p>
          <w:p w14:paraId="7BAF09BA" w14:textId="45C06843" w:rsidR="00CA3002" w:rsidRPr="001802EC" w:rsidRDefault="0028330D">
            <w:pPr>
              <w:pStyle w:val="a8"/>
              <w:numPr>
                <w:ilvl w:val="0"/>
                <w:numId w:val="48"/>
              </w:numPr>
              <w:ind w:firstLineChars="0"/>
              <w:rPr>
                <w:rFonts w:ascii="宋体" w:hAnsi="宋体"/>
                <w:szCs w:val="21"/>
                <w:rPrChange w:id="1536" w:author="wei han" w:date="2017-11-09T12:17:00Z">
                  <w:rPr/>
                </w:rPrChange>
              </w:rPr>
              <w:pPrChange w:id="1537" w:author="wei han" w:date="2017-11-09T12:17:00Z">
                <w:pPr/>
              </w:pPrChange>
            </w:pPr>
            <w:ins w:id="1538" w:author="wei han" w:date="2017-11-04T20:31:00Z">
              <w:r w:rsidRPr="0071699F">
                <w:rPr>
                  <w:rFonts w:ascii="宋体" w:hAnsi="宋体" w:hint="eastAsia"/>
                  <w:szCs w:val="21"/>
                </w:rPr>
                <w:t>确认</w:t>
              </w:r>
              <w:r w:rsidRPr="00F1131D">
                <w:rPr>
                  <w:rFonts w:ascii="宋体" w:hAnsi="宋体" w:hint="eastAsia"/>
                  <w:szCs w:val="21"/>
                </w:rPr>
                <w:t>：功能按钮，点击后对输入信息</w:t>
              </w:r>
            </w:ins>
            <w:ins w:id="1539" w:author="wei han" w:date="2017-11-04T20:53:00Z">
              <w:r w:rsidR="00F56CEB">
                <w:rPr>
                  <w:rFonts w:ascii="宋体" w:hAnsi="宋体" w:hint="eastAsia"/>
                  <w:szCs w:val="21"/>
                </w:rPr>
                <w:t>修改</w:t>
              </w:r>
            </w:ins>
          </w:p>
        </w:tc>
      </w:tr>
      <w:tr w:rsidR="00CA3002" w:rsidRPr="00C630D1" w14:paraId="327FF5F5" w14:textId="77777777" w:rsidTr="005A5337">
        <w:trPr>
          <w:jc w:val="center"/>
        </w:trPr>
        <w:tc>
          <w:tcPr>
            <w:tcW w:w="1548" w:type="dxa"/>
            <w:shd w:val="clear" w:color="auto" w:fill="A6A6A6"/>
          </w:tcPr>
          <w:p w14:paraId="170AD76C" w14:textId="77777777" w:rsidR="00CA3002" w:rsidRPr="00C630D1" w:rsidRDefault="00CA3002" w:rsidP="005A5337">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15F71850" w14:textId="77777777" w:rsidR="00CA3002" w:rsidRPr="00E55CB4" w:rsidRDefault="00CA3002" w:rsidP="005A5337">
            <w:pPr>
              <w:spacing w:line="400" w:lineRule="exact"/>
              <w:rPr>
                <w:rFonts w:ascii="宋体" w:hAnsi="宋体"/>
                <w:b/>
                <w:szCs w:val="21"/>
              </w:rPr>
            </w:pPr>
            <w:r w:rsidRPr="00E55CB4">
              <w:rPr>
                <w:rFonts w:ascii="宋体" w:hAnsi="宋体" w:hint="eastAsia"/>
                <w:b/>
                <w:szCs w:val="21"/>
              </w:rPr>
              <w:t>【基础资料】</w:t>
            </w:r>
          </w:p>
          <w:p w14:paraId="436C72E1" w14:textId="295F50E6" w:rsidR="00CA3002" w:rsidRPr="00C630D1" w:rsidRDefault="006E5EFC" w:rsidP="00D06B33">
            <w:pPr>
              <w:spacing w:line="400" w:lineRule="exact"/>
              <w:rPr>
                <w:rFonts w:ascii="宋体" w:hAnsi="宋体"/>
                <w:szCs w:val="21"/>
              </w:rPr>
            </w:pPr>
            <w:bookmarkStart w:id="1540" w:name="_GoBack"/>
            <w:ins w:id="1541" w:author="wei han" w:date="2017-11-04T20:48:00Z">
              <w:r>
                <w:rPr>
                  <w:rFonts w:ascii="宋体" w:hAnsi="宋体"/>
                  <w:szCs w:val="21"/>
                </w:rPr>
                <w:t>代码</w:t>
              </w:r>
              <w:r>
                <w:rPr>
                  <w:rFonts w:ascii="宋体" w:hAnsi="宋体" w:hint="eastAsia"/>
                  <w:szCs w:val="21"/>
                </w:rPr>
                <w:t>、</w:t>
              </w:r>
              <w:r>
                <w:rPr>
                  <w:rFonts w:ascii="宋体" w:hAnsi="宋体"/>
                  <w:szCs w:val="21"/>
                </w:rPr>
                <w:t>权限名称</w:t>
              </w:r>
              <w:r>
                <w:rPr>
                  <w:rFonts w:ascii="宋体" w:hAnsi="宋体" w:hint="eastAsia"/>
                  <w:szCs w:val="21"/>
                </w:rPr>
                <w:t>、</w:t>
              </w:r>
            </w:ins>
            <w:ins w:id="1542" w:author="wei han" w:date="2017-11-09T15:39:00Z">
              <w:r w:rsidR="0039581D">
                <w:rPr>
                  <w:rFonts w:ascii="宋体" w:hAnsi="宋体" w:hint="eastAsia"/>
                  <w:szCs w:val="21"/>
                </w:rPr>
                <w:t>权限简介</w:t>
              </w:r>
            </w:ins>
            <w:bookmarkEnd w:id="1540"/>
          </w:p>
        </w:tc>
      </w:tr>
      <w:tr w:rsidR="00CA3002" w:rsidRPr="00C630D1" w14:paraId="22D9466F" w14:textId="77777777" w:rsidTr="005A5337">
        <w:trPr>
          <w:jc w:val="center"/>
        </w:trPr>
        <w:tc>
          <w:tcPr>
            <w:tcW w:w="1548" w:type="dxa"/>
            <w:shd w:val="clear" w:color="auto" w:fill="A6A6A6"/>
          </w:tcPr>
          <w:p w14:paraId="720B9822" w14:textId="77777777" w:rsidR="00CA3002" w:rsidRPr="00C630D1" w:rsidRDefault="00CA3002" w:rsidP="005A5337">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41D85247" w14:textId="007BC472" w:rsidR="00CA3002" w:rsidRPr="000A3B83" w:rsidRDefault="004B1359" w:rsidP="005A5337">
            <w:pPr>
              <w:spacing w:line="400" w:lineRule="exact"/>
              <w:rPr>
                <w:rFonts w:ascii="宋体" w:hAnsi="宋体"/>
                <w:szCs w:val="21"/>
              </w:rPr>
            </w:pPr>
            <w:ins w:id="1543" w:author="wei han" w:date="2017-11-04T20:59:00Z">
              <w:r>
                <w:rPr>
                  <w:rFonts w:ascii="宋体" w:hAnsi="宋体" w:hint="eastAsia"/>
                  <w:szCs w:val="21"/>
                </w:rPr>
                <w:t>具有【</w:t>
              </w:r>
              <w:r>
                <w:rPr>
                  <w:rFonts w:ascii="宋体" w:hAnsi="宋体"/>
                  <w:szCs w:val="21"/>
                </w:rPr>
                <w:t>权限管理</w:t>
              </w:r>
              <w:r>
                <w:rPr>
                  <w:rFonts w:ascii="宋体" w:hAnsi="宋体" w:hint="eastAsia"/>
                  <w:szCs w:val="21"/>
                </w:rPr>
                <w:t>】</w:t>
              </w:r>
              <w:r>
                <w:rPr>
                  <w:rFonts w:ascii="宋体" w:hAnsi="宋体"/>
                  <w:szCs w:val="21"/>
                </w:rPr>
                <w:t>权限</w:t>
              </w:r>
            </w:ins>
          </w:p>
        </w:tc>
      </w:tr>
      <w:tr w:rsidR="00CA3002" w:rsidRPr="00C630D1" w14:paraId="32232E85" w14:textId="77777777" w:rsidTr="005A5337">
        <w:trPr>
          <w:jc w:val="center"/>
        </w:trPr>
        <w:tc>
          <w:tcPr>
            <w:tcW w:w="1548" w:type="dxa"/>
            <w:shd w:val="clear" w:color="auto" w:fill="A6A6A6"/>
          </w:tcPr>
          <w:p w14:paraId="046FE599" w14:textId="77777777" w:rsidR="00CA3002" w:rsidRPr="00C630D1" w:rsidRDefault="00CA3002" w:rsidP="005A5337">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53C7C6D1" w14:textId="70E3D357" w:rsidR="00CA3002" w:rsidRPr="00C630D1" w:rsidRDefault="00E45B52" w:rsidP="005A5337">
            <w:pPr>
              <w:spacing w:line="400" w:lineRule="atLeast"/>
              <w:rPr>
                <w:rFonts w:ascii="宋体" w:hAnsi="宋体"/>
                <w:szCs w:val="21"/>
              </w:rPr>
            </w:pPr>
            <w:ins w:id="1544" w:author="wei han" w:date="2017-11-04T20:54:00Z">
              <w:r>
                <w:rPr>
                  <w:rFonts w:ascii="宋体" w:hAnsi="宋体"/>
                  <w:szCs w:val="21"/>
                </w:rPr>
                <w:t>无</w:t>
              </w:r>
            </w:ins>
          </w:p>
        </w:tc>
      </w:tr>
      <w:tr w:rsidR="00CA3002" w:rsidRPr="00C630D1" w14:paraId="3B1CA498" w14:textId="77777777" w:rsidTr="005A5337">
        <w:trPr>
          <w:jc w:val="center"/>
        </w:trPr>
        <w:tc>
          <w:tcPr>
            <w:tcW w:w="1548" w:type="dxa"/>
            <w:shd w:val="clear" w:color="auto" w:fill="A6A6A6"/>
          </w:tcPr>
          <w:p w14:paraId="0ABC820E" w14:textId="77777777" w:rsidR="00CA3002" w:rsidRPr="00C630D1" w:rsidRDefault="00CA3002" w:rsidP="005A5337">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7CD60F7A" w14:textId="77777777" w:rsidR="00CA3002" w:rsidRPr="00C630D1" w:rsidRDefault="00CA3002" w:rsidP="005A5337">
            <w:pPr>
              <w:spacing w:line="400" w:lineRule="exact"/>
              <w:rPr>
                <w:rFonts w:ascii="宋体" w:hAnsi="宋体"/>
                <w:szCs w:val="21"/>
              </w:rPr>
            </w:pPr>
            <w:r>
              <w:rPr>
                <w:rFonts w:ascii="宋体" w:hAnsi="宋体" w:hint="eastAsia"/>
                <w:szCs w:val="21"/>
              </w:rPr>
              <w:t>无</w:t>
            </w:r>
          </w:p>
        </w:tc>
      </w:tr>
    </w:tbl>
    <w:p w14:paraId="6AD65574" w14:textId="77777777" w:rsidR="00CA3002" w:rsidRPr="00CA3002" w:rsidRDefault="00CA3002">
      <w:pPr>
        <w:pStyle w:val="a0"/>
        <w:pPrChange w:id="1545" w:author="wei han" w:date="2017-11-01T18:15:00Z">
          <w:pPr/>
        </w:pPrChange>
      </w:pPr>
    </w:p>
    <w:p w14:paraId="18260918" w14:textId="77777777" w:rsidR="00F22F60" w:rsidRDefault="00F22F60" w:rsidP="00786169"/>
    <w:p w14:paraId="06379CA0" w14:textId="77777777" w:rsidR="00F22F60" w:rsidRDefault="00F22F60" w:rsidP="00786169"/>
    <w:p w14:paraId="1E80591E" w14:textId="77777777" w:rsidR="00F22F60" w:rsidRDefault="00F22F60" w:rsidP="00786169"/>
    <w:p w14:paraId="3CE78B75" w14:textId="77777777" w:rsidR="00786169" w:rsidRDefault="00F22F60" w:rsidP="00BC29CA">
      <w:pPr>
        <w:pStyle w:val="1"/>
      </w:pPr>
      <w:r>
        <w:rPr>
          <w:rFonts w:hint="eastAsia"/>
        </w:rPr>
        <w:t>数据</w:t>
      </w:r>
      <w:bookmarkStart w:id="1546" w:name="_数据字典"/>
      <w:bookmarkStart w:id="1547" w:name="_Toc236453341"/>
      <w:bookmarkEnd w:id="1546"/>
      <w:r>
        <w:rPr>
          <w:rFonts w:hint="eastAsia"/>
        </w:rPr>
        <w:t>字典</w:t>
      </w:r>
      <w:bookmarkEnd w:id="146"/>
      <w:bookmarkEnd w:id="1547"/>
    </w:p>
    <w:tbl>
      <w:tblPr>
        <w:tblW w:w="7508" w:type="dxa"/>
        <w:tblLook w:val="04A0" w:firstRow="1" w:lastRow="0" w:firstColumn="1" w:lastColumn="0" w:noHBand="0" w:noVBand="1"/>
      </w:tblPr>
      <w:tblGrid>
        <w:gridCol w:w="1080"/>
        <w:gridCol w:w="2560"/>
        <w:gridCol w:w="1080"/>
        <w:gridCol w:w="2788"/>
      </w:tblGrid>
      <w:tr w:rsidR="000829ED" w:rsidRPr="00930537" w14:paraId="55CD0F54" w14:textId="77777777" w:rsidTr="00BC29CA">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DE880" w14:textId="77777777" w:rsidR="000829ED" w:rsidRPr="007945E7" w:rsidRDefault="000829ED" w:rsidP="002D361C">
            <w:pPr>
              <w:widowControl/>
              <w:jc w:val="left"/>
              <w:rPr>
                <w:rFonts w:ascii="宋体" w:hAnsi="宋体" w:cs="宋体"/>
                <w:color w:val="000000"/>
                <w:kern w:val="0"/>
                <w:sz w:val="22"/>
              </w:rPr>
            </w:pPr>
            <w:r w:rsidRPr="007945E7">
              <w:rPr>
                <w:rFonts w:ascii="宋体" w:hAnsi="宋体" w:cs="宋体" w:hint="eastAsia"/>
                <w:color w:val="000000"/>
                <w:kern w:val="0"/>
                <w:sz w:val="22"/>
              </w:rPr>
              <w:t>字典项</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712D4253" w14:textId="77777777" w:rsidR="000829ED" w:rsidRPr="007945E7" w:rsidRDefault="000829ED" w:rsidP="002D361C">
            <w:pPr>
              <w:widowControl/>
              <w:jc w:val="left"/>
              <w:rPr>
                <w:rFonts w:ascii="宋体" w:hAnsi="宋体" w:cs="宋体"/>
                <w:color w:val="000000"/>
                <w:kern w:val="0"/>
                <w:sz w:val="22"/>
              </w:rPr>
            </w:pPr>
            <w:r w:rsidRPr="007945E7">
              <w:rPr>
                <w:rFonts w:ascii="宋体" w:hAnsi="宋体" w:cs="宋体" w:hint="eastAsia"/>
                <w:color w:val="000000"/>
                <w:kern w:val="0"/>
                <w:sz w:val="22"/>
              </w:rPr>
              <w:t>字典项名称</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0566375" w14:textId="77777777" w:rsidR="000829ED" w:rsidRPr="007945E7" w:rsidRDefault="000829ED" w:rsidP="002D361C">
            <w:pPr>
              <w:widowControl/>
              <w:jc w:val="left"/>
              <w:rPr>
                <w:rFonts w:ascii="宋体" w:hAnsi="宋体" w:cs="宋体"/>
                <w:color w:val="000000"/>
                <w:kern w:val="0"/>
                <w:sz w:val="22"/>
              </w:rPr>
            </w:pPr>
            <w:r w:rsidRPr="007945E7">
              <w:rPr>
                <w:rFonts w:ascii="宋体" w:hAnsi="宋体" w:cs="宋体" w:hint="eastAsia"/>
                <w:color w:val="000000"/>
                <w:kern w:val="0"/>
                <w:sz w:val="22"/>
              </w:rPr>
              <w:t>子项</w:t>
            </w:r>
          </w:p>
        </w:tc>
        <w:tc>
          <w:tcPr>
            <w:tcW w:w="2788" w:type="dxa"/>
            <w:tcBorders>
              <w:top w:val="single" w:sz="4" w:space="0" w:color="auto"/>
              <w:left w:val="nil"/>
              <w:bottom w:val="single" w:sz="4" w:space="0" w:color="auto"/>
              <w:right w:val="single" w:sz="4" w:space="0" w:color="auto"/>
            </w:tcBorders>
            <w:shd w:val="clear" w:color="auto" w:fill="auto"/>
            <w:noWrap/>
            <w:vAlign w:val="bottom"/>
            <w:hideMark/>
          </w:tcPr>
          <w:p w14:paraId="3D3282B4" w14:textId="77777777" w:rsidR="000829ED" w:rsidRPr="007945E7" w:rsidRDefault="000829ED" w:rsidP="002D361C">
            <w:pPr>
              <w:widowControl/>
              <w:jc w:val="left"/>
              <w:rPr>
                <w:rFonts w:ascii="宋体" w:hAnsi="宋体" w:cs="宋体"/>
                <w:color w:val="000000"/>
                <w:kern w:val="0"/>
                <w:sz w:val="22"/>
              </w:rPr>
            </w:pPr>
            <w:r w:rsidRPr="007945E7">
              <w:rPr>
                <w:rFonts w:ascii="宋体" w:hAnsi="宋体" w:cs="宋体" w:hint="eastAsia"/>
                <w:color w:val="000000"/>
                <w:kern w:val="0"/>
                <w:sz w:val="22"/>
              </w:rPr>
              <w:t>子项名称</w:t>
            </w:r>
          </w:p>
        </w:tc>
      </w:tr>
      <w:tr w:rsidR="000829ED" w:rsidRPr="00930537" w14:paraId="4631DA02" w14:textId="77777777" w:rsidTr="00BC29CA">
        <w:trPr>
          <w:trHeight w:val="270"/>
        </w:trPr>
        <w:tc>
          <w:tcPr>
            <w:tcW w:w="1080" w:type="dxa"/>
            <w:vMerge w:val="restart"/>
            <w:tcBorders>
              <w:top w:val="nil"/>
              <w:left w:val="single" w:sz="4" w:space="0" w:color="auto"/>
              <w:right w:val="single" w:sz="4" w:space="0" w:color="auto"/>
            </w:tcBorders>
            <w:shd w:val="clear" w:color="auto" w:fill="auto"/>
            <w:noWrap/>
            <w:vAlign w:val="bottom"/>
            <w:hideMark/>
          </w:tcPr>
          <w:p w14:paraId="36D1DE7C" w14:textId="77777777" w:rsidR="000829ED" w:rsidRPr="007945E7" w:rsidRDefault="000829ED" w:rsidP="002D361C">
            <w:pPr>
              <w:widowControl/>
              <w:jc w:val="center"/>
              <w:rPr>
                <w:rFonts w:ascii="宋体" w:hAnsi="宋体" w:cs="宋体"/>
                <w:color w:val="000000"/>
                <w:kern w:val="0"/>
                <w:sz w:val="22"/>
              </w:rPr>
            </w:pPr>
            <w:r w:rsidRPr="007945E7">
              <w:rPr>
                <w:rFonts w:ascii="宋体" w:hAnsi="宋体" w:cs="宋体" w:hint="eastAsia"/>
                <w:color w:val="000000"/>
                <w:kern w:val="0"/>
                <w:sz w:val="22"/>
              </w:rPr>
              <w:t>1</w:t>
            </w:r>
          </w:p>
        </w:tc>
        <w:tc>
          <w:tcPr>
            <w:tcW w:w="2560" w:type="dxa"/>
            <w:vMerge w:val="restart"/>
            <w:tcBorders>
              <w:top w:val="nil"/>
              <w:left w:val="single" w:sz="4" w:space="0" w:color="auto"/>
              <w:right w:val="single" w:sz="4" w:space="0" w:color="auto"/>
            </w:tcBorders>
            <w:shd w:val="clear" w:color="auto" w:fill="auto"/>
            <w:noWrap/>
            <w:vAlign w:val="bottom"/>
            <w:hideMark/>
          </w:tcPr>
          <w:p w14:paraId="2C511423" w14:textId="77777777" w:rsidR="000829ED" w:rsidRPr="007945E7" w:rsidRDefault="000829ED" w:rsidP="002D361C">
            <w:pPr>
              <w:widowControl/>
              <w:jc w:val="center"/>
              <w:rPr>
                <w:rFonts w:ascii="宋体" w:hAnsi="宋体" w:cs="宋体"/>
                <w:color w:val="000000"/>
                <w:kern w:val="0"/>
                <w:sz w:val="22"/>
              </w:rPr>
            </w:pPr>
            <w:r>
              <w:rPr>
                <w:rFonts w:ascii="宋体" w:hAnsi="宋体" w:cs="宋体"/>
                <w:color w:val="000000"/>
                <w:kern w:val="0"/>
                <w:sz w:val="22"/>
              </w:rPr>
              <w:t>交易所</w:t>
            </w:r>
          </w:p>
        </w:tc>
        <w:tc>
          <w:tcPr>
            <w:tcW w:w="1080" w:type="dxa"/>
            <w:tcBorders>
              <w:top w:val="nil"/>
              <w:left w:val="nil"/>
              <w:bottom w:val="single" w:sz="4" w:space="0" w:color="auto"/>
              <w:right w:val="single" w:sz="4" w:space="0" w:color="auto"/>
            </w:tcBorders>
            <w:shd w:val="clear" w:color="auto" w:fill="auto"/>
            <w:noWrap/>
            <w:vAlign w:val="bottom"/>
            <w:hideMark/>
          </w:tcPr>
          <w:p w14:paraId="3D7E5B6E" w14:textId="77777777" w:rsidR="000829ED" w:rsidRPr="007945E7" w:rsidRDefault="000829ED"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1</w:t>
            </w:r>
          </w:p>
        </w:tc>
        <w:tc>
          <w:tcPr>
            <w:tcW w:w="2788" w:type="dxa"/>
            <w:tcBorders>
              <w:top w:val="nil"/>
              <w:left w:val="nil"/>
              <w:bottom w:val="single" w:sz="4" w:space="0" w:color="auto"/>
              <w:right w:val="single" w:sz="4" w:space="0" w:color="auto"/>
            </w:tcBorders>
            <w:shd w:val="clear" w:color="auto" w:fill="auto"/>
            <w:noWrap/>
            <w:vAlign w:val="bottom"/>
            <w:hideMark/>
          </w:tcPr>
          <w:p w14:paraId="33866733" w14:textId="77777777" w:rsidR="000829ED" w:rsidRPr="007945E7" w:rsidRDefault="000829ED" w:rsidP="002D361C">
            <w:pPr>
              <w:widowControl/>
              <w:jc w:val="left"/>
              <w:rPr>
                <w:rFonts w:ascii="宋体" w:hAnsi="宋体" w:cs="宋体"/>
                <w:color w:val="000000"/>
                <w:kern w:val="0"/>
                <w:sz w:val="22"/>
              </w:rPr>
            </w:pPr>
            <w:r>
              <w:rPr>
                <w:rFonts w:ascii="宋体" w:hAnsi="宋体" w:cs="宋体"/>
                <w:color w:val="000000"/>
                <w:kern w:val="0"/>
                <w:sz w:val="22"/>
              </w:rPr>
              <w:t>郑州商品交易所</w:t>
            </w:r>
          </w:p>
        </w:tc>
      </w:tr>
      <w:tr w:rsidR="000829ED" w:rsidRPr="00930537" w14:paraId="04B0012B" w14:textId="77777777" w:rsidTr="00BC29CA">
        <w:trPr>
          <w:trHeight w:val="270"/>
        </w:trPr>
        <w:tc>
          <w:tcPr>
            <w:tcW w:w="1080" w:type="dxa"/>
            <w:vMerge/>
            <w:tcBorders>
              <w:left w:val="single" w:sz="4" w:space="0" w:color="auto"/>
              <w:right w:val="single" w:sz="4" w:space="0" w:color="auto"/>
            </w:tcBorders>
            <w:vAlign w:val="center"/>
            <w:hideMark/>
          </w:tcPr>
          <w:p w14:paraId="01854756" w14:textId="77777777" w:rsidR="000829ED" w:rsidRPr="007945E7" w:rsidRDefault="000829ED"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hideMark/>
          </w:tcPr>
          <w:p w14:paraId="710E6217" w14:textId="77777777" w:rsidR="000829ED" w:rsidRPr="007945E7" w:rsidRDefault="000829ED"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4FD600DF" w14:textId="77777777" w:rsidR="000829ED" w:rsidRPr="007945E7" w:rsidRDefault="000829ED"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2</w:t>
            </w:r>
          </w:p>
        </w:tc>
        <w:tc>
          <w:tcPr>
            <w:tcW w:w="2788" w:type="dxa"/>
            <w:tcBorders>
              <w:top w:val="nil"/>
              <w:left w:val="nil"/>
              <w:bottom w:val="single" w:sz="4" w:space="0" w:color="auto"/>
              <w:right w:val="single" w:sz="4" w:space="0" w:color="auto"/>
            </w:tcBorders>
            <w:shd w:val="clear" w:color="auto" w:fill="auto"/>
            <w:noWrap/>
            <w:vAlign w:val="bottom"/>
            <w:hideMark/>
          </w:tcPr>
          <w:p w14:paraId="5FEC3B68" w14:textId="77777777" w:rsidR="000829ED" w:rsidRPr="007945E7" w:rsidRDefault="000829ED" w:rsidP="002D361C">
            <w:pPr>
              <w:widowControl/>
              <w:jc w:val="left"/>
              <w:rPr>
                <w:rFonts w:ascii="宋体" w:hAnsi="宋体" w:cs="宋体"/>
                <w:color w:val="000000"/>
                <w:kern w:val="0"/>
                <w:sz w:val="22"/>
              </w:rPr>
            </w:pPr>
            <w:r>
              <w:rPr>
                <w:rFonts w:ascii="宋体" w:hAnsi="宋体" w:cs="宋体"/>
                <w:color w:val="000000"/>
                <w:kern w:val="0"/>
                <w:sz w:val="22"/>
              </w:rPr>
              <w:t>大连商品交易所</w:t>
            </w:r>
          </w:p>
        </w:tc>
      </w:tr>
      <w:tr w:rsidR="000829ED" w:rsidRPr="00930537" w14:paraId="476F21DB" w14:textId="77777777" w:rsidTr="00BC29CA">
        <w:trPr>
          <w:trHeight w:val="270"/>
        </w:trPr>
        <w:tc>
          <w:tcPr>
            <w:tcW w:w="1080" w:type="dxa"/>
            <w:vMerge/>
            <w:tcBorders>
              <w:left w:val="single" w:sz="4" w:space="0" w:color="auto"/>
              <w:right w:val="single" w:sz="4" w:space="0" w:color="auto"/>
            </w:tcBorders>
            <w:vAlign w:val="center"/>
          </w:tcPr>
          <w:p w14:paraId="6F296FD0" w14:textId="77777777" w:rsidR="000829ED" w:rsidRPr="007945E7" w:rsidRDefault="000829ED"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23B36A50" w14:textId="77777777" w:rsidR="000829ED" w:rsidRPr="007945E7" w:rsidRDefault="000829ED"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35023A55" w14:textId="77777777" w:rsidR="000829ED" w:rsidRPr="007945E7" w:rsidRDefault="000829ED" w:rsidP="002D361C">
            <w:pPr>
              <w:widowControl/>
              <w:jc w:val="right"/>
              <w:rPr>
                <w:rFonts w:ascii="宋体" w:hAnsi="宋体" w:cs="宋体"/>
                <w:color w:val="000000"/>
                <w:kern w:val="0"/>
                <w:sz w:val="22"/>
              </w:rPr>
            </w:pPr>
            <w:r>
              <w:rPr>
                <w:rFonts w:ascii="宋体" w:hAnsi="宋体" w:cs="宋体" w:hint="eastAsia"/>
                <w:color w:val="000000"/>
                <w:kern w:val="0"/>
                <w:sz w:val="22"/>
              </w:rPr>
              <w:t>3</w:t>
            </w:r>
          </w:p>
        </w:tc>
        <w:tc>
          <w:tcPr>
            <w:tcW w:w="2788" w:type="dxa"/>
            <w:tcBorders>
              <w:top w:val="nil"/>
              <w:left w:val="nil"/>
              <w:bottom w:val="single" w:sz="4" w:space="0" w:color="auto"/>
              <w:right w:val="single" w:sz="4" w:space="0" w:color="auto"/>
            </w:tcBorders>
            <w:shd w:val="clear" w:color="auto" w:fill="auto"/>
            <w:noWrap/>
            <w:vAlign w:val="bottom"/>
          </w:tcPr>
          <w:p w14:paraId="31849C5B" w14:textId="77777777" w:rsidR="000829ED" w:rsidRPr="007945E7" w:rsidRDefault="000829ED" w:rsidP="002D361C">
            <w:pPr>
              <w:widowControl/>
              <w:jc w:val="left"/>
              <w:rPr>
                <w:rFonts w:ascii="宋体" w:hAnsi="宋体" w:cs="宋体"/>
                <w:color w:val="000000"/>
                <w:kern w:val="0"/>
                <w:sz w:val="22"/>
              </w:rPr>
            </w:pPr>
            <w:r>
              <w:rPr>
                <w:rFonts w:ascii="宋体" w:hAnsi="宋体" w:cs="宋体"/>
                <w:color w:val="000000"/>
                <w:kern w:val="0"/>
                <w:sz w:val="22"/>
              </w:rPr>
              <w:t>上海期货交易所</w:t>
            </w:r>
          </w:p>
        </w:tc>
      </w:tr>
      <w:tr w:rsidR="000829ED" w:rsidRPr="00930537" w14:paraId="3E153432" w14:textId="77777777" w:rsidTr="00BC29CA">
        <w:trPr>
          <w:trHeight w:val="270"/>
        </w:trPr>
        <w:tc>
          <w:tcPr>
            <w:tcW w:w="1080" w:type="dxa"/>
            <w:vMerge/>
            <w:tcBorders>
              <w:left w:val="single" w:sz="4" w:space="0" w:color="auto"/>
              <w:right w:val="single" w:sz="4" w:space="0" w:color="auto"/>
            </w:tcBorders>
            <w:vAlign w:val="center"/>
          </w:tcPr>
          <w:p w14:paraId="0D729D63" w14:textId="77777777" w:rsidR="000829ED" w:rsidRPr="007945E7" w:rsidRDefault="000829ED"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010C95BE" w14:textId="77777777" w:rsidR="000829ED" w:rsidRPr="007945E7" w:rsidRDefault="000829ED"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5AD94508" w14:textId="77777777" w:rsidR="000829ED" w:rsidRPr="007945E7" w:rsidRDefault="000829ED" w:rsidP="002D361C">
            <w:pPr>
              <w:widowControl/>
              <w:jc w:val="right"/>
              <w:rPr>
                <w:rFonts w:ascii="宋体" w:hAnsi="宋体" w:cs="宋体"/>
                <w:color w:val="000000"/>
                <w:kern w:val="0"/>
                <w:sz w:val="22"/>
              </w:rPr>
            </w:pPr>
            <w:r>
              <w:rPr>
                <w:rFonts w:ascii="宋体" w:hAnsi="宋体" w:cs="宋体" w:hint="eastAsia"/>
                <w:color w:val="000000"/>
                <w:kern w:val="0"/>
                <w:sz w:val="22"/>
              </w:rPr>
              <w:t>4</w:t>
            </w:r>
          </w:p>
        </w:tc>
        <w:tc>
          <w:tcPr>
            <w:tcW w:w="2788" w:type="dxa"/>
            <w:tcBorders>
              <w:top w:val="nil"/>
              <w:left w:val="nil"/>
              <w:bottom w:val="single" w:sz="4" w:space="0" w:color="auto"/>
              <w:right w:val="single" w:sz="4" w:space="0" w:color="auto"/>
            </w:tcBorders>
            <w:shd w:val="clear" w:color="auto" w:fill="auto"/>
            <w:noWrap/>
            <w:vAlign w:val="bottom"/>
          </w:tcPr>
          <w:p w14:paraId="5C3A27C9" w14:textId="77777777" w:rsidR="000829ED" w:rsidRPr="007945E7" w:rsidRDefault="002005C7" w:rsidP="002D361C">
            <w:pPr>
              <w:widowControl/>
              <w:jc w:val="left"/>
              <w:rPr>
                <w:rFonts w:ascii="宋体" w:hAnsi="宋体" w:cs="宋体"/>
                <w:color w:val="000000"/>
                <w:kern w:val="0"/>
                <w:sz w:val="22"/>
              </w:rPr>
            </w:pPr>
            <w:r w:rsidRPr="002005C7">
              <w:rPr>
                <w:rFonts w:ascii="宋体" w:hAnsi="宋体" w:cs="宋体" w:hint="eastAsia"/>
                <w:color w:val="000000"/>
                <w:kern w:val="0"/>
                <w:sz w:val="22"/>
                <w:highlight w:val="yellow"/>
              </w:rPr>
              <w:t>中国</w:t>
            </w:r>
            <w:r w:rsidRPr="002005C7">
              <w:rPr>
                <w:rFonts w:ascii="宋体" w:hAnsi="宋体" w:cs="宋体"/>
                <w:color w:val="000000"/>
                <w:kern w:val="0"/>
                <w:sz w:val="22"/>
                <w:highlight w:val="yellow"/>
              </w:rPr>
              <w:t>金融期货交易所</w:t>
            </w:r>
          </w:p>
        </w:tc>
      </w:tr>
      <w:tr w:rsidR="000829ED" w:rsidRPr="00930537" w14:paraId="3FE0B148" w14:textId="77777777" w:rsidTr="00BC29CA">
        <w:trPr>
          <w:trHeight w:val="270"/>
        </w:trPr>
        <w:tc>
          <w:tcPr>
            <w:tcW w:w="1080" w:type="dxa"/>
            <w:vMerge/>
            <w:tcBorders>
              <w:left w:val="single" w:sz="4" w:space="0" w:color="auto"/>
              <w:bottom w:val="single" w:sz="4" w:space="0" w:color="000000"/>
              <w:right w:val="single" w:sz="4" w:space="0" w:color="auto"/>
            </w:tcBorders>
            <w:vAlign w:val="center"/>
          </w:tcPr>
          <w:p w14:paraId="4E802466" w14:textId="77777777" w:rsidR="000829ED" w:rsidRPr="007945E7" w:rsidRDefault="000829ED" w:rsidP="002D361C">
            <w:pPr>
              <w:widowControl/>
              <w:jc w:val="left"/>
              <w:rPr>
                <w:rFonts w:ascii="宋体" w:hAnsi="宋体" w:cs="宋体"/>
                <w:color w:val="000000"/>
                <w:kern w:val="0"/>
                <w:sz w:val="22"/>
              </w:rPr>
            </w:pPr>
          </w:p>
        </w:tc>
        <w:tc>
          <w:tcPr>
            <w:tcW w:w="2560" w:type="dxa"/>
            <w:vMerge/>
            <w:tcBorders>
              <w:left w:val="single" w:sz="4" w:space="0" w:color="auto"/>
              <w:bottom w:val="single" w:sz="4" w:space="0" w:color="000000"/>
              <w:right w:val="single" w:sz="4" w:space="0" w:color="auto"/>
            </w:tcBorders>
            <w:vAlign w:val="center"/>
          </w:tcPr>
          <w:p w14:paraId="25014CC6" w14:textId="77777777" w:rsidR="000829ED" w:rsidRPr="007945E7" w:rsidRDefault="000829ED"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3DEB1B1A" w14:textId="77777777" w:rsidR="000829ED" w:rsidRPr="007945E7" w:rsidRDefault="000829ED" w:rsidP="002D361C">
            <w:pPr>
              <w:widowControl/>
              <w:jc w:val="right"/>
              <w:rPr>
                <w:rFonts w:ascii="宋体" w:hAnsi="宋体" w:cs="宋体"/>
                <w:color w:val="000000"/>
                <w:kern w:val="0"/>
                <w:sz w:val="22"/>
              </w:rPr>
            </w:pPr>
            <w:r>
              <w:rPr>
                <w:rFonts w:ascii="宋体" w:hAnsi="宋体" w:cs="宋体" w:hint="eastAsia"/>
                <w:color w:val="000000"/>
                <w:kern w:val="0"/>
                <w:sz w:val="22"/>
              </w:rPr>
              <w:t>5</w:t>
            </w:r>
          </w:p>
        </w:tc>
        <w:tc>
          <w:tcPr>
            <w:tcW w:w="2788" w:type="dxa"/>
            <w:tcBorders>
              <w:top w:val="nil"/>
              <w:left w:val="nil"/>
              <w:bottom w:val="single" w:sz="4" w:space="0" w:color="auto"/>
              <w:right w:val="single" w:sz="4" w:space="0" w:color="auto"/>
            </w:tcBorders>
            <w:shd w:val="clear" w:color="auto" w:fill="auto"/>
            <w:noWrap/>
            <w:vAlign w:val="bottom"/>
          </w:tcPr>
          <w:p w14:paraId="7F7B7FBF" w14:textId="77777777" w:rsidR="000829ED" w:rsidRPr="007945E7" w:rsidRDefault="00BC29CA" w:rsidP="002D361C">
            <w:pPr>
              <w:widowControl/>
              <w:jc w:val="left"/>
              <w:rPr>
                <w:rFonts w:ascii="宋体" w:hAnsi="宋体" w:cs="宋体"/>
                <w:color w:val="000000"/>
                <w:kern w:val="0"/>
                <w:sz w:val="22"/>
              </w:rPr>
            </w:pPr>
            <w:r>
              <w:rPr>
                <w:rFonts w:ascii="宋体" w:hAnsi="宋体" w:cs="宋体"/>
                <w:color w:val="000000"/>
                <w:kern w:val="0"/>
                <w:sz w:val="22"/>
              </w:rPr>
              <w:t>上海国际</w:t>
            </w:r>
            <w:r w:rsidR="000829ED">
              <w:rPr>
                <w:rFonts w:ascii="宋体" w:hAnsi="宋体" w:cs="宋体"/>
                <w:color w:val="000000"/>
                <w:kern w:val="0"/>
                <w:sz w:val="22"/>
              </w:rPr>
              <w:t>能源</w:t>
            </w:r>
            <w:r>
              <w:rPr>
                <w:rFonts w:ascii="宋体" w:hAnsi="宋体" w:cs="宋体"/>
                <w:color w:val="000000"/>
                <w:kern w:val="0"/>
                <w:sz w:val="22"/>
              </w:rPr>
              <w:t>中心</w:t>
            </w:r>
          </w:p>
        </w:tc>
      </w:tr>
      <w:tr w:rsidR="009A46BF" w:rsidRPr="00930537" w14:paraId="54B29F69" w14:textId="77777777" w:rsidTr="002D361C">
        <w:trPr>
          <w:trHeight w:val="270"/>
        </w:trPr>
        <w:tc>
          <w:tcPr>
            <w:tcW w:w="1080" w:type="dxa"/>
            <w:vMerge w:val="restart"/>
            <w:tcBorders>
              <w:top w:val="nil"/>
              <w:left w:val="single" w:sz="4" w:space="0" w:color="auto"/>
              <w:right w:val="single" w:sz="4" w:space="0" w:color="auto"/>
            </w:tcBorders>
            <w:shd w:val="clear" w:color="auto" w:fill="auto"/>
            <w:noWrap/>
            <w:vAlign w:val="bottom"/>
            <w:hideMark/>
          </w:tcPr>
          <w:p w14:paraId="29FDEA67" w14:textId="77777777" w:rsidR="009A46BF" w:rsidRPr="007945E7" w:rsidRDefault="009A46BF" w:rsidP="002D361C">
            <w:pPr>
              <w:widowControl/>
              <w:jc w:val="center"/>
              <w:rPr>
                <w:rFonts w:ascii="宋体" w:hAnsi="宋体" w:cs="宋体"/>
                <w:color w:val="000000"/>
                <w:kern w:val="0"/>
                <w:sz w:val="22"/>
              </w:rPr>
            </w:pPr>
            <w:r w:rsidRPr="007945E7">
              <w:rPr>
                <w:rFonts w:ascii="宋体" w:hAnsi="宋体" w:cs="宋体" w:hint="eastAsia"/>
                <w:color w:val="000000"/>
                <w:kern w:val="0"/>
                <w:sz w:val="22"/>
              </w:rPr>
              <w:t>2</w:t>
            </w:r>
          </w:p>
        </w:tc>
        <w:tc>
          <w:tcPr>
            <w:tcW w:w="2560" w:type="dxa"/>
            <w:vMerge w:val="restart"/>
            <w:tcBorders>
              <w:top w:val="nil"/>
              <w:left w:val="single" w:sz="4" w:space="0" w:color="auto"/>
              <w:right w:val="single" w:sz="4" w:space="0" w:color="auto"/>
            </w:tcBorders>
            <w:shd w:val="clear" w:color="auto" w:fill="auto"/>
            <w:noWrap/>
            <w:vAlign w:val="bottom"/>
            <w:hideMark/>
          </w:tcPr>
          <w:p w14:paraId="0D1643B1" w14:textId="77777777" w:rsidR="009A46BF" w:rsidRPr="007945E7" w:rsidRDefault="009A46BF" w:rsidP="002D361C">
            <w:pPr>
              <w:widowControl/>
              <w:jc w:val="center"/>
              <w:rPr>
                <w:rFonts w:ascii="宋体" w:hAnsi="宋体" w:cs="宋体"/>
                <w:color w:val="000000"/>
                <w:kern w:val="0"/>
                <w:sz w:val="22"/>
              </w:rPr>
            </w:pPr>
            <w:r>
              <w:rPr>
                <w:rFonts w:ascii="宋体" w:hAnsi="宋体" w:cs="宋体"/>
                <w:color w:val="000000"/>
                <w:kern w:val="0"/>
                <w:sz w:val="22"/>
              </w:rPr>
              <w:t>品种</w:t>
            </w:r>
          </w:p>
        </w:tc>
        <w:tc>
          <w:tcPr>
            <w:tcW w:w="1080" w:type="dxa"/>
            <w:tcBorders>
              <w:top w:val="nil"/>
              <w:left w:val="nil"/>
              <w:bottom w:val="single" w:sz="4" w:space="0" w:color="auto"/>
              <w:right w:val="single" w:sz="4" w:space="0" w:color="auto"/>
            </w:tcBorders>
            <w:shd w:val="clear" w:color="auto" w:fill="auto"/>
            <w:noWrap/>
            <w:vAlign w:val="bottom"/>
            <w:hideMark/>
          </w:tcPr>
          <w:p w14:paraId="2A2FA1B6" w14:textId="77777777" w:rsidR="009A46BF" w:rsidRPr="007945E7" w:rsidRDefault="009A46BF"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1</w:t>
            </w:r>
          </w:p>
        </w:tc>
        <w:tc>
          <w:tcPr>
            <w:tcW w:w="2788" w:type="dxa"/>
            <w:tcBorders>
              <w:top w:val="nil"/>
              <w:left w:val="nil"/>
              <w:bottom w:val="single" w:sz="4" w:space="0" w:color="auto"/>
              <w:right w:val="single" w:sz="4" w:space="0" w:color="auto"/>
            </w:tcBorders>
            <w:shd w:val="clear" w:color="auto" w:fill="auto"/>
            <w:noWrap/>
            <w:vAlign w:val="bottom"/>
            <w:hideMark/>
          </w:tcPr>
          <w:p w14:paraId="005B96BE"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白银</w:t>
            </w:r>
          </w:p>
        </w:tc>
      </w:tr>
      <w:tr w:rsidR="009A46BF" w:rsidRPr="00930537" w14:paraId="7D174647" w14:textId="77777777" w:rsidTr="002D361C">
        <w:trPr>
          <w:trHeight w:val="270"/>
        </w:trPr>
        <w:tc>
          <w:tcPr>
            <w:tcW w:w="1080" w:type="dxa"/>
            <w:vMerge/>
            <w:tcBorders>
              <w:left w:val="single" w:sz="4" w:space="0" w:color="auto"/>
              <w:right w:val="single" w:sz="4" w:space="0" w:color="auto"/>
            </w:tcBorders>
            <w:vAlign w:val="center"/>
            <w:hideMark/>
          </w:tcPr>
          <w:p w14:paraId="639A5550"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hideMark/>
          </w:tcPr>
          <w:p w14:paraId="32C7C1F1"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34681943" w14:textId="77777777" w:rsidR="009A46BF" w:rsidRPr="007945E7" w:rsidRDefault="009A46BF"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2</w:t>
            </w:r>
          </w:p>
        </w:tc>
        <w:tc>
          <w:tcPr>
            <w:tcW w:w="2788" w:type="dxa"/>
            <w:tcBorders>
              <w:top w:val="nil"/>
              <w:left w:val="nil"/>
              <w:bottom w:val="single" w:sz="4" w:space="0" w:color="auto"/>
              <w:right w:val="single" w:sz="4" w:space="0" w:color="auto"/>
            </w:tcBorders>
            <w:shd w:val="clear" w:color="auto" w:fill="auto"/>
            <w:noWrap/>
            <w:vAlign w:val="bottom"/>
            <w:hideMark/>
          </w:tcPr>
          <w:p w14:paraId="189DE999"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铝</w:t>
            </w:r>
          </w:p>
        </w:tc>
      </w:tr>
      <w:tr w:rsidR="009A46BF" w:rsidRPr="00930537" w14:paraId="0EC52A14" w14:textId="77777777" w:rsidTr="002D361C">
        <w:trPr>
          <w:trHeight w:val="270"/>
        </w:trPr>
        <w:tc>
          <w:tcPr>
            <w:tcW w:w="1080" w:type="dxa"/>
            <w:vMerge/>
            <w:tcBorders>
              <w:left w:val="single" w:sz="4" w:space="0" w:color="auto"/>
              <w:right w:val="single" w:sz="4" w:space="0" w:color="auto"/>
            </w:tcBorders>
            <w:vAlign w:val="center"/>
          </w:tcPr>
          <w:p w14:paraId="00F01EBD"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16D7DF67"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72A2225F"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3</w:t>
            </w:r>
          </w:p>
        </w:tc>
        <w:tc>
          <w:tcPr>
            <w:tcW w:w="2788" w:type="dxa"/>
            <w:tcBorders>
              <w:top w:val="nil"/>
              <w:left w:val="nil"/>
              <w:bottom w:val="single" w:sz="4" w:space="0" w:color="auto"/>
              <w:right w:val="single" w:sz="4" w:space="0" w:color="auto"/>
            </w:tcBorders>
            <w:shd w:val="clear" w:color="auto" w:fill="auto"/>
            <w:noWrap/>
            <w:vAlign w:val="bottom"/>
          </w:tcPr>
          <w:p w14:paraId="510D8571"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黄金</w:t>
            </w:r>
          </w:p>
        </w:tc>
      </w:tr>
      <w:tr w:rsidR="009A46BF" w:rsidRPr="00930537" w14:paraId="5C18D0F3" w14:textId="77777777" w:rsidTr="002D361C">
        <w:trPr>
          <w:trHeight w:val="270"/>
        </w:trPr>
        <w:tc>
          <w:tcPr>
            <w:tcW w:w="1080" w:type="dxa"/>
            <w:vMerge/>
            <w:tcBorders>
              <w:left w:val="single" w:sz="4" w:space="0" w:color="auto"/>
              <w:right w:val="single" w:sz="4" w:space="0" w:color="auto"/>
            </w:tcBorders>
            <w:vAlign w:val="center"/>
          </w:tcPr>
          <w:p w14:paraId="3CEBF591"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43388D46"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6B9088D9"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4</w:t>
            </w:r>
          </w:p>
        </w:tc>
        <w:tc>
          <w:tcPr>
            <w:tcW w:w="2788" w:type="dxa"/>
            <w:tcBorders>
              <w:top w:val="nil"/>
              <w:left w:val="nil"/>
              <w:bottom w:val="single" w:sz="4" w:space="0" w:color="auto"/>
              <w:right w:val="single" w:sz="4" w:space="0" w:color="auto"/>
            </w:tcBorders>
            <w:shd w:val="clear" w:color="auto" w:fill="auto"/>
            <w:noWrap/>
            <w:vAlign w:val="bottom"/>
          </w:tcPr>
          <w:p w14:paraId="22DEE58B"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铜</w:t>
            </w:r>
          </w:p>
        </w:tc>
      </w:tr>
      <w:tr w:rsidR="009A46BF" w:rsidRPr="00930537" w14:paraId="3A27B196" w14:textId="77777777" w:rsidTr="002D361C">
        <w:trPr>
          <w:trHeight w:val="270"/>
        </w:trPr>
        <w:tc>
          <w:tcPr>
            <w:tcW w:w="1080" w:type="dxa"/>
            <w:vMerge/>
            <w:tcBorders>
              <w:left w:val="single" w:sz="4" w:space="0" w:color="auto"/>
              <w:right w:val="single" w:sz="4" w:space="0" w:color="auto"/>
            </w:tcBorders>
            <w:vAlign w:val="center"/>
          </w:tcPr>
          <w:p w14:paraId="3F14D0BF"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1C98FA64"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33CAA15A"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5</w:t>
            </w:r>
          </w:p>
        </w:tc>
        <w:tc>
          <w:tcPr>
            <w:tcW w:w="2788" w:type="dxa"/>
            <w:tcBorders>
              <w:top w:val="nil"/>
              <w:left w:val="nil"/>
              <w:bottom w:val="single" w:sz="4" w:space="0" w:color="auto"/>
              <w:right w:val="single" w:sz="4" w:space="0" w:color="auto"/>
            </w:tcBorders>
            <w:shd w:val="clear" w:color="auto" w:fill="auto"/>
            <w:noWrap/>
            <w:vAlign w:val="bottom"/>
          </w:tcPr>
          <w:p w14:paraId="7F9CB70F"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燃料油</w:t>
            </w:r>
          </w:p>
        </w:tc>
      </w:tr>
      <w:tr w:rsidR="009A46BF" w:rsidRPr="00930537" w14:paraId="7AA474AA" w14:textId="77777777" w:rsidTr="002D361C">
        <w:trPr>
          <w:trHeight w:val="270"/>
        </w:trPr>
        <w:tc>
          <w:tcPr>
            <w:tcW w:w="1080" w:type="dxa"/>
            <w:vMerge/>
            <w:tcBorders>
              <w:left w:val="single" w:sz="4" w:space="0" w:color="auto"/>
              <w:right w:val="single" w:sz="4" w:space="0" w:color="auto"/>
            </w:tcBorders>
            <w:vAlign w:val="center"/>
          </w:tcPr>
          <w:p w14:paraId="1FD49A24"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3A2A17F7"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7BE6441B"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6</w:t>
            </w:r>
          </w:p>
        </w:tc>
        <w:tc>
          <w:tcPr>
            <w:tcW w:w="2788" w:type="dxa"/>
            <w:tcBorders>
              <w:top w:val="nil"/>
              <w:left w:val="nil"/>
              <w:bottom w:val="single" w:sz="4" w:space="0" w:color="auto"/>
              <w:right w:val="single" w:sz="4" w:space="0" w:color="auto"/>
            </w:tcBorders>
            <w:shd w:val="clear" w:color="auto" w:fill="auto"/>
            <w:noWrap/>
            <w:vAlign w:val="bottom"/>
          </w:tcPr>
          <w:p w14:paraId="4BCFB6CB"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螺纹钢</w:t>
            </w:r>
          </w:p>
        </w:tc>
      </w:tr>
      <w:tr w:rsidR="009A46BF" w:rsidRPr="00930537" w14:paraId="685445AF" w14:textId="77777777" w:rsidTr="002D361C">
        <w:trPr>
          <w:trHeight w:val="270"/>
        </w:trPr>
        <w:tc>
          <w:tcPr>
            <w:tcW w:w="1080" w:type="dxa"/>
            <w:vMerge/>
            <w:tcBorders>
              <w:left w:val="single" w:sz="4" w:space="0" w:color="auto"/>
              <w:right w:val="single" w:sz="4" w:space="0" w:color="auto"/>
            </w:tcBorders>
            <w:vAlign w:val="center"/>
          </w:tcPr>
          <w:p w14:paraId="121CA5AE"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700CCADE"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35CF8B81"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7</w:t>
            </w:r>
          </w:p>
        </w:tc>
        <w:tc>
          <w:tcPr>
            <w:tcW w:w="2788" w:type="dxa"/>
            <w:tcBorders>
              <w:top w:val="nil"/>
              <w:left w:val="nil"/>
              <w:bottom w:val="single" w:sz="4" w:space="0" w:color="auto"/>
              <w:right w:val="single" w:sz="4" w:space="0" w:color="auto"/>
            </w:tcBorders>
            <w:shd w:val="clear" w:color="auto" w:fill="auto"/>
            <w:noWrap/>
            <w:vAlign w:val="bottom"/>
          </w:tcPr>
          <w:p w14:paraId="76279A38"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橡胶</w:t>
            </w:r>
          </w:p>
        </w:tc>
      </w:tr>
      <w:tr w:rsidR="009A46BF" w:rsidRPr="00930537" w14:paraId="2D87C567" w14:textId="77777777" w:rsidTr="002D361C">
        <w:trPr>
          <w:trHeight w:val="270"/>
        </w:trPr>
        <w:tc>
          <w:tcPr>
            <w:tcW w:w="1080" w:type="dxa"/>
            <w:vMerge/>
            <w:tcBorders>
              <w:left w:val="single" w:sz="4" w:space="0" w:color="auto"/>
              <w:right w:val="single" w:sz="4" w:space="0" w:color="auto"/>
            </w:tcBorders>
            <w:vAlign w:val="center"/>
          </w:tcPr>
          <w:p w14:paraId="040247C9"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66888B23"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1F4EA27F"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8</w:t>
            </w:r>
          </w:p>
        </w:tc>
        <w:tc>
          <w:tcPr>
            <w:tcW w:w="2788" w:type="dxa"/>
            <w:tcBorders>
              <w:top w:val="nil"/>
              <w:left w:val="nil"/>
              <w:bottom w:val="single" w:sz="4" w:space="0" w:color="auto"/>
              <w:right w:val="single" w:sz="4" w:space="0" w:color="auto"/>
            </w:tcBorders>
            <w:shd w:val="clear" w:color="auto" w:fill="auto"/>
            <w:noWrap/>
            <w:vAlign w:val="bottom"/>
          </w:tcPr>
          <w:p w14:paraId="26BCA161"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线材</w:t>
            </w:r>
          </w:p>
        </w:tc>
      </w:tr>
      <w:tr w:rsidR="009A46BF" w:rsidRPr="00930537" w14:paraId="00180CE8" w14:textId="77777777" w:rsidTr="002D361C">
        <w:trPr>
          <w:trHeight w:val="270"/>
        </w:trPr>
        <w:tc>
          <w:tcPr>
            <w:tcW w:w="1080" w:type="dxa"/>
            <w:vMerge/>
            <w:tcBorders>
              <w:left w:val="single" w:sz="4" w:space="0" w:color="auto"/>
              <w:right w:val="single" w:sz="4" w:space="0" w:color="auto"/>
            </w:tcBorders>
            <w:vAlign w:val="center"/>
          </w:tcPr>
          <w:p w14:paraId="4CACDEFA"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1EF2FF81"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6B40B3CE"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9</w:t>
            </w:r>
          </w:p>
        </w:tc>
        <w:tc>
          <w:tcPr>
            <w:tcW w:w="2788" w:type="dxa"/>
            <w:tcBorders>
              <w:top w:val="nil"/>
              <w:left w:val="nil"/>
              <w:bottom w:val="single" w:sz="4" w:space="0" w:color="auto"/>
              <w:right w:val="single" w:sz="4" w:space="0" w:color="auto"/>
            </w:tcBorders>
            <w:shd w:val="clear" w:color="auto" w:fill="auto"/>
            <w:noWrap/>
            <w:vAlign w:val="bottom"/>
          </w:tcPr>
          <w:p w14:paraId="2C3ECBAA"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锌</w:t>
            </w:r>
          </w:p>
        </w:tc>
      </w:tr>
      <w:tr w:rsidR="009A46BF" w:rsidRPr="00930537" w14:paraId="05FEF3DD" w14:textId="77777777" w:rsidTr="002D361C">
        <w:trPr>
          <w:trHeight w:val="270"/>
        </w:trPr>
        <w:tc>
          <w:tcPr>
            <w:tcW w:w="1080" w:type="dxa"/>
            <w:vMerge/>
            <w:tcBorders>
              <w:left w:val="single" w:sz="4" w:space="0" w:color="auto"/>
              <w:right w:val="single" w:sz="4" w:space="0" w:color="auto"/>
            </w:tcBorders>
            <w:vAlign w:val="center"/>
          </w:tcPr>
          <w:p w14:paraId="35B3D315"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4EB5AC50"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2AA05ED1"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10</w:t>
            </w:r>
          </w:p>
        </w:tc>
        <w:tc>
          <w:tcPr>
            <w:tcW w:w="2788" w:type="dxa"/>
            <w:tcBorders>
              <w:top w:val="nil"/>
              <w:left w:val="nil"/>
              <w:bottom w:val="single" w:sz="4" w:space="0" w:color="auto"/>
              <w:right w:val="single" w:sz="4" w:space="0" w:color="auto"/>
            </w:tcBorders>
            <w:shd w:val="clear" w:color="auto" w:fill="auto"/>
            <w:noWrap/>
            <w:vAlign w:val="bottom"/>
          </w:tcPr>
          <w:p w14:paraId="65624506"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黄大豆</w:t>
            </w:r>
          </w:p>
        </w:tc>
      </w:tr>
      <w:tr w:rsidR="009A46BF" w:rsidRPr="00930537" w14:paraId="63E8AA20" w14:textId="77777777" w:rsidTr="002D361C">
        <w:trPr>
          <w:trHeight w:val="270"/>
        </w:trPr>
        <w:tc>
          <w:tcPr>
            <w:tcW w:w="1080" w:type="dxa"/>
            <w:vMerge/>
            <w:tcBorders>
              <w:left w:val="single" w:sz="4" w:space="0" w:color="auto"/>
              <w:right w:val="single" w:sz="4" w:space="0" w:color="auto"/>
            </w:tcBorders>
            <w:vAlign w:val="center"/>
          </w:tcPr>
          <w:p w14:paraId="20DE225B"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04D8B1F6"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082FE6FD"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11</w:t>
            </w:r>
          </w:p>
        </w:tc>
        <w:tc>
          <w:tcPr>
            <w:tcW w:w="2788" w:type="dxa"/>
            <w:tcBorders>
              <w:top w:val="nil"/>
              <w:left w:val="nil"/>
              <w:bottom w:val="single" w:sz="4" w:space="0" w:color="auto"/>
              <w:right w:val="single" w:sz="4" w:space="0" w:color="auto"/>
            </w:tcBorders>
            <w:shd w:val="clear" w:color="auto" w:fill="auto"/>
            <w:noWrap/>
            <w:vAlign w:val="bottom"/>
          </w:tcPr>
          <w:p w14:paraId="30BD295D"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黄豆</w:t>
            </w:r>
            <w:r>
              <w:rPr>
                <w:rFonts w:ascii="宋体" w:hAnsi="宋体" w:cs="宋体" w:hint="eastAsia"/>
                <w:color w:val="000000"/>
                <w:kern w:val="0"/>
                <w:sz w:val="22"/>
              </w:rPr>
              <w:t>2</w:t>
            </w:r>
          </w:p>
        </w:tc>
      </w:tr>
      <w:tr w:rsidR="009A46BF" w:rsidRPr="00930537" w14:paraId="0311DAA3" w14:textId="77777777" w:rsidTr="002D361C">
        <w:trPr>
          <w:trHeight w:val="270"/>
        </w:trPr>
        <w:tc>
          <w:tcPr>
            <w:tcW w:w="1080" w:type="dxa"/>
            <w:vMerge/>
            <w:tcBorders>
              <w:left w:val="single" w:sz="4" w:space="0" w:color="auto"/>
              <w:right w:val="single" w:sz="4" w:space="0" w:color="auto"/>
            </w:tcBorders>
            <w:vAlign w:val="center"/>
          </w:tcPr>
          <w:p w14:paraId="6FD3898E"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2150F710"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3A22D8A2"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12</w:t>
            </w:r>
          </w:p>
        </w:tc>
        <w:tc>
          <w:tcPr>
            <w:tcW w:w="2788" w:type="dxa"/>
            <w:tcBorders>
              <w:top w:val="nil"/>
              <w:left w:val="nil"/>
              <w:bottom w:val="single" w:sz="4" w:space="0" w:color="auto"/>
              <w:right w:val="single" w:sz="4" w:space="0" w:color="auto"/>
            </w:tcBorders>
            <w:shd w:val="clear" w:color="auto" w:fill="auto"/>
            <w:noWrap/>
            <w:vAlign w:val="bottom"/>
          </w:tcPr>
          <w:p w14:paraId="65DDA50D"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玉米</w:t>
            </w:r>
          </w:p>
        </w:tc>
      </w:tr>
      <w:tr w:rsidR="009A46BF" w:rsidRPr="00930537" w14:paraId="1D4C9774" w14:textId="77777777" w:rsidTr="002D361C">
        <w:trPr>
          <w:trHeight w:val="270"/>
        </w:trPr>
        <w:tc>
          <w:tcPr>
            <w:tcW w:w="1080" w:type="dxa"/>
            <w:vMerge/>
            <w:tcBorders>
              <w:left w:val="single" w:sz="4" w:space="0" w:color="auto"/>
              <w:right w:val="single" w:sz="4" w:space="0" w:color="auto"/>
            </w:tcBorders>
            <w:vAlign w:val="center"/>
          </w:tcPr>
          <w:p w14:paraId="5EFD5CCE"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38DE3084"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3EF81517"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13</w:t>
            </w:r>
          </w:p>
        </w:tc>
        <w:tc>
          <w:tcPr>
            <w:tcW w:w="2788" w:type="dxa"/>
            <w:tcBorders>
              <w:top w:val="nil"/>
              <w:left w:val="nil"/>
              <w:bottom w:val="single" w:sz="4" w:space="0" w:color="auto"/>
              <w:right w:val="single" w:sz="4" w:space="0" w:color="auto"/>
            </w:tcBorders>
            <w:shd w:val="clear" w:color="auto" w:fill="auto"/>
            <w:noWrap/>
            <w:vAlign w:val="bottom"/>
          </w:tcPr>
          <w:p w14:paraId="4E4DE4BA"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玉米淀粉</w:t>
            </w:r>
          </w:p>
        </w:tc>
      </w:tr>
      <w:tr w:rsidR="009A46BF" w:rsidRPr="00930537" w14:paraId="60F900AC" w14:textId="77777777" w:rsidTr="002D361C">
        <w:trPr>
          <w:trHeight w:val="270"/>
        </w:trPr>
        <w:tc>
          <w:tcPr>
            <w:tcW w:w="1080" w:type="dxa"/>
            <w:vMerge/>
            <w:tcBorders>
              <w:left w:val="single" w:sz="4" w:space="0" w:color="auto"/>
              <w:right w:val="single" w:sz="4" w:space="0" w:color="auto"/>
            </w:tcBorders>
            <w:vAlign w:val="center"/>
          </w:tcPr>
          <w:p w14:paraId="1E5AF57D"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228886AB"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6AA301D2"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14</w:t>
            </w:r>
          </w:p>
        </w:tc>
        <w:tc>
          <w:tcPr>
            <w:tcW w:w="2788" w:type="dxa"/>
            <w:tcBorders>
              <w:top w:val="nil"/>
              <w:left w:val="nil"/>
              <w:bottom w:val="single" w:sz="4" w:space="0" w:color="auto"/>
              <w:right w:val="single" w:sz="4" w:space="0" w:color="auto"/>
            </w:tcBorders>
            <w:shd w:val="clear" w:color="auto" w:fill="auto"/>
            <w:noWrap/>
            <w:vAlign w:val="bottom"/>
          </w:tcPr>
          <w:p w14:paraId="0A89BBDF"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铁矿石</w:t>
            </w:r>
          </w:p>
        </w:tc>
      </w:tr>
      <w:tr w:rsidR="009A46BF" w:rsidRPr="00930537" w14:paraId="157C8CBB" w14:textId="77777777" w:rsidTr="002D361C">
        <w:trPr>
          <w:trHeight w:val="270"/>
        </w:trPr>
        <w:tc>
          <w:tcPr>
            <w:tcW w:w="1080" w:type="dxa"/>
            <w:vMerge/>
            <w:tcBorders>
              <w:left w:val="single" w:sz="4" w:space="0" w:color="auto"/>
              <w:right w:val="single" w:sz="4" w:space="0" w:color="auto"/>
            </w:tcBorders>
            <w:vAlign w:val="center"/>
          </w:tcPr>
          <w:p w14:paraId="4B9BBC32"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308FB1B7"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13A1945F"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15</w:t>
            </w:r>
          </w:p>
        </w:tc>
        <w:tc>
          <w:tcPr>
            <w:tcW w:w="2788" w:type="dxa"/>
            <w:tcBorders>
              <w:top w:val="nil"/>
              <w:left w:val="nil"/>
              <w:bottom w:val="single" w:sz="4" w:space="0" w:color="auto"/>
              <w:right w:val="single" w:sz="4" w:space="0" w:color="auto"/>
            </w:tcBorders>
            <w:shd w:val="clear" w:color="auto" w:fill="auto"/>
            <w:noWrap/>
            <w:vAlign w:val="bottom"/>
          </w:tcPr>
          <w:p w14:paraId="38C5C0A7"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焦炭</w:t>
            </w:r>
          </w:p>
        </w:tc>
      </w:tr>
      <w:tr w:rsidR="009A46BF" w:rsidRPr="00930537" w14:paraId="3883060E" w14:textId="77777777" w:rsidTr="002D361C">
        <w:trPr>
          <w:trHeight w:val="270"/>
        </w:trPr>
        <w:tc>
          <w:tcPr>
            <w:tcW w:w="1080" w:type="dxa"/>
            <w:vMerge/>
            <w:tcBorders>
              <w:left w:val="single" w:sz="4" w:space="0" w:color="auto"/>
              <w:right w:val="single" w:sz="4" w:space="0" w:color="auto"/>
            </w:tcBorders>
            <w:vAlign w:val="center"/>
          </w:tcPr>
          <w:p w14:paraId="662F8F0A"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498F59CF"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1B75389D"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16</w:t>
            </w:r>
          </w:p>
        </w:tc>
        <w:tc>
          <w:tcPr>
            <w:tcW w:w="2788" w:type="dxa"/>
            <w:tcBorders>
              <w:top w:val="nil"/>
              <w:left w:val="nil"/>
              <w:bottom w:val="single" w:sz="4" w:space="0" w:color="auto"/>
              <w:right w:val="single" w:sz="4" w:space="0" w:color="auto"/>
            </w:tcBorders>
            <w:shd w:val="clear" w:color="auto" w:fill="auto"/>
            <w:noWrap/>
            <w:vAlign w:val="bottom"/>
          </w:tcPr>
          <w:p w14:paraId="7B098D6A"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焦煤</w:t>
            </w:r>
          </w:p>
        </w:tc>
      </w:tr>
      <w:tr w:rsidR="009A46BF" w:rsidRPr="00930537" w14:paraId="549A6B46" w14:textId="77777777" w:rsidTr="002D361C">
        <w:trPr>
          <w:trHeight w:val="270"/>
        </w:trPr>
        <w:tc>
          <w:tcPr>
            <w:tcW w:w="1080" w:type="dxa"/>
            <w:vMerge/>
            <w:tcBorders>
              <w:left w:val="single" w:sz="4" w:space="0" w:color="auto"/>
              <w:right w:val="single" w:sz="4" w:space="0" w:color="auto"/>
            </w:tcBorders>
            <w:vAlign w:val="center"/>
          </w:tcPr>
          <w:p w14:paraId="158C2C51"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3D8CE21D"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60CB3F56"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17</w:t>
            </w:r>
          </w:p>
        </w:tc>
        <w:tc>
          <w:tcPr>
            <w:tcW w:w="2788" w:type="dxa"/>
            <w:tcBorders>
              <w:top w:val="nil"/>
              <w:left w:val="nil"/>
              <w:bottom w:val="single" w:sz="4" w:space="0" w:color="auto"/>
              <w:right w:val="single" w:sz="4" w:space="0" w:color="auto"/>
            </w:tcBorders>
            <w:shd w:val="clear" w:color="auto" w:fill="auto"/>
            <w:noWrap/>
            <w:vAlign w:val="bottom"/>
          </w:tcPr>
          <w:p w14:paraId="7049A70C"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聚乙烯</w:t>
            </w:r>
          </w:p>
        </w:tc>
      </w:tr>
      <w:tr w:rsidR="009A46BF" w:rsidRPr="00930537" w14:paraId="19286008" w14:textId="77777777" w:rsidTr="002D361C">
        <w:trPr>
          <w:trHeight w:val="270"/>
        </w:trPr>
        <w:tc>
          <w:tcPr>
            <w:tcW w:w="1080" w:type="dxa"/>
            <w:vMerge/>
            <w:tcBorders>
              <w:left w:val="single" w:sz="4" w:space="0" w:color="auto"/>
              <w:right w:val="single" w:sz="4" w:space="0" w:color="auto"/>
            </w:tcBorders>
            <w:vAlign w:val="center"/>
          </w:tcPr>
          <w:p w14:paraId="43123645"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2CB8C6BD"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47AD1A0D"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18</w:t>
            </w:r>
          </w:p>
        </w:tc>
        <w:tc>
          <w:tcPr>
            <w:tcW w:w="2788" w:type="dxa"/>
            <w:tcBorders>
              <w:top w:val="nil"/>
              <w:left w:val="nil"/>
              <w:bottom w:val="single" w:sz="4" w:space="0" w:color="auto"/>
              <w:right w:val="single" w:sz="4" w:space="0" w:color="auto"/>
            </w:tcBorders>
            <w:shd w:val="clear" w:color="auto" w:fill="auto"/>
            <w:noWrap/>
            <w:vAlign w:val="bottom"/>
          </w:tcPr>
          <w:p w14:paraId="56CD32F2"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豆</w:t>
            </w:r>
            <w:proofErr w:type="gramStart"/>
            <w:r>
              <w:rPr>
                <w:rFonts w:ascii="宋体" w:hAnsi="宋体" w:cs="宋体"/>
                <w:color w:val="000000"/>
                <w:kern w:val="0"/>
                <w:sz w:val="22"/>
              </w:rPr>
              <w:t>粕</w:t>
            </w:r>
            <w:proofErr w:type="gramEnd"/>
          </w:p>
        </w:tc>
      </w:tr>
      <w:tr w:rsidR="009A46BF" w:rsidRPr="00930537" w14:paraId="23F2CC5F" w14:textId="77777777" w:rsidTr="002D361C">
        <w:trPr>
          <w:trHeight w:val="270"/>
        </w:trPr>
        <w:tc>
          <w:tcPr>
            <w:tcW w:w="1080" w:type="dxa"/>
            <w:vMerge/>
            <w:tcBorders>
              <w:left w:val="single" w:sz="4" w:space="0" w:color="auto"/>
              <w:right w:val="single" w:sz="4" w:space="0" w:color="auto"/>
            </w:tcBorders>
            <w:vAlign w:val="center"/>
          </w:tcPr>
          <w:p w14:paraId="3CF8DEE2"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328B64FC"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28ADEC11"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19</w:t>
            </w:r>
          </w:p>
        </w:tc>
        <w:tc>
          <w:tcPr>
            <w:tcW w:w="2788" w:type="dxa"/>
            <w:tcBorders>
              <w:top w:val="nil"/>
              <w:left w:val="nil"/>
              <w:bottom w:val="single" w:sz="4" w:space="0" w:color="auto"/>
              <w:right w:val="single" w:sz="4" w:space="0" w:color="auto"/>
            </w:tcBorders>
            <w:shd w:val="clear" w:color="auto" w:fill="auto"/>
            <w:noWrap/>
            <w:vAlign w:val="bottom"/>
          </w:tcPr>
          <w:p w14:paraId="33461DD2"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棕榈油</w:t>
            </w:r>
          </w:p>
        </w:tc>
      </w:tr>
      <w:tr w:rsidR="009A46BF" w:rsidRPr="00930537" w14:paraId="18D991FD" w14:textId="77777777" w:rsidTr="002D361C">
        <w:trPr>
          <w:trHeight w:val="270"/>
        </w:trPr>
        <w:tc>
          <w:tcPr>
            <w:tcW w:w="1080" w:type="dxa"/>
            <w:vMerge/>
            <w:tcBorders>
              <w:left w:val="single" w:sz="4" w:space="0" w:color="auto"/>
              <w:right w:val="single" w:sz="4" w:space="0" w:color="auto"/>
            </w:tcBorders>
            <w:vAlign w:val="center"/>
          </w:tcPr>
          <w:p w14:paraId="34970C23"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21B97A53"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6396934C"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20</w:t>
            </w:r>
          </w:p>
        </w:tc>
        <w:tc>
          <w:tcPr>
            <w:tcW w:w="2788" w:type="dxa"/>
            <w:tcBorders>
              <w:top w:val="nil"/>
              <w:left w:val="nil"/>
              <w:bottom w:val="single" w:sz="4" w:space="0" w:color="auto"/>
              <w:right w:val="single" w:sz="4" w:space="0" w:color="auto"/>
            </w:tcBorders>
            <w:shd w:val="clear" w:color="auto" w:fill="auto"/>
            <w:noWrap/>
            <w:vAlign w:val="bottom"/>
          </w:tcPr>
          <w:p w14:paraId="229DBFF3"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聚丙烯</w:t>
            </w:r>
          </w:p>
        </w:tc>
      </w:tr>
      <w:tr w:rsidR="009A46BF" w:rsidRPr="00930537" w14:paraId="179A6A0E" w14:textId="77777777" w:rsidTr="002D361C">
        <w:trPr>
          <w:trHeight w:val="270"/>
        </w:trPr>
        <w:tc>
          <w:tcPr>
            <w:tcW w:w="1080" w:type="dxa"/>
            <w:vMerge/>
            <w:tcBorders>
              <w:left w:val="single" w:sz="4" w:space="0" w:color="auto"/>
              <w:right w:val="single" w:sz="4" w:space="0" w:color="auto"/>
            </w:tcBorders>
            <w:vAlign w:val="center"/>
          </w:tcPr>
          <w:p w14:paraId="6DC2600A"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54EB4443"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60A69614"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21</w:t>
            </w:r>
          </w:p>
        </w:tc>
        <w:tc>
          <w:tcPr>
            <w:tcW w:w="2788" w:type="dxa"/>
            <w:tcBorders>
              <w:top w:val="nil"/>
              <w:left w:val="nil"/>
              <w:bottom w:val="single" w:sz="4" w:space="0" w:color="auto"/>
              <w:right w:val="single" w:sz="4" w:space="0" w:color="auto"/>
            </w:tcBorders>
            <w:shd w:val="clear" w:color="auto" w:fill="auto"/>
            <w:noWrap/>
            <w:vAlign w:val="bottom"/>
          </w:tcPr>
          <w:p w14:paraId="71D87200"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聚氯乙烯</w:t>
            </w:r>
          </w:p>
        </w:tc>
      </w:tr>
      <w:tr w:rsidR="009A46BF" w:rsidRPr="00930537" w14:paraId="767AC8B3" w14:textId="77777777" w:rsidTr="002D361C">
        <w:trPr>
          <w:trHeight w:val="270"/>
        </w:trPr>
        <w:tc>
          <w:tcPr>
            <w:tcW w:w="1080" w:type="dxa"/>
            <w:vMerge/>
            <w:tcBorders>
              <w:left w:val="single" w:sz="4" w:space="0" w:color="auto"/>
              <w:right w:val="single" w:sz="4" w:space="0" w:color="auto"/>
            </w:tcBorders>
            <w:vAlign w:val="center"/>
          </w:tcPr>
          <w:p w14:paraId="19E35EE6"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42BC5FCB"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4FB3B81A"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22</w:t>
            </w:r>
          </w:p>
        </w:tc>
        <w:tc>
          <w:tcPr>
            <w:tcW w:w="2788" w:type="dxa"/>
            <w:tcBorders>
              <w:top w:val="nil"/>
              <w:left w:val="nil"/>
              <w:bottom w:val="single" w:sz="4" w:space="0" w:color="auto"/>
              <w:right w:val="single" w:sz="4" w:space="0" w:color="auto"/>
            </w:tcBorders>
            <w:shd w:val="clear" w:color="auto" w:fill="auto"/>
            <w:noWrap/>
            <w:vAlign w:val="bottom"/>
          </w:tcPr>
          <w:p w14:paraId="3CAA909E"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豆油</w:t>
            </w:r>
          </w:p>
        </w:tc>
      </w:tr>
      <w:tr w:rsidR="009A46BF" w:rsidRPr="00930537" w14:paraId="2E1D50A1" w14:textId="77777777" w:rsidTr="002D361C">
        <w:trPr>
          <w:trHeight w:val="270"/>
        </w:trPr>
        <w:tc>
          <w:tcPr>
            <w:tcW w:w="1080" w:type="dxa"/>
            <w:vMerge/>
            <w:tcBorders>
              <w:left w:val="single" w:sz="4" w:space="0" w:color="auto"/>
              <w:right w:val="single" w:sz="4" w:space="0" w:color="auto"/>
            </w:tcBorders>
            <w:vAlign w:val="center"/>
          </w:tcPr>
          <w:p w14:paraId="5F7269EB"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435655FB"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622D5074"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23</w:t>
            </w:r>
          </w:p>
        </w:tc>
        <w:tc>
          <w:tcPr>
            <w:tcW w:w="2788" w:type="dxa"/>
            <w:tcBorders>
              <w:top w:val="nil"/>
              <w:left w:val="nil"/>
              <w:bottom w:val="single" w:sz="4" w:space="0" w:color="auto"/>
              <w:right w:val="single" w:sz="4" w:space="0" w:color="auto"/>
            </w:tcBorders>
            <w:shd w:val="clear" w:color="auto" w:fill="auto"/>
            <w:noWrap/>
            <w:vAlign w:val="bottom"/>
          </w:tcPr>
          <w:p w14:paraId="7F745CE9"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棉一号</w:t>
            </w:r>
          </w:p>
        </w:tc>
      </w:tr>
      <w:tr w:rsidR="009A46BF" w:rsidRPr="00930537" w14:paraId="41A5E689" w14:textId="77777777" w:rsidTr="002D361C">
        <w:trPr>
          <w:trHeight w:val="270"/>
        </w:trPr>
        <w:tc>
          <w:tcPr>
            <w:tcW w:w="1080" w:type="dxa"/>
            <w:vMerge/>
            <w:tcBorders>
              <w:left w:val="single" w:sz="4" w:space="0" w:color="auto"/>
              <w:right w:val="single" w:sz="4" w:space="0" w:color="auto"/>
            </w:tcBorders>
            <w:vAlign w:val="center"/>
          </w:tcPr>
          <w:p w14:paraId="35AAFF3D"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7C0E9D53"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57B67502"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24</w:t>
            </w:r>
          </w:p>
        </w:tc>
        <w:tc>
          <w:tcPr>
            <w:tcW w:w="2788" w:type="dxa"/>
            <w:tcBorders>
              <w:top w:val="nil"/>
              <w:left w:val="nil"/>
              <w:bottom w:val="single" w:sz="4" w:space="0" w:color="auto"/>
              <w:right w:val="single" w:sz="4" w:space="0" w:color="auto"/>
            </w:tcBorders>
            <w:shd w:val="clear" w:color="auto" w:fill="auto"/>
            <w:noWrap/>
            <w:vAlign w:val="bottom"/>
          </w:tcPr>
          <w:p w14:paraId="0DB3B14F"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早籼稻</w:t>
            </w:r>
          </w:p>
        </w:tc>
      </w:tr>
      <w:tr w:rsidR="009A46BF" w:rsidRPr="00930537" w14:paraId="1562C97D" w14:textId="77777777" w:rsidTr="002D361C">
        <w:trPr>
          <w:trHeight w:val="270"/>
        </w:trPr>
        <w:tc>
          <w:tcPr>
            <w:tcW w:w="1080" w:type="dxa"/>
            <w:vMerge/>
            <w:tcBorders>
              <w:left w:val="single" w:sz="4" w:space="0" w:color="auto"/>
              <w:right w:val="single" w:sz="4" w:space="0" w:color="auto"/>
            </w:tcBorders>
            <w:vAlign w:val="center"/>
          </w:tcPr>
          <w:p w14:paraId="1489F083"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0ADC83CC"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48B8D10C"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25</w:t>
            </w:r>
          </w:p>
        </w:tc>
        <w:tc>
          <w:tcPr>
            <w:tcW w:w="2788" w:type="dxa"/>
            <w:tcBorders>
              <w:top w:val="nil"/>
              <w:left w:val="nil"/>
              <w:bottom w:val="single" w:sz="4" w:space="0" w:color="auto"/>
              <w:right w:val="single" w:sz="4" w:space="0" w:color="auto"/>
            </w:tcBorders>
            <w:shd w:val="clear" w:color="auto" w:fill="auto"/>
            <w:noWrap/>
            <w:vAlign w:val="bottom"/>
          </w:tcPr>
          <w:p w14:paraId="75388C14" w14:textId="77777777" w:rsidR="009A46BF" w:rsidRPr="007945E7" w:rsidRDefault="009A46BF" w:rsidP="002D361C">
            <w:pPr>
              <w:widowControl/>
              <w:jc w:val="left"/>
              <w:rPr>
                <w:rFonts w:ascii="宋体" w:hAnsi="宋体" w:cs="宋体"/>
                <w:color w:val="000000"/>
                <w:kern w:val="0"/>
                <w:sz w:val="22"/>
              </w:rPr>
            </w:pPr>
            <w:proofErr w:type="gramStart"/>
            <w:r>
              <w:rPr>
                <w:rFonts w:ascii="宋体" w:hAnsi="宋体" w:cs="宋体"/>
                <w:color w:val="000000"/>
                <w:kern w:val="0"/>
                <w:sz w:val="22"/>
              </w:rPr>
              <w:t>菜籽油</w:t>
            </w:r>
            <w:proofErr w:type="gramEnd"/>
          </w:p>
        </w:tc>
      </w:tr>
      <w:tr w:rsidR="009A46BF" w:rsidRPr="00930537" w14:paraId="0D5F60ED" w14:textId="77777777" w:rsidTr="002D361C">
        <w:trPr>
          <w:trHeight w:val="270"/>
        </w:trPr>
        <w:tc>
          <w:tcPr>
            <w:tcW w:w="1080" w:type="dxa"/>
            <w:vMerge/>
            <w:tcBorders>
              <w:left w:val="single" w:sz="4" w:space="0" w:color="auto"/>
              <w:right w:val="single" w:sz="4" w:space="0" w:color="auto"/>
            </w:tcBorders>
            <w:vAlign w:val="center"/>
          </w:tcPr>
          <w:p w14:paraId="09D87B62"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51021034"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57347E2B" w14:textId="77777777" w:rsidR="009A46BF" w:rsidRPr="007945E7"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26</w:t>
            </w:r>
          </w:p>
        </w:tc>
        <w:tc>
          <w:tcPr>
            <w:tcW w:w="2788" w:type="dxa"/>
            <w:tcBorders>
              <w:top w:val="nil"/>
              <w:left w:val="nil"/>
              <w:bottom w:val="single" w:sz="4" w:space="0" w:color="auto"/>
              <w:right w:val="single" w:sz="4" w:space="0" w:color="auto"/>
            </w:tcBorders>
            <w:shd w:val="clear" w:color="auto" w:fill="auto"/>
            <w:noWrap/>
            <w:vAlign w:val="bottom"/>
          </w:tcPr>
          <w:p w14:paraId="13D92B50"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硅铁</w:t>
            </w:r>
          </w:p>
        </w:tc>
      </w:tr>
      <w:tr w:rsidR="009A46BF" w:rsidRPr="00930537" w14:paraId="737A920E" w14:textId="77777777" w:rsidTr="002D361C">
        <w:trPr>
          <w:trHeight w:val="270"/>
        </w:trPr>
        <w:tc>
          <w:tcPr>
            <w:tcW w:w="1080" w:type="dxa"/>
            <w:vMerge/>
            <w:tcBorders>
              <w:left w:val="single" w:sz="4" w:space="0" w:color="auto"/>
              <w:right w:val="single" w:sz="4" w:space="0" w:color="auto"/>
            </w:tcBorders>
            <w:vAlign w:val="center"/>
          </w:tcPr>
          <w:p w14:paraId="1F1614CE"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2D28D8DC"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13144857" w14:textId="77777777" w:rsidR="009A46BF"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27</w:t>
            </w:r>
          </w:p>
        </w:tc>
        <w:tc>
          <w:tcPr>
            <w:tcW w:w="2788" w:type="dxa"/>
            <w:tcBorders>
              <w:top w:val="nil"/>
              <w:left w:val="nil"/>
              <w:bottom w:val="single" w:sz="4" w:space="0" w:color="auto"/>
              <w:right w:val="single" w:sz="4" w:space="0" w:color="auto"/>
            </w:tcBorders>
            <w:shd w:val="clear" w:color="auto" w:fill="auto"/>
            <w:noWrap/>
            <w:vAlign w:val="bottom"/>
          </w:tcPr>
          <w:p w14:paraId="0C27F1F9"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白砂糖</w:t>
            </w:r>
          </w:p>
        </w:tc>
      </w:tr>
      <w:tr w:rsidR="009A46BF" w:rsidRPr="00930537" w14:paraId="3AFFE211" w14:textId="77777777" w:rsidTr="002D361C">
        <w:trPr>
          <w:trHeight w:val="270"/>
        </w:trPr>
        <w:tc>
          <w:tcPr>
            <w:tcW w:w="1080" w:type="dxa"/>
            <w:vMerge/>
            <w:tcBorders>
              <w:left w:val="single" w:sz="4" w:space="0" w:color="auto"/>
              <w:right w:val="single" w:sz="4" w:space="0" w:color="auto"/>
            </w:tcBorders>
            <w:vAlign w:val="center"/>
          </w:tcPr>
          <w:p w14:paraId="4042108E"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4181FFF6"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33455B2E" w14:textId="77777777" w:rsidR="009A46BF"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28</w:t>
            </w:r>
          </w:p>
        </w:tc>
        <w:tc>
          <w:tcPr>
            <w:tcW w:w="2788" w:type="dxa"/>
            <w:tcBorders>
              <w:top w:val="nil"/>
              <w:left w:val="nil"/>
              <w:bottom w:val="single" w:sz="4" w:space="0" w:color="auto"/>
              <w:right w:val="single" w:sz="4" w:space="0" w:color="auto"/>
            </w:tcBorders>
            <w:shd w:val="clear" w:color="auto" w:fill="auto"/>
            <w:noWrap/>
            <w:vAlign w:val="bottom"/>
          </w:tcPr>
          <w:p w14:paraId="06C7D340"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精对苯二酸</w:t>
            </w:r>
          </w:p>
        </w:tc>
      </w:tr>
      <w:tr w:rsidR="009A46BF" w:rsidRPr="00930537" w14:paraId="5CC2B6C1" w14:textId="77777777" w:rsidTr="002D361C">
        <w:trPr>
          <w:trHeight w:val="270"/>
        </w:trPr>
        <w:tc>
          <w:tcPr>
            <w:tcW w:w="1080" w:type="dxa"/>
            <w:vMerge/>
            <w:tcBorders>
              <w:left w:val="single" w:sz="4" w:space="0" w:color="auto"/>
              <w:right w:val="single" w:sz="4" w:space="0" w:color="auto"/>
            </w:tcBorders>
            <w:vAlign w:val="center"/>
          </w:tcPr>
          <w:p w14:paraId="05907946"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128936C4"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3506C9DB" w14:textId="77777777" w:rsidR="009A46BF"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29</w:t>
            </w:r>
          </w:p>
        </w:tc>
        <w:tc>
          <w:tcPr>
            <w:tcW w:w="2788" w:type="dxa"/>
            <w:tcBorders>
              <w:top w:val="nil"/>
              <w:left w:val="nil"/>
              <w:bottom w:val="single" w:sz="4" w:space="0" w:color="auto"/>
              <w:right w:val="single" w:sz="4" w:space="0" w:color="auto"/>
            </w:tcBorders>
            <w:shd w:val="clear" w:color="auto" w:fill="auto"/>
            <w:noWrap/>
            <w:vAlign w:val="bottom"/>
          </w:tcPr>
          <w:p w14:paraId="607AA96D" w14:textId="77777777" w:rsidR="009A46BF" w:rsidRPr="007945E7" w:rsidRDefault="009A46BF" w:rsidP="002D361C">
            <w:pPr>
              <w:widowControl/>
              <w:jc w:val="left"/>
              <w:rPr>
                <w:rFonts w:ascii="宋体" w:hAnsi="宋体" w:cs="宋体"/>
                <w:color w:val="000000"/>
                <w:kern w:val="0"/>
                <w:sz w:val="22"/>
              </w:rPr>
            </w:pPr>
            <w:proofErr w:type="gramStart"/>
            <w:r>
              <w:rPr>
                <w:rFonts w:ascii="宋体" w:hAnsi="宋体" w:cs="宋体"/>
                <w:color w:val="000000"/>
                <w:kern w:val="0"/>
                <w:sz w:val="22"/>
              </w:rPr>
              <w:t>强麦</w:t>
            </w:r>
            <w:proofErr w:type="gramEnd"/>
          </w:p>
        </w:tc>
      </w:tr>
      <w:tr w:rsidR="009A46BF" w:rsidRPr="00930537" w14:paraId="7D9553D7" w14:textId="77777777" w:rsidTr="002D361C">
        <w:trPr>
          <w:trHeight w:val="270"/>
        </w:trPr>
        <w:tc>
          <w:tcPr>
            <w:tcW w:w="1080" w:type="dxa"/>
            <w:vMerge/>
            <w:tcBorders>
              <w:left w:val="single" w:sz="4" w:space="0" w:color="auto"/>
              <w:right w:val="single" w:sz="4" w:space="0" w:color="auto"/>
            </w:tcBorders>
            <w:vAlign w:val="center"/>
          </w:tcPr>
          <w:p w14:paraId="34E9E321"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0BBB3ABD"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28C91EA8" w14:textId="77777777" w:rsidR="009A46BF"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30</w:t>
            </w:r>
          </w:p>
        </w:tc>
        <w:tc>
          <w:tcPr>
            <w:tcW w:w="2788" w:type="dxa"/>
            <w:tcBorders>
              <w:top w:val="nil"/>
              <w:left w:val="nil"/>
              <w:bottom w:val="single" w:sz="4" w:space="0" w:color="auto"/>
              <w:right w:val="single" w:sz="4" w:space="0" w:color="auto"/>
            </w:tcBorders>
            <w:shd w:val="clear" w:color="auto" w:fill="auto"/>
            <w:noWrap/>
            <w:vAlign w:val="bottom"/>
          </w:tcPr>
          <w:p w14:paraId="46A9DD23"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硬麦</w:t>
            </w:r>
          </w:p>
        </w:tc>
      </w:tr>
      <w:tr w:rsidR="009A46BF" w:rsidRPr="00930537" w14:paraId="7307C987" w14:textId="77777777" w:rsidTr="002D361C">
        <w:trPr>
          <w:trHeight w:val="270"/>
        </w:trPr>
        <w:tc>
          <w:tcPr>
            <w:tcW w:w="1080" w:type="dxa"/>
            <w:vMerge/>
            <w:tcBorders>
              <w:left w:val="single" w:sz="4" w:space="0" w:color="auto"/>
              <w:right w:val="single" w:sz="4" w:space="0" w:color="auto"/>
            </w:tcBorders>
            <w:vAlign w:val="center"/>
          </w:tcPr>
          <w:p w14:paraId="64BE4DEC"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73C04972"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32CE9E24" w14:textId="77777777" w:rsidR="009A46BF"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31</w:t>
            </w:r>
          </w:p>
        </w:tc>
        <w:tc>
          <w:tcPr>
            <w:tcW w:w="2788" w:type="dxa"/>
            <w:tcBorders>
              <w:top w:val="nil"/>
              <w:left w:val="nil"/>
              <w:bottom w:val="single" w:sz="4" w:space="0" w:color="auto"/>
              <w:right w:val="single" w:sz="4" w:space="0" w:color="auto"/>
            </w:tcBorders>
            <w:shd w:val="clear" w:color="auto" w:fill="auto"/>
            <w:noWrap/>
            <w:vAlign w:val="bottom"/>
          </w:tcPr>
          <w:p w14:paraId="3B958B24"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中证</w:t>
            </w:r>
            <w:r>
              <w:rPr>
                <w:rFonts w:ascii="宋体" w:hAnsi="宋体" w:cs="宋体" w:hint="eastAsia"/>
                <w:color w:val="000000"/>
                <w:kern w:val="0"/>
                <w:sz w:val="22"/>
              </w:rPr>
              <w:t>500股指期货</w:t>
            </w:r>
          </w:p>
        </w:tc>
      </w:tr>
      <w:tr w:rsidR="009A46BF" w:rsidRPr="00930537" w14:paraId="24F02E44" w14:textId="77777777" w:rsidTr="002D361C">
        <w:trPr>
          <w:trHeight w:val="270"/>
        </w:trPr>
        <w:tc>
          <w:tcPr>
            <w:tcW w:w="1080" w:type="dxa"/>
            <w:vMerge/>
            <w:tcBorders>
              <w:left w:val="single" w:sz="4" w:space="0" w:color="auto"/>
              <w:right w:val="single" w:sz="4" w:space="0" w:color="auto"/>
            </w:tcBorders>
            <w:vAlign w:val="center"/>
          </w:tcPr>
          <w:p w14:paraId="0CCB3E00"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6C164683"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2D9BF87E" w14:textId="77777777" w:rsidR="009A46BF"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32</w:t>
            </w:r>
          </w:p>
        </w:tc>
        <w:tc>
          <w:tcPr>
            <w:tcW w:w="2788" w:type="dxa"/>
            <w:tcBorders>
              <w:top w:val="nil"/>
              <w:left w:val="nil"/>
              <w:bottom w:val="single" w:sz="4" w:space="0" w:color="auto"/>
              <w:right w:val="single" w:sz="4" w:space="0" w:color="auto"/>
            </w:tcBorders>
            <w:shd w:val="clear" w:color="auto" w:fill="auto"/>
            <w:noWrap/>
            <w:vAlign w:val="bottom"/>
          </w:tcPr>
          <w:p w14:paraId="5398B8A3"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股指</w:t>
            </w:r>
          </w:p>
        </w:tc>
      </w:tr>
      <w:tr w:rsidR="009A46BF" w:rsidRPr="00930537" w14:paraId="79121677" w14:textId="77777777" w:rsidTr="002D361C">
        <w:trPr>
          <w:trHeight w:val="270"/>
        </w:trPr>
        <w:tc>
          <w:tcPr>
            <w:tcW w:w="1080" w:type="dxa"/>
            <w:vMerge/>
            <w:tcBorders>
              <w:left w:val="single" w:sz="4" w:space="0" w:color="auto"/>
              <w:right w:val="single" w:sz="4" w:space="0" w:color="auto"/>
            </w:tcBorders>
            <w:vAlign w:val="center"/>
          </w:tcPr>
          <w:p w14:paraId="2D2BB382"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00923CAD"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052E600A" w14:textId="77777777" w:rsidR="009A46BF"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33</w:t>
            </w:r>
          </w:p>
        </w:tc>
        <w:tc>
          <w:tcPr>
            <w:tcW w:w="2788" w:type="dxa"/>
            <w:tcBorders>
              <w:top w:val="nil"/>
              <w:left w:val="nil"/>
              <w:bottom w:val="single" w:sz="4" w:space="0" w:color="auto"/>
              <w:right w:val="single" w:sz="4" w:space="0" w:color="auto"/>
            </w:tcBorders>
            <w:shd w:val="clear" w:color="auto" w:fill="auto"/>
            <w:noWrap/>
            <w:vAlign w:val="bottom"/>
          </w:tcPr>
          <w:p w14:paraId="5F271309" w14:textId="77777777" w:rsidR="009A46BF" w:rsidRPr="007945E7" w:rsidRDefault="009A46BF" w:rsidP="002D361C">
            <w:pPr>
              <w:widowControl/>
              <w:jc w:val="left"/>
              <w:rPr>
                <w:rFonts w:ascii="宋体" w:hAnsi="宋体" w:cs="宋体"/>
                <w:color w:val="000000"/>
                <w:kern w:val="0"/>
                <w:sz w:val="22"/>
              </w:rPr>
            </w:pPr>
            <w:r>
              <w:rPr>
                <w:rFonts w:ascii="宋体" w:hAnsi="宋体" w:cs="宋体"/>
                <w:color w:val="000000"/>
                <w:kern w:val="0"/>
                <w:sz w:val="22"/>
              </w:rPr>
              <w:t>上证</w:t>
            </w:r>
            <w:r>
              <w:rPr>
                <w:rFonts w:ascii="宋体" w:hAnsi="宋体" w:cs="宋体" w:hint="eastAsia"/>
                <w:color w:val="000000"/>
                <w:kern w:val="0"/>
                <w:sz w:val="22"/>
              </w:rPr>
              <w:t>50股指期货</w:t>
            </w:r>
          </w:p>
        </w:tc>
      </w:tr>
      <w:tr w:rsidR="009A46BF" w:rsidRPr="00930537" w14:paraId="0617837F" w14:textId="77777777" w:rsidTr="002D361C">
        <w:trPr>
          <w:trHeight w:val="270"/>
        </w:trPr>
        <w:tc>
          <w:tcPr>
            <w:tcW w:w="1080" w:type="dxa"/>
            <w:vMerge/>
            <w:tcBorders>
              <w:left w:val="single" w:sz="4" w:space="0" w:color="auto"/>
              <w:right w:val="single" w:sz="4" w:space="0" w:color="auto"/>
            </w:tcBorders>
            <w:vAlign w:val="center"/>
          </w:tcPr>
          <w:p w14:paraId="45F4DE26"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5DFB28A7"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07536823" w14:textId="77777777" w:rsidR="009A46BF"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34</w:t>
            </w:r>
          </w:p>
        </w:tc>
        <w:tc>
          <w:tcPr>
            <w:tcW w:w="2788" w:type="dxa"/>
            <w:tcBorders>
              <w:top w:val="nil"/>
              <w:left w:val="nil"/>
              <w:bottom w:val="single" w:sz="4" w:space="0" w:color="auto"/>
              <w:right w:val="single" w:sz="4" w:space="0" w:color="auto"/>
            </w:tcBorders>
            <w:shd w:val="clear" w:color="auto" w:fill="auto"/>
            <w:noWrap/>
            <w:vAlign w:val="bottom"/>
          </w:tcPr>
          <w:p w14:paraId="25CEB58C" w14:textId="77777777" w:rsidR="009A46BF" w:rsidRPr="007945E7" w:rsidRDefault="009A46BF" w:rsidP="002D361C">
            <w:pPr>
              <w:widowControl/>
              <w:jc w:val="left"/>
              <w:rPr>
                <w:rFonts w:ascii="宋体" w:hAnsi="宋体" w:cs="宋体"/>
                <w:color w:val="000000"/>
                <w:kern w:val="0"/>
                <w:sz w:val="22"/>
              </w:rPr>
            </w:pPr>
            <w:r>
              <w:rPr>
                <w:rFonts w:ascii="宋体" w:hAnsi="宋体" w:cs="宋体" w:hint="eastAsia"/>
                <w:color w:val="000000"/>
                <w:kern w:val="0"/>
                <w:sz w:val="22"/>
              </w:rPr>
              <w:t>10年期国债</w:t>
            </w:r>
          </w:p>
        </w:tc>
      </w:tr>
      <w:tr w:rsidR="009A46BF" w:rsidRPr="00930537" w14:paraId="4CB97D74" w14:textId="77777777" w:rsidTr="002D361C">
        <w:trPr>
          <w:trHeight w:val="270"/>
        </w:trPr>
        <w:tc>
          <w:tcPr>
            <w:tcW w:w="1080" w:type="dxa"/>
            <w:vMerge/>
            <w:tcBorders>
              <w:left w:val="single" w:sz="4" w:space="0" w:color="auto"/>
              <w:right w:val="single" w:sz="4" w:space="0" w:color="auto"/>
            </w:tcBorders>
            <w:vAlign w:val="center"/>
          </w:tcPr>
          <w:p w14:paraId="4F1C4520"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0A94B9FD"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06AFDED4" w14:textId="77777777" w:rsidR="009A46BF"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35</w:t>
            </w:r>
          </w:p>
        </w:tc>
        <w:tc>
          <w:tcPr>
            <w:tcW w:w="2788" w:type="dxa"/>
            <w:tcBorders>
              <w:top w:val="nil"/>
              <w:left w:val="nil"/>
              <w:bottom w:val="single" w:sz="4" w:space="0" w:color="auto"/>
              <w:right w:val="single" w:sz="4" w:space="0" w:color="auto"/>
            </w:tcBorders>
            <w:shd w:val="clear" w:color="auto" w:fill="auto"/>
            <w:noWrap/>
            <w:vAlign w:val="bottom"/>
          </w:tcPr>
          <w:p w14:paraId="24041C2C" w14:textId="77777777" w:rsidR="009A46BF" w:rsidRPr="007945E7" w:rsidRDefault="009A46BF" w:rsidP="002D361C">
            <w:pPr>
              <w:widowControl/>
              <w:jc w:val="left"/>
              <w:rPr>
                <w:rFonts w:ascii="宋体" w:hAnsi="宋体" w:cs="宋体"/>
                <w:color w:val="000000"/>
                <w:kern w:val="0"/>
                <w:sz w:val="22"/>
              </w:rPr>
            </w:pPr>
            <w:r>
              <w:rPr>
                <w:rFonts w:ascii="宋体" w:hAnsi="宋体" w:cs="宋体" w:hint="eastAsia"/>
                <w:color w:val="000000"/>
                <w:kern w:val="0"/>
                <w:sz w:val="22"/>
              </w:rPr>
              <w:t>5年期国债</w:t>
            </w:r>
          </w:p>
        </w:tc>
      </w:tr>
      <w:tr w:rsidR="009A46BF" w:rsidRPr="00930537" w14:paraId="6465960F" w14:textId="77777777" w:rsidTr="002D361C">
        <w:trPr>
          <w:trHeight w:val="270"/>
        </w:trPr>
        <w:tc>
          <w:tcPr>
            <w:tcW w:w="1080" w:type="dxa"/>
            <w:vMerge/>
            <w:tcBorders>
              <w:left w:val="single" w:sz="4" w:space="0" w:color="auto"/>
              <w:right w:val="single" w:sz="4" w:space="0" w:color="auto"/>
            </w:tcBorders>
            <w:vAlign w:val="center"/>
          </w:tcPr>
          <w:p w14:paraId="030EB132"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65B08DC6"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413BD121" w14:textId="77777777" w:rsidR="009A46BF"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36</w:t>
            </w:r>
          </w:p>
        </w:tc>
        <w:tc>
          <w:tcPr>
            <w:tcW w:w="2788" w:type="dxa"/>
            <w:tcBorders>
              <w:top w:val="nil"/>
              <w:left w:val="nil"/>
              <w:bottom w:val="single" w:sz="4" w:space="0" w:color="auto"/>
              <w:right w:val="single" w:sz="4" w:space="0" w:color="auto"/>
            </w:tcBorders>
            <w:shd w:val="clear" w:color="auto" w:fill="auto"/>
            <w:noWrap/>
            <w:vAlign w:val="bottom"/>
          </w:tcPr>
          <w:p w14:paraId="2ED2B48F" w14:textId="77777777" w:rsidR="009A46BF" w:rsidRPr="007945E7" w:rsidRDefault="009A46BF" w:rsidP="002D361C">
            <w:pPr>
              <w:widowControl/>
              <w:jc w:val="left"/>
              <w:rPr>
                <w:rFonts w:ascii="宋体" w:hAnsi="宋体" w:cs="宋体"/>
                <w:color w:val="000000"/>
                <w:kern w:val="0"/>
                <w:sz w:val="22"/>
              </w:rPr>
            </w:pPr>
            <w:r>
              <w:rPr>
                <w:rFonts w:ascii="宋体" w:hAnsi="宋体" w:cs="宋体" w:hint="eastAsia"/>
                <w:color w:val="000000"/>
                <w:kern w:val="0"/>
                <w:sz w:val="22"/>
              </w:rPr>
              <w:t>3年期国债</w:t>
            </w:r>
          </w:p>
        </w:tc>
      </w:tr>
      <w:tr w:rsidR="009A46BF" w:rsidRPr="00930537" w14:paraId="031E4BE4" w14:textId="77777777" w:rsidTr="002D361C">
        <w:trPr>
          <w:trHeight w:val="270"/>
        </w:trPr>
        <w:tc>
          <w:tcPr>
            <w:tcW w:w="1080" w:type="dxa"/>
            <w:vMerge/>
            <w:tcBorders>
              <w:left w:val="single" w:sz="4" w:space="0" w:color="auto"/>
              <w:bottom w:val="single" w:sz="4" w:space="0" w:color="000000"/>
              <w:right w:val="single" w:sz="4" w:space="0" w:color="auto"/>
            </w:tcBorders>
            <w:vAlign w:val="center"/>
          </w:tcPr>
          <w:p w14:paraId="283A9B90" w14:textId="77777777" w:rsidR="009A46BF" w:rsidRPr="007945E7" w:rsidRDefault="009A46BF" w:rsidP="002D361C">
            <w:pPr>
              <w:widowControl/>
              <w:jc w:val="left"/>
              <w:rPr>
                <w:rFonts w:ascii="宋体" w:hAnsi="宋体" w:cs="宋体"/>
                <w:color w:val="000000"/>
                <w:kern w:val="0"/>
                <w:sz w:val="22"/>
              </w:rPr>
            </w:pPr>
          </w:p>
        </w:tc>
        <w:tc>
          <w:tcPr>
            <w:tcW w:w="2560" w:type="dxa"/>
            <w:vMerge/>
            <w:tcBorders>
              <w:left w:val="single" w:sz="4" w:space="0" w:color="auto"/>
              <w:bottom w:val="single" w:sz="4" w:space="0" w:color="000000"/>
              <w:right w:val="single" w:sz="4" w:space="0" w:color="auto"/>
            </w:tcBorders>
            <w:vAlign w:val="center"/>
          </w:tcPr>
          <w:p w14:paraId="6B6E9C2E" w14:textId="77777777" w:rsidR="009A46BF" w:rsidRPr="007945E7" w:rsidRDefault="009A46B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0D6A8BBF" w14:textId="77777777" w:rsidR="009A46BF" w:rsidRDefault="009A46BF" w:rsidP="002D361C">
            <w:pPr>
              <w:widowControl/>
              <w:jc w:val="right"/>
              <w:rPr>
                <w:rFonts w:ascii="宋体" w:hAnsi="宋体" w:cs="宋体"/>
                <w:color w:val="000000"/>
                <w:kern w:val="0"/>
                <w:sz w:val="22"/>
              </w:rPr>
            </w:pPr>
            <w:r>
              <w:rPr>
                <w:rFonts w:ascii="宋体" w:hAnsi="宋体" w:cs="宋体" w:hint="eastAsia"/>
                <w:color w:val="000000"/>
                <w:kern w:val="0"/>
                <w:sz w:val="22"/>
              </w:rPr>
              <w:t>37</w:t>
            </w:r>
          </w:p>
        </w:tc>
        <w:tc>
          <w:tcPr>
            <w:tcW w:w="2788" w:type="dxa"/>
            <w:tcBorders>
              <w:top w:val="nil"/>
              <w:left w:val="nil"/>
              <w:bottom w:val="single" w:sz="4" w:space="0" w:color="auto"/>
              <w:right w:val="single" w:sz="4" w:space="0" w:color="auto"/>
            </w:tcBorders>
            <w:shd w:val="clear" w:color="auto" w:fill="auto"/>
            <w:noWrap/>
            <w:vAlign w:val="bottom"/>
          </w:tcPr>
          <w:p w14:paraId="4B7FDBC1" w14:textId="77777777" w:rsidR="009A46BF" w:rsidRDefault="009A46BF" w:rsidP="002D361C">
            <w:pPr>
              <w:widowControl/>
              <w:jc w:val="left"/>
              <w:rPr>
                <w:rFonts w:ascii="宋体" w:hAnsi="宋体" w:cs="宋体"/>
                <w:color w:val="000000"/>
                <w:kern w:val="0"/>
                <w:sz w:val="22"/>
              </w:rPr>
            </w:pPr>
            <w:r>
              <w:rPr>
                <w:rFonts w:ascii="宋体" w:hAnsi="宋体" w:cs="宋体" w:hint="eastAsia"/>
                <w:color w:val="000000"/>
                <w:kern w:val="0"/>
                <w:sz w:val="22"/>
              </w:rPr>
              <w:t>原油</w:t>
            </w:r>
          </w:p>
        </w:tc>
      </w:tr>
      <w:tr w:rsidR="00170695" w:rsidRPr="00930537" w14:paraId="3EC727BA" w14:textId="77777777" w:rsidTr="002D361C">
        <w:trPr>
          <w:trHeight w:val="270"/>
        </w:trPr>
        <w:tc>
          <w:tcPr>
            <w:tcW w:w="1080" w:type="dxa"/>
            <w:vMerge w:val="restart"/>
            <w:tcBorders>
              <w:top w:val="nil"/>
              <w:left w:val="single" w:sz="4" w:space="0" w:color="auto"/>
              <w:right w:val="single" w:sz="4" w:space="0" w:color="auto"/>
            </w:tcBorders>
            <w:shd w:val="clear" w:color="auto" w:fill="auto"/>
            <w:noWrap/>
            <w:vAlign w:val="bottom"/>
            <w:hideMark/>
          </w:tcPr>
          <w:p w14:paraId="3C5215F6" w14:textId="77777777" w:rsidR="00170695" w:rsidRPr="007945E7" w:rsidRDefault="00170695" w:rsidP="002D361C">
            <w:pPr>
              <w:widowControl/>
              <w:jc w:val="center"/>
              <w:rPr>
                <w:rFonts w:ascii="宋体" w:hAnsi="宋体" w:cs="宋体"/>
                <w:color w:val="000000"/>
                <w:kern w:val="0"/>
                <w:sz w:val="22"/>
              </w:rPr>
            </w:pPr>
            <w:r w:rsidRPr="007945E7">
              <w:rPr>
                <w:rFonts w:ascii="宋体" w:hAnsi="宋体" w:cs="宋体" w:hint="eastAsia"/>
                <w:color w:val="000000"/>
                <w:kern w:val="0"/>
                <w:sz w:val="22"/>
              </w:rPr>
              <w:t>3</w:t>
            </w:r>
          </w:p>
        </w:tc>
        <w:tc>
          <w:tcPr>
            <w:tcW w:w="2560" w:type="dxa"/>
            <w:vMerge w:val="restart"/>
            <w:tcBorders>
              <w:top w:val="nil"/>
              <w:left w:val="single" w:sz="4" w:space="0" w:color="auto"/>
              <w:right w:val="single" w:sz="4" w:space="0" w:color="auto"/>
            </w:tcBorders>
            <w:shd w:val="clear" w:color="auto" w:fill="auto"/>
            <w:noWrap/>
            <w:vAlign w:val="bottom"/>
            <w:hideMark/>
          </w:tcPr>
          <w:p w14:paraId="342157AF" w14:textId="77777777" w:rsidR="00170695" w:rsidRPr="007945E7" w:rsidRDefault="00170695" w:rsidP="002D361C">
            <w:pPr>
              <w:widowControl/>
              <w:jc w:val="center"/>
              <w:rPr>
                <w:rFonts w:ascii="宋体" w:hAnsi="宋体" w:cs="宋体"/>
                <w:color w:val="000000"/>
                <w:kern w:val="0"/>
                <w:sz w:val="22"/>
              </w:rPr>
            </w:pPr>
            <w:r>
              <w:rPr>
                <w:rFonts w:ascii="宋体" w:hAnsi="宋体" w:cs="宋体"/>
                <w:color w:val="000000"/>
                <w:kern w:val="0"/>
                <w:sz w:val="22"/>
              </w:rPr>
              <w:t>状态</w:t>
            </w:r>
          </w:p>
        </w:tc>
        <w:tc>
          <w:tcPr>
            <w:tcW w:w="1080" w:type="dxa"/>
            <w:tcBorders>
              <w:top w:val="nil"/>
              <w:left w:val="nil"/>
              <w:bottom w:val="single" w:sz="4" w:space="0" w:color="auto"/>
              <w:right w:val="single" w:sz="4" w:space="0" w:color="auto"/>
            </w:tcBorders>
            <w:shd w:val="clear" w:color="auto" w:fill="auto"/>
            <w:noWrap/>
            <w:vAlign w:val="bottom"/>
            <w:hideMark/>
          </w:tcPr>
          <w:p w14:paraId="7E2DB2D5" w14:textId="77777777" w:rsidR="00170695" w:rsidRPr="007945E7" w:rsidRDefault="00170695" w:rsidP="002D361C">
            <w:pPr>
              <w:widowControl/>
              <w:jc w:val="right"/>
              <w:rPr>
                <w:rFonts w:ascii="宋体" w:hAnsi="宋体" w:cs="宋体"/>
                <w:color w:val="000000"/>
                <w:kern w:val="0"/>
                <w:sz w:val="22"/>
              </w:rPr>
            </w:pPr>
            <w:r>
              <w:rPr>
                <w:rFonts w:ascii="宋体" w:hAnsi="宋体" w:cs="宋体" w:hint="eastAsia"/>
                <w:color w:val="000000"/>
                <w:kern w:val="0"/>
                <w:sz w:val="22"/>
              </w:rPr>
              <w:t>1</w:t>
            </w:r>
          </w:p>
        </w:tc>
        <w:tc>
          <w:tcPr>
            <w:tcW w:w="2788" w:type="dxa"/>
            <w:tcBorders>
              <w:top w:val="nil"/>
              <w:left w:val="nil"/>
              <w:bottom w:val="nil"/>
              <w:right w:val="single" w:sz="4" w:space="0" w:color="auto"/>
            </w:tcBorders>
            <w:shd w:val="clear" w:color="auto" w:fill="auto"/>
            <w:noWrap/>
            <w:vAlign w:val="bottom"/>
            <w:hideMark/>
          </w:tcPr>
          <w:p w14:paraId="3A32828D" w14:textId="77777777" w:rsidR="00170695" w:rsidRPr="007945E7" w:rsidRDefault="00170695" w:rsidP="002D361C">
            <w:pPr>
              <w:widowControl/>
              <w:jc w:val="left"/>
              <w:rPr>
                <w:rFonts w:ascii="宋体" w:hAnsi="宋体" w:cs="宋体"/>
                <w:color w:val="000000"/>
                <w:kern w:val="0"/>
                <w:sz w:val="22"/>
              </w:rPr>
            </w:pPr>
            <w:r>
              <w:rPr>
                <w:rFonts w:ascii="宋体" w:hAnsi="宋体" w:cs="宋体"/>
                <w:color w:val="000000"/>
                <w:kern w:val="0"/>
                <w:sz w:val="22"/>
              </w:rPr>
              <w:t>未提交</w:t>
            </w:r>
          </w:p>
        </w:tc>
      </w:tr>
      <w:tr w:rsidR="00170695" w:rsidRPr="00930537" w14:paraId="7ECE993A" w14:textId="77777777" w:rsidTr="002D361C">
        <w:trPr>
          <w:trHeight w:val="270"/>
        </w:trPr>
        <w:tc>
          <w:tcPr>
            <w:tcW w:w="1080" w:type="dxa"/>
            <w:vMerge/>
            <w:tcBorders>
              <w:left w:val="single" w:sz="4" w:space="0" w:color="auto"/>
              <w:right w:val="single" w:sz="4" w:space="0" w:color="auto"/>
            </w:tcBorders>
            <w:vAlign w:val="center"/>
            <w:hideMark/>
          </w:tcPr>
          <w:p w14:paraId="794BCF80" w14:textId="77777777" w:rsidR="00170695" w:rsidRPr="007945E7" w:rsidRDefault="00170695"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hideMark/>
          </w:tcPr>
          <w:p w14:paraId="6C6465E5" w14:textId="77777777" w:rsidR="00170695" w:rsidRPr="007945E7" w:rsidRDefault="00170695"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62A600E5" w14:textId="77777777" w:rsidR="00170695" w:rsidRPr="007945E7" w:rsidRDefault="00170695"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2</w:t>
            </w:r>
          </w:p>
        </w:tc>
        <w:tc>
          <w:tcPr>
            <w:tcW w:w="2788" w:type="dxa"/>
            <w:tcBorders>
              <w:top w:val="single" w:sz="4" w:space="0" w:color="auto"/>
              <w:left w:val="nil"/>
              <w:bottom w:val="single" w:sz="4" w:space="0" w:color="auto"/>
              <w:right w:val="single" w:sz="4" w:space="0" w:color="auto"/>
            </w:tcBorders>
            <w:shd w:val="clear" w:color="auto" w:fill="auto"/>
            <w:noWrap/>
            <w:vAlign w:val="bottom"/>
            <w:hideMark/>
          </w:tcPr>
          <w:p w14:paraId="157D3107" w14:textId="77777777" w:rsidR="00170695" w:rsidRPr="007945E7" w:rsidRDefault="00170695" w:rsidP="002D361C">
            <w:pPr>
              <w:widowControl/>
              <w:jc w:val="left"/>
              <w:rPr>
                <w:rFonts w:ascii="宋体" w:hAnsi="宋体" w:cs="宋体"/>
                <w:color w:val="000000"/>
                <w:kern w:val="0"/>
                <w:sz w:val="22"/>
              </w:rPr>
            </w:pPr>
            <w:r>
              <w:rPr>
                <w:rFonts w:ascii="宋体" w:hAnsi="宋体" w:cs="宋体"/>
                <w:color w:val="000000"/>
                <w:kern w:val="0"/>
                <w:sz w:val="22"/>
              </w:rPr>
              <w:t>待审批</w:t>
            </w:r>
          </w:p>
        </w:tc>
      </w:tr>
      <w:tr w:rsidR="00170695" w:rsidRPr="00930537" w14:paraId="2CF31896" w14:textId="77777777" w:rsidTr="002D361C">
        <w:trPr>
          <w:trHeight w:val="270"/>
        </w:trPr>
        <w:tc>
          <w:tcPr>
            <w:tcW w:w="1080" w:type="dxa"/>
            <w:vMerge/>
            <w:tcBorders>
              <w:left w:val="single" w:sz="4" w:space="0" w:color="auto"/>
              <w:right w:val="single" w:sz="4" w:space="0" w:color="auto"/>
            </w:tcBorders>
            <w:vAlign w:val="center"/>
            <w:hideMark/>
          </w:tcPr>
          <w:p w14:paraId="56D95568" w14:textId="77777777" w:rsidR="00170695" w:rsidRPr="007945E7" w:rsidRDefault="00170695"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hideMark/>
          </w:tcPr>
          <w:p w14:paraId="6AAE630D" w14:textId="77777777" w:rsidR="00170695" w:rsidRPr="007945E7" w:rsidRDefault="00170695"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3F1AD59F" w14:textId="77777777" w:rsidR="00170695" w:rsidRPr="007945E7" w:rsidRDefault="00170695"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3</w:t>
            </w:r>
          </w:p>
        </w:tc>
        <w:tc>
          <w:tcPr>
            <w:tcW w:w="2788" w:type="dxa"/>
            <w:tcBorders>
              <w:top w:val="nil"/>
              <w:left w:val="nil"/>
              <w:bottom w:val="single" w:sz="4" w:space="0" w:color="auto"/>
              <w:right w:val="single" w:sz="4" w:space="0" w:color="auto"/>
            </w:tcBorders>
            <w:shd w:val="clear" w:color="auto" w:fill="auto"/>
            <w:noWrap/>
            <w:vAlign w:val="bottom"/>
            <w:hideMark/>
          </w:tcPr>
          <w:p w14:paraId="0381FDD2" w14:textId="77777777" w:rsidR="00170695" w:rsidRPr="007945E7" w:rsidRDefault="00170695" w:rsidP="002D361C">
            <w:pPr>
              <w:widowControl/>
              <w:jc w:val="left"/>
              <w:rPr>
                <w:rFonts w:ascii="宋体" w:hAnsi="宋体" w:cs="宋体"/>
                <w:color w:val="000000"/>
                <w:kern w:val="0"/>
                <w:sz w:val="22"/>
              </w:rPr>
            </w:pPr>
            <w:r>
              <w:rPr>
                <w:rFonts w:ascii="宋体" w:hAnsi="宋体" w:cs="宋体"/>
                <w:color w:val="000000"/>
                <w:kern w:val="0"/>
                <w:sz w:val="22"/>
              </w:rPr>
              <w:t>已审批</w:t>
            </w:r>
          </w:p>
        </w:tc>
      </w:tr>
      <w:tr w:rsidR="00170695" w:rsidRPr="00930537" w14:paraId="4B3D72B0" w14:textId="77777777" w:rsidTr="002D361C">
        <w:trPr>
          <w:trHeight w:val="270"/>
        </w:trPr>
        <w:tc>
          <w:tcPr>
            <w:tcW w:w="1080" w:type="dxa"/>
            <w:vMerge/>
            <w:tcBorders>
              <w:left w:val="single" w:sz="4" w:space="0" w:color="auto"/>
              <w:right w:val="single" w:sz="4" w:space="0" w:color="auto"/>
            </w:tcBorders>
            <w:vAlign w:val="center"/>
          </w:tcPr>
          <w:p w14:paraId="05030E49" w14:textId="77777777" w:rsidR="00170695" w:rsidRPr="007945E7" w:rsidRDefault="00170695"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6147A730" w14:textId="77777777" w:rsidR="00170695" w:rsidRPr="007945E7" w:rsidRDefault="00170695"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14E5BDC6" w14:textId="77777777" w:rsidR="00170695" w:rsidRPr="007945E7" w:rsidRDefault="00170695" w:rsidP="002D361C">
            <w:pPr>
              <w:widowControl/>
              <w:jc w:val="right"/>
              <w:rPr>
                <w:rFonts w:ascii="宋体" w:hAnsi="宋体" w:cs="宋体"/>
                <w:color w:val="000000"/>
                <w:kern w:val="0"/>
                <w:sz w:val="22"/>
              </w:rPr>
            </w:pPr>
            <w:r>
              <w:rPr>
                <w:rFonts w:ascii="宋体" w:hAnsi="宋体" w:cs="宋体" w:hint="eastAsia"/>
                <w:color w:val="000000"/>
                <w:kern w:val="0"/>
                <w:sz w:val="22"/>
              </w:rPr>
              <w:t>4</w:t>
            </w:r>
          </w:p>
        </w:tc>
        <w:tc>
          <w:tcPr>
            <w:tcW w:w="2788" w:type="dxa"/>
            <w:tcBorders>
              <w:top w:val="nil"/>
              <w:left w:val="nil"/>
              <w:bottom w:val="single" w:sz="4" w:space="0" w:color="auto"/>
              <w:right w:val="single" w:sz="4" w:space="0" w:color="auto"/>
            </w:tcBorders>
            <w:shd w:val="clear" w:color="auto" w:fill="auto"/>
            <w:noWrap/>
            <w:vAlign w:val="bottom"/>
          </w:tcPr>
          <w:p w14:paraId="4CAE0688" w14:textId="77777777" w:rsidR="00170695" w:rsidRPr="007945E7" w:rsidRDefault="00170695" w:rsidP="002D361C">
            <w:pPr>
              <w:widowControl/>
              <w:jc w:val="left"/>
              <w:rPr>
                <w:rFonts w:ascii="宋体" w:hAnsi="宋体" w:cs="宋体"/>
                <w:color w:val="000000"/>
                <w:kern w:val="0"/>
                <w:sz w:val="22"/>
              </w:rPr>
            </w:pPr>
            <w:r>
              <w:rPr>
                <w:rFonts w:ascii="宋体" w:hAnsi="宋体" w:cs="宋体"/>
                <w:color w:val="000000"/>
                <w:kern w:val="0"/>
                <w:sz w:val="22"/>
              </w:rPr>
              <w:t>已导入</w:t>
            </w:r>
          </w:p>
        </w:tc>
      </w:tr>
      <w:tr w:rsidR="00170695" w:rsidRPr="00930537" w14:paraId="48A7968A" w14:textId="77777777" w:rsidTr="002D361C">
        <w:trPr>
          <w:trHeight w:val="270"/>
        </w:trPr>
        <w:tc>
          <w:tcPr>
            <w:tcW w:w="1080" w:type="dxa"/>
            <w:vMerge/>
            <w:tcBorders>
              <w:left w:val="single" w:sz="4" w:space="0" w:color="auto"/>
              <w:right w:val="single" w:sz="4" w:space="0" w:color="auto"/>
            </w:tcBorders>
            <w:vAlign w:val="center"/>
          </w:tcPr>
          <w:p w14:paraId="0F659744" w14:textId="77777777" w:rsidR="00170695" w:rsidRPr="007945E7" w:rsidRDefault="00170695"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4768D090" w14:textId="77777777" w:rsidR="00170695" w:rsidRPr="007945E7" w:rsidRDefault="00170695"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1B15FB62" w14:textId="77777777" w:rsidR="00170695" w:rsidRDefault="00170695" w:rsidP="002D361C">
            <w:pPr>
              <w:widowControl/>
              <w:jc w:val="right"/>
              <w:rPr>
                <w:rFonts w:ascii="宋体" w:hAnsi="宋体" w:cs="宋体"/>
                <w:color w:val="000000"/>
                <w:kern w:val="0"/>
                <w:sz w:val="22"/>
              </w:rPr>
            </w:pPr>
            <w:r>
              <w:rPr>
                <w:rFonts w:ascii="宋体" w:hAnsi="宋体" w:cs="宋体" w:hint="eastAsia"/>
                <w:color w:val="000000"/>
                <w:kern w:val="0"/>
                <w:sz w:val="22"/>
              </w:rPr>
              <w:t>5</w:t>
            </w:r>
          </w:p>
        </w:tc>
        <w:tc>
          <w:tcPr>
            <w:tcW w:w="2788" w:type="dxa"/>
            <w:tcBorders>
              <w:top w:val="nil"/>
              <w:left w:val="nil"/>
              <w:bottom w:val="single" w:sz="4" w:space="0" w:color="auto"/>
              <w:right w:val="single" w:sz="4" w:space="0" w:color="auto"/>
            </w:tcBorders>
            <w:shd w:val="clear" w:color="auto" w:fill="auto"/>
            <w:noWrap/>
            <w:vAlign w:val="bottom"/>
          </w:tcPr>
          <w:p w14:paraId="355994A0" w14:textId="77777777" w:rsidR="00170695" w:rsidRPr="007945E7" w:rsidRDefault="00170695" w:rsidP="002D361C">
            <w:pPr>
              <w:widowControl/>
              <w:jc w:val="left"/>
              <w:rPr>
                <w:rFonts w:ascii="宋体" w:hAnsi="宋体" w:cs="宋体"/>
                <w:color w:val="000000"/>
                <w:kern w:val="0"/>
                <w:sz w:val="22"/>
              </w:rPr>
            </w:pPr>
            <w:r>
              <w:rPr>
                <w:rFonts w:ascii="宋体" w:hAnsi="宋体" w:cs="宋体"/>
                <w:color w:val="000000"/>
                <w:kern w:val="0"/>
                <w:sz w:val="22"/>
              </w:rPr>
              <w:t>已拒绝</w:t>
            </w:r>
          </w:p>
        </w:tc>
      </w:tr>
      <w:tr w:rsidR="00170695" w:rsidRPr="00930537" w14:paraId="55681173" w14:textId="77777777" w:rsidTr="002D361C">
        <w:trPr>
          <w:trHeight w:val="270"/>
        </w:trPr>
        <w:tc>
          <w:tcPr>
            <w:tcW w:w="1080" w:type="dxa"/>
            <w:vMerge/>
            <w:tcBorders>
              <w:left w:val="single" w:sz="4" w:space="0" w:color="auto"/>
              <w:bottom w:val="single" w:sz="4" w:space="0" w:color="000000"/>
              <w:right w:val="single" w:sz="4" w:space="0" w:color="auto"/>
            </w:tcBorders>
            <w:vAlign w:val="center"/>
          </w:tcPr>
          <w:p w14:paraId="604712DC" w14:textId="77777777" w:rsidR="00170695" w:rsidRPr="007945E7" w:rsidRDefault="00170695" w:rsidP="002D361C">
            <w:pPr>
              <w:widowControl/>
              <w:jc w:val="left"/>
              <w:rPr>
                <w:rFonts w:ascii="宋体" w:hAnsi="宋体" w:cs="宋体"/>
                <w:color w:val="000000"/>
                <w:kern w:val="0"/>
                <w:sz w:val="22"/>
              </w:rPr>
            </w:pPr>
          </w:p>
        </w:tc>
        <w:tc>
          <w:tcPr>
            <w:tcW w:w="2560" w:type="dxa"/>
            <w:vMerge/>
            <w:tcBorders>
              <w:left w:val="single" w:sz="4" w:space="0" w:color="auto"/>
              <w:bottom w:val="single" w:sz="4" w:space="0" w:color="000000"/>
              <w:right w:val="single" w:sz="4" w:space="0" w:color="auto"/>
            </w:tcBorders>
            <w:vAlign w:val="center"/>
          </w:tcPr>
          <w:p w14:paraId="21AB5CE3" w14:textId="77777777" w:rsidR="00170695" w:rsidRPr="007945E7" w:rsidRDefault="00170695"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46173792" w14:textId="77777777" w:rsidR="00170695" w:rsidRDefault="00170695" w:rsidP="002D361C">
            <w:pPr>
              <w:widowControl/>
              <w:jc w:val="right"/>
              <w:rPr>
                <w:rFonts w:ascii="宋体" w:hAnsi="宋体" w:cs="宋体"/>
                <w:color w:val="000000"/>
                <w:kern w:val="0"/>
                <w:sz w:val="22"/>
              </w:rPr>
            </w:pPr>
            <w:r>
              <w:rPr>
                <w:rFonts w:ascii="宋体" w:hAnsi="宋体" w:cs="宋体" w:hint="eastAsia"/>
                <w:color w:val="000000"/>
                <w:kern w:val="0"/>
                <w:sz w:val="22"/>
              </w:rPr>
              <w:t>6</w:t>
            </w:r>
          </w:p>
        </w:tc>
        <w:tc>
          <w:tcPr>
            <w:tcW w:w="2788" w:type="dxa"/>
            <w:tcBorders>
              <w:top w:val="nil"/>
              <w:left w:val="nil"/>
              <w:bottom w:val="single" w:sz="4" w:space="0" w:color="auto"/>
              <w:right w:val="single" w:sz="4" w:space="0" w:color="auto"/>
            </w:tcBorders>
            <w:shd w:val="clear" w:color="auto" w:fill="auto"/>
            <w:noWrap/>
            <w:vAlign w:val="bottom"/>
          </w:tcPr>
          <w:p w14:paraId="03BBC458" w14:textId="77777777" w:rsidR="00170695" w:rsidRPr="007945E7" w:rsidRDefault="00170695" w:rsidP="002D361C">
            <w:pPr>
              <w:widowControl/>
              <w:jc w:val="left"/>
              <w:rPr>
                <w:rFonts w:ascii="宋体" w:hAnsi="宋体" w:cs="宋体"/>
                <w:color w:val="000000"/>
                <w:kern w:val="0"/>
                <w:sz w:val="22"/>
              </w:rPr>
            </w:pPr>
            <w:r>
              <w:rPr>
                <w:rFonts w:ascii="宋体" w:hAnsi="宋体" w:cs="宋体"/>
                <w:color w:val="000000"/>
                <w:kern w:val="0"/>
                <w:sz w:val="22"/>
              </w:rPr>
              <w:t>导入失败</w:t>
            </w:r>
          </w:p>
        </w:tc>
      </w:tr>
      <w:tr w:rsidR="000829ED" w:rsidRPr="00930537" w14:paraId="2178791B" w14:textId="77777777" w:rsidTr="00BC29CA">
        <w:trPr>
          <w:trHeight w:val="270"/>
        </w:trPr>
        <w:tc>
          <w:tcPr>
            <w:tcW w:w="108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4724C6F" w14:textId="77777777" w:rsidR="000829ED" w:rsidRPr="007945E7" w:rsidRDefault="000829ED" w:rsidP="002D361C">
            <w:pPr>
              <w:widowControl/>
              <w:jc w:val="center"/>
              <w:rPr>
                <w:rFonts w:ascii="宋体" w:hAnsi="宋体" w:cs="宋体"/>
                <w:color w:val="000000"/>
                <w:kern w:val="0"/>
                <w:sz w:val="22"/>
              </w:rPr>
            </w:pPr>
            <w:r w:rsidRPr="007945E7">
              <w:rPr>
                <w:rFonts w:ascii="宋体" w:hAnsi="宋体" w:cs="宋体" w:hint="eastAsia"/>
                <w:color w:val="000000"/>
                <w:kern w:val="0"/>
                <w:sz w:val="22"/>
              </w:rPr>
              <w:t>4</w:t>
            </w:r>
          </w:p>
        </w:tc>
        <w:tc>
          <w:tcPr>
            <w:tcW w:w="256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FEB0820" w14:textId="77777777" w:rsidR="000829ED" w:rsidRPr="007945E7" w:rsidRDefault="009E3584" w:rsidP="002D361C">
            <w:pPr>
              <w:widowControl/>
              <w:jc w:val="center"/>
              <w:rPr>
                <w:rFonts w:ascii="宋体" w:hAnsi="宋体" w:cs="宋体"/>
                <w:color w:val="000000"/>
                <w:kern w:val="0"/>
                <w:sz w:val="22"/>
              </w:rPr>
            </w:pPr>
            <w:r>
              <w:rPr>
                <w:rFonts w:ascii="宋体" w:hAnsi="宋体" w:cs="宋体"/>
                <w:color w:val="000000"/>
                <w:kern w:val="0"/>
                <w:sz w:val="22"/>
              </w:rPr>
              <w:t>收费规则</w:t>
            </w:r>
          </w:p>
        </w:tc>
        <w:tc>
          <w:tcPr>
            <w:tcW w:w="1080" w:type="dxa"/>
            <w:tcBorders>
              <w:top w:val="nil"/>
              <w:left w:val="nil"/>
              <w:bottom w:val="single" w:sz="4" w:space="0" w:color="auto"/>
              <w:right w:val="single" w:sz="4" w:space="0" w:color="auto"/>
            </w:tcBorders>
            <w:shd w:val="clear" w:color="auto" w:fill="auto"/>
            <w:noWrap/>
            <w:vAlign w:val="bottom"/>
            <w:hideMark/>
          </w:tcPr>
          <w:p w14:paraId="76A3B09A" w14:textId="77777777" w:rsidR="000829ED" w:rsidRPr="007945E7" w:rsidRDefault="000829ED"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1</w:t>
            </w:r>
          </w:p>
        </w:tc>
        <w:tc>
          <w:tcPr>
            <w:tcW w:w="2788" w:type="dxa"/>
            <w:tcBorders>
              <w:top w:val="nil"/>
              <w:left w:val="nil"/>
              <w:bottom w:val="single" w:sz="4" w:space="0" w:color="auto"/>
              <w:right w:val="single" w:sz="4" w:space="0" w:color="auto"/>
            </w:tcBorders>
            <w:shd w:val="clear" w:color="auto" w:fill="auto"/>
            <w:noWrap/>
            <w:vAlign w:val="bottom"/>
            <w:hideMark/>
          </w:tcPr>
          <w:p w14:paraId="00BB0341" w14:textId="77777777" w:rsidR="000829ED" w:rsidRPr="007945E7" w:rsidRDefault="00BC7089" w:rsidP="002D361C">
            <w:pPr>
              <w:widowControl/>
              <w:jc w:val="left"/>
              <w:rPr>
                <w:rFonts w:ascii="宋体" w:hAnsi="宋体" w:cs="宋体"/>
                <w:color w:val="000000"/>
                <w:kern w:val="0"/>
                <w:sz w:val="22"/>
              </w:rPr>
            </w:pPr>
            <w:r>
              <w:rPr>
                <w:rFonts w:ascii="宋体" w:hAnsi="宋体" w:cs="宋体"/>
                <w:color w:val="000000"/>
                <w:kern w:val="0"/>
                <w:sz w:val="22"/>
              </w:rPr>
              <w:t>开平和平今都可以增加</w:t>
            </w:r>
          </w:p>
        </w:tc>
      </w:tr>
      <w:tr w:rsidR="000829ED" w:rsidRPr="00930537" w14:paraId="5EE41811" w14:textId="77777777" w:rsidTr="00BC29CA">
        <w:trPr>
          <w:trHeight w:val="270"/>
        </w:trPr>
        <w:tc>
          <w:tcPr>
            <w:tcW w:w="1080" w:type="dxa"/>
            <w:vMerge/>
            <w:tcBorders>
              <w:top w:val="nil"/>
              <w:left w:val="single" w:sz="4" w:space="0" w:color="auto"/>
              <w:bottom w:val="single" w:sz="4" w:space="0" w:color="000000"/>
              <w:right w:val="single" w:sz="4" w:space="0" w:color="auto"/>
            </w:tcBorders>
            <w:vAlign w:val="center"/>
            <w:hideMark/>
          </w:tcPr>
          <w:p w14:paraId="25CAC5E5" w14:textId="77777777" w:rsidR="000829ED" w:rsidRPr="007945E7" w:rsidRDefault="000829ED" w:rsidP="002D361C">
            <w:pPr>
              <w:widowControl/>
              <w:jc w:val="left"/>
              <w:rPr>
                <w:rFonts w:ascii="宋体" w:hAnsi="宋体" w:cs="宋体"/>
                <w:color w:val="000000"/>
                <w:kern w:val="0"/>
                <w:sz w:val="22"/>
              </w:rPr>
            </w:pPr>
          </w:p>
        </w:tc>
        <w:tc>
          <w:tcPr>
            <w:tcW w:w="2560" w:type="dxa"/>
            <w:vMerge/>
            <w:tcBorders>
              <w:top w:val="nil"/>
              <w:left w:val="single" w:sz="4" w:space="0" w:color="auto"/>
              <w:bottom w:val="single" w:sz="4" w:space="0" w:color="000000"/>
              <w:right w:val="single" w:sz="4" w:space="0" w:color="auto"/>
            </w:tcBorders>
            <w:vAlign w:val="center"/>
            <w:hideMark/>
          </w:tcPr>
          <w:p w14:paraId="6F16B34C" w14:textId="77777777" w:rsidR="000829ED" w:rsidRPr="007945E7" w:rsidRDefault="000829ED"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54E96FA5" w14:textId="77777777" w:rsidR="000829ED" w:rsidRPr="007945E7" w:rsidRDefault="000829ED"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2</w:t>
            </w:r>
          </w:p>
        </w:tc>
        <w:tc>
          <w:tcPr>
            <w:tcW w:w="2788" w:type="dxa"/>
            <w:tcBorders>
              <w:top w:val="nil"/>
              <w:left w:val="nil"/>
              <w:bottom w:val="single" w:sz="4" w:space="0" w:color="auto"/>
              <w:right w:val="single" w:sz="4" w:space="0" w:color="auto"/>
            </w:tcBorders>
            <w:shd w:val="clear" w:color="auto" w:fill="auto"/>
            <w:noWrap/>
            <w:vAlign w:val="bottom"/>
            <w:hideMark/>
          </w:tcPr>
          <w:p w14:paraId="1A6CE6EF" w14:textId="77777777" w:rsidR="000829ED" w:rsidRPr="007945E7" w:rsidRDefault="00BC7089" w:rsidP="002D361C">
            <w:pPr>
              <w:widowControl/>
              <w:jc w:val="left"/>
              <w:rPr>
                <w:rFonts w:ascii="宋体" w:hAnsi="宋体" w:cs="宋体"/>
                <w:color w:val="000000"/>
                <w:kern w:val="0"/>
                <w:sz w:val="22"/>
              </w:rPr>
            </w:pPr>
            <w:r>
              <w:rPr>
                <w:rFonts w:ascii="宋体" w:hAnsi="宋体" w:cs="宋体"/>
                <w:color w:val="000000"/>
                <w:kern w:val="0"/>
                <w:sz w:val="22"/>
              </w:rPr>
              <w:t>平今为</w:t>
            </w:r>
            <w:r>
              <w:rPr>
                <w:rFonts w:ascii="宋体" w:hAnsi="宋体" w:cs="宋体" w:hint="eastAsia"/>
                <w:color w:val="000000"/>
                <w:kern w:val="0"/>
                <w:sz w:val="22"/>
              </w:rPr>
              <w:t>0的不可以增加</w:t>
            </w:r>
          </w:p>
        </w:tc>
      </w:tr>
      <w:tr w:rsidR="002A53DB" w:rsidRPr="00930537" w14:paraId="549665DE" w14:textId="77777777" w:rsidTr="008926FC">
        <w:trPr>
          <w:trHeight w:val="270"/>
        </w:trPr>
        <w:tc>
          <w:tcPr>
            <w:tcW w:w="1080" w:type="dxa"/>
            <w:vMerge w:val="restart"/>
            <w:tcBorders>
              <w:top w:val="nil"/>
              <w:left w:val="single" w:sz="4" w:space="0" w:color="auto"/>
              <w:right w:val="single" w:sz="4" w:space="0" w:color="auto"/>
            </w:tcBorders>
            <w:shd w:val="clear" w:color="auto" w:fill="auto"/>
            <w:noWrap/>
            <w:vAlign w:val="bottom"/>
            <w:hideMark/>
          </w:tcPr>
          <w:p w14:paraId="6F7C3BAF" w14:textId="77777777" w:rsidR="002A53DB" w:rsidRPr="007945E7" w:rsidRDefault="002A53DB" w:rsidP="002D361C">
            <w:pPr>
              <w:widowControl/>
              <w:jc w:val="center"/>
              <w:rPr>
                <w:rFonts w:ascii="宋体" w:hAnsi="宋体" w:cs="宋体"/>
                <w:color w:val="000000"/>
                <w:kern w:val="0"/>
                <w:sz w:val="22"/>
              </w:rPr>
            </w:pPr>
            <w:r w:rsidRPr="007945E7">
              <w:rPr>
                <w:rFonts w:ascii="宋体" w:hAnsi="宋体" w:cs="宋体" w:hint="eastAsia"/>
                <w:color w:val="000000"/>
                <w:kern w:val="0"/>
                <w:sz w:val="22"/>
              </w:rPr>
              <w:t>5</w:t>
            </w:r>
          </w:p>
        </w:tc>
        <w:tc>
          <w:tcPr>
            <w:tcW w:w="2560" w:type="dxa"/>
            <w:vMerge w:val="restart"/>
            <w:tcBorders>
              <w:top w:val="nil"/>
              <w:left w:val="single" w:sz="4" w:space="0" w:color="auto"/>
              <w:right w:val="single" w:sz="4" w:space="0" w:color="auto"/>
            </w:tcBorders>
            <w:shd w:val="clear" w:color="auto" w:fill="auto"/>
            <w:noWrap/>
            <w:vAlign w:val="bottom"/>
            <w:hideMark/>
          </w:tcPr>
          <w:p w14:paraId="0C0A9DEA" w14:textId="77777777" w:rsidR="002A53DB" w:rsidRPr="007945E7" w:rsidRDefault="002A53DB" w:rsidP="002D361C">
            <w:pPr>
              <w:widowControl/>
              <w:jc w:val="center"/>
              <w:rPr>
                <w:rFonts w:ascii="宋体" w:hAnsi="宋体" w:cs="宋体"/>
                <w:color w:val="000000"/>
                <w:kern w:val="0"/>
                <w:sz w:val="22"/>
              </w:rPr>
            </w:pPr>
            <w:r>
              <w:rPr>
                <w:rFonts w:ascii="宋体" w:hAnsi="宋体" w:cs="宋体"/>
                <w:color w:val="000000"/>
                <w:kern w:val="0"/>
                <w:sz w:val="22"/>
              </w:rPr>
              <w:t>拒绝原因</w:t>
            </w:r>
          </w:p>
        </w:tc>
        <w:tc>
          <w:tcPr>
            <w:tcW w:w="1080" w:type="dxa"/>
            <w:tcBorders>
              <w:top w:val="nil"/>
              <w:left w:val="nil"/>
              <w:bottom w:val="single" w:sz="4" w:space="0" w:color="auto"/>
              <w:right w:val="single" w:sz="4" w:space="0" w:color="auto"/>
            </w:tcBorders>
            <w:shd w:val="clear" w:color="auto" w:fill="auto"/>
            <w:noWrap/>
            <w:vAlign w:val="bottom"/>
            <w:hideMark/>
          </w:tcPr>
          <w:p w14:paraId="0E58DEDF" w14:textId="77777777" w:rsidR="002A53DB" w:rsidRPr="007945E7" w:rsidRDefault="002A53DB"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1</w:t>
            </w:r>
          </w:p>
        </w:tc>
        <w:tc>
          <w:tcPr>
            <w:tcW w:w="2788" w:type="dxa"/>
            <w:tcBorders>
              <w:top w:val="nil"/>
              <w:left w:val="nil"/>
              <w:bottom w:val="single" w:sz="4" w:space="0" w:color="auto"/>
              <w:right w:val="single" w:sz="4" w:space="0" w:color="auto"/>
            </w:tcBorders>
            <w:shd w:val="clear" w:color="auto" w:fill="auto"/>
            <w:noWrap/>
            <w:vAlign w:val="bottom"/>
            <w:hideMark/>
          </w:tcPr>
          <w:p w14:paraId="026AC1B8" w14:textId="77777777" w:rsidR="002A53DB" w:rsidRPr="007945E7" w:rsidRDefault="002A53DB" w:rsidP="002A53DB">
            <w:pPr>
              <w:widowControl/>
              <w:jc w:val="left"/>
              <w:rPr>
                <w:rFonts w:ascii="宋体" w:hAnsi="宋体" w:cs="宋体"/>
                <w:color w:val="000000"/>
                <w:kern w:val="0"/>
                <w:sz w:val="22"/>
              </w:rPr>
            </w:pPr>
            <w:r>
              <w:rPr>
                <w:rFonts w:ascii="宋体" w:hAnsi="宋体" w:cs="宋体"/>
                <w:color w:val="000000"/>
                <w:kern w:val="0"/>
                <w:sz w:val="22"/>
              </w:rPr>
              <w:t>手续费设置低于交易所标准</w:t>
            </w:r>
          </w:p>
        </w:tc>
      </w:tr>
      <w:tr w:rsidR="002A53DB" w:rsidRPr="00930537" w14:paraId="035B30FE" w14:textId="77777777" w:rsidTr="008926FC">
        <w:trPr>
          <w:trHeight w:val="270"/>
        </w:trPr>
        <w:tc>
          <w:tcPr>
            <w:tcW w:w="1080" w:type="dxa"/>
            <w:vMerge/>
            <w:tcBorders>
              <w:left w:val="single" w:sz="4" w:space="0" w:color="auto"/>
              <w:right w:val="single" w:sz="4" w:space="0" w:color="auto"/>
            </w:tcBorders>
            <w:vAlign w:val="center"/>
            <w:hideMark/>
          </w:tcPr>
          <w:p w14:paraId="28CECE11" w14:textId="77777777" w:rsidR="002A53DB" w:rsidRPr="007945E7" w:rsidRDefault="002A53DB"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hideMark/>
          </w:tcPr>
          <w:p w14:paraId="20C4398B" w14:textId="77777777" w:rsidR="002A53DB" w:rsidRPr="007945E7" w:rsidRDefault="002A53DB"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22E05B65" w14:textId="77777777" w:rsidR="002A53DB" w:rsidRPr="007945E7" w:rsidRDefault="002A53DB"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2</w:t>
            </w:r>
          </w:p>
        </w:tc>
        <w:tc>
          <w:tcPr>
            <w:tcW w:w="2788" w:type="dxa"/>
            <w:tcBorders>
              <w:top w:val="nil"/>
              <w:left w:val="nil"/>
              <w:bottom w:val="single" w:sz="4" w:space="0" w:color="auto"/>
              <w:right w:val="single" w:sz="4" w:space="0" w:color="auto"/>
            </w:tcBorders>
            <w:shd w:val="clear" w:color="auto" w:fill="auto"/>
            <w:noWrap/>
            <w:vAlign w:val="bottom"/>
            <w:hideMark/>
          </w:tcPr>
          <w:p w14:paraId="141EF9A0" w14:textId="77777777" w:rsidR="002A53DB" w:rsidRPr="007945E7" w:rsidRDefault="002A53DB" w:rsidP="002D361C">
            <w:pPr>
              <w:widowControl/>
              <w:jc w:val="left"/>
              <w:rPr>
                <w:rFonts w:ascii="宋体" w:hAnsi="宋体" w:cs="宋体"/>
                <w:color w:val="000000"/>
                <w:kern w:val="0"/>
                <w:sz w:val="22"/>
              </w:rPr>
            </w:pPr>
            <w:r>
              <w:rPr>
                <w:rFonts w:ascii="宋体" w:hAnsi="宋体" w:cs="宋体"/>
                <w:color w:val="000000"/>
                <w:kern w:val="0"/>
                <w:sz w:val="22"/>
              </w:rPr>
              <w:t>手续费设置低于公司标准</w:t>
            </w:r>
          </w:p>
        </w:tc>
      </w:tr>
      <w:tr w:rsidR="002A53DB" w:rsidRPr="00930537" w14:paraId="5182439C" w14:textId="77777777" w:rsidTr="008926FC">
        <w:trPr>
          <w:trHeight w:val="270"/>
        </w:trPr>
        <w:tc>
          <w:tcPr>
            <w:tcW w:w="1080" w:type="dxa"/>
            <w:vMerge/>
            <w:tcBorders>
              <w:left w:val="single" w:sz="4" w:space="0" w:color="auto"/>
              <w:bottom w:val="single" w:sz="4" w:space="0" w:color="000000"/>
              <w:right w:val="single" w:sz="4" w:space="0" w:color="auto"/>
            </w:tcBorders>
            <w:vAlign w:val="center"/>
          </w:tcPr>
          <w:p w14:paraId="5C7326C9" w14:textId="77777777" w:rsidR="002A53DB" w:rsidRPr="007945E7" w:rsidRDefault="002A53DB" w:rsidP="002D361C">
            <w:pPr>
              <w:widowControl/>
              <w:jc w:val="left"/>
              <w:rPr>
                <w:rFonts w:ascii="宋体" w:hAnsi="宋体" w:cs="宋体"/>
                <w:color w:val="000000"/>
                <w:kern w:val="0"/>
                <w:sz w:val="22"/>
              </w:rPr>
            </w:pPr>
          </w:p>
        </w:tc>
        <w:tc>
          <w:tcPr>
            <w:tcW w:w="2560" w:type="dxa"/>
            <w:vMerge/>
            <w:tcBorders>
              <w:left w:val="single" w:sz="4" w:space="0" w:color="auto"/>
              <w:bottom w:val="single" w:sz="4" w:space="0" w:color="000000"/>
              <w:right w:val="single" w:sz="4" w:space="0" w:color="auto"/>
            </w:tcBorders>
            <w:vAlign w:val="center"/>
          </w:tcPr>
          <w:p w14:paraId="48A3D4CC" w14:textId="77777777" w:rsidR="002A53DB" w:rsidRPr="007945E7" w:rsidRDefault="002A53DB"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50275F8A" w14:textId="77777777" w:rsidR="002A53DB" w:rsidRPr="007945E7" w:rsidRDefault="002A53DB" w:rsidP="002D361C">
            <w:pPr>
              <w:widowControl/>
              <w:jc w:val="right"/>
              <w:rPr>
                <w:rFonts w:ascii="宋体" w:hAnsi="宋体" w:cs="宋体"/>
                <w:color w:val="000000"/>
                <w:kern w:val="0"/>
                <w:sz w:val="22"/>
              </w:rPr>
            </w:pPr>
            <w:r>
              <w:rPr>
                <w:rFonts w:ascii="宋体" w:hAnsi="宋体" w:cs="宋体" w:hint="eastAsia"/>
                <w:color w:val="000000"/>
                <w:kern w:val="0"/>
                <w:sz w:val="22"/>
              </w:rPr>
              <w:t>3</w:t>
            </w:r>
          </w:p>
        </w:tc>
        <w:tc>
          <w:tcPr>
            <w:tcW w:w="2788" w:type="dxa"/>
            <w:tcBorders>
              <w:top w:val="nil"/>
              <w:left w:val="nil"/>
              <w:bottom w:val="single" w:sz="4" w:space="0" w:color="auto"/>
              <w:right w:val="single" w:sz="4" w:space="0" w:color="auto"/>
            </w:tcBorders>
            <w:shd w:val="clear" w:color="auto" w:fill="auto"/>
            <w:noWrap/>
            <w:vAlign w:val="bottom"/>
          </w:tcPr>
          <w:p w14:paraId="11890B46" w14:textId="77777777" w:rsidR="002A53DB" w:rsidRPr="007945E7" w:rsidRDefault="002A53DB" w:rsidP="002D361C">
            <w:pPr>
              <w:widowControl/>
              <w:jc w:val="left"/>
              <w:rPr>
                <w:rFonts w:ascii="宋体" w:hAnsi="宋体" w:cs="宋体"/>
                <w:color w:val="000000"/>
                <w:kern w:val="0"/>
                <w:sz w:val="22"/>
              </w:rPr>
            </w:pPr>
            <w:r>
              <w:rPr>
                <w:rFonts w:ascii="宋体" w:hAnsi="宋体" w:cs="宋体"/>
                <w:color w:val="000000"/>
                <w:kern w:val="0"/>
                <w:sz w:val="22"/>
              </w:rPr>
              <w:t>未设置平今手续费率</w:t>
            </w:r>
          </w:p>
        </w:tc>
      </w:tr>
      <w:tr w:rsidR="00523A0F" w:rsidRPr="00930537" w14:paraId="46CF822F" w14:textId="77777777" w:rsidTr="008F7B72">
        <w:trPr>
          <w:trHeight w:val="270"/>
        </w:trPr>
        <w:tc>
          <w:tcPr>
            <w:tcW w:w="1080" w:type="dxa"/>
            <w:vMerge w:val="restart"/>
            <w:tcBorders>
              <w:top w:val="nil"/>
              <w:left w:val="single" w:sz="4" w:space="0" w:color="auto"/>
              <w:right w:val="single" w:sz="4" w:space="0" w:color="auto"/>
            </w:tcBorders>
            <w:shd w:val="clear" w:color="auto" w:fill="auto"/>
            <w:noWrap/>
            <w:vAlign w:val="bottom"/>
            <w:hideMark/>
          </w:tcPr>
          <w:p w14:paraId="0D68A6F2" w14:textId="77777777" w:rsidR="00523A0F" w:rsidRPr="007945E7" w:rsidRDefault="00523A0F" w:rsidP="002D361C">
            <w:pPr>
              <w:widowControl/>
              <w:jc w:val="center"/>
              <w:rPr>
                <w:rFonts w:ascii="宋体" w:hAnsi="宋体" w:cs="宋体"/>
                <w:color w:val="000000"/>
                <w:kern w:val="0"/>
                <w:sz w:val="22"/>
              </w:rPr>
            </w:pPr>
            <w:r w:rsidRPr="007945E7">
              <w:rPr>
                <w:rFonts w:ascii="宋体" w:hAnsi="宋体" w:cs="宋体" w:hint="eastAsia"/>
                <w:color w:val="000000"/>
                <w:kern w:val="0"/>
                <w:sz w:val="22"/>
              </w:rPr>
              <w:t>6</w:t>
            </w:r>
          </w:p>
        </w:tc>
        <w:tc>
          <w:tcPr>
            <w:tcW w:w="2560" w:type="dxa"/>
            <w:vMerge w:val="restart"/>
            <w:tcBorders>
              <w:top w:val="nil"/>
              <w:left w:val="single" w:sz="4" w:space="0" w:color="auto"/>
              <w:right w:val="single" w:sz="4" w:space="0" w:color="auto"/>
            </w:tcBorders>
            <w:shd w:val="clear" w:color="auto" w:fill="auto"/>
            <w:noWrap/>
            <w:vAlign w:val="bottom"/>
            <w:hideMark/>
          </w:tcPr>
          <w:p w14:paraId="02D93B47" w14:textId="0DCAA788" w:rsidR="00523A0F" w:rsidRPr="007945E7" w:rsidRDefault="00523A0F" w:rsidP="002D361C">
            <w:pPr>
              <w:widowControl/>
              <w:jc w:val="center"/>
              <w:rPr>
                <w:rFonts w:ascii="宋体" w:hAnsi="宋体" w:cs="宋体"/>
                <w:color w:val="000000"/>
                <w:kern w:val="0"/>
                <w:sz w:val="22"/>
              </w:rPr>
            </w:pPr>
            <w:r>
              <w:rPr>
                <w:rFonts w:ascii="宋体" w:hAnsi="宋体" w:cs="宋体" w:hint="eastAsia"/>
                <w:color w:val="000000"/>
                <w:kern w:val="0"/>
                <w:sz w:val="22"/>
              </w:rPr>
              <w:t>-状态-</w:t>
            </w:r>
          </w:p>
        </w:tc>
        <w:tc>
          <w:tcPr>
            <w:tcW w:w="1080" w:type="dxa"/>
            <w:tcBorders>
              <w:top w:val="nil"/>
              <w:left w:val="nil"/>
              <w:bottom w:val="single" w:sz="4" w:space="0" w:color="auto"/>
              <w:right w:val="single" w:sz="4" w:space="0" w:color="auto"/>
            </w:tcBorders>
            <w:shd w:val="clear" w:color="auto" w:fill="auto"/>
            <w:noWrap/>
            <w:vAlign w:val="bottom"/>
            <w:hideMark/>
          </w:tcPr>
          <w:p w14:paraId="62C3D075" w14:textId="77777777" w:rsidR="00523A0F" w:rsidRPr="007945E7" w:rsidRDefault="00523A0F"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1</w:t>
            </w:r>
          </w:p>
        </w:tc>
        <w:tc>
          <w:tcPr>
            <w:tcW w:w="2788" w:type="dxa"/>
            <w:tcBorders>
              <w:top w:val="nil"/>
              <w:left w:val="nil"/>
              <w:bottom w:val="single" w:sz="4" w:space="0" w:color="auto"/>
              <w:right w:val="single" w:sz="4" w:space="0" w:color="auto"/>
            </w:tcBorders>
            <w:shd w:val="clear" w:color="auto" w:fill="auto"/>
            <w:noWrap/>
            <w:vAlign w:val="bottom"/>
            <w:hideMark/>
          </w:tcPr>
          <w:p w14:paraId="0D210528" w14:textId="0D33832C" w:rsidR="00523A0F" w:rsidRPr="007945E7" w:rsidRDefault="00523A0F" w:rsidP="002D361C">
            <w:pPr>
              <w:widowControl/>
              <w:jc w:val="left"/>
              <w:rPr>
                <w:rFonts w:ascii="宋体" w:hAnsi="宋体" w:cs="宋体"/>
                <w:color w:val="000000"/>
                <w:kern w:val="0"/>
                <w:sz w:val="22"/>
              </w:rPr>
            </w:pPr>
            <w:r>
              <w:rPr>
                <w:rFonts w:ascii="宋体" w:hAnsi="宋体" w:cs="宋体" w:hint="eastAsia"/>
                <w:color w:val="000000"/>
                <w:kern w:val="0"/>
                <w:sz w:val="22"/>
              </w:rPr>
              <w:t>-状态-</w:t>
            </w:r>
          </w:p>
        </w:tc>
      </w:tr>
      <w:tr w:rsidR="00523A0F" w:rsidRPr="00930537" w14:paraId="40A4D5E3" w14:textId="77777777" w:rsidTr="008F7B72">
        <w:trPr>
          <w:trHeight w:val="270"/>
        </w:trPr>
        <w:tc>
          <w:tcPr>
            <w:tcW w:w="1080" w:type="dxa"/>
            <w:vMerge/>
            <w:tcBorders>
              <w:left w:val="single" w:sz="4" w:space="0" w:color="auto"/>
              <w:right w:val="single" w:sz="4" w:space="0" w:color="auto"/>
            </w:tcBorders>
            <w:vAlign w:val="center"/>
            <w:hideMark/>
          </w:tcPr>
          <w:p w14:paraId="21C216D3" w14:textId="77777777" w:rsidR="00523A0F" w:rsidRPr="007945E7" w:rsidRDefault="00523A0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hideMark/>
          </w:tcPr>
          <w:p w14:paraId="2DF256A6" w14:textId="77777777" w:rsidR="00523A0F" w:rsidRPr="007945E7" w:rsidRDefault="00523A0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44F2E869" w14:textId="77777777" w:rsidR="00523A0F" w:rsidRPr="007945E7" w:rsidRDefault="00523A0F"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2</w:t>
            </w:r>
          </w:p>
        </w:tc>
        <w:tc>
          <w:tcPr>
            <w:tcW w:w="2788" w:type="dxa"/>
            <w:tcBorders>
              <w:top w:val="nil"/>
              <w:left w:val="nil"/>
              <w:bottom w:val="single" w:sz="4" w:space="0" w:color="auto"/>
              <w:right w:val="single" w:sz="4" w:space="0" w:color="auto"/>
            </w:tcBorders>
            <w:shd w:val="clear" w:color="auto" w:fill="auto"/>
            <w:noWrap/>
            <w:vAlign w:val="bottom"/>
            <w:hideMark/>
          </w:tcPr>
          <w:p w14:paraId="35CAD046" w14:textId="0C3BEF5A" w:rsidR="00523A0F" w:rsidRPr="007945E7" w:rsidRDefault="00523A0F" w:rsidP="002D361C">
            <w:pPr>
              <w:widowControl/>
              <w:jc w:val="left"/>
              <w:rPr>
                <w:rFonts w:ascii="宋体" w:hAnsi="宋体" w:cs="宋体"/>
                <w:color w:val="000000"/>
                <w:kern w:val="0"/>
                <w:sz w:val="22"/>
              </w:rPr>
            </w:pPr>
            <w:r>
              <w:rPr>
                <w:rFonts w:ascii="宋体" w:hAnsi="宋体" w:cs="宋体"/>
                <w:color w:val="000000"/>
                <w:kern w:val="0"/>
                <w:sz w:val="22"/>
              </w:rPr>
              <w:t>未提交</w:t>
            </w:r>
          </w:p>
        </w:tc>
      </w:tr>
      <w:tr w:rsidR="00523A0F" w:rsidRPr="00930537" w14:paraId="4476223A" w14:textId="77777777" w:rsidTr="008F7B72">
        <w:trPr>
          <w:trHeight w:val="270"/>
        </w:trPr>
        <w:tc>
          <w:tcPr>
            <w:tcW w:w="1080" w:type="dxa"/>
            <w:vMerge/>
            <w:tcBorders>
              <w:left w:val="single" w:sz="4" w:space="0" w:color="auto"/>
              <w:right w:val="single" w:sz="4" w:space="0" w:color="auto"/>
            </w:tcBorders>
            <w:vAlign w:val="center"/>
          </w:tcPr>
          <w:p w14:paraId="455D4EAA" w14:textId="77777777" w:rsidR="00523A0F" w:rsidRPr="007945E7" w:rsidRDefault="00523A0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279FBAD5" w14:textId="77777777" w:rsidR="00523A0F" w:rsidRPr="007945E7" w:rsidRDefault="00523A0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35CF4683" w14:textId="7B893CD6" w:rsidR="00523A0F" w:rsidRPr="007945E7" w:rsidRDefault="00523A0F" w:rsidP="002D361C">
            <w:pPr>
              <w:widowControl/>
              <w:jc w:val="right"/>
              <w:rPr>
                <w:rFonts w:ascii="宋体" w:hAnsi="宋体" w:cs="宋体"/>
                <w:color w:val="000000"/>
                <w:kern w:val="0"/>
                <w:sz w:val="22"/>
              </w:rPr>
            </w:pPr>
            <w:r>
              <w:rPr>
                <w:rFonts w:ascii="宋体" w:hAnsi="宋体" w:cs="宋体" w:hint="eastAsia"/>
                <w:color w:val="000000"/>
                <w:kern w:val="0"/>
                <w:sz w:val="22"/>
              </w:rPr>
              <w:t>3</w:t>
            </w:r>
          </w:p>
        </w:tc>
        <w:tc>
          <w:tcPr>
            <w:tcW w:w="2788" w:type="dxa"/>
            <w:tcBorders>
              <w:top w:val="nil"/>
              <w:left w:val="nil"/>
              <w:bottom w:val="single" w:sz="4" w:space="0" w:color="auto"/>
              <w:right w:val="single" w:sz="4" w:space="0" w:color="auto"/>
            </w:tcBorders>
            <w:shd w:val="clear" w:color="auto" w:fill="auto"/>
            <w:noWrap/>
            <w:vAlign w:val="bottom"/>
          </w:tcPr>
          <w:p w14:paraId="6BD0CDDA" w14:textId="725A044B" w:rsidR="00523A0F" w:rsidRPr="007945E7" w:rsidRDefault="00523A0F" w:rsidP="002D361C">
            <w:pPr>
              <w:widowControl/>
              <w:jc w:val="left"/>
              <w:rPr>
                <w:rFonts w:ascii="宋体" w:hAnsi="宋体" w:cs="宋体"/>
                <w:color w:val="000000"/>
                <w:kern w:val="0"/>
                <w:sz w:val="22"/>
              </w:rPr>
            </w:pPr>
            <w:r>
              <w:rPr>
                <w:rFonts w:ascii="宋体" w:hAnsi="宋体" w:cs="宋体"/>
                <w:color w:val="000000"/>
                <w:kern w:val="0"/>
                <w:sz w:val="22"/>
              </w:rPr>
              <w:t>待审批</w:t>
            </w:r>
          </w:p>
        </w:tc>
      </w:tr>
      <w:tr w:rsidR="00523A0F" w:rsidRPr="00930537" w14:paraId="4B3500DD" w14:textId="77777777" w:rsidTr="008F7B72">
        <w:trPr>
          <w:trHeight w:val="270"/>
        </w:trPr>
        <w:tc>
          <w:tcPr>
            <w:tcW w:w="1080" w:type="dxa"/>
            <w:vMerge/>
            <w:tcBorders>
              <w:left w:val="single" w:sz="4" w:space="0" w:color="auto"/>
              <w:right w:val="single" w:sz="4" w:space="0" w:color="auto"/>
            </w:tcBorders>
            <w:vAlign w:val="center"/>
          </w:tcPr>
          <w:p w14:paraId="01E92230" w14:textId="77777777" w:rsidR="00523A0F" w:rsidRPr="007945E7" w:rsidRDefault="00523A0F"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tcPr>
          <w:p w14:paraId="67D133F9" w14:textId="77777777" w:rsidR="00523A0F" w:rsidRPr="007945E7" w:rsidRDefault="00523A0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5FC3BB90" w14:textId="5AEFD314" w:rsidR="00523A0F" w:rsidRPr="007945E7" w:rsidRDefault="00523A0F" w:rsidP="002D361C">
            <w:pPr>
              <w:widowControl/>
              <w:jc w:val="right"/>
              <w:rPr>
                <w:rFonts w:ascii="宋体" w:hAnsi="宋体" w:cs="宋体"/>
                <w:color w:val="000000"/>
                <w:kern w:val="0"/>
                <w:sz w:val="22"/>
              </w:rPr>
            </w:pPr>
            <w:r>
              <w:rPr>
                <w:rFonts w:ascii="宋体" w:hAnsi="宋体" w:cs="宋体" w:hint="eastAsia"/>
                <w:color w:val="000000"/>
                <w:kern w:val="0"/>
                <w:sz w:val="22"/>
              </w:rPr>
              <w:t>4</w:t>
            </w:r>
          </w:p>
        </w:tc>
        <w:tc>
          <w:tcPr>
            <w:tcW w:w="2788" w:type="dxa"/>
            <w:tcBorders>
              <w:top w:val="nil"/>
              <w:left w:val="nil"/>
              <w:bottom w:val="single" w:sz="4" w:space="0" w:color="auto"/>
              <w:right w:val="single" w:sz="4" w:space="0" w:color="auto"/>
            </w:tcBorders>
            <w:shd w:val="clear" w:color="auto" w:fill="auto"/>
            <w:noWrap/>
            <w:vAlign w:val="bottom"/>
          </w:tcPr>
          <w:p w14:paraId="72FF6790" w14:textId="02639EB8" w:rsidR="00523A0F" w:rsidRPr="007945E7" w:rsidRDefault="00523A0F" w:rsidP="002D361C">
            <w:pPr>
              <w:widowControl/>
              <w:jc w:val="left"/>
              <w:rPr>
                <w:rFonts w:ascii="宋体" w:hAnsi="宋体" w:cs="宋体"/>
                <w:color w:val="000000"/>
                <w:kern w:val="0"/>
                <w:sz w:val="22"/>
              </w:rPr>
            </w:pPr>
            <w:r>
              <w:rPr>
                <w:rFonts w:ascii="宋体" w:hAnsi="宋体" w:cs="宋体"/>
                <w:color w:val="000000"/>
                <w:kern w:val="0"/>
                <w:sz w:val="22"/>
              </w:rPr>
              <w:t>已审批</w:t>
            </w:r>
          </w:p>
        </w:tc>
      </w:tr>
      <w:tr w:rsidR="00523A0F" w:rsidRPr="00930537" w14:paraId="46990164" w14:textId="77777777" w:rsidTr="008F7B72">
        <w:trPr>
          <w:trHeight w:val="270"/>
        </w:trPr>
        <w:tc>
          <w:tcPr>
            <w:tcW w:w="1080" w:type="dxa"/>
            <w:vMerge/>
            <w:tcBorders>
              <w:left w:val="single" w:sz="4" w:space="0" w:color="auto"/>
              <w:bottom w:val="single" w:sz="4" w:space="0" w:color="000000"/>
              <w:right w:val="single" w:sz="4" w:space="0" w:color="auto"/>
            </w:tcBorders>
            <w:vAlign w:val="center"/>
          </w:tcPr>
          <w:p w14:paraId="369DDDC4" w14:textId="77777777" w:rsidR="00523A0F" w:rsidRPr="007945E7" w:rsidRDefault="00523A0F" w:rsidP="002D361C">
            <w:pPr>
              <w:widowControl/>
              <w:jc w:val="left"/>
              <w:rPr>
                <w:rFonts w:ascii="宋体" w:hAnsi="宋体" w:cs="宋体"/>
                <w:color w:val="000000"/>
                <w:kern w:val="0"/>
                <w:sz w:val="22"/>
              </w:rPr>
            </w:pPr>
          </w:p>
        </w:tc>
        <w:tc>
          <w:tcPr>
            <w:tcW w:w="2560" w:type="dxa"/>
            <w:vMerge/>
            <w:tcBorders>
              <w:left w:val="single" w:sz="4" w:space="0" w:color="auto"/>
              <w:bottom w:val="single" w:sz="4" w:space="0" w:color="000000"/>
              <w:right w:val="single" w:sz="4" w:space="0" w:color="auto"/>
            </w:tcBorders>
            <w:vAlign w:val="center"/>
          </w:tcPr>
          <w:p w14:paraId="61516BB6" w14:textId="77777777" w:rsidR="00523A0F" w:rsidRPr="007945E7" w:rsidRDefault="00523A0F"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0B9E1836" w14:textId="3D81917D" w:rsidR="00523A0F" w:rsidRPr="007945E7" w:rsidRDefault="00523A0F" w:rsidP="002D361C">
            <w:pPr>
              <w:widowControl/>
              <w:jc w:val="right"/>
              <w:rPr>
                <w:rFonts w:ascii="宋体" w:hAnsi="宋体" w:cs="宋体"/>
                <w:color w:val="000000"/>
                <w:kern w:val="0"/>
                <w:sz w:val="22"/>
              </w:rPr>
            </w:pPr>
            <w:r>
              <w:rPr>
                <w:rFonts w:ascii="宋体" w:hAnsi="宋体" w:cs="宋体" w:hint="eastAsia"/>
                <w:color w:val="000000"/>
                <w:kern w:val="0"/>
                <w:sz w:val="22"/>
              </w:rPr>
              <w:t>5</w:t>
            </w:r>
          </w:p>
        </w:tc>
        <w:tc>
          <w:tcPr>
            <w:tcW w:w="2788" w:type="dxa"/>
            <w:tcBorders>
              <w:top w:val="nil"/>
              <w:left w:val="nil"/>
              <w:bottom w:val="single" w:sz="4" w:space="0" w:color="auto"/>
              <w:right w:val="single" w:sz="4" w:space="0" w:color="auto"/>
            </w:tcBorders>
            <w:shd w:val="clear" w:color="auto" w:fill="auto"/>
            <w:noWrap/>
            <w:vAlign w:val="bottom"/>
          </w:tcPr>
          <w:p w14:paraId="4B138318" w14:textId="42CCBADB" w:rsidR="00523A0F" w:rsidRPr="007945E7" w:rsidRDefault="00523A0F" w:rsidP="002D361C">
            <w:pPr>
              <w:widowControl/>
              <w:jc w:val="left"/>
              <w:rPr>
                <w:rFonts w:ascii="宋体" w:hAnsi="宋体" w:cs="宋体"/>
                <w:color w:val="000000"/>
                <w:kern w:val="0"/>
                <w:sz w:val="22"/>
              </w:rPr>
            </w:pPr>
            <w:r>
              <w:rPr>
                <w:rFonts w:ascii="宋体" w:hAnsi="宋体" w:cs="宋体"/>
                <w:color w:val="000000"/>
                <w:kern w:val="0"/>
                <w:sz w:val="22"/>
              </w:rPr>
              <w:t>已拒绝</w:t>
            </w:r>
          </w:p>
        </w:tc>
      </w:tr>
      <w:tr w:rsidR="00FB2340" w:rsidRPr="00930537" w14:paraId="69161996" w14:textId="77777777" w:rsidTr="008F7B72">
        <w:trPr>
          <w:trHeight w:val="270"/>
        </w:trPr>
        <w:tc>
          <w:tcPr>
            <w:tcW w:w="1080" w:type="dxa"/>
            <w:vMerge w:val="restart"/>
            <w:tcBorders>
              <w:top w:val="nil"/>
              <w:left w:val="single" w:sz="4" w:space="0" w:color="auto"/>
              <w:right w:val="single" w:sz="4" w:space="0" w:color="auto"/>
            </w:tcBorders>
            <w:shd w:val="clear" w:color="auto" w:fill="auto"/>
            <w:noWrap/>
            <w:vAlign w:val="bottom"/>
            <w:hideMark/>
          </w:tcPr>
          <w:p w14:paraId="0EAE31BF" w14:textId="77777777" w:rsidR="00FB2340" w:rsidRPr="007945E7" w:rsidRDefault="00FB2340" w:rsidP="002D361C">
            <w:pPr>
              <w:widowControl/>
              <w:jc w:val="center"/>
              <w:rPr>
                <w:rFonts w:ascii="宋体" w:hAnsi="宋体" w:cs="宋体"/>
                <w:color w:val="000000"/>
                <w:kern w:val="0"/>
                <w:sz w:val="22"/>
              </w:rPr>
            </w:pPr>
            <w:r w:rsidRPr="007945E7">
              <w:rPr>
                <w:rFonts w:ascii="宋体" w:hAnsi="宋体" w:cs="宋体" w:hint="eastAsia"/>
                <w:color w:val="000000"/>
                <w:kern w:val="0"/>
                <w:sz w:val="22"/>
              </w:rPr>
              <w:t>7</w:t>
            </w:r>
          </w:p>
        </w:tc>
        <w:tc>
          <w:tcPr>
            <w:tcW w:w="2560" w:type="dxa"/>
            <w:vMerge w:val="restart"/>
            <w:tcBorders>
              <w:top w:val="nil"/>
              <w:left w:val="single" w:sz="4" w:space="0" w:color="auto"/>
              <w:right w:val="single" w:sz="4" w:space="0" w:color="auto"/>
            </w:tcBorders>
            <w:shd w:val="clear" w:color="auto" w:fill="auto"/>
            <w:noWrap/>
            <w:vAlign w:val="bottom"/>
            <w:hideMark/>
          </w:tcPr>
          <w:p w14:paraId="4BB71C6A" w14:textId="17CAC4F2" w:rsidR="00FB2340" w:rsidRPr="007945E7" w:rsidRDefault="00FB2340" w:rsidP="002D361C">
            <w:pPr>
              <w:widowControl/>
              <w:jc w:val="center"/>
              <w:rPr>
                <w:rFonts w:ascii="宋体" w:hAnsi="宋体" w:cs="宋体"/>
                <w:color w:val="000000"/>
                <w:kern w:val="0"/>
                <w:sz w:val="22"/>
              </w:rPr>
            </w:pPr>
            <w:r>
              <w:rPr>
                <w:rFonts w:ascii="宋体" w:hAnsi="宋体" w:cs="宋体"/>
                <w:color w:val="000000"/>
                <w:kern w:val="0"/>
                <w:sz w:val="22"/>
              </w:rPr>
              <w:t>所领档位</w:t>
            </w:r>
          </w:p>
        </w:tc>
        <w:tc>
          <w:tcPr>
            <w:tcW w:w="1080" w:type="dxa"/>
            <w:tcBorders>
              <w:top w:val="nil"/>
              <w:left w:val="nil"/>
              <w:bottom w:val="single" w:sz="4" w:space="0" w:color="auto"/>
              <w:right w:val="single" w:sz="4" w:space="0" w:color="auto"/>
            </w:tcBorders>
            <w:shd w:val="clear" w:color="auto" w:fill="auto"/>
            <w:noWrap/>
            <w:vAlign w:val="bottom"/>
            <w:hideMark/>
          </w:tcPr>
          <w:p w14:paraId="4AC9F8E8" w14:textId="77777777" w:rsidR="00FB2340" w:rsidRPr="007945E7" w:rsidRDefault="00FB2340"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1</w:t>
            </w:r>
          </w:p>
        </w:tc>
        <w:tc>
          <w:tcPr>
            <w:tcW w:w="2788" w:type="dxa"/>
            <w:tcBorders>
              <w:top w:val="nil"/>
              <w:left w:val="nil"/>
              <w:bottom w:val="single" w:sz="4" w:space="0" w:color="auto"/>
              <w:right w:val="single" w:sz="4" w:space="0" w:color="auto"/>
            </w:tcBorders>
            <w:shd w:val="clear" w:color="auto" w:fill="auto"/>
            <w:noWrap/>
            <w:vAlign w:val="bottom"/>
            <w:hideMark/>
          </w:tcPr>
          <w:p w14:paraId="415EB36C" w14:textId="0258892E" w:rsidR="00FB2340" w:rsidRPr="007945E7" w:rsidRDefault="006A34EE" w:rsidP="002D361C">
            <w:pPr>
              <w:widowControl/>
              <w:jc w:val="left"/>
              <w:rPr>
                <w:rFonts w:ascii="宋体" w:hAnsi="宋体" w:cs="宋体"/>
                <w:color w:val="000000"/>
                <w:kern w:val="0"/>
                <w:sz w:val="22"/>
              </w:rPr>
            </w:pPr>
            <w:r>
              <w:rPr>
                <w:rFonts w:ascii="宋体" w:hAnsi="宋体" w:cs="宋体"/>
                <w:color w:val="000000"/>
                <w:kern w:val="0"/>
                <w:sz w:val="22"/>
              </w:rPr>
              <w:t>请选择</w:t>
            </w:r>
            <w:r w:rsidR="00145D3F">
              <w:rPr>
                <w:rFonts w:ascii="宋体" w:hAnsi="宋体" w:cs="宋体" w:hint="eastAsia"/>
                <w:color w:val="000000"/>
                <w:kern w:val="0"/>
                <w:sz w:val="22"/>
              </w:rPr>
              <w:t>...</w:t>
            </w:r>
          </w:p>
        </w:tc>
      </w:tr>
      <w:tr w:rsidR="00FB2340" w:rsidRPr="00930537" w14:paraId="053BFBB7" w14:textId="77777777" w:rsidTr="008F7B72">
        <w:trPr>
          <w:trHeight w:val="270"/>
        </w:trPr>
        <w:tc>
          <w:tcPr>
            <w:tcW w:w="1080" w:type="dxa"/>
            <w:vMerge/>
            <w:tcBorders>
              <w:left w:val="single" w:sz="4" w:space="0" w:color="auto"/>
              <w:right w:val="single" w:sz="4" w:space="0" w:color="auto"/>
            </w:tcBorders>
            <w:vAlign w:val="center"/>
            <w:hideMark/>
          </w:tcPr>
          <w:p w14:paraId="0FE08A27" w14:textId="77777777" w:rsidR="00FB2340" w:rsidRPr="007945E7" w:rsidRDefault="00FB2340"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hideMark/>
          </w:tcPr>
          <w:p w14:paraId="3420BAE8" w14:textId="77777777" w:rsidR="00FB2340" w:rsidRPr="007945E7" w:rsidRDefault="00FB2340"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66AF2DB8" w14:textId="77777777" w:rsidR="00FB2340" w:rsidRPr="007945E7" w:rsidRDefault="00FB2340"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2</w:t>
            </w:r>
          </w:p>
        </w:tc>
        <w:tc>
          <w:tcPr>
            <w:tcW w:w="2788" w:type="dxa"/>
            <w:tcBorders>
              <w:top w:val="nil"/>
              <w:left w:val="nil"/>
              <w:bottom w:val="single" w:sz="4" w:space="0" w:color="auto"/>
              <w:right w:val="single" w:sz="4" w:space="0" w:color="auto"/>
            </w:tcBorders>
            <w:shd w:val="clear" w:color="auto" w:fill="auto"/>
            <w:noWrap/>
            <w:vAlign w:val="bottom"/>
            <w:hideMark/>
          </w:tcPr>
          <w:p w14:paraId="6979EB12" w14:textId="5F80F4C2" w:rsidR="00FB2340" w:rsidRPr="007945E7" w:rsidRDefault="006A34EE" w:rsidP="002D361C">
            <w:pPr>
              <w:widowControl/>
              <w:jc w:val="left"/>
              <w:rPr>
                <w:rFonts w:ascii="宋体" w:hAnsi="宋体" w:cs="宋体"/>
                <w:color w:val="000000"/>
                <w:kern w:val="0"/>
                <w:sz w:val="22"/>
              </w:rPr>
            </w:pPr>
            <w:r>
              <w:rPr>
                <w:rFonts w:ascii="宋体" w:hAnsi="宋体" w:cs="宋体" w:hint="eastAsia"/>
                <w:color w:val="000000"/>
                <w:kern w:val="0"/>
                <w:sz w:val="22"/>
              </w:rPr>
              <w:t>20%</w:t>
            </w:r>
          </w:p>
        </w:tc>
      </w:tr>
      <w:tr w:rsidR="00FB2340" w:rsidRPr="00930537" w14:paraId="7AB31368" w14:textId="77777777" w:rsidTr="008F7B72">
        <w:trPr>
          <w:trHeight w:val="270"/>
        </w:trPr>
        <w:tc>
          <w:tcPr>
            <w:tcW w:w="1080" w:type="dxa"/>
            <w:vMerge/>
            <w:tcBorders>
              <w:left w:val="single" w:sz="4" w:space="0" w:color="auto"/>
              <w:right w:val="single" w:sz="4" w:space="0" w:color="auto"/>
            </w:tcBorders>
            <w:vAlign w:val="center"/>
            <w:hideMark/>
          </w:tcPr>
          <w:p w14:paraId="69345DB7" w14:textId="77777777" w:rsidR="00FB2340" w:rsidRPr="007945E7" w:rsidRDefault="00FB2340"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hideMark/>
          </w:tcPr>
          <w:p w14:paraId="18FC2534" w14:textId="77777777" w:rsidR="00FB2340" w:rsidRPr="007945E7" w:rsidRDefault="00FB2340"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1C2BE8B3" w14:textId="77777777" w:rsidR="00FB2340" w:rsidRPr="007945E7" w:rsidRDefault="00FB2340"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3</w:t>
            </w:r>
          </w:p>
        </w:tc>
        <w:tc>
          <w:tcPr>
            <w:tcW w:w="2788" w:type="dxa"/>
            <w:tcBorders>
              <w:top w:val="nil"/>
              <w:left w:val="nil"/>
              <w:bottom w:val="single" w:sz="4" w:space="0" w:color="auto"/>
              <w:right w:val="single" w:sz="4" w:space="0" w:color="auto"/>
            </w:tcBorders>
            <w:shd w:val="clear" w:color="auto" w:fill="auto"/>
            <w:noWrap/>
            <w:vAlign w:val="bottom"/>
            <w:hideMark/>
          </w:tcPr>
          <w:p w14:paraId="5B8AE654" w14:textId="7F8D12EE" w:rsidR="00FB2340" w:rsidRPr="007945E7" w:rsidRDefault="006A34EE" w:rsidP="002D361C">
            <w:pPr>
              <w:widowControl/>
              <w:jc w:val="left"/>
              <w:rPr>
                <w:rFonts w:ascii="宋体" w:hAnsi="宋体" w:cs="宋体"/>
                <w:color w:val="000000"/>
                <w:kern w:val="0"/>
                <w:sz w:val="22"/>
              </w:rPr>
            </w:pPr>
            <w:r>
              <w:rPr>
                <w:rFonts w:ascii="宋体" w:hAnsi="宋体" w:cs="宋体" w:hint="eastAsia"/>
                <w:color w:val="000000"/>
                <w:kern w:val="0"/>
                <w:sz w:val="22"/>
              </w:rPr>
              <w:t>40%</w:t>
            </w:r>
          </w:p>
        </w:tc>
      </w:tr>
      <w:tr w:rsidR="00FB2340" w:rsidRPr="00930537" w14:paraId="60420429" w14:textId="77777777" w:rsidTr="008F7B72">
        <w:trPr>
          <w:trHeight w:val="270"/>
        </w:trPr>
        <w:tc>
          <w:tcPr>
            <w:tcW w:w="1080" w:type="dxa"/>
            <w:vMerge/>
            <w:tcBorders>
              <w:left w:val="single" w:sz="4" w:space="0" w:color="auto"/>
              <w:right w:val="single" w:sz="4" w:space="0" w:color="auto"/>
            </w:tcBorders>
            <w:vAlign w:val="center"/>
            <w:hideMark/>
          </w:tcPr>
          <w:p w14:paraId="42FC7664" w14:textId="77777777" w:rsidR="00FB2340" w:rsidRPr="007945E7" w:rsidRDefault="00FB2340"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hideMark/>
          </w:tcPr>
          <w:p w14:paraId="6A56ACAC" w14:textId="77777777" w:rsidR="00FB2340" w:rsidRPr="007945E7" w:rsidRDefault="00FB2340"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1A2B343A" w14:textId="77777777" w:rsidR="00FB2340" w:rsidRPr="007945E7" w:rsidRDefault="00FB2340"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4</w:t>
            </w:r>
          </w:p>
        </w:tc>
        <w:tc>
          <w:tcPr>
            <w:tcW w:w="2788" w:type="dxa"/>
            <w:tcBorders>
              <w:top w:val="nil"/>
              <w:left w:val="nil"/>
              <w:bottom w:val="single" w:sz="4" w:space="0" w:color="auto"/>
              <w:right w:val="single" w:sz="4" w:space="0" w:color="auto"/>
            </w:tcBorders>
            <w:shd w:val="clear" w:color="auto" w:fill="auto"/>
            <w:noWrap/>
            <w:vAlign w:val="bottom"/>
            <w:hideMark/>
          </w:tcPr>
          <w:p w14:paraId="067F6493" w14:textId="313EC0D3" w:rsidR="00FB2340" w:rsidRPr="007945E7" w:rsidRDefault="006A34EE" w:rsidP="002D361C">
            <w:pPr>
              <w:widowControl/>
              <w:jc w:val="left"/>
              <w:rPr>
                <w:rFonts w:ascii="宋体" w:hAnsi="宋体" w:cs="宋体"/>
                <w:color w:val="000000"/>
                <w:kern w:val="0"/>
                <w:sz w:val="22"/>
              </w:rPr>
            </w:pPr>
            <w:r>
              <w:rPr>
                <w:rFonts w:ascii="宋体" w:hAnsi="宋体" w:cs="宋体" w:hint="eastAsia"/>
                <w:color w:val="000000"/>
                <w:kern w:val="0"/>
                <w:sz w:val="22"/>
              </w:rPr>
              <w:t>60%</w:t>
            </w:r>
          </w:p>
        </w:tc>
      </w:tr>
      <w:tr w:rsidR="00FB2340" w:rsidRPr="00930537" w14:paraId="4A3F97AF" w14:textId="77777777" w:rsidTr="008F7B72">
        <w:trPr>
          <w:trHeight w:val="270"/>
        </w:trPr>
        <w:tc>
          <w:tcPr>
            <w:tcW w:w="1080" w:type="dxa"/>
            <w:vMerge/>
            <w:tcBorders>
              <w:left w:val="single" w:sz="4" w:space="0" w:color="auto"/>
              <w:right w:val="single" w:sz="4" w:space="0" w:color="auto"/>
            </w:tcBorders>
            <w:vAlign w:val="center"/>
            <w:hideMark/>
          </w:tcPr>
          <w:p w14:paraId="5FA691E7" w14:textId="77777777" w:rsidR="00FB2340" w:rsidRPr="007945E7" w:rsidRDefault="00FB2340" w:rsidP="002D361C">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center"/>
            <w:hideMark/>
          </w:tcPr>
          <w:p w14:paraId="1438322C" w14:textId="77777777" w:rsidR="00FB2340" w:rsidRPr="007945E7" w:rsidRDefault="00FB2340"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4AE98100" w14:textId="77777777" w:rsidR="00FB2340" w:rsidRPr="007945E7" w:rsidRDefault="00FB2340" w:rsidP="002D361C">
            <w:pPr>
              <w:widowControl/>
              <w:jc w:val="right"/>
              <w:rPr>
                <w:rFonts w:ascii="宋体" w:hAnsi="宋体" w:cs="宋体"/>
                <w:color w:val="000000"/>
                <w:kern w:val="0"/>
                <w:sz w:val="22"/>
              </w:rPr>
            </w:pPr>
            <w:r w:rsidRPr="007945E7">
              <w:rPr>
                <w:rFonts w:ascii="宋体" w:hAnsi="宋体" w:cs="宋体" w:hint="eastAsia"/>
                <w:color w:val="000000"/>
                <w:kern w:val="0"/>
                <w:sz w:val="22"/>
              </w:rPr>
              <w:t>5</w:t>
            </w:r>
          </w:p>
        </w:tc>
        <w:tc>
          <w:tcPr>
            <w:tcW w:w="2788" w:type="dxa"/>
            <w:tcBorders>
              <w:top w:val="nil"/>
              <w:left w:val="nil"/>
              <w:bottom w:val="single" w:sz="4" w:space="0" w:color="auto"/>
              <w:right w:val="single" w:sz="4" w:space="0" w:color="auto"/>
            </w:tcBorders>
            <w:shd w:val="clear" w:color="auto" w:fill="auto"/>
            <w:noWrap/>
            <w:vAlign w:val="bottom"/>
            <w:hideMark/>
          </w:tcPr>
          <w:p w14:paraId="7B06AD9F" w14:textId="61E547AE" w:rsidR="00FB2340" w:rsidRPr="007945E7" w:rsidRDefault="006A34EE" w:rsidP="002D361C">
            <w:pPr>
              <w:widowControl/>
              <w:jc w:val="left"/>
              <w:rPr>
                <w:rFonts w:ascii="宋体" w:hAnsi="宋体" w:cs="宋体"/>
                <w:color w:val="000000"/>
                <w:kern w:val="0"/>
                <w:sz w:val="22"/>
              </w:rPr>
            </w:pPr>
            <w:r>
              <w:rPr>
                <w:rFonts w:ascii="宋体" w:hAnsi="宋体" w:cs="宋体" w:hint="eastAsia"/>
                <w:color w:val="000000"/>
                <w:kern w:val="0"/>
                <w:sz w:val="22"/>
              </w:rPr>
              <w:t>80%</w:t>
            </w:r>
          </w:p>
        </w:tc>
      </w:tr>
      <w:tr w:rsidR="00FB2340" w:rsidRPr="00930537" w14:paraId="69AC2CE8" w14:textId="77777777" w:rsidTr="008F7B72">
        <w:trPr>
          <w:trHeight w:val="270"/>
        </w:trPr>
        <w:tc>
          <w:tcPr>
            <w:tcW w:w="1080" w:type="dxa"/>
            <w:vMerge/>
            <w:tcBorders>
              <w:left w:val="single" w:sz="4" w:space="0" w:color="auto"/>
              <w:bottom w:val="single" w:sz="4" w:space="0" w:color="000000"/>
              <w:right w:val="single" w:sz="4" w:space="0" w:color="auto"/>
            </w:tcBorders>
            <w:vAlign w:val="center"/>
          </w:tcPr>
          <w:p w14:paraId="02BE0A6C" w14:textId="77777777" w:rsidR="00FB2340" w:rsidRPr="007945E7" w:rsidRDefault="00FB2340" w:rsidP="002D361C">
            <w:pPr>
              <w:widowControl/>
              <w:jc w:val="left"/>
              <w:rPr>
                <w:rFonts w:ascii="宋体" w:hAnsi="宋体" w:cs="宋体"/>
                <w:color w:val="000000"/>
                <w:kern w:val="0"/>
                <w:sz w:val="22"/>
              </w:rPr>
            </w:pPr>
          </w:p>
        </w:tc>
        <w:tc>
          <w:tcPr>
            <w:tcW w:w="2560" w:type="dxa"/>
            <w:vMerge/>
            <w:tcBorders>
              <w:left w:val="single" w:sz="4" w:space="0" w:color="auto"/>
              <w:bottom w:val="single" w:sz="4" w:space="0" w:color="000000"/>
              <w:right w:val="single" w:sz="4" w:space="0" w:color="auto"/>
            </w:tcBorders>
            <w:vAlign w:val="center"/>
          </w:tcPr>
          <w:p w14:paraId="4FA29113" w14:textId="77777777" w:rsidR="00FB2340" w:rsidRPr="007945E7" w:rsidRDefault="00FB2340"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2AA45674" w14:textId="3F470112" w:rsidR="00FB2340" w:rsidRPr="007945E7" w:rsidRDefault="00FB2340" w:rsidP="002D361C">
            <w:pPr>
              <w:widowControl/>
              <w:jc w:val="right"/>
              <w:rPr>
                <w:rFonts w:ascii="宋体" w:hAnsi="宋体" w:cs="宋体"/>
                <w:color w:val="000000"/>
                <w:kern w:val="0"/>
                <w:sz w:val="22"/>
              </w:rPr>
            </w:pPr>
            <w:r>
              <w:rPr>
                <w:rFonts w:ascii="宋体" w:hAnsi="宋体" w:cs="宋体" w:hint="eastAsia"/>
                <w:color w:val="000000"/>
                <w:kern w:val="0"/>
                <w:sz w:val="22"/>
              </w:rPr>
              <w:t>6</w:t>
            </w:r>
          </w:p>
        </w:tc>
        <w:tc>
          <w:tcPr>
            <w:tcW w:w="2788" w:type="dxa"/>
            <w:tcBorders>
              <w:top w:val="nil"/>
              <w:left w:val="nil"/>
              <w:bottom w:val="single" w:sz="4" w:space="0" w:color="auto"/>
              <w:right w:val="single" w:sz="4" w:space="0" w:color="auto"/>
            </w:tcBorders>
            <w:shd w:val="clear" w:color="auto" w:fill="auto"/>
            <w:noWrap/>
            <w:vAlign w:val="bottom"/>
          </w:tcPr>
          <w:p w14:paraId="7D9574BB" w14:textId="3DB91921" w:rsidR="00FB2340" w:rsidRPr="007945E7" w:rsidRDefault="006A34EE" w:rsidP="002D361C">
            <w:pPr>
              <w:widowControl/>
              <w:jc w:val="left"/>
              <w:rPr>
                <w:rFonts w:ascii="宋体" w:hAnsi="宋体" w:cs="宋体"/>
                <w:color w:val="000000"/>
                <w:kern w:val="0"/>
                <w:sz w:val="22"/>
              </w:rPr>
            </w:pPr>
            <w:r>
              <w:rPr>
                <w:rFonts w:ascii="宋体" w:hAnsi="宋体" w:cs="宋体" w:hint="eastAsia"/>
                <w:color w:val="000000"/>
                <w:kern w:val="0"/>
                <w:sz w:val="22"/>
              </w:rPr>
              <w:t>100%</w:t>
            </w:r>
          </w:p>
        </w:tc>
      </w:tr>
      <w:tr w:rsidR="00E53120" w:rsidRPr="00930537" w14:paraId="173A58CA" w14:textId="77777777" w:rsidTr="008F7B72">
        <w:trPr>
          <w:trHeight w:val="270"/>
        </w:trPr>
        <w:tc>
          <w:tcPr>
            <w:tcW w:w="1080" w:type="dxa"/>
            <w:vMerge w:val="restart"/>
            <w:tcBorders>
              <w:left w:val="single" w:sz="4" w:space="0" w:color="auto"/>
              <w:right w:val="single" w:sz="4" w:space="0" w:color="auto"/>
            </w:tcBorders>
            <w:vAlign w:val="bottom"/>
          </w:tcPr>
          <w:p w14:paraId="4B28B2C2" w14:textId="7332A33B" w:rsidR="00E53120" w:rsidRPr="007945E7" w:rsidRDefault="00BD3DEC" w:rsidP="00E53120">
            <w:pPr>
              <w:widowControl/>
              <w:jc w:val="left"/>
              <w:rPr>
                <w:rFonts w:ascii="宋体" w:hAnsi="宋体" w:cs="宋体"/>
                <w:color w:val="000000"/>
                <w:kern w:val="0"/>
                <w:sz w:val="22"/>
              </w:rPr>
            </w:pPr>
            <w:r>
              <w:rPr>
                <w:rFonts w:ascii="宋体" w:hAnsi="宋体" w:cs="宋体"/>
                <w:color w:val="000000"/>
                <w:kern w:val="0"/>
                <w:sz w:val="22"/>
              </w:rPr>
              <w:t>8</w:t>
            </w:r>
          </w:p>
        </w:tc>
        <w:tc>
          <w:tcPr>
            <w:tcW w:w="2560" w:type="dxa"/>
            <w:vMerge w:val="restart"/>
            <w:tcBorders>
              <w:left w:val="single" w:sz="4" w:space="0" w:color="auto"/>
              <w:right w:val="single" w:sz="4" w:space="0" w:color="auto"/>
            </w:tcBorders>
            <w:vAlign w:val="bottom"/>
          </w:tcPr>
          <w:p w14:paraId="735EAA2B" w14:textId="50CCE654" w:rsidR="00E53120" w:rsidRPr="007945E7" w:rsidRDefault="0083192F" w:rsidP="00E53120">
            <w:pPr>
              <w:widowControl/>
              <w:jc w:val="left"/>
              <w:rPr>
                <w:rFonts w:ascii="宋体" w:hAnsi="宋体" w:cs="宋体"/>
                <w:color w:val="000000"/>
                <w:kern w:val="0"/>
                <w:sz w:val="22"/>
              </w:rPr>
            </w:pPr>
            <w:ins w:id="1548" w:author="wei han" w:date="2017-11-01T16:08:00Z">
              <w:r>
                <w:rPr>
                  <w:rFonts w:ascii="宋体" w:hAnsi="宋体" w:cs="宋体"/>
                  <w:color w:val="000000"/>
                  <w:kern w:val="0"/>
                  <w:sz w:val="22"/>
                </w:rPr>
                <w:t>部门</w:t>
              </w:r>
            </w:ins>
          </w:p>
        </w:tc>
        <w:tc>
          <w:tcPr>
            <w:tcW w:w="1080" w:type="dxa"/>
            <w:tcBorders>
              <w:top w:val="nil"/>
              <w:left w:val="nil"/>
              <w:bottom w:val="single" w:sz="4" w:space="0" w:color="auto"/>
              <w:right w:val="single" w:sz="4" w:space="0" w:color="auto"/>
            </w:tcBorders>
            <w:shd w:val="clear" w:color="auto" w:fill="auto"/>
            <w:noWrap/>
            <w:vAlign w:val="bottom"/>
          </w:tcPr>
          <w:p w14:paraId="11B330D4" w14:textId="4AB9DD7C" w:rsidR="00E53120" w:rsidRDefault="00E53120" w:rsidP="00E53120">
            <w:pPr>
              <w:widowControl/>
              <w:jc w:val="right"/>
              <w:rPr>
                <w:rFonts w:ascii="宋体" w:hAnsi="宋体" w:cs="宋体"/>
                <w:color w:val="000000"/>
                <w:kern w:val="0"/>
                <w:sz w:val="22"/>
              </w:rPr>
            </w:pPr>
            <w:r w:rsidRPr="007945E7">
              <w:rPr>
                <w:rFonts w:ascii="宋体" w:hAnsi="宋体" w:cs="宋体" w:hint="eastAsia"/>
                <w:color w:val="000000"/>
                <w:kern w:val="0"/>
                <w:sz w:val="22"/>
              </w:rPr>
              <w:t>1</w:t>
            </w:r>
          </w:p>
        </w:tc>
        <w:tc>
          <w:tcPr>
            <w:tcW w:w="2788" w:type="dxa"/>
            <w:tcBorders>
              <w:top w:val="nil"/>
              <w:left w:val="nil"/>
              <w:bottom w:val="single" w:sz="4" w:space="0" w:color="auto"/>
              <w:right w:val="single" w:sz="4" w:space="0" w:color="auto"/>
            </w:tcBorders>
            <w:shd w:val="clear" w:color="auto" w:fill="auto"/>
            <w:noWrap/>
            <w:vAlign w:val="bottom"/>
          </w:tcPr>
          <w:p w14:paraId="2264FC93" w14:textId="59D697FB" w:rsidR="00E53120" w:rsidRDefault="0083192F" w:rsidP="00E53120">
            <w:pPr>
              <w:widowControl/>
              <w:jc w:val="left"/>
              <w:rPr>
                <w:rFonts w:ascii="宋体" w:hAnsi="宋体" w:cs="宋体"/>
                <w:color w:val="000000"/>
                <w:kern w:val="0"/>
                <w:sz w:val="22"/>
              </w:rPr>
            </w:pPr>
            <w:ins w:id="1549" w:author="wei han" w:date="2017-11-01T16:09:00Z">
              <w:r>
                <w:rPr>
                  <w:rFonts w:ascii="宋体" w:hAnsi="宋体" w:cs="宋体"/>
                  <w:color w:val="000000"/>
                  <w:kern w:val="0"/>
                  <w:sz w:val="22"/>
                </w:rPr>
                <w:t>资产管理</w:t>
              </w:r>
            </w:ins>
            <w:ins w:id="1550" w:author="wei han" w:date="2017-11-01T16:10:00Z">
              <w:r>
                <w:rPr>
                  <w:rFonts w:ascii="宋体" w:hAnsi="宋体" w:cs="宋体"/>
                  <w:color w:val="000000"/>
                  <w:kern w:val="0"/>
                  <w:sz w:val="22"/>
                </w:rPr>
                <w:t>子公司</w:t>
              </w:r>
            </w:ins>
          </w:p>
        </w:tc>
      </w:tr>
      <w:tr w:rsidR="00A06498" w:rsidRPr="00930537" w14:paraId="15874632" w14:textId="77777777" w:rsidTr="008F7B72">
        <w:trPr>
          <w:trHeight w:val="270"/>
        </w:trPr>
        <w:tc>
          <w:tcPr>
            <w:tcW w:w="1080" w:type="dxa"/>
            <w:vMerge/>
            <w:tcBorders>
              <w:left w:val="single" w:sz="4" w:space="0" w:color="auto"/>
              <w:right w:val="single" w:sz="4" w:space="0" w:color="auto"/>
            </w:tcBorders>
            <w:vAlign w:val="bottom"/>
          </w:tcPr>
          <w:p w14:paraId="3AC1A12B" w14:textId="77777777" w:rsidR="00A06498" w:rsidRPr="007945E7" w:rsidRDefault="00A06498" w:rsidP="00A06498">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3150B236" w14:textId="77777777" w:rsidR="00A06498" w:rsidRDefault="00A06498" w:rsidP="00A06498">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7FD185F3" w14:textId="77741B39" w:rsidR="00A06498" w:rsidRPr="007945E7" w:rsidRDefault="00A06498" w:rsidP="00A06498">
            <w:pPr>
              <w:widowControl/>
              <w:jc w:val="right"/>
              <w:rPr>
                <w:rFonts w:ascii="宋体" w:hAnsi="宋体" w:cs="宋体"/>
                <w:color w:val="000000"/>
                <w:kern w:val="0"/>
                <w:sz w:val="22"/>
              </w:rPr>
            </w:pPr>
            <w:r>
              <w:rPr>
                <w:rFonts w:ascii="宋体" w:hAnsi="宋体" w:cs="宋体" w:hint="eastAsia"/>
                <w:color w:val="000000"/>
                <w:kern w:val="0"/>
                <w:sz w:val="22"/>
              </w:rPr>
              <w:t>2</w:t>
            </w:r>
          </w:p>
        </w:tc>
        <w:tc>
          <w:tcPr>
            <w:tcW w:w="2788" w:type="dxa"/>
            <w:tcBorders>
              <w:top w:val="nil"/>
              <w:left w:val="nil"/>
              <w:bottom w:val="single" w:sz="4" w:space="0" w:color="auto"/>
              <w:right w:val="single" w:sz="4" w:space="0" w:color="auto"/>
            </w:tcBorders>
            <w:shd w:val="clear" w:color="auto" w:fill="auto"/>
            <w:noWrap/>
            <w:vAlign w:val="bottom"/>
          </w:tcPr>
          <w:p w14:paraId="240CAE4B" w14:textId="1FB57A3F" w:rsidR="00A06498" w:rsidRDefault="0083192F" w:rsidP="00A06498">
            <w:pPr>
              <w:widowControl/>
              <w:jc w:val="left"/>
              <w:rPr>
                <w:rFonts w:ascii="宋体" w:hAnsi="宋体" w:cs="宋体"/>
                <w:color w:val="000000"/>
                <w:kern w:val="0"/>
                <w:sz w:val="22"/>
              </w:rPr>
            </w:pPr>
            <w:ins w:id="1551" w:author="wei han" w:date="2017-11-01T16:10:00Z">
              <w:r>
                <w:rPr>
                  <w:rFonts w:ascii="宋体" w:hAnsi="宋体" w:cs="宋体"/>
                  <w:color w:val="000000"/>
                  <w:kern w:val="0"/>
                  <w:sz w:val="22"/>
                </w:rPr>
                <w:t>物产管理子公司</w:t>
              </w:r>
            </w:ins>
          </w:p>
        </w:tc>
      </w:tr>
      <w:tr w:rsidR="00A06498" w:rsidRPr="00930537" w14:paraId="37ECCC59" w14:textId="77777777" w:rsidTr="008F7B72">
        <w:trPr>
          <w:trHeight w:val="270"/>
        </w:trPr>
        <w:tc>
          <w:tcPr>
            <w:tcW w:w="1080" w:type="dxa"/>
            <w:vMerge/>
            <w:tcBorders>
              <w:left w:val="single" w:sz="4" w:space="0" w:color="auto"/>
              <w:right w:val="single" w:sz="4" w:space="0" w:color="auto"/>
            </w:tcBorders>
            <w:vAlign w:val="bottom"/>
          </w:tcPr>
          <w:p w14:paraId="20291B11" w14:textId="77777777" w:rsidR="00A06498" w:rsidRPr="007945E7" w:rsidRDefault="00A06498" w:rsidP="00A06498">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64001458" w14:textId="77777777" w:rsidR="00A06498" w:rsidRDefault="00A06498" w:rsidP="00A06498">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72196482" w14:textId="3C4546A7" w:rsidR="00A06498" w:rsidRPr="007945E7" w:rsidRDefault="00A06498" w:rsidP="00A06498">
            <w:pPr>
              <w:widowControl/>
              <w:jc w:val="right"/>
              <w:rPr>
                <w:rFonts w:ascii="宋体" w:hAnsi="宋体" w:cs="宋体"/>
                <w:color w:val="000000"/>
                <w:kern w:val="0"/>
                <w:sz w:val="22"/>
              </w:rPr>
            </w:pPr>
            <w:r>
              <w:rPr>
                <w:rFonts w:ascii="宋体" w:hAnsi="宋体" w:cs="宋体" w:hint="eastAsia"/>
                <w:color w:val="000000"/>
                <w:kern w:val="0"/>
                <w:sz w:val="22"/>
              </w:rPr>
              <w:t>3</w:t>
            </w:r>
          </w:p>
        </w:tc>
        <w:tc>
          <w:tcPr>
            <w:tcW w:w="2788" w:type="dxa"/>
            <w:tcBorders>
              <w:top w:val="nil"/>
              <w:left w:val="nil"/>
              <w:bottom w:val="single" w:sz="4" w:space="0" w:color="auto"/>
              <w:right w:val="single" w:sz="4" w:space="0" w:color="auto"/>
            </w:tcBorders>
            <w:shd w:val="clear" w:color="auto" w:fill="auto"/>
            <w:noWrap/>
            <w:vAlign w:val="bottom"/>
          </w:tcPr>
          <w:p w14:paraId="5331C8AF" w14:textId="246C0559" w:rsidR="00A06498" w:rsidRDefault="0083192F" w:rsidP="00A06498">
            <w:pPr>
              <w:widowControl/>
              <w:jc w:val="left"/>
              <w:rPr>
                <w:rFonts w:ascii="宋体" w:hAnsi="宋体" w:cs="宋体"/>
                <w:color w:val="000000"/>
                <w:kern w:val="0"/>
                <w:sz w:val="22"/>
              </w:rPr>
            </w:pPr>
            <w:ins w:id="1552" w:author="wei han" w:date="2017-11-01T16:10:00Z">
              <w:r>
                <w:rPr>
                  <w:rFonts w:ascii="宋体" w:hAnsi="宋体" w:cs="宋体"/>
                  <w:color w:val="000000"/>
                  <w:kern w:val="0"/>
                  <w:sz w:val="22"/>
                </w:rPr>
                <w:t>北京研究所</w:t>
              </w:r>
            </w:ins>
          </w:p>
        </w:tc>
      </w:tr>
      <w:tr w:rsidR="00A06498" w:rsidRPr="00930537" w14:paraId="6B1B0AB1" w14:textId="77777777" w:rsidTr="008F7B72">
        <w:trPr>
          <w:trHeight w:val="270"/>
        </w:trPr>
        <w:tc>
          <w:tcPr>
            <w:tcW w:w="1080" w:type="dxa"/>
            <w:vMerge/>
            <w:tcBorders>
              <w:left w:val="single" w:sz="4" w:space="0" w:color="auto"/>
              <w:right w:val="single" w:sz="4" w:space="0" w:color="auto"/>
            </w:tcBorders>
            <w:vAlign w:val="bottom"/>
          </w:tcPr>
          <w:p w14:paraId="337A5EFF" w14:textId="77777777" w:rsidR="00A06498" w:rsidRPr="007945E7" w:rsidRDefault="00A06498" w:rsidP="00A06498">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789B1880" w14:textId="77777777" w:rsidR="00A06498" w:rsidRDefault="00A06498" w:rsidP="00A06498">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7107EBB8" w14:textId="48B452B4" w:rsidR="00A06498" w:rsidRPr="007945E7" w:rsidRDefault="00A06498" w:rsidP="00A06498">
            <w:pPr>
              <w:widowControl/>
              <w:jc w:val="right"/>
              <w:rPr>
                <w:rFonts w:ascii="宋体" w:hAnsi="宋体" w:cs="宋体"/>
                <w:color w:val="000000"/>
                <w:kern w:val="0"/>
                <w:sz w:val="22"/>
              </w:rPr>
            </w:pPr>
            <w:r>
              <w:rPr>
                <w:rFonts w:ascii="宋体" w:hAnsi="宋体" w:cs="宋体" w:hint="eastAsia"/>
                <w:color w:val="000000"/>
                <w:kern w:val="0"/>
                <w:sz w:val="22"/>
              </w:rPr>
              <w:t>4</w:t>
            </w:r>
          </w:p>
        </w:tc>
        <w:tc>
          <w:tcPr>
            <w:tcW w:w="2788" w:type="dxa"/>
            <w:tcBorders>
              <w:top w:val="nil"/>
              <w:left w:val="nil"/>
              <w:bottom w:val="single" w:sz="4" w:space="0" w:color="auto"/>
              <w:right w:val="single" w:sz="4" w:space="0" w:color="auto"/>
            </w:tcBorders>
            <w:shd w:val="clear" w:color="auto" w:fill="auto"/>
            <w:noWrap/>
            <w:vAlign w:val="bottom"/>
          </w:tcPr>
          <w:p w14:paraId="57EAF08C" w14:textId="65F9378A" w:rsidR="00A06498" w:rsidRDefault="0083192F" w:rsidP="00A06498">
            <w:pPr>
              <w:widowControl/>
              <w:jc w:val="left"/>
              <w:rPr>
                <w:rFonts w:ascii="宋体" w:hAnsi="宋体" w:cs="宋体"/>
                <w:color w:val="000000"/>
                <w:kern w:val="0"/>
                <w:sz w:val="22"/>
              </w:rPr>
            </w:pPr>
            <w:ins w:id="1553" w:author="wei han" w:date="2017-11-01T16:10:00Z">
              <w:r>
                <w:rPr>
                  <w:rFonts w:ascii="宋体" w:hAnsi="宋体" w:cs="宋体"/>
                  <w:color w:val="000000"/>
                  <w:kern w:val="0"/>
                  <w:sz w:val="22"/>
                </w:rPr>
                <w:t>上海分公司</w:t>
              </w:r>
            </w:ins>
          </w:p>
        </w:tc>
      </w:tr>
      <w:tr w:rsidR="00A06498" w:rsidRPr="00930537" w14:paraId="64DA27F5" w14:textId="77777777" w:rsidTr="008F7B72">
        <w:trPr>
          <w:trHeight w:val="270"/>
        </w:trPr>
        <w:tc>
          <w:tcPr>
            <w:tcW w:w="1080" w:type="dxa"/>
            <w:vMerge/>
            <w:tcBorders>
              <w:left w:val="single" w:sz="4" w:space="0" w:color="auto"/>
              <w:right w:val="single" w:sz="4" w:space="0" w:color="auto"/>
            </w:tcBorders>
            <w:vAlign w:val="bottom"/>
          </w:tcPr>
          <w:p w14:paraId="280A4BA4" w14:textId="77777777" w:rsidR="00A06498" w:rsidRPr="007945E7" w:rsidRDefault="00A06498" w:rsidP="00A06498">
            <w:pPr>
              <w:widowControl/>
              <w:jc w:val="left"/>
              <w:rPr>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2E04A8D2" w14:textId="77777777" w:rsidR="00A06498" w:rsidRDefault="00A06498" w:rsidP="00A06498">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03CD5CC1" w14:textId="48D59BA8" w:rsidR="00A06498" w:rsidRPr="007945E7" w:rsidRDefault="00A06498" w:rsidP="00A06498">
            <w:pPr>
              <w:widowControl/>
              <w:jc w:val="right"/>
              <w:rPr>
                <w:rFonts w:ascii="宋体" w:hAnsi="宋体" w:cs="宋体"/>
                <w:color w:val="000000"/>
                <w:kern w:val="0"/>
                <w:sz w:val="22"/>
              </w:rPr>
            </w:pPr>
            <w:r>
              <w:rPr>
                <w:rFonts w:ascii="宋体" w:hAnsi="宋体" w:cs="宋体" w:hint="eastAsia"/>
                <w:color w:val="000000"/>
                <w:kern w:val="0"/>
                <w:sz w:val="22"/>
              </w:rPr>
              <w:t>5</w:t>
            </w:r>
          </w:p>
        </w:tc>
        <w:tc>
          <w:tcPr>
            <w:tcW w:w="2788" w:type="dxa"/>
            <w:tcBorders>
              <w:top w:val="nil"/>
              <w:left w:val="nil"/>
              <w:bottom w:val="single" w:sz="4" w:space="0" w:color="auto"/>
              <w:right w:val="single" w:sz="4" w:space="0" w:color="auto"/>
            </w:tcBorders>
            <w:shd w:val="clear" w:color="auto" w:fill="auto"/>
            <w:noWrap/>
            <w:vAlign w:val="bottom"/>
          </w:tcPr>
          <w:p w14:paraId="786C1121" w14:textId="3F61942E" w:rsidR="00A06498" w:rsidRDefault="00534116" w:rsidP="00A06498">
            <w:pPr>
              <w:widowControl/>
              <w:jc w:val="left"/>
              <w:rPr>
                <w:rFonts w:ascii="宋体" w:hAnsi="宋体" w:cs="宋体"/>
                <w:color w:val="000000"/>
                <w:kern w:val="0"/>
                <w:sz w:val="22"/>
              </w:rPr>
            </w:pPr>
            <w:ins w:id="1554" w:author="wei han" w:date="2017-11-01T16:16:00Z">
              <w:r>
                <w:rPr>
                  <w:rFonts w:ascii="宋体" w:hAnsi="宋体" w:cs="宋体"/>
                  <w:color w:val="000000"/>
                  <w:kern w:val="0"/>
                  <w:sz w:val="22"/>
                </w:rPr>
                <w:t>华南分公司</w:t>
              </w:r>
            </w:ins>
          </w:p>
        </w:tc>
      </w:tr>
      <w:tr w:rsidR="005105FB" w:rsidRPr="00930537" w14:paraId="4555CA03" w14:textId="77777777" w:rsidTr="008F7B72">
        <w:trPr>
          <w:trHeight w:val="270"/>
          <w:ins w:id="1555" w:author="wei han" w:date="2017-11-01T16:11:00Z"/>
        </w:trPr>
        <w:tc>
          <w:tcPr>
            <w:tcW w:w="1080" w:type="dxa"/>
            <w:vMerge/>
            <w:tcBorders>
              <w:left w:val="single" w:sz="4" w:space="0" w:color="auto"/>
              <w:right w:val="single" w:sz="4" w:space="0" w:color="auto"/>
            </w:tcBorders>
            <w:vAlign w:val="bottom"/>
          </w:tcPr>
          <w:p w14:paraId="16DDF9BE" w14:textId="77777777" w:rsidR="005105FB" w:rsidRPr="007945E7" w:rsidRDefault="005105FB" w:rsidP="00A06498">
            <w:pPr>
              <w:widowControl/>
              <w:jc w:val="left"/>
              <w:rPr>
                <w:ins w:id="1556"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5CC2A9F7" w14:textId="77777777" w:rsidR="005105FB" w:rsidRDefault="005105FB" w:rsidP="00A06498">
            <w:pPr>
              <w:widowControl/>
              <w:jc w:val="left"/>
              <w:rPr>
                <w:ins w:id="1557"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32FF4E8F" w14:textId="1D7E7F2E" w:rsidR="005105FB" w:rsidRDefault="00534116" w:rsidP="00A06498">
            <w:pPr>
              <w:widowControl/>
              <w:jc w:val="right"/>
              <w:rPr>
                <w:ins w:id="1558" w:author="wei han" w:date="2017-11-01T16:11:00Z"/>
                <w:rFonts w:ascii="宋体" w:hAnsi="宋体" w:cs="宋体"/>
                <w:color w:val="000000"/>
                <w:kern w:val="0"/>
                <w:sz w:val="22"/>
              </w:rPr>
            </w:pPr>
            <w:ins w:id="1559" w:author="wei han" w:date="2017-11-01T16:16:00Z">
              <w:r>
                <w:rPr>
                  <w:rFonts w:ascii="宋体" w:hAnsi="宋体" w:cs="宋体" w:hint="eastAsia"/>
                  <w:color w:val="000000"/>
                  <w:kern w:val="0"/>
                  <w:sz w:val="22"/>
                </w:rPr>
                <w:t>6</w:t>
              </w:r>
            </w:ins>
          </w:p>
        </w:tc>
        <w:tc>
          <w:tcPr>
            <w:tcW w:w="2788" w:type="dxa"/>
            <w:tcBorders>
              <w:top w:val="nil"/>
              <w:left w:val="nil"/>
              <w:bottom w:val="single" w:sz="4" w:space="0" w:color="auto"/>
              <w:right w:val="single" w:sz="4" w:space="0" w:color="auto"/>
            </w:tcBorders>
            <w:shd w:val="clear" w:color="auto" w:fill="auto"/>
            <w:noWrap/>
            <w:vAlign w:val="bottom"/>
          </w:tcPr>
          <w:p w14:paraId="07759806" w14:textId="1109232A" w:rsidR="005105FB" w:rsidRDefault="00534116" w:rsidP="00A06498">
            <w:pPr>
              <w:widowControl/>
              <w:jc w:val="left"/>
              <w:rPr>
                <w:ins w:id="1560" w:author="wei han" w:date="2017-11-01T16:11:00Z"/>
                <w:rFonts w:ascii="宋体" w:hAnsi="宋体" w:cs="宋体"/>
                <w:color w:val="000000"/>
                <w:kern w:val="0"/>
                <w:sz w:val="22"/>
              </w:rPr>
            </w:pPr>
            <w:ins w:id="1561" w:author="wei han" w:date="2017-11-01T16:16:00Z">
              <w:r>
                <w:rPr>
                  <w:rFonts w:ascii="宋体" w:hAnsi="宋体" w:cs="宋体"/>
                  <w:color w:val="000000"/>
                  <w:kern w:val="0"/>
                  <w:sz w:val="22"/>
                </w:rPr>
                <w:t>华东分公司</w:t>
              </w:r>
            </w:ins>
          </w:p>
        </w:tc>
      </w:tr>
      <w:tr w:rsidR="005105FB" w:rsidRPr="00930537" w14:paraId="5C2BBAF5" w14:textId="77777777" w:rsidTr="008F7B72">
        <w:trPr>
          <w:trHeight w:val="270"/>
          <w:ins w:id="1562" w:author="wei han" w:date="2017-11-01T16:11:00Z"/>
        </w:trPr>
        <w:tc>
          <w:tcPr>
            <w:tcW w:w="1080" w:type="dxa"/>
            <w:vMerge/>
            <w:tcBorders>
              <w:left w:val="single" w:sz="4" w:space="0" w:color="auto"/>
              <w:right w:val="single" w:sz="4" w:space="0" w:color="auto"/>
            </w:tcBorders>
            <w:vAlign w:val="bottom"/>
          </w:tcPr>
          <w:p w14:paraId="6337C514" w14:textId="77777777" w:rsidR="005105FB" w:rsidRPr="007945E7" w:rsidRDefault="005105FB" w:rsidP="00A06498">
            <w:pPr>
              <w:widowControl/>
              <w:jc w:val="left"/>
              <w:rPr>
                <w:ins w:id="1563"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6D9071E5" w14:textId="77777777" w:rsidR="005105FB" w:rsidRDefault="005105FB" w:rsidP="00A06498">
            <w:pPr>
              <w:widowControl/>
              <w:jc w:val="left"/>
              <w:rPr>
                <w:ins w:id="1564"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596E5208" w14:textId="18E1D2B8" w:rsidR="005105FB" w:rsidRDefault="00534116" w:rsidP="00A06498">
            <w:pPr>
              <w:widowControl/>
              <w:jc w:val="right"/>
              <w:rPr>
                <w:ins w:id="1565" w:author="wei han" w:date="2017-11-01T16:11:00Z"/>
                <w:rFonts w:ascii="宋体" w:hAnsi="宋体" w:cs="宋体"/>
                <w:color w:val="000000"/>
                <w:kern w:val="0"/>
                <w:sz w:val="22"/>
              </w:rPr>
            </w:pPr>
            <w:ins w:id="1566" w:author="wei han" w:date="2017-11-01T16:16:00Z">
              <w:r>
                <w:rPr>
                  <w:rFonts w:ascii="宋体" w:hAnsi="宋体" w:cs="宋体" w:hint="eastAsia"/>
                  <w:color w:val="000000"/>
                  <w:kern w:val="0"/>
                  <w:sz w:val="22"/>
                </w:rPr>
                <w:t>7</w:t>
              </w:r>
            </w:ins>
          </w:p>
        </w:tc>
        <w:tc>
          <w:tcPr>
            <w:tcW w:w="2788" w:type="dxa"/>
            <w:tcBorders>
              <w:top w:val="nil"/>
              <w:left w:val="nil"/>
              <w:bottom w:val="single" w:sz="4" w:space="0" w:color="auto"/>
              <w:right w:val="single" w:sz="4" w:space="0" w:color="auto"/>
            </w:tcBorders>
            <w:shd w:val="clear" w:color="auto" w:fill="auto"/>
            <w:noWrap/>
            <w:vAlign w:val="bottom"/>
          </w:tcPr>
          <w:p w14:paraId="784DCFD9" w14:textId="2696B117" w:rsidR="005105FB" w:rsidRDefault="00534116" w:rsidP="00A06498">
            <w:pPr>
              <w:widowControl/>
              <w:jc w:val="left"/>
              <w:rPr>
                <w:ins w:id="1567" w:author="wei han" w:date="2017-11-01T16:11:00Z"/>
                <w:rFonts w:ascii="宋体" w:hAnsi="宋体" w:cs="宋体"/>
                <w:color w:val="000000"/>
                <w:kern w:val="0"/>
                <w:sz w:val="22"/>
              </w:rPr>
            </w:pPr>
            <w:ins w:id="1568" w:author="wei han" w:date="2017-11-01T16:17:00Z">
              <w:r>
                <w:rPr>
                  <w:rFonts w:ascii="宋体" w:hAnsi="宋体" w:cs="宋体"/>
                  <w:color w:val="000000"/>
                  <w:kern w:val="0"/>
                  <w:sz w:val="22"/>
                </w:rPr>
                <w:t>华北分公司</w:t>
              </w:r>
            </w:ins>
          </w:p>
        </w:tc>
      </w:tr>
      <w:tr w:rsidR="005105FB" w:rsidRPr="00930537" w14:paraId="3C157B35" w14:textId="77777777" w:rsidTr="008F7B72">
        <w:trPr>
          <w:trHeight w:val="270"/>
          <w:ins w:id="1569" w:author="wei han" w:date="2017-11-01T16:11:00Z"/>
        </w:trPr>
        <w:tc>
          <w:tcPr>
            <w:tcW w:w="1080" w:type="dxa"/>
            <w:vMerge/>
            <w:tcBorders>
              <w:left w:val="single" w:sz="4" w:space="0" w:color="auto"/>
              <w:right w:val="single" w:sz="4" w:space="0" w:color="auto"/>
            </w:tcBorders>
            <w:vAlign w:val="bottom"/>
          </w:tcPr>
          <w:p w14:paraId="40EFD16D" w14:textId="77777777" w:rsidR="005105FB" w:rsidRPr="007945E7" w:rsidRDefault="005105FB" w:rsidP="00A06498">
            <w:pPr>
              <w:widowControl/>
              <w:jc w:val="left"/>
              <w:rPr>
                <w:ins w:id="1570"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4B421CF6" w14:textId="77777777" w:rsidR="005105FB" w:rsidRDefault="005105FB" w:rsidP="00A06498">
            <w:pPr>
              <w:widowControl/>
              <w:jc w:val="left"/>
              <w:rPr>
                <w:ins w:id="1571"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425DE574" w14:textId="2A5D8981" w:rsidR="005105FB" w:rsidRDefault="00534116" w:rsidP="00A06498">
            <w:pPr>
              <w:widowControl/>
              <w:jc w:val="right"/>
              <w:rPr>
                <w:ins w:id="1572" w:author="wei han" w:date="2017-11-01T16:11:00Z"/>
                <w:rFonts w:ascii="宋体" w:hAnsi="宋体" w:cs="宋体"/>
                <w:color w:val="000000"/>
                <w:kern w:val="0"/>
                <w:sz w:val="22"/>
              </w:rPr>
            </w:pPr>
            <w:ins w:id="1573" w:author="wei han" w:date="2017-11-01T16:16:00Z">
              <w:r>
                <w:rPr>
                  <w:rFonts w:ascii="宋体" w:hAnsi="宋体" w:cs="宋体" w:hint="eastAsia"/>
                  <w:color w:val="000000"/>
                  <w:kern w:val="0"/>
                  <w:sz w:val="22"/>
                </w:rPr>
                <w:t>8</w:t>
              </w:r>
            </w:ins>
          </w:p>
        </w:tc>
        <w:tc>
          <w:tcPr>
            <w:tcW w:w="2788" w:type="dxa"/>
            <w:tcBorders>
              <w:top w:val="nil"/>
              <w:left w:val="nil"/>
              <w:bottom w:val="single" w:sz="4" w:space="0" w:color="auto"/>
              <w:right w:val="single" w:sz="4" w:space="0" w:color="auto"/>
            </w:tcBorders>
            <w:shd w:val="clear" w:color="auto" w:fill="auto"/>
            <w:noWrap/>
            <w:vAlign w:val="bottom"/>
          </w:tcPr>
          <w:p w14:paraId="2738760C" w14:textId="7E1486FC" w:rsidR="005105FB" w:rsidRDefault="00534116" w:rsidP="00A06498">
            <w:pPr>
              <w:widowControl/>
              <w:jc w:val="left"/>
              <w:rPr>
                <w:ins w:id="1574" w:author="wei han" w:date="2017-11-01T16:11:00Z"/>
                <w:rFonts w:ascii="宋体" w:hAnsi="宋体" w:cs="宋体"/>
                <w:color w:val="000000"/>
                <w:kern w:val="0"/>
                <w:sz w:val="22"/>
              </w:rPr>
            </w:pPr>
            <w:ins w:id="1575" w:author="wei han" w:date="2017-11-01T16:17:00Z">
              <w:r>
                <w:rPr>
                  <w:rFonts w:ascii="宋体" w:hAnsi="宋体" w:cs="宋体"/>
                  <w:color w:val="000000"/>
                  <w:kern w:val="0"/>
                  <w:sz w:val="22"/>
                </w:rPr>
                <w:t>西北分公司</w:t>
              </w:r>
            </w:ins>
          </w:p>
        </w:tc>
      </w:tr>
      <w:tr w:rsidR="005105FB" w:rsidRPr="00930537" w14:paraId="2B875088" w14:textId="77777777" w:rsidTr="008F7B72">
        <w:trPr>
          <w:trHeight w:val="270"/>
          <w:ins w:id="1576" w:author="wei han" w:date="2017-11-01T16:11:00Z"/>
        </w:trPr>
        <w:tc>
          <w:tcPr>
            <w:tcW w:w="1080" w:type="dxa"/>
            <w:vMerge/>
            <w:tcBorders>
              <w:left w:val="single" w:sz="4" w:space="0" w:color="auto"/>
              <w:right w:val="single" w:sz="4" w:space="0" w:color="auto"/>
            </w:tcBorders>
            <w:vAlign w:val="bottom"/>
          </w:tcPr>
          <w:p w14:paraId="28176F73" w14:textId="77777777" w:rsidR="005105FB" w:rsidRPr="007945E7" w:rsidRDefault="005105FB" w:rsidP="00A06498">
            <w:pPr>
              <w:widowControl/>
              <w:jc w:val="left"/>
              <w:rPr>
                <w:ins w:id="1577"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261B4EB1" w14:textId="77777777" w:rsidR="005105FB" w:rsidRDefault="005105FB" w:rsidP="00A06498">
            <w:pPr>
              <w:widowControl/>
              <w:jc w:val="left"/>
              <w:rPr>
                <w:ins w:id="1578"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00A6B3D2" w14:textId="6170D73A" w:rsidR="005105FB" w:rsidRDefault="00534116" w:rsidP="00A06498">
            <w:pPr>
              <w:widowControl/>
              <w:jc w:val="right"/>
              <w:rPr>
                <w:ins w:id="1579" w:author="wei han" w:date="2017-11-01T16:11:00Z"/>
                <w:rFonts w:ascii="宋体" w:hAnsi="宋体" w:cs="宋体"/>
                <w:color w:val="000000"/>
                <w:kern w:val="0"/>
                <w:sz w:val="22"/>
              </w:rPr>
            </w:pPr>
            <w:ins w:id="1580" w:author="wei han" w:date="2017-11-01T16:16:00Z">
              <w:r>
                <w:rPr>
                  <w:rFonts w:ascii="宋体" w:hAnsi="宋体" w:cs="宋体" w:hint="eastAsia"/>
                  <w:color w:val="000000"/>
                  <w:kern w:val="0"/>
                  <w:sz w:val="22"/>
                </w:rPr>
                <w:t>9</w:t>
              </w:r>
            </w:ins>
          </w:p>
        </w:tc>
        <w:tc>
          <w:tcPr>
            <w:tcW w:w="2788" w:type="dxa"/>
            <w:tcBorders>
              <w:top w:val="nil"/>
              <w:left w:val="nil"/>
              <w:bottom w:val="single" w:sz="4" w:space="0" w:color="auto"/>
              <w:right w:val="single" w:sz="4" w:space="0" w:color="auto"/>
            </w:tcBorders>
            <w:shd w:val="clear" w:color="auto" w:fill="auto"/>
            <w:noWrap/>
            <w:vAlign w:val="bottom"/>
          </w:tcPr>
          <w:p w14:paraId="164D38C3" w14:textId="748B6442" w:rsidR="005105FB" w:rsidRDefault="00534116" w:rsidP="00A06498">
            <w:pPr>
              <w:widowControl/>
              <w:jc w:val="left"/>
              <w:rPr>
                <w:ins w:id="1581" w:author="wei han" w:date="2017-11-01T16:11:00Z"/>
                <w:rFonts w:ascii="宋体" w:hAnsi="宋体" w:cs="宋体"/>
                <w:color w:val="000000"/>
                <w:kern w:val="0"/>
                <w:sz w:val="22"/>
              </w:rPr>
            </w:pPr>
            <w:ins w:id="1582" w:author="wei han" w:date="2017-11-01T16:17:00Z">
              <w:r>
                <w:rPr>
                  <w:rFonts w:ascii="宋体" w:hAnsi="宋体" w:cs="宋体"/>
                  <w:color w:val="000000"/>
                  <w:kern w:val="0"/>
                  <w:sz w:val="22"/>
                </w:rPr>
                <w:t>河南分公司</w:t>
              </w:r>
            </w:ins>
          </w:p>
        </w:tc>
      </w:tr>
      <w:tr w:rsidR="005105FB" w:rsidRPr="00930537" w14:paraId="4EEDE1D3" w14:textId="77777777" w:rsidTr="008F7B72">
        <w:trPr>
          <w:trHeight w:val="270"/>
          <w:ins w:id="1583" w:author="wei han" w:date="2017-11-01T16:11:00Z"/>
        </w:trPr>
        <w:tc>
          <w:tcPr>
            <w:tcW w:w="1080" w:type="dxa"/>
            <w:vMerge/>
            <w:tcBorders>
              <w:left w:val="single" w:sz="4" w:space="0" w:color="auto"/>
              <w:right w:val="single" w:sz="4" w:space="0" w:color="auto"/>
            </w:tcBorders>
            <w:vAlign w:val="bottom"/>
          </w:tcPr>
          <w:p w14:paraId="1416A909" w14:textId="77777777" w:rsidR="005105FB" w:rsidRPr="007945E7" w:rsidRDefault="005105FB" w:rsidP="00A06498">
            <w:pPr>
              <w:widowControl/>
              <w:jc w:val="left"/>
              <w:rPr>
                <w:ins w:id="1584"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445F79B0" w14:textId="77777777" w:rsidR="005105FB" w:rsidRDefault="005105FB" w:rsidP="00A06498">
            <w:pPr>
              <w:widowControl/>
              <w:jc w:val="left"/>
              <w:rPr>
                <w:ins w:id="1585"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1DCC305A" w14:textId="40FDC335" w:rsidR="005105FB" w:rsidRDefault="00534116" w:rsidP="00A06498">
            <w:pPr>
              <w:widowControl/>
              <w:jc w:val="right"/>
              <w:rPr>
                <w:ins w:id="1586" w:author="wei han" w:date="2017-11-01T16:11:00Z"/>
                <w:rFonts w:ascii="宋体" w:hAnsi="宋体" w:cs="宋体"/>
                <w:color w:val="000000"/>
                <w:kern w:val="0"/>
                <w:sz w:val="22"/>
              </w:rPr>
            </w:pPr>
            <w:ins w:id="1587" w:author="wei han" w:date="2017-11-01T16:16:00Z">
              <w:r>
                <w:rPr>
                  <w:rFonts w:ascii="宋体" w:hAnsi="宋体" w:cs="宋体" w:hint="eastAsia"/>
                  <w:color w:val="000000"/>
                  <w:kern w:val="0"/>
                  <w:sz w:val="22"/>
                </w:rPr>
                <w:t>10</w:t>
              </w:r>
            </w:ins>
          </w:p>
        </w:tc>
        <w:tc>
          <w:tcPr>
            <w:tcW w:w="2788" w:type="dxa"/>
            <w:tcBorders>
              <w:top w:val="nil"/>
              <w:left w:val="nil"/>
              <w:bottom w:val="single" w:sz="4" w:space="0" w:color="auto"/>
              <w:right w:val="single" w:sz="4" w:space="0" w:color="auto"/>
            </w:tcBorders>
            <w:shd w:val="clear" w:color="auto" w:fill="auto"/>
            <w:noWrap/>
            <w:vAlign w:val="bottom"/>
          </w:tcPr>
          <w:p w14:paraId="3D67B740" w14:textId="22923BC7" w:rsidR="005105FB" w:rsidRDefault="00534116" w:rsidP="00A06498">
            <w:pPr>
              <w:widowControl/>
              <w:jc w:val="left"/>
              <w:rPr>
                <w:ins w:id="1588" w:author="wei han" w:date="2017-11-01T16:11:00Z"/>
                <w:rFonts w:ascii="宋体" w:hAnsi="宋体" w:cs="宋体"/>
                <w:color w:val="000000"/>
                <w:kern w:val="0"/>
                <w:sz w:val="22"/>
              </w:rPr>
            </w:pPr>
            <w:ins w:id="1589" w:author="wei han" w:date="2017-11-01T16:17:00Z">
              <w:r>
                <w:rPr>
                  <w:rFonts w:ascii="宋体" w:hAnsi="宋体" w:cs="宋体"/>
                  <w:color w:val="000000"/>
                  <w:kern w:val="0"/>
                  <w:sz w:val="22"/>
                </w:rPr>
                <w:t>交割部</w:t>
              </w:r>
            </w:ins>
          </w:p>
        </w:tc>
      </w:tr>
      <w:tr w:rsidR="005105FB" w:rsidRPr="00930537" w14:paraId="246126FB" w14:textId="77777777" w:rsidTr="008F7B72">
        <w:trPr>
          <w:trHeight w:val="270"/>
          <w:ins w:id="1590" w:author="wei han" w:date="2017-11-01T16:11:00Z"/>
        </w:trPr>
        <w:tc>
          <w:tcPr>
            <w:tcW w:w="1080" w:type="dxa"/>
            <w:vMerge/>
            <w:tcBorders>
              <w:left w:val="single" w:sz="4" w:space="0" w:color="auto"/>
              <w:right w:val="single" w:sz="4" w:space="0" w:color="auto"/>
            </w:tcBorders>
            <w:vAlign w:val="bottom"/>
          </w:tcPr>
          <w:p w14:paraId="38E89C1E" w14:textId="77777777" w:rsidR="005105FB" w:rsidRPr="007945E7" w:rsidRDefault="005105FB" w:rsidP="00A06498">
            <w:pPr>
              <w:widowControl/>
              <w:jc w:val="left"/>
              <w:rPr>
                <w:ins w:id="1591"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4EB9F168" w14:textId="77777777" w:rsidR="005105FB" w:rsidRDefault="005105FB" w:rsidP="00A06498">
            <w:pPr>
              <w:widowControl/>
              <w:jc w:val="left"/>
              <w:rPr>
                <w:ins w:id="1592"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4E6EF9B3" w14:textId="62369AC0" w:rsidR="005105FB" w:rsidRDefault="00534116" w:rsidP="00A06498">
            <w:pPr>
              <w:widowControl/>
              <w:jc w:val="right"/>
              <w:rPr>
                <w:ins w:id="1593" w:author="wei han" w:date="2017-11-01T16:11:00Z"/>
                <w:rFonts w:ascii="宋体" w:hAnsi="宋体" w:cs="宋体"/>
                <w:color w:val="000000"/>
                <w:kern w:val="0"/>
                <w:sz w:val="22"/>
              </w:rPr>
            </w:pPr>
            <w:ins w:id="1594" w:author="wei han" w:date="2017-11-01T16:16:00Z">
              <w:r>
                <w:rPr>
                  <w:rFonts w:ascii="宋体" w:hAnsi="宋体" w:cs="宋体" w:hint="eastAsia"/>
                  <w:color w:val="000000"/>
                  <w:kern w:val="0"/>
                  <w:sz w:val="22"/>
                </w:rPr>
                <w:t>11</w:t>
              </w:r>
            </w:ins>
          </w:p>
        </w:tc>
        <w:tc>
          <w:tcPr>
            <w:tcW w:w="2788" w:type="dxa"/>
            <w:tcBorders>
              <w:top w:val="nil"/>
              <w:left w:val="nil"/>
              <w:bottom w:val="single" w:sz="4" w:space="0" w:color="auto"/>
              <w:right w:val="single" w:sz="4" w:space="0" w:color="auto"/>
            </w:tcBorders>
            <w:shd w:val="clear" w:color="auto" w:fill="auto"/>
            <w:noWrap/>
            <w:vAlign w:val="bottom"/>
          </w:tcPr>
          <w:p w14:paraId="126E167B" w14:textId="416BB81F" w:rsidR="005105FB" w:rsidRDefault="00534116" w:rsidP="00A06498">
            <w:pPr>
              <w:widowControl/>
              <w:jc w:val="left"/>
              <w:rPr>
                <w:ins w:id="1595" w:author="wei han" w:date="2017-11-01T16:11:00Z"/>
                <w:rFonts w:ascii="宋体" w:hAnsi="宋体" w:cs="宋体"/>
                <w:color w:val="000000"/>
                <w:kern w:val="0"/>
                <w:sz w:val="22"/>
              </w:rPr>
            </w:pPr>
            <w:ins w:id="1596" w:author="wei han" w:date="2017-11-01T16:17:00Z">
              <w:r>
                <w:rPr>
                  <w:rFonts w:ascii="宋体" w:hAnsi="宋体" w:cs="宋体"/>
                  <w:color w:val="000000"/>
                  <w:kern w:val="0"/>
                  <w:sz w:val="22"/>
                </w:rPr>
                <w:t>经纪业务管理总部</w:t>
              </w:r>
            </w:ins>
          </w:p>
        </w:tc>
      </w:tr>
      <w:tr w:rsidR="005105FB" w:rsidRPr="00930537" w14:paraId="7D480FF4" w14:textId="77777777" w:rsidTr="008F7B72">
        <w:trPr>
          <w:trHeight w:val="270"/>
          <w:ins w:id="1597" w:author="wei han" w:date="2017-11-01T16:11:00Z"/>
        </w:trPr>
        <w:tc>
          <w:tcPr>
            <w:tcW w:w="1080" w:type="dxa"/>
            <w:vMerge/>
            <w:tcBorders>
              <w:left w:val="single" w:sz="4" w:space="0" w:color="auto"/>
              <w:right w:val="single" w:sz="4" w:space="0" w:color="auto"/>
            </w:tcBorders>
            <w:vAlign w:val="bottom"/>
          </w:tcPr>
          <w:p w14:paraId="601C9F72" w14:textId="77777777" w:rsidR="005105FB" w:rsidRPr="007945E7" w:rsidRDefault="005105FB" w:rsidP="00A06498">
            <w:pPr>
              <w:widowControl/>
              <w:jc w:val="left"/>
              <w:rPr>
                <w:ins w:id="1598"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451DCA4E" w14:textId="77777777" w:rsidR="005105FB" w:rsidRDefault="005105FB" w:rsidP="00A06498">
            <w:pPr>
              <w:widowControl/>
              <w:jc w:val="left"/>
              <w:rPr>
                <w:ins w:id="1599"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22E6EFC6" w14:textId="63DB9110" w:rsidR="005105FB" w:rsidRDefault="00534116" w:rsidP="00A06498">
            <w:pPr>
              <w:widowControl/>
              <w:jc w:val="right"/>
              <w:rPr>
                <w:ins w:id="1600" w:author="wei han" w:date="2017-11-01T16:11:00Z"/>
                <w:rFonts w:ascii="宋体" w:hAnsi="宋体" w:cs="宋体"/>
                <w:color w:val="000000"/>
                <w:kern w:val="0"/>
                <w:sz w:val="22"/>
              </w:rPr>
            </w:pPr>
            <w:ins w:id="1601" w:author="wei han" w:date="2017-11-01T16:16:00Z">
              <w:r>
                <w:rPr>
                  <w:rFonts w:ascii="宋体" w:hAnsi="宋体" w:cs="宋体" w:hint="eastAsia"/>
                  <w:color w:val="000000"/>
                  <w:kern w:val="0"/>
                  <w:sz w:val="22"/>
                </w:rPr>
                <w:t>12</w:t>
              </w:r>
            </w:ins>
          </w:p>
        </w:tc>
        <w:tc>
          <w:tcPr>
            <w:tcW w:w="2788" w:type="dxa"/>
            <w:tcBorders>
              <w:top w:val="nil"/>
              <w:left w:val="nil"/>
              <w:bottom w:val="single" w:sz="4" w:space="0" w:color="auto"/>
              <w:right w:val="single" w:sz="4" w:space="0" w:color="auto"/>
            </w:tcBorders>
            <w:shd w:val="clear" w:color="auto" w:fill="auto"/>
            <w:noWrap/>
            <w:vAlign w:val="bottom"/>
          </w:tcPr>
          <w:p w14:paraId="108945D1" w14:textId="559677D8" w:rsidR="005105FB" w:rsidRDefault="00534116" w:rsidP="00A06498">
            <w:pPr>
              <w:widowControl/>
              <w:jc w:val="left"/>
              <w:rPr>
                <w:ins w:id="1602" w:author="wei han" w:date="2017-11-01T16:11:00Z"/>
                <w:rFonts w:ascii="宋体" w:hAnsi="宋体" w:cs="宋体"/>
                <w:color w:val="000000"/>
                <w:kern w:val="0"/>
                <w:sz w:val="22"/>
              </w:rPr>
            </w:pPr>
            <w:ins w:id="1603" w:author="wei han" w:date="2017-11-01T16:17:00Z">
              <w:r>
                <w:rPr>
                  <w:rFonts w:ascii="宋体" w:hAnsi="宋体" w:cs="宋体"/>
                  <w:color w:val="000000"/>
                  <w:kern w:val="0"/>
                  <w:sz w:val="22"/>
                </w:rPr>
                <w:t>上海管理总部</w:t>
              </w:r>
            </w:ins>
          </w:p>
        </w:tc>
      </w:tr>
      <w:tr w:rsidR="005105FB" w:rsidRPr="00930537" w14:paraId="4E74BC15" w14:textId="77777777" w:rsidTr="008F7B72">
        <w:trPr>
          <w:trHeight w:val="270"/>
          <w:ins w:id="1604" w:author="wei han" w:date="2017-11-01T16:11:00Z"/>
        </w:trPr>
        <w:tc>
          <w:tcPr>
            <w:tcW w:w="1080" w:type="dxa"/>
            <w:vMerge/>
            <w:tcBorders>
              <w:left w:val="single" w:sz="4" w:space="0" w:color="auto"/>
              <w:right w:val="single" w:sz="4" w:space="0" w:color="auto"/>
            </w:tcBorders>
            <w:vAlign w:val="bottom"/>
          </w:tcPr>
          <w:p w14:paraId="5833DC68" w14:textId="77777777" w:rsidR="005105FB" w:rsidRPr="007945E7" w:rsidRDefault="005105FB" w:rsidP="00A06498">
            <w:pPr>
              <w:widowControl/>
              <w:jc w:val="left"/>
              <w:rPr>
                <w:ins w:id="1605"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589B5B05" w14:textId="77777777" w:rsidR="005105FB" w:rsidRDefault="005105FB" w:rsidP="00A06498">
            <w:pPr>
              <w:widowControl/>
              <w:jc w:val="left"/>
              <w:rPr>
                <w:ins w:id="1606"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5AFFB578" w14:textId="7959006E" w:rsidR="005105FB" w:rsidRDefault="00534116" w:rsidP="00A06498">
            <w:pPr>
              <w:widowControl/>
              <w:jc w:val="right"/>
              <w:rPr>
                <w:ins w:id="1607" w:author="wei han" w:date="2017-11-01T16:11:00Z"/>
                <w:rFonts w:ascii="宋体" w:hAnsi="宋体" w:cs="宋体"/>
                <w:color w:val="000000"/>
                <w:kern w:val="0"/>
                <w:sz w:val="22"/>
              </w:rPr>
            </w:pPr>
            <w:ins w:id="1608" w:author="wei han" w:date="2017-11-01T16:16:00Z">
              <w:r>
                <w:rPr>
                  <w:rFonts w:ascii="宋体" w:hAnsi="宋体" w:cs="宋体" w:hint="eastAsia"/>
                  <w:color w:val="000000"/>
                  <w:kern w:val="0"/>
                  <w:sz w:val="22"/>
                </w:rPr>
                <w:t>13</w:t>
              </w:r>
            </w:ins>
          </w:p>
        </w:tc>
        <w:tc>
          <w:tcPr>
            <w:tcW w:w="2788" w:type="dxa"/>
            <w:tcBorders>
              <w:top w:val="nil"/>
              <w:left w:val="nil"/>
              <w:bottom w:val="single" w:sz="4" w:space="0" w:color="auto"/>
              <w:right w:val="single" w:sz="4" w:space="0" w:color="auto"/>
            </w:tcBorders>
            <w:shd w:val="clear" w:color="auto" w:fill="auto"/>
            <w:noWrap/>
            <w:vAlign w:val="bottom"/>
          </w:tcPr>
          <w:p w14:paraId="1EE19097" w14:textId="45585267" w:rsidR="005105FB" w:rsidRDefault="00534116" w:rsidP="00A06498">
            <w:pPr>
              <w:widowControl/>
              <w:jc w:val="left"/>
              <w:rPr>
                <w:ins w:id="1609" w:author="wei han" w:date="2017-11-01T16:11:00Z"/>
                <w:rFonts w:ascii="宋体" w:hAnsi="宋体" w:cs="宋体"/>
                <w:color w:val="000000"/>
                <w:kern w:val="0"/>
                <w:sz w:val="22"/>
              </w:rPr>
            </w:pPr>
            <w:ins w:id="1610" w:author="wei han" w:date="2017-11-01T16:18:00Z">
              <w:r>
                <w:rPr>
                  <w:rFonts w:ascii="宋体" w:hAnsi="宋体" w:cs="宋体"/>
                  <w:color w:val="000000"/>
                  <w:kern w:val="0"/>
                  <w:sz w:val="22"/>
                </w:rPr>
                <w:t>期货投资咨询业务部</w:t>
              </w:r>
            </w:ins>
          </w:p>
        </w:tc>
      </w:tr>
      <w:tr w:rsidR="005105FB" w:rsidRPr="00930537" w14:paraId="3B2C5556" w14:textId="77777777" w:rsidTr="008F7B72">
        <w:trPr>
          <w:trHeight w:val="270"/>
          <w:ins w:id="1611" w:author="wei han" w:date="2017-11-01T16:11:00Z"/>
        </w:trPr>
        <w:tc>
          <w:tcPr>
            <w:tcW w:w="1080" w:type="dxa"/>
            <w:vMerge/>
            <w:tcBorders>
              <w:left w:val="single" w:sz="4" w:space="0" w:color="auto"/>
              <w:right w:val="single" w:sz="4" w:space="0" w:color="auto"/>
            </w:tcBorders>
            <w:vAlign w:val="bottom"/>
          </w:tcPr>
          <w:p w14:paraId="71FA30D2" w14:textId="77777777" w:rsidR="005105FB" w:rsidRPr="007945E7" w:rsidRDefault="005105FB" w:rsidP="00A06498">
            <w:pPr>
              <w:widowControl/>
              <w:jc w:val="left"/>
              <w:rPr>
                <w:ins w:id="1612"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262FCCEB" w14:textId="77777777" w:rsidR="005105FB" w:rsidRDefault="005105FB" w:rsidP="00A06498">
            <w:pPr>
              <w:widowControl/>
              <w:jc w:val="left"/>
              <w:rPr>
                <w:ins w:id="1613"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12D52B1D" w14:textId="66727232" w:rsidR="005105FB" w:rsidRDefault="00534116" w:rsidP="00A06498">
            <w:pPr>
              <w:widowControl/>
              <w:jc w:val="right"/>
              <w:rPr>
                <w:ins w:id="1614" w:author="wei han" w:date="2017-11-01T16:11:00Z"/>
                <w:rFonts w:ascii="宋体" w:hAnsi="宋体" w:cs="宋体"/>
                <w:color w:val="000000"/>
                <w:kern w:val="0"/>
                <w:sz w:val="22"/>
              </w:rPr>
            </w:pPr>
            <w:ins w:id="1615" w:author="wei han" w:date="2017-11-01T16:16:00Z">
              <w:r>
                <w:rPr>
                  <w:rFonts w:ascii="宋体" w:hAnsi="宋体" w:cs="宋体" w:hint="eastAsia"/>
                  <w:color w:val="000000"/>
                  <w:kern w:val="0"/>
                  <w:sz w:val="22"/>
                </w:rPr>
                <w:t>14</w:t>
              </w:r>
            </w:ins>
          </w:p>
        </w:tc>
        <w:tc>
          <w:tcPr>
            <w:tcW w:w="2788" w:type="dxa"/>
            <w:tcBorders>
              <w:top w:val="nil"/>
              <w:left w:val="nil"/>
              <w:bottom w:val="single" w:sz="4" w:space="0" w:color="auto"/>
              <w:right w:val="single" w:sz="4" w:space="0" w:color="auto"/>
            </w:tcBorders>
            <w:shd w:val="clear" w:color="auto" w:fill="auto"/>
            <w:noWrap/>
            <w:vAlign w:val="bottom"/>
          </w:tcPr>
          <w:p w14:paraId="16E3C5EA" w14:textId="685E1068" w:rsidR="005105FB" w:rsidRDefault="00534116" w:rsidP="00A06498">
            <w:pPr>
              <w:widowControl/>
              <w:jc w:val="left"/>
              <w:rPr>
                <w:ins w:id="1616" w:author="wei han" w:date="2017-11-01T16:11:00Z"/>
                <w:rFonts w:ascii="宋体" w:hAnsi="宋体" w:cs="宋体"/>
                <w:color w:val="000000"/>
                <w:kern w:val="0"/>
                <w:sz w:val="22"/>
              </w:rPr>
            </w:pPr>
            <w:ins w:id="1617" w:author="wei han" w:date="2017-11-01T16:18:00Z">
              <w:r>
                <w:rPr>
                  <w:rFonts w:ascii="宋体" w:hAnsi="宋体" w:cs="宋体"/>
                  <w:color w:val="000000"/>
                  <w:kern w:val="0"/>
                  <w:sz w:val="22"/>
                </w:rPr>
                <w:t>人力资源部</w:t>
              </w:r>
            </w:ins>
          </w:p>
        </w:tc>
      </w:tr>
      <w:tr w:rsidR="005105FB" w:rsidRPr="00930537" w14:paraId="03221947" w14:textId="77777777" w:rsidTr="008F7B72">
        <w:trPr>
          <w:trHeight w:val="270"/>
          <w:ins w:id="1618" w:author="wei han" w:date="2017-11-01T16:11:00Z"/>
        </w:trPr>
        <w:tc>
          <w:tcPr>
            <w:tcW w:w="1080" w:type="dxa"/>
            <w:vMerge/>
            <w:tcBorders>
              <w:left w:val="single" w:sz="4" w:space="0" w:color="auto"/>
              <w:right w:val="single" w:sz="4" w:space="0" w:color="auto"/>
            </w:tcBorders>
            <w:vAlign w:val="bottom"/>
          </w:tcPr>
          <w:p w14:paraId="39A9A2FD" w14:textId="77777777" w:rsidR="005105FB" w:rsidRPr="007945E7" w:rsidRDefault="005105FB" w:rsidP="00A06498">
            <w:pPr>
              <w:widowControl/>
              <w:jc w:val="left"/>
              <w:rPr>
                <w:ins w:id="1619"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3BDEA10C" w14:textId="77777777" w:rsidR="005105FB" w:rsidRDefault="005105FB" w:rsidP="00A06498">
            <w:pPr>
              <w:widowControl/>
              <w:jc w:val="left"/>
              <w:rPr>
                <w:ins w:id="1620"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66D51ABB" w14:textId="4F93DA47" w:rsidR="005105FB" w:rsidRDefault="00534116" w:rsidP="00A06498">
            <w:pPr>
              <w:widowControl/>
              <w:jc w:val="right"/>
              <w:rPr>
                <w:ins w:id="1621" w:author="wei han" w:date="2017-11-01T16:11:00Z"/>
                <w:rFonts w:ascii="宋体" w:hAnsi="宋体" w:cs="宋体"/>
                <w:color w:val="000000"/>
                <w:kern w:val="0"/>
                <w:sz w:val="22"/>
              </w:rPr>
            </w:pPr>
            <w:ins w:id="1622" w:author="wei han" w:date="2017-11-01T16:16:00Z">
              <w:r>
                <w:rPr>
                  <w:rFonts w:ascii="宋体" w:hAnsi="宋体" w:cs="宋体" w:hint="eastAsia"/>
                  <w:color w:val="000000"/>
                  <w:kern w:val="0"/>
                  <w:sz w:val="22"/>
                </w:rPr>
                <w:t>15</w:t>
              </w:r>
            </w:ins>
          </w:p>
        </w:tc>
        <w:tc>
          <w:tcPr>
            <w:tcW w:w="2788" w:type="dxa"/>
            <w:tcBorders>
              <w:top w:val="nil"/>
              <w:left w:val="nil"/>
              <w:bottom w:val="single" w:sz="4" w:space="0" w:color="auto"/>
              <w:right w:val="single" w:sz="4" w:space="0" w:color="auto"/>
            </w:tcBorders>
            <w:shd w:val="clear" w:color="auto" w:fill="auto"/>
            <w:noWrap/>
            <w:vAlign w:val="bottom"/>
          </w:tcPr>
          <w:p w14:paraId="186F5BD1" w14:textId="7BA8618F" w:rsidR="005105FB" w:rsidRDefault="00534116" w:rsidP="00A06498">
            <w:pPr>
              <w:widowControl/>
              <w:jc w:val="left"/>
              <w:rPr>
                <w:ins w:id="1623" w:author="wei han" w:date="2017-11-01T16:11:00Z"/>
                <w:rFonts w:ascii="宋体" w:hAnsi="宋体" w:cs="宋体"/>
                <w:color w:val="000000"/>
                <w:kern w:val="0"/>
                <w:sz w:val="22"/>
              </w:rPr>
            </w:pPr>
            <w:ins w:id="1624" w:author="wei han" w:date="2017-11-01T16:18:00Z">
              <w:r>
                <w:rPr>
                  <w:rFonts w:ascii="宋体" w:hAnsi="宋体" w:cs="宋体"/>
                  <w:color w:val="000000"/>
                  <w:kern w:val="0"/>
                  <w:sz w:val="22"/>
                </w:rPr>
                <w:t>技术部</w:t>
              </w:r>
            </w:ins>
          </w:p>
        </w:tc>
      </w:tr>
      <w:tr w:rsidR="005105FB" w:rsidRPr="00930537" w14:paraId="3EFF596D" w14:textId="77777777" w:rsidTr="008F7B72">
        <w:trPr>
          <w:trHeight w:val="270"/>
          <w:ins w:id="1625" w:author="wei han" w:date="2017-11-01T16:11:00Z"/>
        </w:trPr>
        <w:tc>
          <w:tcPr>
            <w:tcW w:w="1080" w:type="dxa"/>
            <w:vMerge/>
            <w:tcBorders>
              <w:left w:val="single" w:sz="4" w:space="0" w:color="auto"/>
              <w:right w:val="single" w:sz="4" w:space="0" w:color="auto"/>
            </w:tcBorders>
            <w:vAlign w:val="bottom"/>
          </w:tcPr>
          <w:p w14:paraId="704E75B6" w14:textId="77777777" w:rsidR="005105FB" w:rsidRPr="007945E7" w:rsidRDefault="005105FB" w:rsidP="00A06498">
            <w:pPr>
              <w:widowControl/>
              <w:jc w:val="left"/>
              <w:rPr>
                <w:ins w:id="1626"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0D06BA19" w14:textId="77777777" w:rsidR="005105FB" w:rsidRDefault="005105FB" w:rsidP="00A06498">
            <w:pPr>
              <w:widowControl/>
              <w:jc w:val="left"/>
              <w:rPr>
                <w:ins w:id="1627"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561DF8B8" w14:textId="7629C821" w:rsidR="005105FB" w:rsidRDefault="00534116" w:rsidP="00A06498">
            <w:pPr>
              <w:widowControl/>
              <w:jc w:val="right"/>
              <w:rPr>
                <w:ins w:id="1628" w:author="wei han" w:date="2017-11-01T16:11:00Z"/>
                <w:rFonts w:ascii="宋体" w:hAnsi="宋体" w:cs="宋体"/>
                <w:color w:val="000000"/>
                <w:kern w:val="0"/>
                <w:sz w:val="22"/>
              </w:rPr>
            </w:pPr>
            <w:ins w:id="1629" w:author="wei han" w:date="2017-11-01T16:16:00Z">
              <w:r>
                <w:rPr>
                  <w:rFonts w:ascii="宋体" w:hAnsi="宋体" w:cs="宋体" w:hint="eastAsia"/>
                  <w:color w:val="000000"/>
                  <w:kern w:val="0"/>
                  <w:sz w:val="22"/>
                </w:rPr>
                <w:t>16</w:t>
              </w:r>
            </w:ins>
          </w:p>
        </w:tc>
        <w:tc>
          <w:tcPr>
            <w:tcW w:w="2788" w:type="dxa"/>
            <w:tcBorders>
              <w:top w:val="nil"/>
              <w:left w:val="nil"/>
              <w:bottom w:val="single" w:sz="4" w:space="0" w:color="auto"/>
              <w:right w:val="single" w:sz="4" w:space="0" w:color="auto"/>
            </w:tcBorders>
            <w:shd w:val="clear" w:color="auto" w:fill="auto"/>
            <w:noWrap/>
            <w:vAlign w:val="bottom"/>
          </w:tcPr>
          <w:p w14:paraId="56DB880E" w14:textId="05B3ADDA" w:rsidR="005105FB" w:rsidRDefault="00534116" w:rsidP="00A06498">
            <w:pPr>
              <w:widowControl/>
              <w:jc w:val="left"/>
              <w:rPr>
                <w:ins w:id="1630" w:author="wei han" w:date="2017-11-01T16:11:00Z"/>
                <w:rFonts w:ascii="宋体" w:hAnsi="宋体" w:cs="宋体"/>
                <w:color w:val="000000"/>
                <w:kern w:val="0"/>
                <w:sz w:val="22"/>
              </w:rPr>
            </w:pPr>
            <w:ins w:id="1631" w:author="wei han" w:date="2017-11-01T16:18:00Z">
              <w:r>
                <w:rPr>
                  <w:rFonts w:ascii="宋体" w:hAnsi="宋体" w:cs="宋体"/>
                  <w:color w:val="000000"/>
                  <w:kern w:val="0"/>
                  <w:sz w:val="22"/>
                </w:rPr>
                <w:t>量化交易部</w:t>
              </w:r>
            </w:ins>
          </w:p>
        </w:tc>
      </w:tr>
      <w:tr w:rsidR="005105FB" w:rsidRPr="00930537" w14:paraId="208D78E4" w14:textId="77777777" w:rsidTr="008F7B72">
        <w:trPr>
          <w:trHeight w:val="270"/>
          <w:ins w:id="1632" w:author="wei han" w:date="2017-11-01T16:11:00Z"/>
        </w:trPr>
        <w:tc>
          <w:tcPr>
            <w:tcW w:w="1080" w:type="dxa"/>
            <w:vMerge/>
            <w:tcBorders>
              <w:left w:val="single" w:sz="4" w:space="0" w:color="auto"/>
              <w:right w:val="single" w:sz="4" w:space="0" w:color="auto"/>
            </w:tcBorders>
            <w:vAlign w:val="bottom"/>
          </w:tcPr>
          <w:p w14:paraId="08A1F44A" w14:textId="77777777" w:rsidR="005105FB" w:rsidRPr="007945E7" w:rsidRDefault="005105FB" w:rsidP="00A06498">
            <w:pPr>
              <w:widowControl/>
              <w:jc w:val="left"/>
              <w:rPr>
                <w:ins w:id="1633"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4825764D" w14:textId="77777777" w:rsidR="005105FB" w:rsidRDefault="005105FB" w:rsidP="00A06498">
            <w:pPr>
              <w:widowControl/>
              <w:jc w:val="left"/>
              <w:rPr>
                <w:ins w:id="1634"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60384362" w14:textId="3BEFA13C" w:rsidR="005105FB" w:rsidRDefault="00534116" w:rsidP="00A06498">
            <w:pPr>
              <w:widowControl/>
              <w:jc w:val="right"/>
              <w:rPr>
                <w:ins w:id="1635" w:author="wei han" w:date="2017-11-01T16:11:00Z"/>
                <w:rFonts w:ascii="宋体" w:hAnsi="宋体" w:cs="宋体"/>
                <w:color w:val="000000"/>
                <w:kern w:val="0"/>
                <w:sz w:val="22"/>
              </w:rPr>
            </w:pPr>
            <w:ins w:id="1636" w:author="wei han" w:date="2017-11-01T16:16:00Z">
              <w:r>
                <w:rPr>
                  <w:rFonts w:ascii="宋体" w:hAnsi="宋体" w:cs="宋体" w:hint="eastAsia"/>
                  <w:color w:val="000000"/>
                  <w:kern w:val="0"/>
                  <w:sz w:val="22"/>
                </w:rPr>
                <w:t>17</w:t>
              </w:r>
            </w:ins>
          </w:p>
        </w:tc>
        <w:tc>
          <w:tcPr>
            <w:tcW w:w="2788" w:type="dxa"/>
            <w:tcBorders>
              <w:top w:val="nil"/>
              <w:left w:val="nil"/>
              <w:bottom w:val="single" w:sz="4" w:space="0" w:color="auto"/>
              <w:right w:val="single" w:sz="4" w:space="0" w:color="auto"/>
            </w:tcBorders>
            <w:shd w:val="clear" w:color="auto" w:fill="auto"/>
            <w:noWrap/>
            <w:vAlign w:val="bottom"/>
          </w:tcPr>
          <w:p w14:paraId="697DF784" w14:textId="59214442" w:rsidR="005105FB" w:rsidRDefault="00534116" w:rsidP="00A06498">
            <w:pPr>
              <w:widowControl/>
              <w:jc w:val="left"/>
              <w:rPr>
                <w:ins w:id="1637" w:author="wei han" w:date="2017-11-01T16:11:00Z"/>
                <w:rFonts w:ascii="宋体" w:hAnsi="宋体" w:cs="宋体"/>
                <w:color w:val="000000"/>
                <w:kern w:val="0"/>
                <w:sz w:val="22"/>
              </w:rPr>
            </w:pPr>
            <w:ins w:id="1638" w:author="wei han" w:date="2017-11-01T16:18:00Z">
              <w:r>
                <w:rPr>
                  <w:rFonts w:ascii="宋体" w:hAnsi="宋体" w:cs="宋体"/>
                  <w:color w:val="000000"/>
                  <w:kern w:val="0"/>
                  <w:sz w:val="22"/>
                </w:rPr>
                <w:t>软件开发部</w:t>
              </w:r>
            </w:ins>
          </w:p>
        </w:tc>
      </w:tr>
      <w:tr w:rsidR="005105FB" w:rsidRPr="00930537" w14:paraId="07DB5EE0" w14:textId="77777777" w:rsidTr="008F7B72">
        <w:trPr>
          <w:trHeight w:val="270"/>
          <w:ins w:id="1639" w:author="wei han" w:date="2017-11-01T16:11:00Z"/>
        </w:trPr>
        <w:tc>
          <w:tcPr>
            <w:tcW w:w="1080" w:type="dxa"/>
            <w:vMerge/>
            <w:tcBorders>
              <w:left w:val="single" w:sz="4" w:space="0" w:color="auto"/>
              <w:right w:val="single" w:sz="4" w:space="0" w:color="auto"/>
            </w:tcBorders>
            <w:vAlign w:val="bottom"/>
          </w:tcPr>
          <w:p w14:paraId="7B28D2B9" w14:textId="77777777" w:rsidR="005105FB" w:rsidRPr="007945E7" w:rsidRDefault="005105FB" w:rsidP="00A06498">
            <w:pPr>
              <w:widowControl/>
              <w:jc w:val="left"/>
              <w:rPr>
                <w:ins w:id="1640"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6828EBE1" w14:textId="77777777" w:rsidR="005105FB" w:rsidRDefault="005105FB" w:rsidP="00A06498">
            <w:pPr>
              <w:widowControl/>
              <w:jc w:val="left"/>
              <w:rPr>
                <w:ins w:id="1641"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04EE0D81" w14:textId="73094F63" w:rsidR="005105FB" w:rsidRDefault="00534116" w:rsidP="00A06498">
            <w:pPr>
              <w:widowControl/>
              <w:jc w:val="right"/>
              <w:rPr>
                <w:ins w:id="1642" w:author="wei han" w:date="2017-11-01T16:11:00Z"/>
                <w:rFonts w:ascii="宋体" w:hAnsi="宋体" w:cs="宋体"/>
                <w:color w:val="000000"/>
                <w:kern w:val="0"/>
                <w:sz w:val="22"/>
              </w:rPr>
            </w:pPr>
            <w:ins w:id="1643" w:author="wei han" w:date="2017-11-01T16:16:00Z">
              <w:r>
                <w:rPr>
                  <w:rFonts w:ascii="宋体" w:hAnsi="宋体" w:cs="宋体" w:hint="eastAsia"/>
                  <w:color w:val="000000"/>
                  <w:kern w:val="0"/>
                  <w:sz w:val="22"/>
                </w:rPr>
                <w:t>18</w:t>
              </w:r>
            </w:ins>
          </w:p>
        </w:tc>
        <w:tc>
          <w:tcPr>
            <w:tcW w:w="2788" w:type="dxa"/>
            <w:tcBorders>
              <w:top w:val="nil"/>
              <w:left w:val="nil"/>
              <w:bottom w:val="single" w:sz="4" w:space="0" w:color="auto"/>
              <w:right w:val="single" w:sz="4" w:space="0" w:color="auto"/>
            </w:tcBorders>
            <w:shd w:val="clear" w:color="auto" w:fill="auto"/>
            <w:noWrap/>
            <w:vAlign w:val="bottom"/>
          </w:tcPr>
          <w:p w14:paraId="3B88BD85" w14:textId="06E92BFC" w:rsidR="005105FB" w:rsidRDefault="00534116" w:rsidP="00A06498">
            <w:pPr>
              <w:widowControl/>
              <w:jc w:val="left"/>
              <w:rPr>
                <w:ins w:id="1644" w:author="wei han" w:date="2017-11-01T16:11:00Z"/>
                <w:rFonts w:ascii="宋体" w:hAnsi="宋体" w:cs="宋体"/>
                <w:color w:val="000000"/>
                <w:kern w:val="0"/>
                <w:sz w:val="22"/>
              </w:rPr>
            </w:pPr>
            <w:ins w:id="1645" w:author="wei han" w:date="2017-11-01T16:18:00Z">
              <w:r>
                <w:rPr>
                  <w:rFonts w:ascii="宋体" w:hAnsi="宋体" w:cs="宋体"/>
                  <w:color w:val="000000"/>
                  <w:kern w:val="0"/>
                  <w:sz w:val="22"/>
                </w:rPr>
                <w:t>场外</w:t>
              </w:r>
              <w:proofErr w:type="gramStart"/>
              <w:r>
                <w:rPr>
                  <w:rFonts w:ascii="宋体" w:hAnsi="宋体" w:cs="宋体"/>
                  <w:color w:val="000000"/>
                  <w:kern w:val="0"/>
                  <w:sz w:val="22"/>
                </w:rPr>
                <w:t>衍生品部</w:t>
              </w:r>
            </w:ins>
            <w:proofErr w:type="gramEnd"/>
          </w:p>
        </w:tc>
      </w:tr>
      <w:tr w:rsidR="005105FB" w:rsidRPr="00930537" w14:paraId="4E9A98C7" w14:textId="77777777" w:rsidTr="008F7B72">
        <w:trPr>
          <w:trHeight w:val="270"/>
          <w:ins w:id="1646" w:author="wei han" w:date="2017-11-01T16:11:00Z"/>
        </w:trPr>
        <w:tc>
          <w:tcPr>
            <w:tcW w:w="1080" w:type="dxa"/>
            <w:vMerge/>
            <w:tcBorders>
              <w:left w:val="single" w:sz="4" w:space="0" w:color="auto"/>
              <w:right w:val="single" w:sz="4" w:space="0" w:color="auto"/>
            </w:tcBorders>
            <w:vAlign w:val="bottom"/>
          </w:tcPr>
          <w:p w14:paraId="5A5551F0" w14:textId="77777777" w:rsidR="005105FB" w:rsidRPr="007945E7" w:rsidRDefault="005105FB" w:rsidP="00A06498">
            <w:pPr>
              <w:widowControl/>
              <w:jc w:val="left"/>
              <w:rPr>
                <w:ins w:id="1647"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16354F6A" w14:textId="77777777" w:rsidR="005105FB" w:rsidRDefault="005105FB" w:rsidP="00A06498">
            <w:pPr>
              <w:widowControl/>
              <w:jc w:val="left"/>
              <w:rPr>
                <w:ins w:id="1648"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16344637" w14:textId="47378BF0" w:rsidR="005105FB" w:rsidRDefault="00534116" w:rsidP="00A06498">
            <w:pPr>
              <w:widowControl/>
              <w:jc w:val="right"/>
              <w:rPr>
                <w:ins w:id="1649" w:author="wei han" w:date="2017-11-01T16:11:00Z"/>
                <w:rFonts w:ascii="宋体" w:hAnsi="宋体" w:cs="宋体"/>
                <w:color w:val="000000"/>
                <w:kern w:val="0"/>
                <w:sz w:val="22"/>
              </w:rPr>
            </w:pPr>
            <w:ins w:id="1650" w:author="wei han" w:date="2017-11-01T16:16:00Z">
              <w:r>
                <w:rPr>
                  <w:rFonts w:ascii="宋体" w:hAnsi="宋体" w:cs="宋体" w:hint="eastAsia"/>
                  <w:color w:val="000000"/>
                  <w:kern w:val="0"/>
                  <w:sz w:val="22"/>
                </w:rPr>
                <w:t>19</w:t>
              </w:r>
            </w:ins>
          </w:p>
        </w:tc>
        <w:tc>
          <w:tcPr>
            <w:tcW w:w="2788" w:type="dxa"/>
            <w:tcBorders>
              <w:top w:val="nil"/>
              <w:left w:val="nil"/>
              <w:bottom w:val="single" w:sz="4" w:space="0" w:color="auto"/>
              <w:right w:val="single" w:sz="4" w:space="0" w:color="auto"/>
            </w:tcBorders>
            <w:shd w:val="clear" w:color="auto" w:fill="auto"/>
            <w:noWrap/>
            <w:vAlign w:val="bottom"/>
          </w:tcPr>
          <w:p w14:paraId="6E766200" w14:textId="2293A232" w:rsidR="005105FB" w:rsidRDefault="00534116" w:rsidP="00A06498">
            <w:pPr>
              <w:widowControl/>
              <w:jc w:val="left"/>
              <w:rPr>
                <w:ins w:id="1651" w:author="wei han" w:date="2017-11-01T16:11:00Z"/>
                <w:rFonts w:ascii="宋体" w:hAnsi="宋体" w:cs="宋体"/>
                <w:color w:val="000000"/>
                <w:kern w:val="0"/>
                <w:sz w:val="22"/>
              </w:rPr>
            </w:pPr>
            <w:ins w:id="1652" w:author="wei han" w:date="2017-11-01T16:18:00Z">
              <w:r>
                <w:rPr>
                  <w:rFonts w:ascii="宋体" w:hAnsi="宋体" w:cs="宋体"/>
                  <w:color w:val="000000"/>
                  <w:kern w:val="0"/>
                  <w:sz w:val="22"/>
                </w:rPr>
                <w:t>董事会办公室</w:t>
              </w:r>
            </w:ins>
          </w:p>
        </w:tc>
      </w:tr>
      <w:tr w:rsidR="005105FB" w:rsidRPr="00930537" w14:paraId="0D165309" w14:textId="77777777" w:rsidTr="008F7B72">
        <w:trPr>
          <w:trHeight w:val="270"/>
          <w:ins w:id="1653" w:author="wei han" w:date="2017-11-01T16:11:00Z"/>
        </w:trPr>
        <w:tc>
          <w:tcPr>
            <w:tcW w:w="1080" w:type="dxa"/>
            <w:vMerge/>
            <w:tcBorders>
              <w:left w:val="single" w:sz="4" w:space="0" w:color="auto"/>
              <w:right w:val="single" w:sz="4" w:space="0" w:color="auto"/>
            </w:tcBorders>
            <w:vAlign w:val="bottom"/>
          </w:tcPr>
          <w:p w14:paraId="4F7BEFEC" w14:textId="77777777" w:rsidR="005105FB" w:rsidRPr="007945E7" w:rsidRDefault="005105FB" w:rsidP="00A06498">
            <w:pPr>
              <w:widowControl/>
              <w:jc w:val="left"/>
              <w:rPr>
                <w:ins w:id="1654"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60B01463" w14:textId="77777777" w:rsidR="005105FB" w:rsidRDefault="005105FB" w:rsidP="00A06498">
            <w:pPr>
              <w:widowControl/>
              <w:jc w:val="left"/>
              <w:rPr>
                <w:ins w:id="1655"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5E0B0A22" w14:textId="39006382" w:rsidR="005105FB" w:rsidRDefault="00534116" w:rsidP="00A06498">
            <w:pPr>
              <w:widowControl/>
              <w:jc w:val="right"/>
              <w:rPr>
                <w:ins w:id="1656" w:author="wei han" w:date="2017-11-01T16:11:00Z"/>
                <w:rFonts w:ascii="宋体" w:hAnsi="宋体" w:cs="宋体"/>
                <w:color w:val="000000"/>
                <w:kern w:val="0"/>
                <w:sz w:val="22"/>
              </w:rPr>
            </w:pPr>
            <w:ins w:id="1657" w:author="wei han" w:date="2017-11-01T16:16:00Z">
              <w:r>
                <w:rPr>
                  <w:rFonts w:ascii="宋体" w:hAnsi="宋体" w:cs="宋体" w:hint="eastAsia"/>
                  <w:color w:val="000000"/>
                  <w:kern w:val="0"/>
                  <w:sz w:val="22"/>
                </w:rPr>
                <w:t>20</w:t>
              </w:r>
            </w:ins>
          </w:p>
        </w:tc>
        <w:tc>
          <w:tcPr>
            <w:tcW w:w="2788" w:type="dxa"/>
            <w:tcBorders>
              <w:top w:val="nil"/>
              <w:left w:val="nil"/>
              <w:bottom w:val="single" w:sz="4" w:space="0" w:color="auto"/>
              <w:right w:val="single" w:sz="4" w:space="0" w:color="auto"/>
            </w:tcBorders>
            <w:shd w:val="clear" w:color="auto" w:fill="auto"/>
            <w:noWrap/>
            <w:vAlign w:val="bottom"/>
          </w:tcPr>
          <w:p w14:paraId="689090F7" w14:textId="14C224F8" w:rsidR="005105FB" w:rsidRDefault="00534116" w:rsidP="00A06498">
            <w:pPr>
              <w:widowControl/>
              <w:jc w:val="left"/>
              <w:rPr>
                <w:ins w:id="1658" w:author="wei han" w:date="2017-11-01T16:11:00Z"/>
                <w:rFonts w:ascii="宋体" w:hAnsi="宋体" w:cs="宋体"/>
                <w:color w:val="000000"/>
                <w:kern w:val="0"/>
                <w:sz w:val="22"/>
              </w:rPr>
            </w:pPr>
            <w:ins w:id="1659" w:author="wei han" w:date="2017-11-01T16:18:00Z">
              <w:r>
                <w:rPr>
                  <w:rFonts w:ascii="宋体" w:hAnsi="宋体" w:cs="宋体"/>
                  <w:color w:val="000000"/>
                  <w:kern w:val="0"/>
                  <w:sz w:val="22"/>
                </w:rPr>
                <w:t>财务部</w:t>
              </w:r>
            </w:ins>
          </w:p>
        </w:tc>
      </w:tr>
      <w:tr w:rsidR="005105FB" w:rsidRPr="00930537" w14:paraId="6B12A2AB" w14:textId="77777777" w:rsidTr="008F7B72">
        <w:trPr>
          <w:trHeight w:val="270"/>
          <w:ins w:id="1660" w:author="wei han" w:date="2017-11-01T16:11:00Z"/>
        </w:trPr>
        <w:tc>
          <w:tcPr>
            <w:tcW w:w="1080" w:type="dxa"/>
            <w:vMerge/>
            <w:tcBorders>
              <w:left w:val="single" w:sz="4" w:space="0" w:color="auto"/>
              <w:right w:val="single" w:sz="4" w:space="0" w:color="auto"/>
            </w:tcBorders>
            <w:vAlign w:val="bottom"/>
          </w:tcPr>
          <w:p w14:paraId="37520A64" w14:textId="77777777" w:rsidR="005105FB" w:rsidRPr="007945E7" w:rsidRDefault="005105FB" w:rsidP="00A06498">
            <w:pPr>
              <w:widowControl/>
              <w:jc w:val="left"/>
              <w:rPr>
                <w:ins w:id="1661"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616568BB" w14:textId="77777777" w:rsidR="005105FB" w:rsidRDefault="005105FB" w:rsidP="00A06498">
            <w:pPr>
              <w:widowControl/>
              <w:jc w:val="left"/>
              <w:rPr>
                <w:ins w:id="1662"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0A6FB5F0" w14:textId="275DCB57" w:rsidR="005105FB" w:rsidRDefault="00534116" w:rsidP="00A06498">
            <w:pPr>
              <w:widowControl/>
              <w:jc w:val="right"/>
              <w:rPr>
                <w:ins w:id="1663" w:author="wei han" w:date="2017-11-01T16:11:00Z"/>
                <w:rFonts w:ascii="宋体" w:hAnsi="宋体" w:cs="宋体"/>
                <w:color w:val="000000"/>
                <w:kern w:val="0"/>
                <w:sz w:val="22"/>
              </w:rPr>
            </w:pPr>
            <w:ins w:id="1664" w:author="wei han" w:date="2017-11-01T16:19:00Z">
              <w:r>
                <w:rPr>
                  <w:rFonts w:ascii="宋体" w:hAnsi="宋体" w:cs="宋体" w:hint="eastAsia"/>
                  <w:color w:val="000000"/>
                  <w:kern w:val="0"/>
                  <w:sz w:val="22"/>
                </w:rPr>
                <w:t>21</w:t>
              </w:r>
            </w:ins>
          </w:p>
        </w:tc>
        <w:tc>
          <w:tcPr>
            <w:tcW w:w="2788" w:type="dxa"/>
            <w:tcBorders>
              <w:top w:val="nil"/>
              <w:left w:val="nil"/>
              <w:bottom w:val="single" w:sz="4" w:space="0" w:color="auto"/>
              <w:right w:val="single" w:sz="4" w:space="0" w:color="auto"/>
            </w:tcBorders>
            <w:shd w:val="clear" w:color="auto" w:fill="auto"/>
            <w:noWrap/>
            <w:vAlign w:val="bottom"/>
          </w:tcPr>
          <w:p w14:paraId="7AA37028" w14:textId="7710F889" w:rsidR="005105FB" w:rsidRDefault="00534116" w:rsidP="00A06498">
            <w:pPr>
              <w:widowControl/>
              <w:jc w:val="left"/>
              <w:rPr>
                <w:ins w:id="1665" w:author="wei han" w:date="2017-11-01T16:11:00Z"/>
                <w:rFonts w:ascii="宋体" w:hAnsi="宋体" w:cs="宋体"/>
                <w:color w:val="000000"/>
                <w:kern w:val="0"/>
                <w:sz w:val="22"/>
              </w:rPr>
            </w:pPr>
            <w:ins w:id="1666" w:author="wei han" w:date="2017-11-01T16:18:00Z">
              <w:r>
                <w:rPr>
                  <w:rFonts w:ascii="宋体" w:hAnsi="宋体" w:cs="宋体"/>
                  <w:color w:val="000000"/>
                  <w:kern w:val="0"/>
                  <w:sz w:val="22"/>
                </w:rPr>
                <w:t>行政后勤部</w:t>
              </w:r>
            </w:ins>
          </w:p>
        </w:tc>
      </w:tr>
      <w:tr w:rsidR="005105FB" w:rsidRPr="00930537" w14:paraId="679F2673" w14:textId="77777777" w:rsidTr="008F7B72">
        <w:trPr>
          <w:trHeight w:val="270"/>
          <w:ins w:id="1667" w:author="wei han" w:date="2017-11-01T16:11:00Z"/>
        </w:trPr>
        <w:tc>
          <w:tcPr>
            <w:tcW w:w="1080" w:type="dxa"/>
            <w:vMerge/>
            <w:tcBorders>
              <w:left w:val="single" w:sz="4" w:space="0" w:color="auto"/>
              <w:right w:val="single" w:sz="4" w:space="0" w:color="auto"/>
            </w:tcBorders>
            <w:vAlign w:val="bottom"/>
          </w:tcPr>
          <w:p w14:paraId="3DFFB40E" w14:textId="77777777" w:rsidR="005105FB" w:rsidRPr="007945E7" w:rsidRDefault="005105FB" w:rsidP="00A06498">
            <w:pPr>
              <w:widowControl/>
              <w:jc w:val="left"/>
              <w:rPr>
                <w:ins w:id="1668"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15AB5CEC" w14:textId="77777777" w:rsidR="005105FB" w:rsidRDefault="005105FB" w:rsidP="00A06498">
            <w:pPr>
              <w:widowControl/>
              <w:jc w:val="left"/>
              <w:rPr>
                <w:ins w:id="1669"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6A18896C" w14:textId="544E8AEB" w:rsidR="005105FB" w:rsidRDefault="00534116" w:rsidP="00A06498">
            <w:pPr>
              <w:widowControl/>
              <w:jc w:val="right"/>
              <w:rPr>
                <w:ins w:id="1670" w:author="wei han" w:date="2017-11-01T16:11:00Z"/>
                <w:rFonts w:ascii="宋体" w:hAnsi="宋体" w:cs="宋体"/>
                <w:color w:val="000000"/>
                <w:kern w:val="0"/>
                <w:sz w:val="22"/>
              </w:rPr>
            </w:pPr>
            <w:ins w:id="1671" w:author="wei han" w:date="2017-11-01T16:19:00Z">
              <w:r>
                <w:rPr>
                  <w:rFonts w:ascii="宋体" w:hAnsi="宋体" w:cs="宋体" w:hint="eastAsia"/>
                  <w:color w:val="000000"/>
                  <w:kern w:val="0"/>
                  <w:sz w:val="22"/>
                </w:rPr>
                <w:t>22</w:t>
              </w:r>
            </w:ins>
          </w:p>
        </w:tc>
        <w:tc>
          <w:tcPr>
            <w:tcW w:w="2788" w:type="dxa"/>
            <w:tcBorders>
              <w:top w:val="nil"/>
              <w:left w:val="nil"/>
              <w:bottom w:val="single" w:sz="4" w:space="0" w:color="auto"/>
              <w:right w:val="single" w:sz="4" w:space="0" w:color="auto"/>
            </w:tcBorders>
            <w:shd w:val="clear" w:color="auto" w:fill="auto"/>
            <w:noWrap/>
            <w:vAlign w:val="bottom"/>
          </w:tcPr>
          <w:p w14:paraId="4A5CDD35" w14:textId="611B93AF" w:rsidR="005105FB" w:rsidRDefault="00534116" w:rsidP="00A06498">
            <w:pPr>
              <w:widowControl/>
              <w:jc w:val="left"/>
              <w:rPr>
                <w:ins w:id="1672" w:author="wei han" w:date="2017-11-01T16:11:00Z"/>
                <w:rFonts w:ascii="宋体" w:hAnsi="宋体" w:cs="宋体"/>
                <w:color w:val="000000"/>
                <w:kern w:val="0"/>
                <w:sz w:val="22"/>
              </w:rPr>
            </w:pPr>
            <w:ins w:id="1673" w:author="wei han" w:date="2017-11-01T16:19:00Z">
              <w:r>
                <w:rPr>
                  <w:rFonts w:ascii="宋体" w:hAnsi="宋体" w:cs="宋体"/>
                  <w:color w:val="000000"/>
                  <w:kern w:val="0"/>
                  <w:sz w:val="22"/>
                </w:rPr>
                <w:t>工会</w:t>
              </w:r>
            </w:ins>
          </w:p>
        </w:tc>
      </w:tr>
      <w:tr w:rsidR="005105FB" w:rsidRPr="00930537" w14:paraId="531C14DF" w14:textId="77777777" w:rsidTr="008F7B72">
        <w:trPr>
          <w:trHeight w:val="270"/>
          <w:ins w:id="1674" w:author="wei han" w:date="2017-11-01T16:11:00Z"/>
        </w:trPr>
        <w:tc>
          <w:tcPr>
            <w:tcW w:w="1080" w:type="dxa"/>
            <w:vMerge/>
            <w:tcBorders>
              <w:left w:val="single" w:sz="4" w:space="0" w:color="auto"/>
              <w:right w:val="single" w:sz="4" w:space="0" w:color="auto"/>
            </w:tcBorders>
            <w:vAlign w:val="bottom"/>
          </w:tcPr>
          <w:p w14:paraId="2891374E" w14:textId="77777777" w:rsidR="005105FB" w:rsidRPr="007945E7" w:rsidRDefault="005105FB" w:rsidP="00A06498">
            <w:pPr>
              <w:widowControl/>
              <w:jc w:val="left"/>
              <w:rPr>
                <w:ins w:id="1675"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6603646E" w14:textId="77777777" w:rsidR="005105FB" w:rsidRDefault="005105FB" w:rsidP="00A06498">
            <w:pPr>
              <w:widowControl/>
              <w:jc w:val="left"/>
              <w:rPr>
                <w:ins w:id="1676"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2B30B989" w14:textId="403060B7" w:rsidR="005105FB" w:rsidRDefault="00534116" w:rsidP="00A06498">
            <w:pPr>
              <w:widowControl/>
              <w:jc w:val="right"/>
              <w:rPr>
                <w:ins w:id="1677" w:author="wei han" w:date="2017-11-01T16:11:00Z"/>
                <w:rFonts w:ascii="宋体" w:hAnsi="宋体" w:cs="宋体"/>
                <w:color w:val="000000"/>
                <w:kern w:val="0"/>
                <w:sz w:val="22"/>
              </w:rPr>
            </w:pPr>
            <w:ins w:id="1678" w:author="wei han" w:date="2017-11-01T16:19:00Z">
              <w:r>
                <w:rPr>
                  <w:rFonts w:ascii="宋体" w:hAnsi="宋体" w:cs="宋体" w:hint="eastAsia"/>
                  <w:color w:val="000000"/>
                  <w:kern w:val="0"/>
                  <w:sz w:val="22"/>
                </w:rPr>
                <w:t>2</w:t>
              </w:r>
              <w:r>
                <w:rPr>
                  <w:rFonts w:ascii="宋体" w:hAnsi="宋体" w:cs="宋体"/>
                  <w:color w:val="000000"/>
                  <w:kern w:val="0"/>
                  <w:sz w:val="22"/>
                </w:rPr>
                <w:t>3</w:t>
              </w:r>
            </w:ins>
          </w:p>
        </w:tc>
        <w:tc>
          <w:tcPr>
            <w:tcW w:w="2788" w:type="dxa"/>
            <w:tcBorders>
              <w:top w:val="nil"/>
              <w:left w:val="nil"/>
              <w:bottom w:val="single" w:sz="4" w:space="0" w:color="auto"/>
              <w:right w:val="single" w:sz="4" w:space="0" w:color="auto"/>
            </w:tcBorders>
            <w:shd w:val="clear" w:color="auto" w:fill="auto"/>
            <w:noWrap/>
            <w:vAlign w:val="bottom"/>
          </w:tcPr>
          <w:p w14:paraId="074A93FD" w14:textId="79FD7A69" w:rsidR="005105FB" w:rsidRDefault="00534116" w:rsidP="00A06498">
            <w:pPr>
              <w:widowControl/>
              <w:jc w:val="left"/>
              <w:rPr>
                <w:ins w:id="1679" w:author="wei han" w:date="2017-11-01T16:11:00Z"/>
                <w:rFonts w:ascii="宋体" w:hAnsi="宋体" w:cs="宋体"/>
                <w:color w:val="000000"/>
                <w:kern w:val="0"/>
                <w:sz w:val="22"/>
              </w:rPr>
            </w:pPr>
            <w:ins w:id="1680" w:author="wei han" w:date="2017-11-01T16:19:00Z">
              <w:r>
                <w:rPr>
                  <w:rFonts w:ascii="宋体" w:hAnsi="宋体" w:cs="宋体"/>
                  <w:color w:val="000000"/>
                  <w:kern w:val="0"/>
                  <w:sz w:val="22"/>
                </w:rPr>
                <w:t>合</w:t>
              </w:r>
              <w:proofErr w:type="gramStart"/>
              <w:r>
                <w:rPr>
                  <w:rFonts w:ascii="宋体" w:hAnsi="宋体" w:cs="宋体"/>
                  <w:color w:val="000000"/>
                  <w:kern w:val="0"/>
                  <w:sz w:val="22"/>
                </w:rPr>
                <w:t>规</w:t>
              </w:r>
              <w:proofErr w:type="gramEnd"/>
              <w:r>
                <w:rPr>
                  <w:rFonts w:ascii="宋体" w:hAnsi="宋体" w:cs="宋体"/>
                  <w:color w:val="000000"/>
                  <w:kern w:val="0"/>
                  <w:sz w:val="22"/>
                </w:rPr>
                <w:t>审计部</w:t>
              </w:r>
            </w:ins>
          </w:p>
        </w:tc>
      </w:tr>
      <w:tr w:rsidR="005105FB" w:rsidRPr="00930537" w14:paraId="3A2D20F8" w14:textId="77777777" w:rsidTr="008F7B72">
        <w:trPr>
          <w:trHeight w:val="270"/>
          <w:ins w:id="1681" w:author="wei han" w:date="2017-11-01T16:11:00Z"/>
        </w:trPr>
        <w:tc>
          <w:tcPr>
            <w:tcW w:w="1080" w:type="dxa"/>
            <w:vMerge/>
            <w:tcBorders>
              <w:left w:val="single" w:sz="4" w:space="0" w:color="auto"/>
              <w:right w:val="single" w:sz="4" w:space="0" w:color="auto"/>
            </w:tcBorders>
            <w:vAlign w:val="bottom"/>
          </w:tcPr>
          <w:p w14:paraId="25F6A1F7" w14:textId="77777777" w:rsidR="005105FB" w:rsidRPr="007945E7" w:rsidRDefault="005105FB" w:rsidP="00A06498">
            <w:pPr>
              <w:widowControl/>
              <w:jc w:val="left"/>
              <w:rPr>
                <w:ins w:id="1682" w:author="wei han" w:date="2017-11-01T16:11:00Z"/>
                <w:rFonts w:ascii="宋体" w:hAnsi="宋体" w:cs="宋体"/>
                <w:color w:val="000000"/>
                <w:kern w:val="0"/>
                <w:sz w:val="22"/>
              </w:rPr>
            </w:pPr>
          </w:p>
        </w:tc>
        <w:tc>
          <w:tcPr>
            <w:tcW w:w="2560" w:type="dxa"/>
            <w:vMerge/>
            <w:tcBorders>
              <w:left w:val="single" w:sz="4" w:space="0" w:color="auto"/>
              <w:right w:val="single" w:sz="4" w:space="0" w:color="auto"/>
            </w:tcBorders>
            <w:vAlign w:val="bottom"/>
          </w:tcPr>
          <w:p w14:paraId="01B0582D" w14:textId="77777777" w:rsidR="005105FB" w:rsidRDefault="005105FB" w:rsidP="00A06498">
            <w:pPr>
              <w:widowControl/>
              <w:jc w:val="left"/>
              <w:rPr>
                <w:ins w:id="1683" w:author="wei han" w:date="2017-11-01T16:11: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653368D9" w14:textId="1AFB1829" w:rsidR="005105FB" w:rsidRDefault="00534116" w:rsidP="00A06498">
            <w:pPr>
              <w:widowControl/>
              <w:jc w:val="right"/>
              <w:rPr>
                <w:ins w:id="1684" w:author="wei han" w:date="2017-11-01T16:11:00Z"/>
                <w:rFonts w:ascii="宋体" w:hAnsi="宋体" w:cs="宋体"/>
                <w:color w:val="000000"/>
                <w:kern w:val="0"/>
                <w:sz w:val="22"/>
              </w:rPr>
            </w:pPr>
            <w:ins w:id="1685" w:author="wei han" w:date="2017-11-01T16:19:00Z">
              <w:r>
                <w:rPr>
                  <w:rFonts w:ascii="宋体" w:hAnsi="宋体" w:cs="宋体" w:hint="eastAsia"/>
                  <w:color w:val="000000"/>
                  <w:kern w:val="0"/>
                  <w:sz w:val="22"/>
                </w:rPr>
                <w:t>24</w:t>
              </w:r>
            </w:ins>
          </w:p>
        </w:tc>
        <w:tc>
          <w:tcPr>
            <w:tcW w:w="2788" w:type="dxa"/>
            <w:tcBorders>
              <w:top w:val="nil"/>
              <w:left w:val="nil"/>
              <w:bottom w:val="single" w:sz="4" w:space="0" w:color="auto"/>
              <w:right w:val="single" w:sz="4" w:space="0" w:color="auto"/>
            </w:tcBorders>
            <w:shd w:val="clear" w:color="auto" w:fill="auto"/>
            <w:noWrap/>
            <w:vAlign w:val="bottom"/>
          </w:tcPr>
          <w:p w14:paraId="004A3703" w14:textId="0C4E062F" w:rsidR="005105FB" w:rsidRDefault="00534116" w:rsidP="00A06498">
            <w:pPr>
              <w:widowControl/>
              <w:jc w:val="left"/>
              <w:rPr>
                <w:ins w:id="1686" w:author="wei han" w:date="2017-11-01T16:11:00Z"/>
                <w:rFonts w:ascii="宋体" w:hAnsi="宋体" w:cs="宋体"/>
                <w:color w:val="000000"/>
                <w:kern w:val="0"/>
                <w:sz w:val="22"/>
              </w:rPr>
            </w:pPr>
            <w:proofErr w:type="gramStart"/>
            <w:ins w:id="1687" w:author="wei han" w:date="2017-11-01T16:19:00Z">
              <w:r>
                <w:rPr>
                  <w:rFonts w:ascii="宋体" w:hAnsi="宋体" w:cs="宋体"/>
                  <w:color w:val="000000"/>
                  <w:kern w:val="0"/>
                  <w:sz w:val="22"/>
                </w:rPr>
                <w:t>风控部</w:t>
              </w:r>
            </w:ins>
            <w:proofErr w:type="gramEnd"/>
          </w:p>
        </w:tc>
      </w:tr>
      <w:tr w:rsidR="00A06498" w:rsidRPr="00930537" w14:paraId="165D95BB" w14:textId="77777777" w:rsidTr="008F7B72">
        <w:trPr>
          <w:trHeight w:val="270"/>
        </w:trPr>
        <w:tc>
          <w:tcPr>
            <w:tcW w:w="1080" w:type="dxa"/>
            <w:vMerge/>
            <w:tcBorders>
              <w:left w:val="single" w:sz="4" w:space="0" w:color="auto"/>
              <w:bottom w:val="single" w:sz="4" w:space="0" w:color="000000"/>
              <w:right w:val="single" w:sz="4" w:space="0" w:color="auto"/>
            </w:tcBorders>
            <w:vAlign w:val="bottom"/>
          </w:tcPr>
          <w:p w14:paraId="3214E902" w14:textId="77777777" w:rsidR="00A06498" w:rsidRPr="007945E7" w:rsidRDefault="00A06498" w:rsidP="00A06498">
            <w:pPr>
              <w:widowControl/>
              <w:jc w:val="left"/>
              <w:rPr>
                <w:rFonts w:ascii="宋体" w:hAnsi="宋体" w:cs="宋体"/>
                <w:color w:val="000000"/>
                <w:kern w:val="0"/>
                <w:sz w:val="22"/>
              </w:rPr>
            </w:pPr>
          </w:p>
        </w:tc>
        <w:tc>
          <w:tcPr>
            <w:tcW w:w="2560" w:type="dxa"/>
            <w:vMerge/>
            <w:tcBorders>
              <w:left w:val="single" w:sz="4" w:space="0" w:color="auto"/>
              <w:bottom w:val="single" w:sz="4" w:space="0" w:color="000000"/>
              <w:right w:val="single" w:sz="4" w:space="0" w:color="auto"/>
            </w:tcBorders>
            <w:vAlign w:val="bottom"/>
          </w:tcPr>
          <w:p w14:paraId="673BB10A" w14:textId="77777777" w:rsidR="00A06498" w:rsidRDefault="00A06498" w:rsidP="00A06498">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7803B920" w14:textId="4F56C289" w:rsidR="00A06498" w:rsidRPr="007945E7" w:rsidRDefault="00534116" w:rsidP="00A06498">
            <w:pPr>
              <w:widowControl/>
              <w:jc w:val="right"/>
              <w:rPr>
                <w:rFonts w:ascii="宋体" w:hAnsi="宋体" w:cs="宋体"/>
                <w:color w:val="000000"/>
                <w:kern w:val="0"/>
                <w:sz w:val="22"/>
              </w:rPr>
            </w:pPr>
            <w:r>
              <w:rPr>
                <w:rFonts w:ascii="宋体" w:hAnsi="宋体" w:cs="宋体"/>
                <w:color w:val="000000"/>
                <w:kern w:val="0"/>
                <w:sz w:val="22"/>
              </w:rPr>
              <w:t>25</w:t>
            </w:r>
          </w:p>
        </w:tc>
        <w:tc>
          <w:tcPr>
            <w:tcW w:w="2788" w:type="dxa"/>
            <w:tcBorders>
              <w:top w:val="nil"/>
              <w:left w:val="nil"/>
              <w:bottom w:val="single" w:sz="4" w:space="0" w:color="auto"/>
              <w:right w:val="single" w:sz="4" w:space="0" w:color="auto"/>
            </w:tcBorders>
            <w:shd w:val="clear" w:color="auto" w:fill="auto"/>
            <w:noWrap/>
            <w:vAlign w:val="bottom"/>
          </w:tcPr>
          <w:p w14:paraId="41E2016D" w14:textId="1790C18C" w:rsidR="00A06498" w:rsidRDefault="00534116" w:rsidP="00A06498">
            <w:pPr>
              <w:widowControl/>
              <w:jc w:val="left"/>
              <w:rPr>
                <w:rFonts w:ascii="宋体" w:hAnsi="宋体" w:cs="宋体"/>
                <w:color w:val="000000"/>
                <w:kern w:val="0"/>
                <w:sz w:val="22"/>
              </w:rPr>
            </w:pPr>
            <w:ins w:id="1688" w:author="wei han" w:date="2017-11-01T16:19:00Z">
              <w:r>
                <w:rPr>
                  <w:rFonts w:ascii="宋体" w:hAnsi="宋体" w:cs="宋体"/>
                  <w:color w:val="000000"/>
                  <w:kern w:val="0"/>
                  <w:sz w:val="22"/>
                </w:rPr>
                <w:t>结算部</w:t>
              </w:r>
            </w:ins>
          </w:p>
        </w:tc>
      </w:tr>
      <w:tr w:rsidR="00534116" w:rsidRPr="00930537" w14:paraId="07703394" w14:textId="77777777" w:rsidTr="008F7B72">
        <w:trPr>
          <w:trHeight w:val="270"/>
          <w:ins w:id="1689" w:author="wei han" w:date="2017-11-01T16:20:00Z"/>
        </w:trPr>
        <w:tc>
          <w:tcPr>
            <w:tcW w:w="1080" w:type="dxa"/>
            <w:tcBorders>
              <w:left w:val="single" w:sz="4" w:space="0" w:color="auto"/>
              <w:bottom w:val="single" w:sz="4" w:space="0" w:color="000000"/>
              <w:right w:val="single" w:sz="4" w:space="0" w:color="auto"/>
            </w:tcBorders>
            <w:vAlign w:val="bottom"/>
          </w:tcPr>
          <w:p w14:paraId="039C92E5" w14:textId="77777777" w:rsidR="00534116" w:rsidRPr="007945E7" w:rsidRDefault="00534116" w:rsidP="00A06498">
            <w:pPr>
              <w:widowControl/>
              <w:jc w:val="left"/>
              <w:rPr>
                <w:ins w:id="1690" w:author="wei han" w:date="2017-11-01T16:20:00Z"/>
                <w:rFonts w:ascii="宋体" w:hAnsi="宋体" w:cs="宋体"/>
                <w:color w:val="000000"/>
                <w:kern w:val="0"/>
                <w:sz w:val="22"/>
              </w:rPr>
            </w:pPr>
          </w:p>
        </w:tc>
        <w:tc>
          <w:tcPr>
            <w:tcW w:w="2560" w:type="dxa"/>
            <w:tcBorders>
              <w:left w:val="single" w:sz="4" w:space="0" w:color="auto"/>
              <w:bottom w:val="single" w:sz="4" w:space="0" w:color="000000"/>
              <w:right w:val="single" w:sz="4" w:space="0" w:color="auto"/>
            </w:tcBorders>
            <w:vAlign w:val="bottom"/>
          </w:tcPr>
          <w:p w14:paraId="28BBFF62" w14:textId="77777777" w:rsidR="00534116" w:rsidRDefault="00534116" w:rsidP="00A06498">
            <w:pPr>
              <w:widowControl/>
              <w:jc w:val="left"/>
              <w:rPr>
                <w:ins w:id="1691" w:author="wei han" w:date="2017-11-01T16:20:00Z"/>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4F41222D" w14:textId="77777777" w:rsidR="00534116" w:rsidRDefault="00534116" w:rsidP="00A06498">
            <w:pPr>
              <w:widowControl/>
              <w:jc w:val="right"/>
              <w:rPr>
                <w:ins w:id="1692" w:author="wei han" w:date="2017-11-01T16:20:00Z"/>
                <w:rFonts w:ascii="宋体" w:hAnsi="宋体" w:cs="宋体"/>
                <w:color w:val="000000"/>
                <w:kern w:val="0"/>
                <w:sz w:val="22"/>
              </w:rPr>
            </w:pPr>
          </w:p>
        </w:tc>
        <w:tc>
          <w:tcPr>
            <w:tcW w:w="2788" w:type="dxa"/>
            <w:tcBorders>
              <w:top w:val="nil"/>
              <w:left w:val="nil"/>
              <w:bottom w:val="single" w:sz="4" w:space="0" w:color="auto"/>
              <w:right w:val="single" w:sz="4" w:space="0" w:color="auto"/>
            </w:tcBorders>
            <w:shd w:val="clear" w:color="auto" w:fill="auto"/>
            <w:noWrap/>
            <w:vAlign w:val="bottom"/>
          </w:tcPr>
          <w:p w14:paraId="10C8EE72" w14:textId="77777777" w:rsidR="00534116" w:rsidRDefault="00534116" w:rsidP="00A06498">
            <w:pPr>
              <w:widowControl/>
              <w:jc w:val="left"/>
              <w:rPr>
                <w:ins w:id="1693" w:author="wei han" w:date="2017-11-01T16:20:00Z"/>
                <w:rFonts w:ascii="宋体" w:hAnsi="宋体" w:cs="宋体"/>
                <w:color w:val="000000"/>
                <w:kern w:val="0"/>
                <w:sz w:val="22"/>
              </w:rPr>
            </w:pPr>
          </w:p>
        </w:tc>
      </w:tr>
      <w:tr w:rsidR="000829ED" w:rsidRPr="00930537" w14:paraId="5965179C" w14:textId="77777777" w:rsidTr="00BC29CA">
        <w:trPr>
          <w:trHeight w:val="270"/>
        </w:trPr>
        <w:tc>
          <w:tcPr>
            <w:tcW w:w="108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4AAF636" w14:textId="207C4762" w:rsidR="000829ED" w:rsidRPr="007945E7" w:rsidRDefault="00BD3DEC" w:rsidP="002D361C">
            <w:pPr>
              <w:widowControl/>
              <w:jc w:val="center"/>
              <w:rPr>
                <w:rFonts w:ascii="宋体" w:hAnsi="宋体" w:cs="宋体"/>
                <w:color w:val="000000"/>
                <w:kern w:val="0"/>
                <w:sz w:val="22"/>
              </w:rPr>
            </w:pPr>
            <w:r>
              <w:rPr>
                <w:rFonts w:ascii="宋体" w:hAnsi="宋体" w:cs="宋体" w:hint="eastAsia"/>
                <w:color w:val="000000"/>
                <w:kern w:val="0"/>
                <w:sz w:val="22"/>
              </w:rPr>
              <w:t>9</w:t>
            </w:r>
          </w:p>
        </w:tc>
        <w:tc>
          <w:tcPr>
            <w:tcW w:w="256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DB41CBB" w14:textId="24AAE1CA" w:rsidR="000829ED" w:rsidRPr="007945E7" w:rsidRDefault="00397F21" w:rsidP="002D361C">
            <w:pPr>
              <w:widowControl/>
              <w:jc w:val="center"/>
              <w:rPr>
                <w:rFonts w:ascii="宋体" w:hAnsi="宋体" w:cs="宋体"/>
                <w:color w:val="000000"/>
                <w:kern w:val="0"/>
                <w:sz w:val="22"/>
              </w:rPr>
            </w:pPr>
            <w:r>
              <w:rPr>
                <w:rFonts w:ascii="宋体" w:hAnsi="宋体" w:cs="宋体"/>
                <w:color w:val="000000"/>
                <w:kern w:val="0"/>
                <w:sz w:val="22"/>
              </w:rPr>
              <w:t>搜索条件</w:t>
            </w:r>
          </w:p>
        </w:tc>
        <w:tc>
          <w:tcPr>
            <w:tcW w:w="1080" w:type="dxa"/>
            <w:tcBorders>
              <w:top w:val="nil"/>
              <w:left w:val="nil"/>
              <w:bottom w:val="single" w:sz="4" w:space="0" w:color="auto"/>
              <w:right w:val="single" w:sz="4" w:space="0" w:color="auto"/>
            </w:tcBorders>
            <w:shd w:val="clear" w:color="auto" w:fill="auto"/>
            <w:noWrap/>
            <w:vAlign w:val="bottom"/>
            <w:hideMark/>
          </w:tcPr>
          <w:p w14:paraId="71BF04BA" w14:textId="2DC474DE" w:rsidR="000829ED" w:rsidRPr="007945E7" w:rsidRDefault="00397F21" w:rsidP="002D361C">
            <w:pPr>
              <w:widowControl/>
              <w:jc w:val="right"/>
              <w:rPr>
                <w:rFonts w:ascii="宋体" w:hAnsi="宋体" w:cs="宋体"/>
                <w:color w:val="000000"/>
                <w:kern w:val="0"/>
                <w:sz w:val="22"/>
              </w:rPr>
            </w:pPr>
            <w:r>
              <w:rPr>
                <w:rFonts w:ascii="宋体" w:hAnsi="宋体" w:cs="宋体" w:hint="eastAsia"/>
                <w:color w:val="000000"/>
                <w:kern w:val="0"/>
                <w:sz w:val="22"/>
              </w:rPr>
              <w:t>1</w:t>
            </w:r>
          </w:p>
        </w:tc>
        <w:tc>
          <w:tcPr>
            <w:tcW w:w="2788" w:type="dxa"/>
            <w:tcBorders>
              <w:top w:val="nil"/>
              <w:left w:val="nil"/>
              <w:bottom w:val="single" w:sz="4" w:space="0" w:color="auto"/>
              <w:right w:val="single" w:sz="4" w:space="0" w:color="auto"/>
            </w:tcBorders>
            <w:shd w:val="clear" w:color="auto" w:fill="auto"/>
            <w:noWrap/>
            <w:vAlign w:val="bottom"/>
            <w:hideMark/>
          </w:tcPr>
          <w:p w14:paraId="482548C2" w14:textId="7905A14C" w:rsidR="000829ED" w:rsidRPr="007945E7" w:rsidRDefault="00397F21" w:rsidP="002D361C">
            <w:pPr>
              <w:widowControl/>
              <w:jc w:val="left"/>
              <w:rPr>
                <w:rFonts w:ascii="宋体" w:hAnsi="宋体" w:cs="宋体"/>
                <w:color w:val="000000"/>
                <w:kern w:val="0"/>
                <w:sz w:val="22"/>
              </w:rPr>
            </w:pPr>
            <w:r>
              <w:rPr>
                <w:rFonts w:ascii="宋体" w:hAnsi="宋体" w:cs="宋体"/>
                <w:color w:val="000000"/>
                <w:kern w:val="0"/>
                <w:sz w:val="22"/>
              </w:rPr>
              <w:t>全部</w:t>
            </w:r>
          </w:p>
        </w:tc>
      </w:tr>
      <w:tr w:rsidR="00397F21" w:rsidRPr="00930537" w14:paraId="4D28696A" w14:textId="77777777" w:rsidTr="00BC29CA">
        <w:trPr>
          <w:trHeight w:val="270"/>
        </w:trPr>
        <w:tc>
          <w:tcPr>
            <w:tcW w:w="1080" w:type="dxa"/>
            <w:vMerge/>
            <w:tcBorders>
              <w:top w:val="nil"/>
              <w:left w:val="single" w:sz="4" w:space="0" w:color="auto"/>
              <w:bottom w:val="single" w:sz="4" w:space="0" w:color="000000"/>
              <w:right w:val="single" w:sz="4" w:space="0" w:color="auto"/>
            </w:tcBorders>
            <w:shd w:val="clear" w:color="auto" w:fill="auto"/>
            <w:noWrap/>
            <w:vAlign w:val="bottom"/>
          </w:tcPr>
          <w:p w14:paraId="70DDCF03" w14:textId="77777777" w:rsidR="00397F21" w:rsidRDefault="00397F21" w:rsidP="002D361C">
            <w:pPr>
              <w:widowControl/>
              <w:jc w:val="center"/>
              <w:rPr>
                <w:rFonts w:ascii="宋体" w:hAnsi="宋体" w:cs="宋体"/>
                <w:color w:val="000000"/>
                <w:kern w:val="0"/>
                <w:sz w:val="22"/>
              </w:rPr>
            </w:pPr>
          </w:p>
        </w:tc>
        <w:tc>
          <w:tcPr>
            <w:tcW w:w="2560" w:type="dxa"/>
            <w:vMerge/>
            <w:tcBorders>
              <w:top w:val="nil"/>
              <w:left w:val="single" w:sz="4" w:space="0" w:color="auto"/>
              <w:bottom w:val="single" w:sz="4" w:space="0" w:color="000000"/>
              <w:right w:val="single" w:sz="4" w:space="0" w:color="auto"/>
            </w:tcBorders>
            <w:shd w:val="clear" w:color="auto" w:fill="auto"/>
            <w:noWrap/>
            <w:vAlign w:val="bottom"/>
          </w:tcPr>
          <w:p w14:paraId="085B876D" w14:textId="77777777" w:rsidR="00397F21" w:rsidRDefault="00397F21" w:rsidP="002D361C">
            <w:pPr>
              <w:widowControl/>
              <w:jc w:val="center"/>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3A671247" w14:textId="74611F65" w:rsidR="00397F21" w:rsidRDefault="00397F21" w:rsidP="002D361C">
            <w:pPr>
              <w:widowControl/>
              <w:jc w:val="right"/>
              <w:rPr>
                <w:rFonts w:ascii="宋体" w:hAnsi="宋体" w:cs="宋体"/>
                <w:color w:val="000000"/>
                <w:kern w:val="0"/>
                <w:sz w:val="22"/>
              </w:rPr>
            </w:pPr>
            <w:r>
              <w:rPr>
                <w:rFonts w:ascii="宋体" w:hAnsi="宋体" w:cs="宋体" w:hint="eastAsia"/>
                <w:color w:val="000000"/>
                <w:kern w:val="0"/>
                <w:sz w:val="22"/>
              </w:rPr>
              <w:t>2</w:t>
            </w:r>
          </w:p>
        </w:tc>
        <w:tc>
          <w:tcPr>
            <w:tcW w:w="2788" w:type="dxa"/>
            <w:tcBorders>
              <w:top w:val="nil"/>
              <w:left w:val="nil"/>
              <w:bottom w:val="single" w:sz="4" w:space="0" w:color="auto"/>
              <w:right w:val="single" w:sz="4" w:space="0" w:color="auto"/>
            </w:tcBorders>
            <w:shd w:val="clear" w:color="auto" w:fill="auto"/>
            <w:noWrap/>
            <w:vAlign w:val="bottom"/>
          </w:tcPr>
          <w:p w14:paraId="1F34F1AE" w14:textId="2BB2E7F4" w:rsidR="00397F21" w:rsidRDefault="007A4D03" w:rsidP="002D361C">
            <w:pPr>
              <w:widowControl/>
              <w:jc w:val="left"/>
              <w:rPr>
                <w:rFonts w:ascii="宋体" w:hAnsi="宋体" w:cs="宋体"/>
                <w:color w:val="000000"/>
                <w:kern w:val="0"/>
                <w:sz w:val="22"/>
              </w:rPr>
            </w:pPr>
            <w:r>
              <w:rPr>
                <w:rFonts w:ascii="宋体" w:hAnsi="宋体" w:cs="宋体"/>
                <w:color w:val="000000"/>
                <w:kern w:val="0"/>
                <w:sz w:val="22"/>
              </w:rPr>
              <w:t>客户号</w:t>
            </w:r>
          </w:p>
        </w:tc>
      </w:tr>
      <w:tr w:rsidR="00397F21" w:rsidRPr="00930537" w14:paraId="7723230E" w14:textId="77777777" w:rsidTr="00BC29CA">
        <w:trPr>
          <w:trHeight w:val="270"/>
        </w:trPr>
        <w:tc>
          <w:tcPr>
            <w:tcW w:w="1080" w:type="dxa"/>
            <w:vMerge/>
            <w:tcBorders>
              <w:top w:val="nil"/>
              <w:left w:val="single" w:sz="4" w:space="0" w:color="auto"/>
              <w:bottom w:val="single" w:sz="4" w:space="0" w:color="000000"/>
              <w:right w:val="single" w:sz="4" w:space="0" w:color="auto"/>
            </w:tcBorders>
            <w:shd w:val="clear" w:color="auto" w:fill="auto"/>
            <w:noWrap/>
            <w:vAlign w:val="bottom"/>
          </w:tcPr>
          <w:p w14:paraId="7EA4398C" w14:textId="77777777" w:rsidR="00397F21" w:rsidRDefault="00397F21" w:rsidP="002D361C">
            <w:pPr>
              <w:widowControl/>
              <w:jc w:val="center"/>
              <w:rPr>
                <w:rFonts w:ascii="宋体" w:hAnsi="宋体" w:cs="宋体"/>
                <w:color w:val="000000"/>
                <w:kern w:val="0"/>
                <w:sz w:val="22"/>
              </w:rPr>
            </w:pPr>
          </w:p>
        </w:tc>
        <w:tc>
          <w:tcPr>
            <w:tcW w:w="2560" w:type="dxa"/>
            <w:vMerge/>
            <w:tcBorders>
              <w:top w:val="nil"/>
              <w:left w:val="single" w:sz="4" w:space="0" w:color="auto"/>
              <w:bottom w:val="single" w:sz="4" w:space="0" w:color="000000"/>
              <w:right w:val="single" w:sz="4" w:space="0" w:color="auto"/>
            </w:tcBorders>
            <w:shd w:val="clear" w:color="auto" w:fill="auto"/>
            <w:noWrap/>
            <w:vAlign w:val="bottom"/>
          </w:tcPr>
          <w:p w14:paraId="7D40B501" w14:textId="77777777" w:rsidR="00397F21" w:rsidRDefault="00397F21" w:rsidP="002D361C">
            <w:pPr>
              <w:widowControl/>
              <w:jc w:val="center"/>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366CDF06" w14:textId="4CFE6D63" w:rsidR="00397F21" w:rsidRDefault="00397F21" w:rsidP="002D361C">
            <w:pPr>
              <w:widowControl/>
              <w:jc w:val="right"/>
              <w:rPr>
                <w:rFonts w:ascii="宋体" w:hAnsi="宋体" w:cs="宋体"/>
                <w:color w:val="000000"/>
                <w:kern w:val="0"/>
                <w:sz w:val="22"/>
              </w:rPr>
            </w:pPr>
            <w:r>
              <w:rPr>
                <w:rFonts w:ascii="宋体" w:hAnsi="宋体" w:cs="宋体" w:hint="eastAsia"/>
                <w:color w:val="000000"/>
                <w:kern w:val="0"/>
                <w:sz w:val="22"/>
              </w:rPr>
              <w:t>3</w:t>
            </w:r>
          </w:p>
        </w:tc>
        <w:tc>
          <w:tcPr>
            <w:tcW w:w="2788" w:type="dxa"/>
            <w:tcBorders>
              <w:top w:val="nil"/>
              <w:left w:val="nil"/>
              <w:bottom w:val="single" w:sz="4" w:space="0" w:color="auto"/>
              <w:right w:val="single" w:sz="4" w:space="0" w:color="auto"/>
            </w:tcBorders>
            <w:shd w:val="clear" w:color="auto" w:fill="auto"/>
            <w:noWrap/>
            <w:vAlign w:val="bottom"/>
          </w:tcPr>
          <w:p w14:paraId="09B4C62B" w14:textId="09794F57" w:rsidR="00397F21" w:rsidRDefault="007A4D03" w:rsidP="002D361C">
            <w:pPr>
              <w:widowControl/>
              <w:jc w:val="left"/>
              <w:rPr>
                <w:rFonts w:ascii="宋体" w:hAnsi="宋体" w:cs="宋体"/>
                <w:color w:val="000000"/>
                <w:kern w:val="0"/>
                <w:sz w:val="22"/>
              </w:rPr>
            </w:pPr>
            <w:r>
              <w:rPr>
                <w:rFonts w:ascii="宋体" w:hAnsi="宋体" w:cs="宋体"/>
                <w:color w:val="000000"/>
                <w:kern w:val="0"/>
                <w:sz w:val="22"/>
              </w:rPr>
              <w:t>交易编码</w:t>
            </w:r>
          </w:p>
        </w:tc>
      </w:tr>
      <w:tr w:rsidR="00397F21" w:rsidRPr="00930537" w14:paraId="729FB7F5" w14:textId="77777777" w:rsidTr="00BC29CA">
        <w:trPr>
          <w:trHeight w:val="270"/>
        </w:trPr>
        <w:tc>
          <w:tcPr>
            <w:tcW w:w="1080" w:type="dxa"/>
            <w:vMerge/>
            <w:tcBorders>
              <w:top w:val="nil"/>
              <w:left w:val="single" w:sz="4" w:space="0" w:color="auto"/>
              <w:bottom w:val="single" w:sz="4" w:space="0" w:color="000000"/>
              <w:right w:val="single" w:sz="4" w:space="0" w:color="auto"/>
            </w:tcBorders>
            <w:shd w:val="clear" w:color="auto" w:fill="auto"/>
            <w:noWrap/>
            <w:vAlign w:val="bottom"/>
          </w:tcPr>
          <w:p w14:paraId="7F3AFA6C" w14:textId="77777777" w:rsidR="00397F21" w:rsidRDefault="00397F21" w:rsidP="002D361C">
            <w:pPr>
              <w:widowControl/>
              <w:jc w:val="center"/>
              <w:rPr>
                <w:rFonts w:ascii="宋体" w:hAnsi="宋体" w:cs="宋体"/>
                <w:color w:val="000000"/>
                <w:kern w:val="0"/>
                <w:sz w:val="22"/>
              </w:rPr>
            </w:pPr>
          </w:p>
        </w:tc>
        <w:tc>
          <w:tcPr>
            <w:tcW w:w="2560" w:type="dxa"/>
            <w:vMerge/>
            <w:tcBorders>
              <w:top w:val="nil"/>
              <w:left w:val="single" w:sz="4" w:space="0" w:color="auto"/>
              <w:bottom w:val="single" w:sz="4" w:space="0" w:color="000000"/>
              <w:right w:val="single" w:sz="4" w:space="0" w:color="auto"/>
            </w:tcBorders>
            <w:shd w:val="clear" w:color="auto" w:fill="auto"/>
            <w:noWrap/>
            <w:vAlign w:val="bottom"/>
          </w:tcPr>
          <w:p w14:paraId="14A5EDF5" w14:textId="77777777" w:rsidR="00397F21" w:rsidRDefault="00397F21" w:rsidP="002D361C">
            <w:pPr>
              <w:widowControl/>
              <w:jc w:val="center"/>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tcPr>
          <w:p w14:paraId="3CA6990F" w14:textId="57B74701" w:rsidR="00397F21" w:rsidRDefault="00397F21" w:rsidP="002D361C">
            <w:pPr>
              <w:widowControl/>
              <w:jc w:val="right"/>
              <w:rPr>
                <w:rFonts w:ascii="宋体" w:hAnsi="宋体" w:cs="宋体"/>
                <w:color w:val="000000"/>
                <w:kern w:val="0"/>
                <w:sz w:val="22"/>
              </w:rPr>
            </w:pPr>
            <w:r>
              <w:rPr>
                <w:rFonts w:ascii="宋体" w:hAnsi="宋体" w:cs="宋体" w:hint="eastAsia"/>
                <w:color w:val="000000"/>
                <w:kern w:val="0"/>
                <w:sz w:val="22"/>
              </w:rPr>
              <w:t>4</w:t>
            </w:r>
          </w:p>
        </w:tc>
        <w:tc>
          <w:tcPr>
            <w:tcW w:w="2788" w:type="dxa"/>
            <w:tcBorders>
              <w:top w:val="nil"/>
              <w:left w:val="nil"/>
              <w:bottom w:val="single" w:sz="4" w:space="0" w:color="auto"/>
              <w:right w:val="single" w:sz="4" w:space="0" w:color="auto"/>
            </w:tcBorders>
            <w:shd w:val="clear" w:color="auto" w:fill="auto"/>
            <w:noWrap/>
            <w:vAlign w:val="bottom"/>
          </w:tcPr>
          <w:p w14:paraId="5E4AB21C" w14:textId="356B8E6A" w:rsidR="00397F21" w:rsidRDefault="007A4D03" w:rsidP="002D361C">
            <w:pPr>
              <w:widowControl/>
              <w:jc w:val="left"/>
              <w:rPr>
                <w:rFonts w:ascii="宋体" w:hAnsi="宋体" w:cs="宋体"/>
                <w:color w:val="000000"/>
                <w:kern w:val="0"/>
                <w:sz w:val="22"/>
              </w:rPr>
            </w:pPr>
            <w:r>
              <w:rPr>
                <w:rFonts w:ascii="宋体" w:hAnsi="宋体" w:cs="宋体"/>
                <w:color w:val="000000"/>
                <w:kern w:val="0"/>
                <w:sz w:val="22"/>
              </w:rPr>
              <w:t>客户名称</w:t>
            </w:r>
          </w:p>
        </w:tc>
      </w:tr>
      <w:tr w:rsidR="000829ED" w:rsidRPr="00930537" w14:paraId="2C7CBFE1" w14:textId="77777777" w:rsidTr="00BC29CA">
        <w:trPr>
          <w:trHeight w:val="270"/>
        </w:trPr>
        <w:tc>
          <w:tcPr>
            <w:tcW w:w="1080" w:type="dxa"/>
            <w:vMerge/>
            <w:tcBorders>
              <w:top w:val="nil"/>
              <w:left w:val="single" w:sz="4" w:space="0" w:color="auto"/>
              <w:bottom w:val="single" w:sz="4" w:space="0" w:color="000000"/>
              <w:right w:val="single" w:sz="4" w:space="0" w:color="auto"/>
            </w:tcBorders>
            <w:vAlign w:val="center"/>
            <w:hideMark/>
          </w:tcPr>
          <w:p w14:paraId="1647B369" w14:textId="77777777" w:rsidR="000829ED" w:rsidRPr="007945E7" w:rsidRDefault="000829ED" w:rsidP="002D361C">
            <w:pPr>
              <w:widowControl/>
              <w:jc w:val="left"/>
              <w:rPr>
                <w:rFonts w:ascii="宋体" w:hAnsi="宋体" w:cs="宋体"/>
                <w:color w:val="000000"/>
                <w:kern w:val="0"/>
                <w:sz w:val="22"/>
              </w:rPr>
            </w:pPr>
          </w:p>
        </w:tc>
        <w:tc>
          <w:tcPr>
            <w:tcW w:w="2560" w:type="dxa"/>
            <w:vMerge/>
            <w:tcBorders>
              <w:top w:val="nil"/>
              <w:left w:val="single" w:sz="4" w:space="0" w:color="auto"/>
              <w:bottom w:val="single" w:sz="4" w:space="0" w:color="000000"/>
              <w:right w:val="single" w:sz="4" w:space="0" w:color="auto"/>
            </w:tcBorders>
            <w:vAlign w:val="center"/>
            <w:hideMark/>
          </w:tcPr>
          <w:p w14:paraId="57BA80A9" w14:textId="77777777" w:rsidR="000829ED" w:rsidRPr="007945E7" w:rsidRDefault="000829ED" w:rsidP="002D361C">
            <w:pPr>
              <w:widowControl/>
              <w:jc w:val="left"/>
              <w:rPr>
                <w:rFonts w:ascii="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28E6B21B" w14:textId="0694DF3E" w:rsidR="000829ED" w:rsidRPr="007945E7" w:rsidRDefault="00397F21" w:rsidP="002D361C">
            <w:pPr>
              <w:widowControl/>
              <w:jc w:val="right"/>
              <w:rPr>
                <w:rFonts w:ascii="宋体" w:hAnsi="宋体" w:cs="宋体"/>
                <w:color w:val="000000"/>
                <w:kern w:val="0"/>
                <w:sz w:val="22"/>
              </w:rPr>
            </w:pPr>
            <w:r>
              <w:rPr>
                <w:rFonts w:ascii="宋体" w:hAnsi="宋体" w:cs="宋体" w:hint="eastAsia"/>
                <w:color w:val="000000"/>
                <w:kern w:val="0"/>
                <w:sz w:val="22"/>
              </w:rPr>
              <w:t>5</w:t>
            </w:r>
          </w:p>
        </w:tc>
        <w:tc>
          <w:tcPr>
            <w:tcW w:w="2788" w:type="dxa"/>
            <w:tcBorders>
              <w:top w:val="nil"/>
              <w:left w:val="nil"/>
              <w:bottom w:val="single" w:sz="4" w:space="0" w:color="auto"/>
              <w:right w:val="single" w:sz="4" w:space="0" w:color="auto"/>
            </w:tcBorders>
            <w:shd w:val="clear" w:color="auto" w:fill="auto"/>
            <w:noWrap/>
            <w:vAlign w:val="bottom"/>
            <w:hideMark/>
          </w:tcPr>
          <w:p w14:paraId="354B8010" w14:textId="7A434E5F" w:rsidR="000829ED" w:rsidRPr="007945E7" w:rsidRDefault="007A4D03" w:rsidP="002D361C">
            <w:pPr>
              <w:widowControl/>
              <w:jc w:val="left"/>
              <w:rPr>
                <w:rFonts w:ascii="宋体" w:hAnsi="宋体" w:cs="宋体"/>
                <w:color w:val="000000"/>
                <w:kern w:val="0"/>
                <w:sz w:val="22"/>
              </w:rPr>
            </w:pPr>
            <w:r>
              <w:rPr>
                <w:rFonts w:ascii="宋体" w:hAnsi="宋体" w:cs="宋体"/>
                <w:color w:val="000000"/>
                <w:kern w:val="0"/>
                <w:sz w:val="22"/>
              </w:rPr>
              <w:t>品种</w:t>
            </w:r>
          </w:p>
        </w:tc>
      </w:tr>
    </w:tbl>
    <w:p w14:paraId="48D9DAF4" w14:textId="77777777" w:rsidR="00C9291C" w:rsidRDefault="00C9291C"/>
    <w:p w14:paraId="68B18FAA" w14:textId="77777777" w:rsidR="00E3128C" w:rsidRDefault="00E3128C"/>
    <w:p w14:paraId="7EE16277" w14:textId="77777777" w:rsidR="00E3128C" w:rsidRDefault="00E3128C"/>
    <w:p w14:paraId="278B7D25" w14:textId="77777777" w:rsidR="00E3128C" w:rsidRDefault="00E3128C"/>
    <w:p w14:paraId="2D4CCF7B" w14:textId="77777777" w:rsidR="00E3128C" w:rsidRDefault="00E3128C"/>
    <w:p w14:paraId="76C06FC1" w14:textId="77777777" w:rsidR="00E3128C" w:rsidRDefault="00E3128C"/>
    <w:tbl>
      <w:tblPr>
        <w:tblW w:w="1126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80" w:firstRow="0" w:lastRow="0" w:firstColumn="1" w:lastColumn="0" w:noHBand="0" w:noVBand="0"/>
      </w:tblPr>
      <w:tblGrid>
        <w:gridCol w:w="1548"/>
        <w:gridCol w:w="2495"/>
        <w:gridCol w:w="1840"/>
        <w:gridCol w:w="5379"/>
      </w:tblGrid>
      <w:tr w:rsidR="00E3128C" w:rsidRPr="00C630D1" w14:paraId="1A180542" w14:textId="77777777" w:rsidTr="002D361C">
        <w:trPr>
          <w:jc w:val="center"/>
        </w:trPr>
        <w:tc>
          <w:tcPr>
            <w:tcW w:w="1548" w:type="dxa"/>
            <w:shd w:val="clear" w:color="auto" w:fill="A6A6A6"/>
          </w:tcPr>
          <w:p w14:paraId="4F8C49A8" w14:textId="77777777" w:rsidR="00E3128C" w:rsidRPr="00C630D1" w:rsidRDefault="00E3128C" w:rsidP="002D361C">
            <w:pPr>
              <w:spacing w:line="400" w:lineRule="exact"/>
              <w:rPr>
                <w:rFonts w:ascii="宋体" w:hAnsi="宋体"/>
                <w:color w:val="000000"/>
                <w:szCs w:val="21"/>
              </w:rPr>
            </w:pPr>
            <w:r w:rsidRPr="00C630D1">
              <w:rPr>
                <w:rFonts w:ascii="宋体" w:hAnsi="宋体" w:hint="eastAsia"/>
                <w:color w:val="000000"/>
                <w:szCs w:val="21"/>
              </w:rPr>
              <w:t>功能编号</w:t>
            </w:r>
          </w:p>
        </w:tc>
        <w:tc>
          <w:tcPr>
            <w:tcW w:w="9714" w:type="dxa"/>
            <w:gridSpan w:val="3"/>
          </w:tcPr>
          <w:p w14:paraId="53F28653" w14:textId="77777777" w:rsidR="00E3128C" w:rsidRPr="00C630D1" w:rsidRDefault="00E3128C" w:rsidP="002D361C">
            <w:pPr>
              <w:spacing w:line="400" w:lineRule="exact"/>
              <w:rPr>
                <w:rFonts w:ascii="宋体" w:hAnsi="宋体"/>
                <w:szCs w:val="21"/>
              </w:rPr>
            </w:pPr>
          </w:p>
        </w:tc>
      </w:tr>
      <w:tr w:rsidR="00E3128C" w:rsidRPr="00C630D1" w14:paraId="2880F774" w14:textId="77777777" w:rsidTr="002D361C">
        <w:trPr>
          <w:jc w:val="center"/>
        </w:trPr>
        <w:tc>
          <w:tcPr>
            <w:tcW w:w="1548" w:type="dxa"/>
            <w:shd w:val="clear" w:color="auto" w:fill="A6A6A6"/>
          </w:tcPr>
          <w:p w14:paraId="268E660E" w14:textId="77777777" w:rsidR="00E3128C" w:rsidRPr="00C630D1" w:rsidRDefault="00E3128C" w:rsidP="002D361C">
            <w:pPr>
              <w:spacing w:line="400" w:lineRule="exact"/>
              <w:rPr>
                <w:rFonts w:ascii="宋体" w:hAnsi="宋体"/>
                <w:color w:val="000000"/>
                <w:szCs w:val="21"/>
              </w:rPr>
            </w:pPr>
            <w:r w:rsidRPr="00C630D1">
              <w:rPr>
                <w:rFonts w:ascii="宋体" w:hAnsi="宋体" w:hint="eastAsia"/>
                <w:color w:val="000000"/>
                <w:szCs w:val="21"/>
              </w:rPr>
              <w:t>功能名称</w:t>
            </w:r>
          </w:p>
        </w:tc>
        <w:tc>
          <w:tcPr>
            <w:tcW w:w="9714" w:type="dxa"/>
            <w:gridSpan w:val="3"/>
          </w:tcPr>
          <w:p w14:paraId="3FEDFFF4" w14:textId="77777777" w:rsidR="00E3128C" w:rsidRPr="00C630D1" w:rsidRDefault="00E3128C" w:rsidP="002D361C">
            <w:pPr>
              <w:spacing w:line="400" w:lineRule="exact"/>
              <w:rPr>
                <w:rFonts w:ascii="宋体" w:hAnsi="宋体"/>
                <w:szCs w:val="21"/>
              </w:rPr>
            </w:pPr>
          </w:p>
        </w:tc>
      </w:tr>
      <w:tr w:rsidR="00E3128C" w:rsidRPr="00C630D1" w14:paraId="502B5746" w14:textId="77777777" w:rsidTr="002D361C">
        <w:trPr>
          <w:jc w:val="center"/>
        </w:trPr>
        <w:tc>
          <w:tcPr>
            <w:tcW w:w="1548" w:type="dxa"/>
            <w:shd w:val="clear" w:color="auto" w:fill="A6A6A6"/>
          </w:tcPr>
          <w:p w14:paraId="76A1DF60" w14:textId="77777777" w:rsidR="00E3128C" w:rsidRPr="00C630D1" w:rsidRDefault="00E3128C" w:rsidP="002D361C">
            <w:pPr>
              <w:spacing w:line="400" w:lineRule="exact"/>
              <w:rPr>
                <w:rFonts w:ascii="宋体" w:hAnsi="宋体"/>
                <w:color w:val="000000"/>
                <w:szCs w:val="21"/>
              </w:rPr>
            </w:pPr>
            <w:r w:rsidRPr="00C630D1">
              <w:rPr>
                <w:rFonts w:ascii="宋体" w:hAnsi="宋体" w:hint="eastAsia"/>
                <w:color w:val="000000"/>
                <w:szCs w:val="21"/>
              </w:rPr>
              <w:t>需求编写人</w:t>
            </w:r>
          </w:p>
        </w:tc>
        <w:tc>
          <w:tcPr>
            <w:tcW w:w="2495" w:type="dxa"/>
            <w:tcBorders>
              <w:right w:val="single" w:sz="4" w:space="0" w:color="auto"/>
            </w:tcBorders>
          </w:tcPr>
          <w:p w14:paraId="3B035598" w14:textId="77777777" w:rsidR="00E3128C" w:rsidRPr="00C630D1" w:rsidRDefault="00E3128C" w:rsidP="002D361C">
            <w:pPr>
              <w:spacing w:line="400" w:lineRule="exact"/>
              <w:rPr>
                <w:rFonts w:ascii="宋体" w:hAnsi="宋体"/>
                <w:szCs w:val="21"/>
              </w:rPr>
            </w:pPr>
            <w:r>
              <w:rPr>
                <w:rFonts w:ascii="宋体" w:hAnsi="宋体" w:hint="eastAsia"/>
                <w:szCs w:val="21"/>
              </w:rPr>
              <w:t>韩玮</w:t>
            </w:r>
          </w:p>
        </w:tc>
        <w:tc>
          <w:tcPr>
            <w:tcW w:w="1840" w:type="dxa"/>
            <w:tcBorders>
              <w:left w:val="single" w:sz="4" w:space="0" w:color="auto"/>
              <w:right w:val="single" w:sz="4" w:space="0" w:color="auto"/>
            </w:tcBorders>
            <w:shd w:val="clear" w:color="auto" w:fill="A6A6A6"/>
          </w:tcPr>
          <w:p w14:paraId="09F77B78" w14:textId="77777777" w:rsidR="00E3128C" w:rsidRPr="00C630D1" w:rsidRDefault="00E3128C" w:rsidP="002D361C">
            <w:pPr>
              <w:spacing w:line="400" w:lineRule="exact"/>
              <w:rPr>
                <w:rFonts w:ascii="宋体" w:hAnsi="宋体"/>
                <w:szCs w:val="21"/>
              </w:rPr>
            </w:pPr>
            <w:r w:rsidRPr="00C630D1">
              <w:rPr>
                <w:rFonts w:ascii="宋体" w:hAnsi="宋体" w:hint="eastAsia"/>
                <w:szCs w:val="21"/>
              </w:rPr>
              <w:t>最后变更日期</w:t>
            </w:r>
          </w:p>
        </w:tc>
        <w:tc>
          <w:tcPr>
            <w:tcW w:w="5379" w:type="dxa"/>
            <w:tcBorders>
              <w:left w:val="single" w:sz="4" w:space="0" w:color="auto"/>
            </w:tcBorders>
          </w:tcPr>
          <w:p w14:paraId="76485680" w14:textId="33EC3F09" w:rsidR="00E3128C" w:rsidRPr="00C630D1" w:rsidRDefault="00E3128C" w:rsidP="002D361C">
            <w:pPr>
              <w:spacing w:line="400" w:lineRule="exact"/>
              <w:rPr>
                <w:rFonts w:ascii="宋体" w:hAnsi="宋体"/>
                <w:szCs w:val="21"/>
              </w:rPr>
            </w:pPr>
          </w:p>
        </w:tc>
      </w:tr>
      <w:tr w:rsidR="00E3128C" w:rsidRPr="00C630D1" w14:paraId="1B53CB05" w14:textId="77777777" w:rsidTr="002D361C">
        <w:trPr>
          <w:jc w:val="center"/>
        </w:trPr>
        <w:tc>
          <w:tcPr>
            <w:tcW w:w="1548" w:type="dxa"/>
            <w:shd w:val="clear" w:color="auto" w:fill="A6A6A6"/>
          </w:tcPr>
          <w:p w14:paraId="29BFEC20" w14:textId="77777777" w:rsidR="00E3128C" w:rsidRPr="00C630D1" w:rsidRDefault="00E3128C" w:rsidP="002D361C">
            <w:pPr>
              <w:spacing w:line="400" w:lineRule="exact"/>
              <w:rPr>
                <w:rFonts w:ascii="宋体" w:hAnsi="宋体"/>
                <w:color w:val="000000"/>
                <w:szCs w:val="21"/>
              </w:rPr>
            </w:pPr>
            <w:r w:rsidRPr="00C630D1">
              <w:rPr>
                <w:rFonts w:ascii="宋体" w:hAnsi="宋体" w:hint="eastAsia"/>
                <w:color w:val="000000"/>
                <w:szCs w:val="21"/>
              </w:rPr>
              <w:t>功能需求描述</w:t>
            </w:r>
          </w:p>
        </w:tc>
        <w:tc>
          <w:tcPr>
            <w:tcW w:w="9714" w:type="dxa"/>
            <w:gridSpan w:val="3"/>
          </w:tcPr>
          <w:p w14:paraId="42D25D58" w14:textId="77777777" w:rsidR="00E3128C" w:rsidRPr="00C630D1" w:rsidRDefault="00E3128C" w:rsidP="002D361C">
            <w:pPr>
              <w:spacing w:line="400" w:lineRule="exact"/>
              <w:rPr>
                <w:rFonts w:ascii="宋体" w:hAnsi="宋体"/>
                <w:szCs w:val="21"/>
              </w:rPr>
            </w:pPr>
          </w:p>
        </w:tc>
      </w:tr>
      <w:tr w:rsidR="00E3128C" w:rsidRPr="00C630D1" w14:paraId="791E7CA1" w14:textId="77777777" w:rsidTr="002D361C">
        <w:trPr>
          <w:jc w:val="center"/>
        </w:trPr>
        <w:tc>
          <w:tcPr>
            <w:tcW w:w="1548" w:type="dxa"/>
            <w:shd w:val="clear" w:color="auto" w:fill="A6A6A6"/>
          </w:tcPr>
          <w:p w14:paraId="78A02E51" w14:textId="77777777" w:rsidR="00E3128C" w:rsidRPr="00C630D1" w:rsidRDefault="00E3128C" w:rsidP="002D361C">
            <w:pPr>
              <w:spacing w:line="400" w:lineRule="exact"/>
              <w:rPr>
                <w:rFonts w:ascii="宋体" w:hAnsi="宋体"/>
                <w:color w:val="000000"/>
                <w:szCs w:val="21"/>
              </w:rPr>
            </w:pPr>
            <w:r w:rsidRPr="00C630D1">
              <w:rPr>
                <w:rFonts w:ascii="宋体" w:hAnsi="宋体" w:hint="eastAsia"/>
                <w:color w:val="000000"/>
                <w:szCs w:val="21"/>
              </w:rPr>
              <w:t>非功能需求</w:t>
            </w:r>
          </w:p>
        </w:tc>
        <w:tc>
          <w:tcPr>
            <w:tcW w:w="9714" w:type="dxa"/>
            <w:gridSpan w:val="3"/>
          </w:tcPr>
          <w:p w14:paraId="341DDFC6" w14:textId="77777777" w:rsidR="00E3128C" w:rsidRPr="00C630D1" w:rsidRDefault="00E3128C" w:rsidP="002D361C">
            <w:pPr>
              <w:spacing w:line="400" w:lineRule="exact"/>
              <w:rPr>
                <w:rFonts w:ascii="宋体" w:hAnsi="宋体"/>
                <w:szCs w:val="21"/>
              </w:rPr>
            </w:pPr>
            <w:r>
              <w:rPr>
                <w:rFonts w:ascii="宋体" w:hAnsi="宋体" w:hint="eastAsia"/>
                <w:szCs w:val="21"/>
              </w:rPr>
              <w:t>无</w:t>
            </w:r>
          </w:p>
        </w:tc>
      </w:tr>
      <w:tr w:rsidR="00E3128C" w:rsidRPr="00C630D1" w14:paraId="6EB40E99" w14:textId="77777777" w:rsidTr="002D361C">
        <w:trPr>
          <w:jc w:val="center"/>
        </w:trPr>
        <w:tc>
          <w:tcPr>
            <w:tcW w:w="1548" w:type="dxa"/>
            <w:shd w:val="clear" w:color="auto" w:fill="A6A6A6"/>
          </w:tcPr>
          <w:p w14:paraId="21A01431" w14:textId="77777777" w:rsidR="00E3128C" w:rsidRPr="00C630D1" w:rsidRDefault="00E3128C" w:rsidP="002D361C">
            <w:pPr>
              <w:spacing w:line="400" w:lineRule="exact"/>
              <w:rPr>
                <w:rFonts w:ascii="宋体" w:hAnsi="宋体"/>
                <w:color w:val="000000"/>
                <w:szCs w:val="21"/>
              </w:rPr>
            </w:pPr>
            <w:r w:rsidRPr="00C630D1">
              <w:rPr>
                <w:rFonts w:ascii="宋体" w:hAnsi="宋体" w:hint="eastAsia"/>
                <w:color w:val="000000"/>
                <w:szCs w:val="21"/>
              </w:rPr>
              <w:t>特定需求</w:t>
            </w:r>
          </w:p>
        </w:tc>
        <w:tc>
          <w:tcPr>
            <w:tcW w:w="9714" w:type="dxa"/>
            <w:gridSpan w:val="3"/>
          </w:tcPr>
          <w:p w14:paraId="15335E44" w14:textId="77777777" w:rsidR="00E3128C" w:rsidRPr="00C630D1" w:rsidRDefault="00E3128C" w:rsidP="002D361C">
            <w:pPr>
              <w:spacing w:line="400" w:lineRule="exact"/>
              <w:rPr>
                <w:rFonts w:ascii="宋体" w:hAnsi="宋体"/>
                <w:szCs w:val="21"/>
              </w:rPr>
            </w:pPr>
            <w:r>
              <w:rPr>
                <w:rFonts w:ascii="宋体" w:hAnsi="宋体" w:hint="eastAsia"/>
                <w:szCs w:val="21"/>
              </w:rPr>
              <w:t>无</w:t>
            </w:r>
          </w:p>
        </w:tc>
      </w:tr>
      <w:tr w:rsidR="00E3128C" w:rsidRPr="00C630D1" w14:paraId="13812CEB" w14:textId="77777777" w:rsidTr="002D361C">
        <w:trPr>
          <w:jc w:val="center"/>
        </w:trPr>
        <w:tc>
          <w:tcPr>
            <w:tcW w:w="1548" w:type="dxa"/>
            <w:shd w:val="clear" w:color="auto" w:fill="A6A6A6"/>
          </w:tcPr>
          <w:p w14:paraId="0CA0F0C2" w14:textId="77777777" w:rsidR="00E3128C" w:rsidRPr="00C630D1" w:rsidRDefault="00E3128C" w:rsidP="002D361C">
            <w:pPr>
              <w:spacing w:line="400" w:lineRule="exact"/>
              <w:rPr>
                <w:rFonts w:ascii="宋体" w:hAnsi="宋体"/>
                <w:color w:val="000000"/>
                <w:szCs w:val="21"/>
              </w:rPr>
            </w:pPr>
            <w:r w:rsidRPr="00C630D1">
              <w:rPr>
                <w:rFonts w:ascii="宋体" w:hAnsi="宋体" w:hint="eastAsia"/>
                <w:color w:val="000000"/>
                <w:szCs w:val="21"/>
              </w:rPr>
              <w:t>输入</w:t>
            </w:r>
          </w:p>
        </w:tc>
        <w:tc>
          <w:tcPr>
            <w:tcW w:w="9714" w:type="dxa"/>
            <w:gridSpan w:val="3"/>
          </w:tcPr>
          <w:p w14:paraId="1540E89E" w14:textId="77777777" w:rsidR="00E3128C" w:rsidRDefault="00E3128C" w:rsidP="002D361C">
            <w:pPr>
              <w:spacing w:before="60" w:after="60" w:line="400" w:lineRule="exact"/>
              <w:jc w:val="left"/>
              <w:rPr>
                <w:rFonts w:ascii="宋体" w:hAnsi="宋体"/>
                <w:b/>
                <w:szCs w:val="21"/>
              </w:rPr>
            </w:pPr>
            <w:r>
              <w:rPr>
                <w:rFonts w:ascii="宋体" w:hAnsi="宋体" w:hint="eastAsia"/>
                <w:b/>
                <w:szCs w:val="21"/>
              </w:rPr>
              <w:t>【设置要素】</w:t>
            </w:r>
          </w:p>
          <w:p w14:paraId="7628BA54" w14:textId="77777777" w:rsidR="00E3128C" w:rsidRPr="00DC1BF5" w:rsidRDefault="00E3128C" w:rsidP="002D361C">
            <w:pPr>
              <w:spacing w:before="60" w:after="60" w:line="400" w:lineRule="exact"/>
              <w:jc w:val="left"/>
              <w:rPr>
                <w:rFonts w:ascii="宋体" w:hAnsi="宋体"/>
                <w:szCs w:val="21"/>
              </w:rPr>
            </w:pPr>
          </w:p>
        </w:tc>
      </w:tr>
      <w:tr w:rsidR="00E3128C" w:rsidRPr="00C630D1" w14:paraId="2DA401C9" w14:textId="77777777" w:rsidTr="002D361C">
        <w:trPr>
          <w:jc w:val="center"/>
        </w:trPr>
        <w:tc>
          <w:tcPr>
            <w:tcW w:w="1548" w:type="dxa"/>
            <w:shd w:val="clear" w:color="auto" w:fill="A6A6A6"/>
          </w:tcPr>
          <w:p w14:paraId="5DA4E559" w14:textId="77777777" w:rsidR="00E3128C" w:rsidRPr="00C630D1" w:rsidRDefault="00E3128C" w:rsidP="002D361C">
            <w:pPr>
              <w:spacing w:line="400" w:lineRule="exact"/>
              <w:rPr>
                <w:rFonts w:ascii="宋体" w:hAnsi="宋体"/>
                <w:color w:val="000000"/>
                <w:szCs w:val="21"/>
              </w:rPr>
            </w:pPr>
            <w:r w:rsidRPr="00C630D1">
              <w:rPr>
                <w:rFonts w:ascii="宋体" w:hAnsi="宋体" w:hint="eastAsia"/>
                <w:color w:val="000000"/>
                <w:szCs w:val="21"/>
              </w:rPr>
              <w:t>业务逻辑</w:t>
            </w:r>
          </w:p>
        </w:tc>
        <w:tc>
          <w:tcPr>
            <w:tcW w:w="9714" w:type="dxa"/>
            <w:gridSpan w:val="3"/>
          </w:tcPr>
          <w:p w14:paraId="19FF6718" w14:textId="77777777" w:rsidR="00E3128C" w:rsidRDefault="00E3128C" w:rsidP="002D361C">
            <w:pPr>
              <w:rPr>
                <w:rFonts w:ascii="宋体" w:hAnsi="宋体"/>
                <w:b/>
                <w:szCs w:val="21"/>
              </w:rPr>
            </w:pPr>
            <w:r w:rsidRPr="00946BE4">
              <w:rPr>
                <w:rFonts w:ascii="宋体" w:hAnsi="宋体" w:hint="eastAsia"/>
                <w:b/>
                <w:szCs w:val="21"/>
              </w:rPr>
              <w:t>【功能操作要求】</w:t>
            </w:r>
          </w:p>
          <w:p w14:paraId="7622BC70" w14:textId="77777777" w:rsidR="00E3128C" w:rsidRPr="00861A22" w:rsidRDefault="00E3128C" w:rsidP="002D361C">
            <w:pPr>
              <w:rPr>
                <w:rFonts w:ascii="宋体" w:hAnsi="宋体"/>
                <w:szCs w:val="21"/>
              </w:rPr>
            </w:pPr>
          </w:p>
        </w:tc>
      </w:tr>
      <w:tr w:rsidR="00E3128C" w:rsidRPr="00C630D1" w14:paraId="3BFA91BF" w14:textId="77777777" w:rsidTr="002D361C">
        <w:trPr>
          <w:jc w:val="center"/>
        </w:trPr>
        <w:tc>
          <w:tcPr>
            <w:tcW w:w="1548" w:type="dxa"/>
            <w:shd w:val="clear" w:color="auto" w:fill="A6A6A6"/>
          </w:tcPr>
          <w:p w14:paraId="07E5417B" w14:textId="77777777" w:rsidR="00E3128C" w:rsidRPr="00C630D1" w:rsidRDefault="00E3128C" w:rsidP="002D361C">
            <w:pPr>
              <w:spacing w:line="400" w:lineRule="exact"/>
              <w:rPr>
                <w:rFonts w:ascii="宋体" w:hAnsi="宋体"/>
                <w:color w:val="000000"/>
                <w:szCs w:val="21"/>
              </w:rPr>
            </w:pPr>
            <w:r w:rsidRPr="00C630D1">
              <w:rPr>
                <w:rFonts w:ascii="宋体" w:hAnsi="宋体" w:hint="eastAsia"/>
                <w:color w:val="000000"/>
                <w:szCs w:val="21"/>
              </w:rPr>
              <w:t>输出</w:t>
            </w:r>
          </w:p>
        </w:tc>
        <w:tc>
          <w:tcPr>
            <w:tcW w:w="9714" w:type="dxa"/>
            <w:gridSpan w:val="3"/>
          </w:tcPr>
          <w:p w14:paraId="010DCDC6" w14:textId="77777777" w:rsidR="00E3128C" w:rsidRPr="00E55CB4" w:rsidRDefault="00E3128C" w:rsidP="002D361C">
            <w:pPr>
              <w:spacing w:line="400" w:lineRule="exact"/>
              <w:rPr>
                <w:rFonts w:ascii="宋体" w:hAnsi="宋体"/>
                <w:b/>
                <w:szCs w:val="21"/>
              </w:rPr>
            </w:pPr>
            <w:r w:rsidRPr="00E55CB4">
              <w:rPr>
                <w:rFonts w:ascii="宋体" w:hAnsi="宋体" w:hint="eastAsia"/>
                <w:b/>
                <w:szCs w:val="21"/>
              </w:rPr>
              <w:t>【基础资料】</w:t>
            </w:r>
          </w:p>
          <w:p w14:paraId="099BE05A" w14:textId="77777777" w:rsidR="00E3128C" w:rsidRPr="00C630D1" w:rsidRDefault="00E3128C" w:rsidP="002D361C">
            <w:pPr>
              <w:spacing w:line="400" w:lineRule="exact"/>
              <w:rPr>
                <w:rFonts w:ascii="宋体" w:hAnsi="宋体"/>
                <w:szCs w:val="21"/>
              </w:rPr>
            </w:pPr>
          </w:p>
        </w:tc>
      </w:tr>
      <w:tr w:rsidR="00E3128C" w:rsidRPr="00C630D1" w14:paraId="0B74EEE0" w14:textId="77777777" w:rsidTr="002D361C">
        <w:trPr>
          <w:jc w:val="center"/>
        </w:trPr>
        <w:tc>
          <w:tcPr>
            <w:tcW w:w="1548" w:type="dxa"/>
            <w:shd w:val="clear" w:color="auto" w:fill="A6A6A6"/>
          </w:tcPr>
          <w:p w14:paraId="16B62272" w14:textId="77777777" w:rsidR="00E3128C" w:rsidRPr="00C630D1" w:rsidRDefault="00E3128C" w:rsidP="002D361C">
            <w:pPr>
              <w:spacing w:line="400" w:lineRule="exact"/>
              <w:rPr>
                <w:rFonts w:ascii="宋体" w:hAnsi="宋体"/>
                <w:color w:val="000000"/>
                <w:szCs w:val="21"/>
              </w:rPr>
            </w:pPr>
            <w:r w:rsidRPr="00C630D1">
              <w:rPr>
                <w:rFonts w:ascii="宋体" w:hAnsi="宋体" w:hint="eastAsia"/>
                <w:color w:val="000000"/>
                <w:szCs w:val="21"/>
              </w:rPr>
              <w:t>前置条件</w:t>
            </w:r>
          </w:p>
        </w:tc>
        <w:tc>
          <w:tcPr>
            <w:tcW w:w="9714" w:type="dxa"/>
            <w:gridSpan w:val="3"/>
          </w:tcPr>
          <w:p w14:paraId="6454274F" w14:textId="77777777" w:rsidR="00E3128C" w:rsidRPr="000A3B83" w:rsidRDefault="00E3128C" w:rsidP="002D361C">
            <w:pPr>
              <w:spacing w:line="400" w:lineRule="exact"/>
              <w:rPr>
                <w:rFonts w:ascii="宋体" w:hAnsi="宋体"/>
                <w:szCs w:val="21"/>
              </w:rPr>
            </w:pPr>
          </w:p>
        </w:tc>
      </w:tr>
      <w:tr w:rsidR="00E3128C" w:rsidRPr="00C630D1" w14:paraId="18A0299D" w14:textId="77777777" w:rsidTr="002D361C">
        <w:trPr>
          <w:jc w:val="center"/>
        </w:trPr>
        <w:tc>
          <w:tcPr>
            <w:tcW w:w="1548" w:type="dxa"/>
            <w:shd w:val="clear" w:color="auto" w:fill="A6A6A6"/>
          </w:tcPr>
          <w:p w14:paraId="1FFCAD71" w14:textId="77777777" w:rsidR="00E3128C" w:rsidRPr="00C630D1" w:rsidRDefault="00E3128C" w:rsidP="002D361C">
            <w:pPr>
              <w:spacing w:line="400" w:lineRule="exact"/>
              <w:rPr>
                <w:rFonts w:ascii="宋体" w:hAnsi="宋体"/>
                <w:color w:val="000000"/>
                <w:szCs w:val="21"/>
              </w:rPr>
            </w:pPr>
            <w:r w:rsidRPr="00C630D1">
              <w:rPr>
                <w:rFonts w:ascii="宋体" w:hAnsi="宋体" w:hint="eastAsia"/>
                <w:color w:val="000000"/>
                <w:szCs w:val="21"/>
              </w:rPr>
              <w:t>后置条件</w:t>
            </w:r>
          </w:p>
        </w:tc>
        <w:tc>
          <w:tcPr>
            <w:tcW w:w="9714" w:type="dxa"/>
            <w:gridSpan w:val="3"/>
          </w:tcPr>
          <w:p w14:paraId="3B968604" w14:textId="77777777" w:rsidR="00E3128C" w:rsidRPr="00C630D1" w:rsidRDefault="00E3128C" w:rsidP="002D361C">
            <w:pPr>
              <w:spacing w:line="400" w:lineRule="atLeast"/>
              <w:rPr>
                <w:rFonts w:ascii="宋体" w:hAnsi="宋体"/>
                <w:szCs w:val="21"/>
              </w:rPr>
            </w:pPr>
          </w:p>
        </w:tc>
      </w:tr>
      <w:tr w:rsidR="00E3128C" w:rsidRPr="00C630D1" w14:paraId="4E384092" w14:textId="77777777" w:rsidTr="002D361C">
        <w:trPr>
          <w:jc w:val="center"/>
        </w:trPr>
        <w:tc>
          <w:tcPr>
            <w:tcW w:w="1548" w:type="dxa"/>
            <w:shd w:val="clear" w:color="auto" w:fill="A6A6A6"/>
          </w:tcPr>
          <w:p w14:paraId="53691D90" w14:textId="77777777" w:rsidR="00E3128C" w:rsidRPr="00C630D1" w:rsidRDefault="00E3128C" w:rsidP="002D361C">
            <w:pPr>
              <w:spacing w:line="400" w:lineRule="exact"/>
              <w:rPr>
                <w:rFonts w:ascii="宋体" w:hAnsi="宋体"/>
                <w:color w:val="000000"/>
                <w:szCs w:val="21"/>
              </w:rPr>
            </w:pPr>
            <w:r w:rsidRPr="00C630D1">
              <w:rPr>
                <w:rFonts w:ascii="宋体" w:hAnsi="宋体" w:hint="eastAsia"/>
                <w:color w:val="000000"/>
                <w:szCs w:val="21"/>
              </w:rPr>
              <w:t>注释和问题</w:t>
            </w:r>
          </w:p>
        </w:tc>
        <w:tc>
          <w:tcPr>
            <w:tcW w:w="9714" w:type="dxa"/>
            <w:gridSpan w:val="3"/>
          </w:tcPr>
          <w:p w14:paraId="029FF9A1" w14:textId="77777777" w:rsidR="00E3128C" w:rsidRPr="00C630D1" w:rsidRDefault="00E3128C" w:rsidP="002D361C">
            <w:pPr>
              <w:spacing w:line="400" w:lineRule="exact"/>
              <w:rPr>
                <w:rFonts w:ascii="宋体" w:hAnsi="宋体"/>
                <w:szCs w:val="21"/>
              </w:rPr>
            </w:pPr>
            <w:r>
              <w:rPr>
                <w:rFonts w:ascii="宋体" w:hAnsi="宋体" w:hint="eastAsia"/>
                <w:szCs w:val="21"/>
              </w:rPr>
              <w:t>无</w:t>
            </w:r>
          </w:p>
        </w:tc>
      </w:tr>
    </w:tbl>
    <w:p w14:paraId="5F120BE3" w14:textId="77777777" w:rsidR="00E3128C" w:rsidRDefault="00E3128C"/>
    <w:sectPr w:rsidR="00E3128C" w:rsidSect="0090736F">
      <w:footerReference w:type="default" r:id="rId24"/>
      <w:pgSz w:w="11906" w:h="16838" w:code="9"/>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0" w:author="Han" w:date="2017-08-08T14:38:00Z" w:initials="H">
    <w:p w14:paraId="7363ECD8" w14:textId="77777777" w:rsidR="00AA434A" w:rsidRDefault="00AA434A">
      <w:pPr>
        <w:pStyle w:val="ac"/>
      </w:pPr>
      <w:r>
        <w:rPr>
          <w:rStyle w:val="ab"/>
        </w:rPr>
        <w:annotationRef/>
      </w:r>
      <w:r>
        <w:t>这样表达正确吗</w:t>
      </w:r>
      <w:r>
        <w:rPr>
          <w:rFonts w:hint="eastAsia"/>
        </w:rPr>
        <w:t>？</w:t>
      </w:r>
    </w:p>
  </w:comment>
  <w:comment w:id="142" w:author="Han" w:date="2017-08-08T14:37:00Z" w:initials="H">
    <w:p w14:paraId="5B821666" w14:textId="77777777" w:rsidR="00AA434A" w:rsidRDefault="00AA434A">
      <w:pPr>
        <w:pStyle w:val="ac"/>
      </w:pPr>
      <w:r>
        <w:rPr>
          <w:rStyle w:val="ab"/>
        </w:rPr>
        <w:annotationRef/>
      </w:r>
      <w:r>
        <w:t>这样表示对么</w:t>
      </w:r>
      <w:r>
        <w:rPr>
          <w:rFonts w:hint="eastAsia"/>
        </w:rPr>
        <w:t>？</w:t>
      </w:r>
      <w:r>
        <w:t>会不会引起分歧</w:t>
      </w:r>
    </w:p>
  </w:comment>
  <w:comment w:id="143" w:author="Han" w:date="2017-08-08T14:40:00Z" w:initials="H">
    <w:p w14:paraId="55D4B24B" w14:textId="259C7FF3" w:rsidR="00AA434A" w:rsidRDefault="00AA434A">
      <w:pPr>
        <w:pStyle w:val="ac"/>
      </w:pPr>
      <w:r>
        <w:rPr>
          <w:rStyle w:val="ab"/>
        </w:rPr>
        <w:annotationRef/>
      </w:r>
      <w:r>
        <w:t>带不带</w:t>
      </w:r>
      <w:r>
        <w:rPr>
          <w:rFonts w:hint="eastAsia"/>
        </w:rPr>
        <w:t>“”，如“通过审批”按钮，是否更醒目？</w:t>
      </w:r>
    </w:p>
  </w:comment>
  <w:comment w:id="147" w:author="Han" w:date="2017-08-08T14:42:00Z" w:initials="H">
    <w:p w14:paraId="0DDB3843" w14:textId="0884002A" w:rsidR="00AA434A" w:rsidRDefault="00AA434A">
      <w:pPr>
        <w:pStyle w:val="ac"/>
      </w:pPr>
      <w:r>
        <w:rPr>
          <w:rStyle w:val="ab"/>
        </w:rPr>
        <w:annotationRef/>
      </w:r>
      <w:r>
        <w:t>跟上面的问题一样</w:t>
      </w:r>
    </w:p>
  </w:comment>
  <w:comment w:id="149" w:author="Han" w:date="2017-08-14T15:13:00Z" w:initials="H">
    <w:p w14:paraId="197D663F" w14:textId="7FA92DBB" w:rsidR="00AA434A" w:rsidRDefault="00AA434A">
      <w:pPr>
        <w:pStyle w:val="ac"/>
      </w:pPr>
      <w:r>
        <w:rPr>
          <w:rStyle w:val="ab"/>
        </w:rPr>
        <w:annotationRef/>
      </w:r>
      <w:r>
        <w:t>由于服务器经过几次调整</w:t>
      </w:r>
      <w:r>
        <w:rPr>
          <w:rFonts w:hint="eastAsia"/>
        </w:rPr>
        <w:t>，</w:t>
      </w:r>
      <w:r>
        <w:t>现出现</w:t>
      </w:r>
      <w:r>
        <w:rPr>
          <w:rFonts w:hint="eastAsia"/>
        </w:rPr>
        <w:t>BUG</w:t>
      </w:r>
      <w:r>
        <w:t>暂不能使用</w:t>
      </w:r>
    </w:p>
  </w:comment>
  <w:comment w:id="204" w:author="Han" w:date="2017-08-15T10:03:00Z" w:initials="H">
    <w:p w14:paraId="455120CD" w14:textId="1089B96A" w:rsidR="00AA434A" w:rsidRDefault="00AA434A">
      <w:pPr>
        <w:pStyle w:val="ac"/>
      </w:pPr>
      <w:r>
        <w:rPr>
          <w:rStyle w:val="ab"/>
        </w:rPr>
        <w:annotationRef/>
      </w:r>
      <w:r>
        <w:t>可以放在这里吗</w:t>
      </w:r>
      <w:r>
        <w:rPr>
          <w:rFonts w:hint="eastAsia"/>
        </w:rPr>
        <w:t>？</w:t>
      </w:r>
    </w:p>
  </w:comment>
  <w:comment w:id="382" w:author="wei han" w:date="2017-11-04T21:36:00Z" w:initials="wh">
    <w:p w14:paraId="5C4481C9" w14:textId="77777777" w:rsidR="00AA434A" w:rsidRDefault="00AA434A" w:rsidP="00963820">
      <w:pPr>
        <w:pStyle w:val="ac"/>
      </w:pPr>
      <w:r>
        <w:rPr>
          <w:rStyle w:val="ab"/>
        </w:rPr>
        <w:annotationRef/>
      </w:r>
      <w:r>
        <w:t>是否需要与搜索主页搜索框汉字控制字数一致</w:t>
      </w:r>
    </w:p>
  </w:comment>
  <w:comment w:id="499" w:author="wei han" w:date="2017-11-04T21:36:00Z" w:initials="wh">
    <w:p w14:paraId="1310CCA1" w14:textId="343E0B0F" w:rsidR="00AA434A" w:rsidRDefault="00AA434A">
      <w:pPr>
        <w:pStyle w:val="ac"/>
      </w:pPr>
      <w:r>
        <w:rPr>
          <w:rStyle w:val="ab"/>
        </w:rPr>
        <w:annotationRef/>
      </w:r>
      <w:r>
        <w:t>是否需要与搜索主页搜索框汉字控制字数一致</w:t>
      </w:r>
    </w:p>
  </w:comment>
  <w:comment w:id="1225" w:author="wei han" w:date="2017-11-07T15:07:00Z" w:initials="wh">
    <w:p w14:paraId="5BBF7C8A" w14:textId="721CEA43" w:rsidR="00AA434A" w:rsidRDefault="00AA434A">
      <w:pPr>
        <w:pStyle w:val="ac"/>
      </w:pPr>
      <w:r>
        <w:rPr>
          <w:rStyle w:val="ab"/>
        </w:rPr>
        <w:annotationRef/>
      </w:r>
      <w:r>
        <w:t>经评审会议决定</w:t>
      </w:r>
      <w:proofErr w:type="gramStart"/>
      <w:r>
        <w:t>删除此</w:t>
      </w:r>
      <w:proofErr w:type="gramEnd"/>
      <w:r>
        <w:t>模块</w:t>
      </w:r>
      <w:r>
        <w:rPr>
          <w:rFonts w:hint="eastAsia"/>
        </w:rPr>
        <w:t>，</w:t>
      </w:r>
      <w:r>
        <w:t>后期迭代添加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63ECD8" w15:done="0"/>
  <w15:commentEx w15:paraId="5B821666" w15:done="0"/>
  <w15:commentEx w15:paraId="55D4B24B" w15:done="0"/>
  <w15:commentEx w15:paraId="0DDB3843" w15:done="0"/>
  <w15:commentEx w15:paraId="197D663F" w15:done="0"/>
  <w15:commentEx w15:paraId="455120CD" w15:done="0"/>
  <w15:commentEx w15:paraId="5C4481C9" w15:done="1"/>
  <w15:commentEx w15:paraId="1310CCA1" w15:done="0"/>
  <w15:commentEx w15:paraId="5BBF7C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669D0" w14:textId="77777777" w:rsidR="00AA434A" w:rsidRDefault="00AA434A" w:rsidP="00786169">
      <w:pPr>
        <w:spacing w:line="240" w:lineRule="auto"/>
      </w:pPr>
      <w:r>
        <w:separator/>
      </w:r>
    </w:p>
  </w:endnote>
  <w:endnote w:type="continuationSeparator" w:id="0">
    <w:p w14:paraId="0E88018B" w14:textId="77777777" w:rsidR="00AA434A" w:rsidRDefault="00AA434A" w:rsidP="00786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venir 55 Roman">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1FD51" w14:textId="77777777" w:rsidR="00AA434A" w:rsidRPr="00926291" w:rsidRDefault="00AA434A">
    <w:pPr>
      <w:tabs>
        <w:tab w:val="center" w:pos="4464"/>
        <w:tab w:val="right" w:pos="8928"/>
      </w:tabs>
      <w:jc w:val="right"/>
      <w:rPr>
        <w:sz w:val="24"/>
      </w:rPr>
    </w:pPr>
    <w:r w:rsidRPr="00926291">
      <w:rPr>
        <w:sz w:val="24"/>
      </w:rPr>
      <w:fldChar w:fldCharType="begin"/>
    </w:r>
    <w:r w:rsidRPr="00926291">
      <w:rPr>
        <w:sz w:val="24"/>
      </w:rPr>
      <w:instrText xml:space="preserve"> PAGE </w:instrText>
    </w:r>
    <w:r w:rsidRPr="00926291">
      <w:rPr>
        <w:sz w:val="24"/>
      </w:rPr>
      <w:fldChar w:fldCharType="separate"/>
    </w:r>
    <w:r w:rsidR="00376F74">
      <w:rPr>
        <w:noProof/>
        <w:sz w:val="24"/>
      </w:rPr>
      <w:t>- 4 -</w:t>
    </w:r>
    <w:r w:rsidRPr="00926291">
      <w:rPr>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9F5D3" w14:textId="77777777" w:rsidR="00AA434A" w:rsidRPr="00F62A5D" w:rsidRDefault="00AA434A" w:rsidP="0090736F">
    <w:pPr>
      <w:jc w:val="right"/>
      <w:rPr>
        <w:sz w:val="24"/>
      </w:rPr>
    </w:pPr>
    <w:r w:rsidRPr="00F62A5D">
      <w:rPr>
        <w:sz w:val="24"/>
      </w:rPr>
      <w:t xml:space="preserve">- </w:t>
    </w:r>
    <w:r w:rsidRPr="00F62A5D">
      <w:rPr>
        <w:sz w:val="24"/>
      </w:rPr>
      <w:fldChar w:fldCharType="begin"/>
    </w:r>
    <w:r w:rsidRPr="00F62A5D">
      <w:rPr>
        <w:sz w:val="24"/>
      </w:rPr>
      <w:instrText xml:space="preserve"> PAGE </w:instrText>
    </w:r>
    <w:r w:rsidRPr="00F62A5D">
      <w:rPr>
        <w:sz w:val="24"/>
      </w:rPr>
      <w:fldChar w:fldCharType="separate"/>
    </w:r>
    <w:r w:rsidR="0039581D">
      <w:rPr>
        <w:noProof/>
        <w:sz w:val="24"/>
      </w:rPr>
      <w:t>69</w:t>
    </w:r>
    <w:r w:rsidRPr="00F62A5D">
      <w:rPr>
        <w:sz w:val="24"/>
      </w:rPr>
      <w:fldChar w:fldCharType="end"/>
    </w:r>
    <w:r w:rsidRPr="00F62A5D">
      <w:rPr>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8A5E4" w14:textId="77777777" w:rsidR="00AA434A" w:rsidRDefault="00AA434A" w:rsidP="00786169">
      <w:pPr>
        <w:spacing w:line="240" w:lineRule="auto"/>
      </w:pPr>
      <w:r>
        <w:separator/>
      </w:r>
    </w:p>
  </w:footnote>
  <w:footnote w:type="continuationSeparator" w:id="0">
    <w:p w14:paraId="068FF592" w14:textId="77777777" w:rsidR="00AA434A" w:rsidRDefault="00AA434A" w:rsidP="007861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54A0B" w14:textId="77777777" w:rsidR="00AA434A" w:rsidRDefault="00AA434A">
    <w:pPr>
      <w:rPr>
        <w:sz w:val="18"/>
        <w:szCs w:val="18"/>
      </w:rPr>
    </w:pPr>
    <w:r>
      <w:rPr>
        <w:noProof/>
        <w:sz w:val="18"/>
        <w:szCs w:val="18"/>
      </w:rPr>
      <mc:AlternateContent>
        <mc:Choice Requires="wps">
          <w:drawing>
            <wp:anchor distT="0" distB="0" distL="114300" distR="114300" simplePos="0" relativeHeight="251659264" behindDoc="0" locked="0" layoutInCell="1" allowOverlap="1" wp14:anchorId="79F0E30F" wp14:editId="2943B933">
              <wp:simplePos x="0" y="0"/>
              <wp:positionH relativeFrom="page">
                <wp:posOffset>457200</wp:posOffset>
              </wp:positionH>
              <wp:positionV relativeFrom="page">
                <wp:posOffset>586740</wp:posOffset>
              </wp:positionV>
              <wp:extent cx="228600" cy="228600"/>
              <wp:effectExtent l="0" t="0" r="0" b="381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02485" id="矩形 8" o:spid="_x0000_s1026" style="position:absolute;left:0;text-align:left;margin-left:36pt;margin-top:46.2pt;width:18pt;height: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" fillcolor="black" stroked="f">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902"/>
    <w:multiLevelType w:val="hybridMultilevel"/>
    <w:tmpl w:val="3572B6E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67496D"/>
    <w:multiLevelType w:val="hybridMultilevel"/>
    <w:tmpl w:val="242E56C8"/>
    <w:lvl w:ilvl="0" w:tplc="7208F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12441C"/>
    <w:multiLevelType w:val="hybridMultilevel"/>
    <w:tmpl w:val="81225DAE"/>
    <w:lvl w:ilvl="0" w:tplc="04090005">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0D518C"/>
    <w:multiLevelType w:val="hybridMultilevel"/>
    <w:tmpl w:val="4EAC8E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6F065D3"/>
    <w:multiLevelType w:val="hybridMultilevel"/>
    <w:tmpl w:val="58DEA2F8"/>
    <w:lvl w:ilvl="0" w:tplc="04090001">
      <w:start w:val="1"/>
      <w:numFmt w:val="bullet"/>
      <w:lvlText w:val=""/>
      <w:lvlJc w:val="left"/>
      <w:pPr>
        <w:ind w:left="1056" w:hanging="420"/>
      </w:pPr>
      <w:rPr>
        <w:rFonts w:ascii="Wingdings" w:hAnsi="Wingdings" w:hint="default"/>
      </w:rPr>
    </w:lvl>
    <w:lvl w:ilvl="1" w:tplc="04090003" w:tentative="1">
      <w:start w:val="1"/>
      <w:numFmt w:val="bullet"/>
      <w:lvlText w:val=""/>
      <w:lvlJc w:val="left"/>
      <w:pPr>
        <w:ind w:left="1476" w:hanging="420"/>
      </w:pPr>
      <w:rPr>
        <w:rFonts w:ascii="Wingdings" w:hAnsi="Wingdings" w:hint="default"/>
      </w:rPr>
    </w:lvl>
    <w:lvl w:ilvl="2" w:tplc="04090005" w:tentative="1">
      <w:start w:val="1"/>
      <w:numFmt w:val="bullet"/>
      <w:lvlText w:val=""/>
      <w:lvlJc w:val="left"/>
      <w:pPr>
        <w:ind w:left="1896" w:hanging="420"/>
      </w:pPr>
      <w:rPr>
        <w:rFonts w:ascii="Wingdings" w:hAnsi="Wingdings" w:hint="default"/>
      </w:rPr>
    </w:lvl>
    <w:lvl w:ilvl="3" w:tplc="04090001" w:tentative="1">
      <w:start w:val="1"/>
      <w:numFmt w:val="bullet"/>
      <w:lvlText w:val=""/>
      <w:lvlJc w:val="left"/>
      <w:pPr>
        <w:ind w:left="2316" w:hanging="420"/>
      </w:pPr>
      <w:rPr>
        <w:rFonts w:ascii="Wingdings" w:hAnsi="Wingdings" w:hint="default"/>
      </w:rPr>
    </w:lvl>
    <w:lvl w:ilvl="4" w:tplc="04090003" w:tentative="1">
      <w:start w:val="1"/>
      <w:numFmt w:val="bullet"/>
      <w:lvlText w:val=""/>
      <w:lvlJc w:val="left"/>
      <w:pPr>
        <w:ind w:left="2736" w:hanging="420"/>
      </w:pPr>
      <w:rPr>
        <w:rFonts w:ascii="Wingdings" w:hAnsi="Wingdings" w:hint="default"/>
      </w:rPr>
    </w:lvl>
    <w:lvl w:ilvl="5" w:tplc="04090005" w:tentative="1">
      <w:start w:val="1"/>
      <w:numFmt w:val="bullet"/>
      <w:lvlText w:val=""/>
      <w:lvlJc w:val="left"/>
      <w:pPr>
        <w:ind w:left="3156" w:hanging="420"/>
      </w:pPr>
      <w:rPr>
        <w:rFonts w:ascii="Wingdings" w:hAnsi="Wingdings" w:hint="default"/>
      </w:rPr>
    </w:lvl>
    <w:lvl w:ilvl="6" w:tplc="04090001" w:tentative="1">
      <w:start w:val="1"/>
      <w:numFmt w:val="bullet"/>
      <w:lvlText w:val=""/>
      <w:lvlJc w:val="left"/>
      <w:pPr>
        <w:ind w:left="3576" w:hanging="420"/>
      </w:pPr>
      <w:rPr>
        <w:rFonts w:ascii="Wingdings" w:hAnsi="Wingdings" w:hint="default"/>
      </w:rPr>
    </w:lvl>
    <w:lvl w:ilvl="7" w:tplc="04090003" w:tentative="1">
      <w:start w:val="1"/>
      <w:numFmt w:val="bullet"/>
      <w:lvlText w:val=""/>
      <w:lvlJc w:val="left"/>
      <w:pPr>
        <w:ind w:left="3996" w:hanging="420"/>
      </w:pPr>
      <w:rPr>
        <w:rFonts w:ascii="Wingdings" w:hAnsi="Wingdings" w:hint="default"/>
      </w:rPr>
    </w:lvl>
    <w:lvl w:ilvl="8" w:tplc="04090005" w:tentative="1">
      <w:start w:val="1"/>
      <w:numFmt w:val="bullet"/>
      <w:lvlText w:val=""/>
      <w:lvlJc w:val="left"/>
      <w:pPr>
        <w:ind w:left="4416" w:hanging="420"/>
      </w:pPr>
      <w:rPr>
        <w:rFonts w:ascii="Wingdings" w:hAnsi="Wingdings" w:hint="default"/>
      </w:rPr>
    </w:lvl>
  </w:abstractNum>
  <w:abstractNum w:abstractNumId="5">
    <w:nsid w:val="0B200EDC"/>
    <w:multiLevelType w:val="hybridMultilevel"/>
    <w:tmpl w:val="7F70853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C39175F"/>
    <w:multiLevelType w:val="hybridMultilevel"/>
    <w:tmpl w:val="4D54DD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0A42144"/>
    <w:multiLevelType w:val="hybridMultilevel"/>
    <w:tmpl w:val="F1C80F80"/>
    <w:lvl w:ilvl="0" w:tplc="04090001">
      <w:start w:val="1"/>
      <w:numFmt w:val="bullet"/>
      <w:lvlText w:val=""/>
      <w:lvlJc w:val="left"/>
      <w:pPr>
        <w:ind w:left="1056" w:hanging="420"/>
      </w:pPr>
      <w:rPr>
        <w:rFonts w:ascii="Wingdings" w:hAnsi="Wingdings" w:hint="default"/>
      </w:rPr>
    </w:lvl>
    <w:lvl w:ilvl="1" w:tplc="04090003" w:tentative="1">
      <w:start w:val="1"/>
      <w:numFmt w:val="bullet"/>
      <w:lvlText w:val=""/>
      <w:lvlJc w:val="left"/>
      <w:pPr>
        <w:ind w:left="1476" w:hanging="420"/>
      </w:pPr>
      <w:rPr>
        <w:rFonts w:ascii="Wingdings" w:hAnsi="Wingdings" w:hint="default"/>
      </w:rPr>
    </w:lvl>
    <w:lvl w:ilvl="2" w:tplc="04090005" w:tentative="1">
      <w:start w:val="1"/>
      <w:numFmt w:val="bullet"/>
      <w:lvlText w:val=""/>
      <w:lvlJc w:val="left"/>
      <w:pPr>
        <w:ind w:left="1896" w:hanging="420"/>
      </w:pPr>
      <w:rPr>
        <w:rFonts w:ascii="Wingdings" w:hAnsi="Wingdings" w:hint="default"/>
      </w:rPr>
    </w:lvl>
    <w:lvl w:ilvl="3" w:tplc="04090001" w:tentative="1">
      <w:start w:val="1"/>
      <w:numFmt w:val="bullet"/>
      <w:lvlText w:val=""/>
      <w:lvlJc w:val="left"/>
      <w:pPr>
        <w:ind w:left="2316" w:hanging="420"/>
      </w:pPr>
      <w:rPr>
        <w:rFonts w:ascii="Wingdings" w:hAnsi="Wingdings" w:hint="default"/>
      </w:rPr>
    </w:lvl>
    <w:lvl w:ilvl="4" w:tplc="04090003" w:tentative="1">
      <w:start w:val="1"/>
      <w:numFmt w:val="bullet"/>
      <w:lvlText w:val=""/>
      <w:lvlJc w:val="left"/>
      <w:pPr>
        <w:ind w:left="2736" w:hanging="420"/>
      </w:pPr>
      <w:rPr>
        <w:rFonts w:ascii="Wingdings" w:hAnsi="Wingdings" w:hint="default"/>
      </w:rPr>
    </w:lvl>
    <w:lvl w:ilvl="5" w:tplc="04090005" w:tentative="1">
      <w:start w:val="1"/>
      <w:numFmt w:val="bullet"/>
      <w:lvlText w:val=""/>
      <w:lvlJc w:val="left"/>
      <w:pPr>
        <w:ind w:left="3156" w:hanging="420"/>
      </w:pPr>
      <w:rPr>
        <w:rFonts w:ascii="Wingdings" w:hAnsi="Wingdings" w:hint="default"/>
      </w:rPr>
    </w:lvl>
    <w:lvl w:ilvl="6" w:tplc="04090001" w:tentative="1">
      <w:start w:val="1"/>
      <w:numFmt w:val="bullet"/>
      <w:lvlText w:val=""/>
      <w:lvlJc w:val="left"/>
      <w:pPr>
        <w:ind w:left="3576" w:hanging="420"/>
      </w:pPr>
      <w:rPr>
        <w:rFonts w:ascii="Wingdings" w:hAnsi="Wingdings" w:hint="default"/>
      </w:rPr>
    </w:lvl>
    <w:lvl w:ilvl="7" w:tplc="04090003" w:tentative="1">
      <w:start w:val="1"/>
      <w:numFmt w:val="bullet"/>
      <w:lvlText w:val=""/>
      <w:lvlJc w:val="left"/>
      <w:pPr>
        <w:ind w:left="3996" w:hanging="420"/>
      </w:pPr>
      <w:rPr>
        <w:rFonts w:ascii="Wingdings" w:hAnsi="Wingdings" w:hint="default"/>
      </w:rPr>
    </w:lvl>
    <w:lvl w:ilvl="8" w:tplc="04090005" w:tentative="1">
      <w:start w:val="1"/>
      <w:numFmt w:val="bullet"/>
      <w:lvlText w:val=""/>
      <w:lvlJc w:val="left"/>
      <w:pPr>
        <w:ind w:left="4416" w:hanging="420"/>
      </w:pPr>
      <w:rPr>
        <w:rFonts w:ascii="Wingdings" w:hAnsi="Wingdings" w:hint="default"/>
      </w:rPr>
    </w:lvl>
  </w:abstractNum>
  <w:abstractNum w:abstractNumId="8">
    <w:nsid w:val="10BF2D81"/>
    <w:multiLevelType w:val="hybridMultilevel"/>
    <w:tmpl w:val="F13876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1563FE7"/>
    <w:multiLevelType w:val="hybridMultilevel"/>
    <w:tmpl w:val="6CC2A6F8"/>
    <w:lvl w:ilvl="0" w:tplc="3582028E">
      <w:start w:val="2017"/>
      <w:numFmt w:val="bullet"/>
      <w:lvlText w:val="-"/>
      <w:lvlJc w:val="left"/>
      <w:pPr>
        <w:ind w:left="2460" w:hanging="360"/>
      </w:pPr>
      <w:rPr>
        <w:rFonts w:ascii="宋体" w:eastAsia="宋体" w:hAnsi="宋体" w:cs="Times New Roman" w:hint="eastAsia"/>
      </w:rPr>
    </w:lvl>
    <w:lvl w:ilvl="1" w:tplc="04090003" w:tentative="1">
      <w:start w:val="1"/>
      <w:numFmt w:val="bullet"/>
      <w:lvlText w:val=""/>
      <w:lvlJc w:val="left"/>
      <w:pPr>
        <w:ind w:left="1890" w:hanging="420"/>
      </w:pPr>
      <w:rPr>
        <w:rFonts w:ascii="Wingdings" w:hAnsi="Wingdings" w:hint="default"/>
      </w:rPr>
    </w:lvl>
    <w:lvl w:ilvl="2" w:tplc="04090005">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0">
    <w:nsid w:val="11A5182D"/>
    <w:multiLevelType w:val="hybridMultilevel"/>
    <w:tmpl w:val="BE44CFDE"/>
    <w:lvl w:ilvl="0" w:tplc="0409000B">
      <w:start w:val="1"/>
      <w:numFmt w:val="bullet"/>
      <w:lvlText w:val=""/>
      <w:lvlJc w:val="left"/>
      <w:pPr>
        <w:ind w:left="1404" w:hanging="360"/>
      </w:pPr>
      <w:rPr>
        <w:rFonts w:ascii="Wingdings" w:hAnsi="Wingdings" w:hint="default"/>
      </w:rPr>
    </w:lvl>
    <w:lvl w:ilvl="1" w:tplc="04090003" w:tentative="1">
      <w:start w:val="1"/>
      <w:numFmt w:val="bullet"/>
      <w:lvlText w:val=""/>
      <w:lvlJc w:val="left"/>
      <w:pPr>
        <w:ind w:left="1884" w:hanging="420"/>
      </w:pPr>
      <w:rPr>
        <w:rFonts w:ascii="Wingdings" w:hAnsi="Wingdings" w:hint="default"/>
      </w:rPr>
    </w:lvl>
    <w:lvl w:ilvl="2" w:tplc="04090005" w:tentative="1">
      <w:start w:val="1"/>
      <w:numFmt w:val="bullet"/>
      <w:lvlText w:val=""/>
      <w:lvlJc w:val="left"/>
      <w:pPr>
        <w:ind w:left="2304" w:hanging="420"/>
      </w:pPr>
      <w:rPr>
        <w:rFonts w:ascii="Wingdings" w:hAnsi="Wingdings" w:hint="default"/>
      </w:rPr>
    </w:lvl>
    <w:lvl w:ilvl="3" w:tplc="04090001" w:tentative="1">
      <w:start w:val="1"/>
      <w:numFmt w:val="bullet"/>
      <w:lvlText w:val=""/>
      <w:lvlJc w:val="left"/>
      <w:pPr>
        <w:ind w:left="2724" w:hanging="420"/>
      </w:pPr>
      <w:rPr>
        <w:rFonts w:ascii="Wingdings" w:hAnsi="Wingdings" w:hint="default"/>
      </w:rPr>
    </w:lvl>
    <w:lvl w:ilvl="4" w:tplc="04090003" w:tentative="1">
      <w:start w:val="1"/>
      <w:numFmt w:val="bullet"/>
      <w:lvlText w:val=""/>
      <w:lvlJc w:val="left"/>
      <w:pPr>
        <w:ind w:left="3144" w:hanging="420"/>
      </w:pPr>
      <w:rPr>
        <w:rFonts w:ascii="Wingdings" w:hAnsi="Wingdings" w:hint="default"/>
      </w:rPr>
    </w:lvl>
    <w:lvl w:ilvl="5" w:tplc="04090005" w:tentative="1">
      <w:start w:val="1"/>
      <w:numFmt w:val="bullet"/>
      <w:lvlText w:val=""/>
      <w:lvlJc w:val="left"/>
      <w:pPr>
        <w:ind w:left="3564" w:hanging="420"/>
      </w:pPr>
      <w:rPr>
        <w:rFonts w:ascii="Wingdings" w:hAnsi="Wingdings" w:hint="default"/>
      </w:rPr>
    </w:lvl>
    <w:lvl w:ilvl="6" w:tplc="04090001" w:tentative="1">
      <w:start w:val="1"/>
      <w:numFmt w:val="bullet"/>
      <w:lvlText w:val=""/>
      <w:lvlJc w:val="left"/>
      <w:pPr>
        <w:ind w:left="3984" w:hanging="420"/>
      </w:pPr>
      <w:rPr>
        <w:rFonts w:ascii="Wingdings" w:hAnsi="Wingdings" w:hint="default"/>
      </w:rPr>
    </w:lvl>
    <w:lvl w:ilvl="7" w:tplc="04090003" w:tentative="1">
      <w:start w:val="1"/>
      <w:numFmt w:val="bullet"/>
      <w:lvlText w:val=""/>
      <w:lvlJc w:val="left"/>
      <w:pPr>
        <w:ind w:left="4404" w:hanging="420"/>
      </w:pPr>
      <w:rPr>
        <w:rFonts w:ascii="Wingdings" w:hAnsi="Wingdings" w:hint="default"/>
      </w:rPr>
    </w:lvl>
    <w:lvl w:ilvl="8" w:tplc="04090005" w:tentative="1">
      <w:start w:val="1"/>
      <w:numFmt w:val="bullet"/>
      <w:lvlText w:val=""/>
      <w:lvlJc w:val="left"/>
      <w:pPr>
        <w:ind w:left="4824" w:hanging="420"/>
      </w:pPr>
      <w:rPr>
        <w:rFonts w:ascii="Wingdings" w:hAnsi="Wingdings" w:hint="default"/>
      </w:rPr>
    </w:lvl>
  </w:abstractNum>
  <w:abstractNum w:abstractNumId="11">
    <w:nsid w:val="176F44C4"/>
    <w:multiLevelType w:val="hybridMultilevel"/>
    <w:tmpl w:val="204A1C9C"/>
    <w:lvl w:ilvl="0" w:tplc="F6244DB8">
      <w:start w:val="1"/>
      <w:numFmt w:val="bullet"/>
      <w:lvlText w:val=""/>
      <w:lvlJc w:val="left"/>
      <w:pPr>
        <w:ind w:left="737" w:hanging="34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C0B0F2E"/>
    <w:multiLevelType w:val="hybridMultilevel"/>
    <w:tmpl w:val="149615BE"/>
    <w:lvl w:ilvl="0" w:tplc="BB6A4004">
      <w:start w:val="1"/>
      <w:numFmt w:val="bullet"/>
      <w:lvlText w:val=""/>
      <w:lvlJc w:val="left"/>
      <w:pPr>
        <w:ind w:left="-37" w:firstLine="321"/>
      </w:pPr>
      <w:rPr>
        <w:rFonts w:ascii="Wingdings" w:hAnsi="Wingdings" w:hint="default"/>
      </w:rPr>
    </w:lvl>
    <w:lvl w:ilvl="1" w:tplc="04090003" w:tentative="1">
      <w:start w:val="1"/>
      <w:numFmt w:val="bullet"/>
      <w:lvlText w:val=""/>
      <w:lvlJc w:val="left"/>
      <w:pPr>
        <w:ind w:left="1884" w:hanging="420"/>
      </w:pPr>
      <w:rPr>
        <w:rFonts w:ascii="Wingdings" w:hAnsi="Wingdings" w:hint="default"/>
      </w:rPr>
    </w:lvl>
    <w:lvl w:ilvl="2" w:tplc="04090005" w:tentative="1">
      <w:start w:val="1"/>
      <w:numFmt w:val="bullet"/>
      <w:lvlText w:val=""/>
      <w:lvlJc w:val="left"/>
      <w:pPr>
        <w:ind w:left="2304" w:hanging="420"/>
      </w:pPr>
      <w:rPr>
        <w:rFonts w:ascii="Wingdings" w:hAnsi="Wingdings" w:hint="default"/>
      </w:rPr>
    </w:lvl>
    <w:lvl w:ilvl="3" w:tplc="04090001" w:tentative="1">
      <w:start w:val="1"/>
      <w:numFmt w:val="bullet"/>
      <w:lvlText w:val=""/>
      <w:lvlJc w:val="left"/>
      <w:pPr>
        <w:ind w:left="2724" w:hanging="420"/>
      </w:pPr>
      <w:rPr>
        <w:rFonts w:ascii="Wingdings" w:hAnsi="Wingdings" w:hint="default"/>
      </w:rPr>
    </w:lvl>
    <w:lvl w:ilvl="4" w:tplc="04090003" w:tentative="1">
      <w:start w:val="1"/>
      <w:numFmt w:val="bullet"/>
      <w:lvlText w:val=""/>
      <w:lvlJc w:val="left"/>
      <w:pPr>
        <w:ind w:left="3144" w:hanging="420"/>
      </w:pPr>
      <w:rPr>
        <w:rFonts w:ascii="Wingdings" w:hAnsi="Wingdings" w:hint="default"/>
      </w:rPr>
    </w:lvl>
    <w:lvl w:ilvl="5" w:tplc="04090005" w:tentative="1">
      <w:start w:val="1"/>
      <w:numFmt w:val="bullet"/>
      <w:lvlText w:val=""/>
      <w:lvlJc w:val="left"/>
      <w:pPr>
        <w:ind w:left="3564" w:hanging="420"/>
      </w:pPr>
      <w:rPr>
        <w:rFonts w:ascii="Wingdings" w:hAnsi="Wingdings" w:hint="default"/>
      </w:rPr>
    </w:lvl>
    <w:lvl w:ilvl="6" w:tplc="04090001" w:tentative="1">
      <w:start w:val="1"/>
      <w:numFmt w:val="bullet"/>
      <w:lvlText w:val=""/>
      <w:lvlJc w:val="left"/>
      <w:pPr>
        <w:ind w:left="3984" w:hanging="420"/>
      </w:pPr>
      <w:rPr>
        <w:rFonts w:ascii="Wingdings" w:hAnsi="Wingdings" w:hint="default"/>
      </w:rPr>
    </w:lvl>
    <w:lvl w:ilvl="7" w:tplc="04090003" w:tentative="1">
      <w:start w:val="1"/>
      <w:numFmt w:val="bullet"/>
      <w:lvlText w:val=""/>
      <w:lvlJc w:val="left"/>
      <w:pPr>
        <w:ind w:left="4404" w:hanging="420"/>
      </w:pPr>
      <w:rPr>
        <w:rFonts w:ascii="Wingdings" w:hAnsi="Wingdings" w:hint="default"/>
      </w:rPr>
    </w:lvl>
    <w:lvl w:ilvl="8" w:tplc="04090005" w:tentative="1">
      <w:start w:val="1"/>
      <w:numFmt w:val="bullet"/>
      <w:lvlText w:val=""/>
      <w:lvlJc w:val="left"/>
      <w:pPr>
        <w:ind w:left="4824" w:hanging="420"/>
      </w:pPr>
      <w:rPr>
        <w:rFonts w:ascii="Wingdings" w:hAnsi="Wingdings" w:hint="default"/>
      </w:rPr>
    </w:lvl>
  </w:abstractNum>
  <w:abstractNum w:abstractNumId="13">
    <w:nsid w:val="1C7D2449"/>
    <w:multiLevelType w:val="hybridMultilevel"/>
    <w:tmpl w:val="B44E8F40"/>
    <w:lvl w:ilvl="0" w:tplc="F56023AE">
      <w:start w:val="1"/>
      <w:numFmt w:val="bullet"/>
      <w:lvlText w:val=""/>
      <w:lvlJc w:val="left"/>
      <w:pPr>
        <w:ind w:left="737"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D382BE6"/>
    <w:multiLevelType w:val="hybridMultilevel"/>
    <w:tmpl w:val="BB30CE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EBE1FE4"/>
    <w:multiLevelType w:val="hybridMultilevel"/>
    <w:tmpl w:val="4782AF92"/>
    <w:lvl w:ilvl="0" w:tplc="5C4E8FC2">
      <w:start w:val="1"/>
      <w:numFmt w:val="bullet"/>
      <w:lvlText w:val=""/>
      <w:lvlJc w:val="left"/>
      <w:pPr>
        <w:ind w:left="737"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6BA7866"/>
    <w:multiLevelType w:val="hybridMultilevel"/>
    <w:tmpl w:val="744627F2"/>
    <w:lvl w:ilvl="0" w:tplc="D2BAA1BC">
      <w:start w:val="1"/>
      <w:numFmt w:val="bullet"/>
      <w:lvlText w:val=""/>
      <w:lvlJc w:val="left"/>
      <w:pPr>
        <w:ind w:left="0" w:firstLine="284"/>
      </w:pPr>
      <w:rPr>
        <w:rFonts w:ascii="Wingdings" w:hAnsi="Wingdings" w:hint="default"/>
      </w:rPr>
    </w:lvl>
    <w:lvl w:ilvl="1" w:tplc="04090003" w:tentative="1">
      <w:start w:val="1"/>
      <w:numFmt w:val="bullet"/>
      <w:lvlText w:val=""/>
      <w:lvlJc w:val="left"/>
      <w:pPr>
        <w:ind w:left="1884" w:hanging="420"/>
      </w:pPr>
      <w:rPr>
        <w:rFonts w:ascii="Wingdings" w:hAnsi="Wingdings" w:hint="default"/>
      </w:rPr>
    </w:lvl>
    <w:lvl w:ilvl="2" w:tplc="04090005" w:tentative="1">
      <w:start w:val="1"/>
      <w:numFmt w:val="bullet"/>
      <w:lvlText w:val=""/>
      <w:lvlJc w:val="left"/>
      <w:pPr>
        <w:ind w:left="2304" w:hanging="420"/>
      </w:pPr>
      <w:rPr>
        <w:rFonts w:ascii="Wingdings" w:hAnsi="Wingdings" w:hint="default"/>
      </w:rPr>
    </w:lvl>
    <w:lvl w:ilvl="3" w:tplc="04090001" w:tentative="1">
      <w:start w:val="1"/>
      <w:numFmt w:val="bullet"/>
      <w:lvlText w:val=""/>
      <w:lvlJc w:val="left"/>
      <w:pPr>
        <w:ind w:left="2724" w:hanging="420"/>
      </w:pPr>
      <w:rPr>
        <w:rFonts w:ascii="Wingdings" w:hAnsi="Wingdings" w:hint="default"/>
      </w:rPr>
    </w:lvl>
    <w:lvl w:ilvl="4" w:tplc="04090003" w:tentative="1">
      <w:start w:val="1"/>
      <w:numFmt w:val="bullet"/>
      <w:lvlText w:val=""/>
      <w:lvlJc w:val="left"/>
      <w:pPr>
        <w:ind w:left="3144" w:hanging="420"/>
      </w:pPr>
      <w:rPr>
        <w:rFonts w:ascii="Wingdings" w:hAnsi="Wingdings" w:hint="default"/>
      </w:rPr>
    </w:lvl>
    <w:lvl w:ilvl="5" w:tplc="04090005" w:tentative="1">
      <w:start w:val="1"/>
      <w:numFmt w:val="bullet"/>
      <w:lvlText w:val=""/>
      <w:lvlJc w:val="left"/>
      <w:pPr>
        <w:ind w:left="3564" w:hanging="420"/>
      </w:pPr>
      <w:rPr>
        <w:rFonts w:ascii="Wingdings" w:hAnsi="Wingdings" w:hint="default"/>
      </w:rPr>
    </w:lvl>
    <w:lvl w:ilvl="6" w:tplc="04090001" w:tentative="1">
      <w:start w:val="1"/>
      <w:numFmt w:val="bullet"/>
      <w:lvlText w:val=""/>
      <w:lvlJc w:val="left"/>
      <w:pPr>
        <w:ind w:left="3984" w:hanging="420"/>
      </w:pPr>
      <w:rPr>
        <w:rFonts w:ascii="Wingdings" w:hAnsi="Wingdings" w:hint="default"/>
      </w:rPr>
    </w:lvl>
    <w:lvl w:ilvl="7" w:tplc="04090003" w:tentative="1">
      <w:start w:val="1"/>
      <w:numFmt w:val="bullet"/>
      <w:lvlText w:val=""/>
      <w:lvlJc w:val="left"/>
      <w:pPr>
        <w:ind w:left="4404" w:hanging="420"/>
      </w:pPr>
      <w:rPr>
        <w:rFonts w:ascii="Wingdings" w:hAnsi="Wingdings" w:hint="default"/>
      </w:rPr>
    </w:lvl>
    <w:lvl w:ilvl="8" w:tplc="04090005" w:tentative="1">
      <w:start w:val="1"/>
      <w:numFmt w:val="bullet"/>
      <w:lvlText w:val=""/>
      <w:lvlJc w:val="left"/>
      <w:pPr>
        <w:ind w:left="4824" w:hanging="420"/>
      </w:pPr>
      <w:rPr>
        <w:rFonts w:ascii="Wingdings" w:hAnsi="Wingdings" w:hint="default"/>
      </w:rPr>
    </w:lvl>
  </w:abstractNum>
  <w:abstractNum w:abstractNumId="17">
    <w:nsid w:val="30A03701"/>
    <w:multiLevelType w:val="hybridMultilevel"/>
    <w:tmpl w:val="DB26E7C6"/>
    <w:lvl w:ilvl="0" w:tplc="3D2C09D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4491510"/>
    <w:multiLevelType w:val="hybridMultilevel"/>
    <w:tmpl w:val="04A6A6E2"/>
    <w:lvl w:ilvl="0" w:tplc="87AAFD88">
      <w:start w:val="1"/>
      <w:numFmt w:val="bullet"/>
      <w:lvlText w:val=""/>
      <w:lvlJc w:val="left"/>
      <w:pPr>
        <w:ind w:left="737" w:hanging="34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9">
    <w:nsid w:val="39B92EA9"/>
    <w:multiLevelType w:val="hybridMultilevel"/>
    <w:tmpl w:val="5E78898A"/>
    <w:lvl w:ilvl="0" w:tplc="9C469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0006CA"/>
    <w:multiLevelType w:val="hybridMultilevel"/>
    <w:tmpl w:val="7BC26826"/>
    <w:lvl w:ilvl="0" w:tplc="BD6431B0">
      <w:start w:val="1"/>
      <w:numFmt w:val="bullet"/>
      <w:lvlText w:val=""/>
      <w:lvlJc w:val="left"/>
      <w:pPr>
        <w:ind w:left="737"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0C87B38"/>
    <w:multiLevelType w:val="hybridMultilevel"/>
    <w:tmpl w:val="9758708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61C58E5"/>
    <w:multiLevelType w:val="hybridMultilevel"/>
    <w:tmpl w:val="C9AA37BA"/>
    <w:lvl w:ilvl="0" w:tplc="89D8B316">
      <w:start w:val="2017"/>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7B77BB2"/>
    <w:multiLevelType w:val="multilevel"/>
    <w:tmpl w:val="C00C40E6"/>
    <w:lvl w:ilvl="0">
      <w:start w:val="1"/>
      <w:numFmt w:val="decimal"/>
      <w:pStyle w:val="1"/>
      <w:suff w:val="nothing"/>
      <w:lvlText w:val="第%1章 "/>
      <w:lvlJc w:val="left"/>
      <w:pPr>
        <w:ind w:left="0" w:firstLine="0"/>
      </w:pPr>
      <w:rPr>
        <w:rFonts w:hint="eastAsia"/>
      </w:rPr>
    </w:lvl>
    <w:lvl w:ilvl="1">
      <w:start w:val="1"/>
      <w:numFmt w:val="decimal"/>
      <w:pStyle w:val="2"/>
      <w:suff w:val="nothing"/>
      <w:lvlText w:val="%1.%2 "/>
      <w:lvlJc w:val="left"/>
      <w:pPr>
        <w:ind w:left="425" w:hanging="141"/>
      </w:pPr>
      <w:rPr>
        <w:rFonts w:eastAsia="宋体" w:hint="eastAsia"/>
        <w:b/>
        <w:i w:val="0"/>
        <w:sz w:val="30"/>
      </w:rPr>
    </w:lvl>
    <w:lvl w:ilvl="2">
      <w:start w:val="1"/>
      <w:numFmt w:val="decimal"/>
      <w:pStyle w:val="3"/>
      <w:suff w:val="nothing"/>
      <w:lvlText w:val="%1.%2.%3 "/>
      <w:lvlJc w:val="left"/>
      <w:pPr>
        <w:ind w:left="852" w:hanging="426"/>
      </w:pPr>
      <w:rPr>
        <w:rFonts w:eastAsia="宋体" w:hint="eastAsia"/>
        <w:b/>
        <w:i w:val="0"/>
        <w:sz w:val="28"/>
      </w:rPr>
    </w:lvl>
    <w:lvl w:ilvl="3">
      <w:start w:val="1"/>
      <w:numFmt w:val="decimal"/>
      <w:pStyle w:val="4"/>
      <w:suff w:val="nothing"/>
      <w:lvlText w:val="%1.%2.%3.%4 "/>
      <w:lvlJc w:val="left"/>
      <w:pPr>
        <w:ind w:left="4395" w:hanging="567"/>
      </w:pPr>
      <w:rPr>
        <w:rFonts w:eastAsia="宋体" w:hint="eastAsia"/>
        <w:b/>
        <w:i w:val="0"/>
        <w:sz w:val="24"/>
      </w:rPr>
    </w:lvl>
    <w:lvl w:ilvl="4">
      <w:start w:val="1"/>
      <w:numFmt w:val="decimal"/>
      <w:pStyle w:val="5"/>
      <w:suff w:val="nothing"/>
      <w:lvlText w:val="%1.%2.%3.%4.%5 "/>
      <w:lvlJc w:val="left"/>
      <w:pPr>
        <w:ind w:left="993" w:hanging="567"/>
      </w:pPr>
      <w:rPr>
        <w:rFonts w:eastAsia="宋体" w:hint="eastAsia"/>
        <w:b/>
        <w:i w:val="0"/>
        <w:sz w:val="24"/>
      </w:rPr>
    </w:lvl>
    <w:lvl w:ilvl="5">
      <w:start w:val="1"/>
      <w:numFmt w:val="decimal"/>
      <w:pStyle w:val="6"/>
      <w:suff w:val="nothing"/>
      <w:lvlText w:val="%1.%2.%3.%4.%5.%6"/>
      <w:lvlJc w:val="left"/>
      <w:pPr>
        <w:ind w:left="0" w:firstLine="1021"/>
      </w:pPr>
      <w:rPr>
        <w:rFonts w:hint="eastAsia"/>
        <w:b/>
        <w:i w:val="0"/>
        <w:sz w:val="24"/>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4">
    <w:nsid w:val="4D5C7F23"/>
    <w:multiLevelType w:val="hybridMultilevel"/>
    <w:tmpl w:val="AB7C4114"/>
    <w:lvl w:ilvl="0" w:tplc="5C4E8FC2">
      <w:start w:val="1"/>
      <w:numFmt w:val="bullet"/>
      <w:lvlText w:val=""/>
      <w:lvlJc w:val="left"/>
      <w:pPr>
        <w:ind w:left="737"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2373F08"/>
    <w:multiLevelType w:val="hybridMultilevel"/>
    <w:tmpl w:val="F6083736"/>
    <w:lvl w:ilvl="0" w:tplc="9E06FB8C">
      <w:start w:val="2017"/>
      <w:numFmt w:val="bullet"/>
      <w:lvlText w:val="-"/>
      <w:lvlJc w:val="left"/>
      <w:pPr>
        <w:ind w:left="1404" w:hanging="360"/>
      </w:pPr>
      <w:rPr>
        <w:rFonts w:ascii="宋体" w:eastAsia="宋体" w:hAnsi="宋体" w:cs="Times New Roman" w:hint="eastAsia"/>
      </w:rPr>
    </w:lvl>
    <w:lvl w:ilvl="1" w:tplc="04090003" w:tentative="1">
      <w:start w:val="1"/>
      <w:numFmt w:val="bullet"/>
      <w:lvlText w:val=""/>
      <w:lvlJc w:val="left"/>
      <w:pPr>
        <w:ind w:left="1884" w:hanging="420"/>
      </w:pPr>
      <w:rPr>
        <w:rFonts w:ascii="Wingdings" w:hAnsi="Wingdings" w:hint="default"/>
      </w:rPr>
    </w:lvl>
    <w:lvl w:ilvl="2" w:tplc="04090005" w:tentative="1">
      <w:start w:val="1"/>
      <w:numFmt w:val="bullet"/>
      <w:lvlText w:val=""/>
      <w:lvlJc w:val="left"/>
      <w:pPr>
        <w:ind w:left="2304" w:hanging="420"/>
      </w:pPr>
      <w:rPr>
        <w:rFonts w:ascii="Wingdings" w:hAnsi="Wingdings" w:hint="default"/>
      </w:rPr>
    </w:lvl>
    <w:lvl w:ilvl="3" w:tplc="04090001" w:tentative="1">
      <w:start w:val="1"/>
      <w:numFmt w:val="bullet"/>
      <w:lvlText w:val=""/>
      <w:lvlJc w:val="left"/>
      <w:pPr>
        <w:ind w:left="2724" w:hanging="420"/>
      </w:pPr>
      <w:rPr>
        <w:rFonts w:ascii="Wingdings" w:hAnsi="Wingdings" w:hint="default"/>
      </w:rPr>
    </w:lvl>
    <w:lvl w:ilvl="4" w:tplc="04090003" w:tentative="1">
      <w:start w:val="1"/>
      <w:numFmt w:val="bullet"/>
      <w:lvlText w:val=""/>
      <w:lvlJc w:val="left"/>
      <w:pPr>
        <w:ind w:left="3144" w:hanging="420"/>
      </w:pPr>
      <w:rPr>
        <w:rFonts w:ascii="Wingdings" w:hAnsi="Wingdings" w:hint="default"/>
      </w:rPr>
    </w:lvl>
    <w:lvl w:ilvl="5" w:tplc="04090005" w:tentative="1">
      <w:start w:val="1"/>
      <w:numFmt w:val="bullet"/>
      <w:lvlText w:val=""/>
      <w:lvlJc w:val="left"/>
      <w:pPr>
        <w:ind w:left="3564" w:hanging="420"/>
      </w:pPr>
      <w:rPr>
        <w:rFonts w:ascii="Wingdings" w:hAnsi="Wingdings" w:hint="default"/>
      </w:rPr>
    </w:lvl>
    <w:lvl w:ilvl="6" w:tplc="04090001" w:tentative="1">
      <w:start w:val="1"/>
      <w:numFmt w:val="bullet"/>
      <w:lvlText w:val=""/>
      <w:lvlJc w:val="left"/>
      <w:pPr>
        <w:ind w:left="3984" w:hanging="420"/>
      </w:pPr>
      <w:rPr>
        <w:rFonts w:ascii="Wingdings" w:hAnsi="Wingdings" w:hint="default"/>
      </w:rPr>
    </w:lvl>
    <w:lvl w:ilvl="7" w:tplc="04090003" w:tentative="1">
      <w:start w:val="1"/>
      <w:numFmt w:val="bullet"/>
      <w:lvlText w:val=""/>
      <w:lvlJc w:val="left"/>
      <w:pPr>
        <w:ind w:left="4404" w:hanging="420"/>
      </w:pPr>
      <w:rPr>
        <w:rFonts w:ascii="Wingdings" w:hAnsi="Wingdings" w:hint="default"/>
      </w:rPr>
    </w:lvl>
    <w:lvl w:ilvl="8" w:tplc="04090005" w:tentative="1">
      <w:start w:val="1"/>
      <w:numFmt w:val="bullet"/>
      <w:lvlText w:val=""/>
      <w:lvlJc w:val="left"/>
      <w:pPr>
        <w:ind w:left="4824" w:hanging="420"/>
      </w:pPr>
      <w:rPr>
        <w:rFonts w:ascii="Wingdings" w:hAnsi="Wingdings" w:hint="default"/>
      </w:rPr>
    </w:lvl>
  </w:abstractNum>
  <w:abstractNum w:abstractNumId="26">
    <w:nsid w:val="52CC11E6"/>
    <w:multiLevelType w:val="hybridMultilevel"/>
    <w:tmpl w:val="B12A4AA6"/>
    <w:lvl w:ilvl="0" w:tplc="22B24EB4">
      <w:start w:val="1"/>
      <w:numFmt w:val="bullet"/>
      <w:lvlText w:val=""/>
      <w:lvlJc w:val="left"/>
      <w:pPr>
        <w:ind w:left="737" w:hanging="34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44D4A80"/>
    <w:multiLevelType w:val="hybridMultilevel"/>
    <w:tmpl w:val="356AA152"/>
    <w:lvl w:ilvl="0" w:tplc="AD425CBC">
      <w:start w:val="2017"/>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5C828A0"/>
    <w:multiLevelType w:val="hybridMultilevel"/>
    <w:tmpl w:val="3AD2FF70"/>
    <w:lvl w:ilvl="0" w:tplc="0178C990">
      <w:start w:val="1"/>
      <w:numFmt w:val="bullet"/>
      <w:lvlText w:val=""/>
      <w:lvlJc w:val="left"/>
      <w:pPr>
        <w:ind w:left="737" w:hanging="34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594A31ED"/>
    <w:multiLevelType w:val="hybridMultilevel"/>
    <w:tmpl w:val="38D821DA"/>
    <w:lvl w:ilvl="0" w:tplc="3582028E">
      <w:start w:val="2017"/>
      <w:numFmt w:val="bullet"/>
      <w:lvlText w:val="-"/>
      <w:lvlJc w:val="left"/>
      <w:pPr>
        <w:ind w:left="1410" w:hanging="360"/>
      </w:pPr>
      <w:rPr>
        <w:rFonts w:ascii="宋体" w:eastAsia="宋体" w:hAnsi="宋体" w:cs="Times New Roman" w:hint="eastAsia"/>
      </w:rPr>
    </w:lvl>
    <w:lvl w:ilvl="1" w:tplc="04090003">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30">
    <w:nsid w:val="594C764E"/>
    <w:multiLevelType w:val="hybridMultilevel"/>
    <w:tmpl w:val="E1981DD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nsid w:val="59F263B6"/>
    <w:multiLevelType w:val="hybridMultilevel"/>
    <w:tmpl w:val="A3D82F3C"/>
    <w:lvl w:ilvl="0" w:tplc="87AAFD88">
      <w:start w:val="1"/>
      <w:numFmt w:val="bullet"/>
      <w:lvlText w:val=""/>
      <w:lvlJc w:val="left"/>
      <w:pPr>
        <w:ind w:left="737"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B93691D"/>
    <w:multiLevelType w:val="hybridMultilevel"/>
    <w:tmpl w:val="40F09E6E"/>
    <w:lvl w:ilvl="0" w:tplc="F56023AE">
      <w:start w:val="1"/>
      <w:numFmt w:val="bullet"/>
      <w:lvlText w:val=""/>
      <w:lvlJc w:val="left"/>
      <w:pPr>
        <w:ind w:left="737"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E873DB9"/>
    <w:multiLevelType w:val="hybridMultilevel"/>
    <w:tmpl w:val="C93EDCA8"/>
    <w:lvl w:ilvl="0" w:tplc="3582028E">
      <w:start w:val="2017"/>
      <w:numFmt w:val="bullet"/>
      <w:lvlText w:val="-"/>
      <w:lvlJc w:val="left"/>
      <w:pPr>
        <w:ind w:left="1830" w:hanging="360"/>
      </w:pPr>
      <w:rPr>
        <w:rFonts w:ascii="宋体" w:eastAsia="宋体" w:hAnsi="宋体" w:cs="Times New Roman"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5ED56A3B"/>
    <w:multiLevelType w:val="hybridMultilevel"/>
    <w:tmpl w:val="59B6F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66D24A32"/>
    <w:multiLevelType w:val="hybridMultilevel"/>
    <w:tmpl w:val="B936C4E6"/>
    <w:lvl w:ilvl="0" w:tplc="D72C6F6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A9766BB"/>
    <w:multiLevelType w:val="hybridMultilevel"/>
    <w:tmpl w:val="22EACB5C"/>
    <w:lvl w:ilvl="0" w:tplc="576EA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DD25610"/>
    <w:multiLevelType w:val="hybridMultilevel"/>
    <w:tmpl w:val="DBD87168"/>
    <w:lvl w:ilvl="0" w:tplc="3582028E">
      <w:start w:val="2017"/>
      <w:numFmt w:val="bullet"/>
      <w:lvlText w:val="-"/>
      <w:lvlJc w:val="left"/>
      <w:pPr>
        <w:ind w:left="2250" w:hanging="360"/>
      </w:pPr>
      <w:rPr>
        <w:rFonts w:ascii="宋体" w:eastAsia="宋体" w:hAnsi="宋体" w:cs="Times New Roman"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0E67B15"/>
    <w:multiLevelType w:val="hybridMultilevel"/>
    <w:tmpl w:val="43FA5CD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nsid w:val="72E9323A"/>
    <w:multiLevelType w:val="hybridMultilevel"/>
    <w:tmpl w:val="2A86B7BA"/>
    <w:lvl w:ilvl="0" w:tplc="5C4E8FC2">
      <w:start w:val="1"/>
      <w:numFmt w:val="bullet"/>
      <w:lvlText w:val=""/>
      <w:lvlJc w:val="left"/>
      <w:pPr>
        <w:ind w:left="737"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3072F32"/>
    <w:multiLevelType w:val="hybridMultilevel"/>
    <w:tmpl w:val="BA7E0B68"/>
    <w:lvl w:ilvl="0" w:tplc="FADC86DA">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884" w:hanging="420"/>
      </w:pPr>
      <w:rPr>
        <w:rFonts w:ascii="Wingdings" w:hAnsi="Wingdings" w:hint="default"/>
      </w:rPr>
    </w:lvl>
    <w:lvl w:ilvl="2" w:tplc="04090005" w:tentative="1">
      <w:start w:val="1"/>
      <w:numFmt w:val="bullet"/>
      <w:lvlText w:val=""/>
      <w:lvlJc w:val="left"/>
      <w:pPr>
        <w:ind w:left="2304" w:hanging="420"/>
      </w:pPr>
      <w:rPr>
        <w:rFonts w:ascii="Wingdings" w:hAnsi="Wingdings" w:hint="default"/>
      </w:rPr>
    </w:lvl>
    <w:lvl w:ilvl="3" w:tplc="04090001" w:tentative="1">
      <w:start w:val="1"/>
      <w:numFmt w:val="bullet"/>
      <w:lvlText w:val=""/>
      <w:lvlJc w:val="left"/>
      <w:pPr>
        <w:ind w:left="2724" w:hanging="420"/>
      </w:pPr>
      <w:rPr>
        <w:rFonts w:ascii="Wingdings" w:hAnsi="Wingdings" w:hint="default"/>
      </w:rPr>
    </w:lvl>
    <w:lvl w:ilvl="4" w:tplc="04090003" w:tentative="1">
      <w:start w:val="1"/>
      <w:numFmt w:val="bullet"/>
      <w:lvlText w:val=""/>
      <w:lvlJc w:val="left"/>
      <w:pPr>
        <w:ind w:left="3144" w:hanging="420"/>
      </w:pPr>
      <w:rPr>
        <w:rFonts w:ascii="Wingdings" w:hAnsi="Wingdings" w:hint="default"/>
      </w:rPr>
    </w:lvl>
    <w:lvl w:ilvl="5" w:tplc="04090005" w:tentative="1">
      <w:start w:val="1"/>
      <w:numFmt w:val="bullet"/>
      <w:lvlText w:val=""/>
      <w:lvlJc w:val="left"/>
      <w:pPr>
        <w:ind w:left="3564" w:hanging="420"/>
      </w:pPr>
      <w:rPr>
        <w:rFonts w:ascii="Wingdings" w:hAnsi="Wingdings" w:hint="default"/>
      </w:rPr>
    </w:lvl>
    <w:lvl w:ilvl="6" w:tplc="04090001" w:tentative="1">
      <w:start w:val="1"/>
      <w:numFmt w:val="bullet"/>
      <w:lvlText w:val=""/>
      <w:lvlJc w:val="left"/>
      <w:pPr>
        <w:ind w:left="3984" w:hanging="420"/>
      </w:pPr>
      <w:rPr>
        <w:rFonts w:ascii="Wingdings" w:hAnsi="Wingdings" w:hint="default"/>
      </w:rPr>
    </w:lvl>
    <w:lvl w:ilvl="7" w:tplc="04090003" w:tentative="1">
      <w:start w:val="1"/>
      <w:numFmt w:val="bullet"/>
      <w:lvlText w:val=""/>
      <w:lvlJc w:val="left"/>
      <w:pPr>
        <w:ind w:left="4404" w:hanging="420"/>
      </w:pPr>
      <w:rPr>
        <w:rFonts w:ascii="Wingdings" w:hAnsi="Wingdings" w:hint="default"/>
      </w:rPr>
    </w:lvl>
    <w:lvl w:ilvl="8" w:tplc="04090005" w:tentative="1">
      <w:start w:val="1"/>
      <w:numFmt w:val="bullet"/>
      <w:lvlText w:val=""/>
      <w:lvlJc w:val="left"/>
      <w:pPr>
        <w:ind w:left="4824" w:hanging="420"/>
      </w:pPr>
      <w:rPr>
        <w:rFonts w:ascii="Wingdings" w:hAnsi="Wingdings" w:hint="default"/>
      </w:rPr>
    </w:lvl>
  </w:abstractNum>
  <w:abstractNum w:abstractNumId="41">
    <w:nsid w:val="732A588A"/>
    <w:multiLevelType w:val="hybridMultilevel"/>
    <w:tmpl w:val="96B66258"/>
    <w:lvl w:ilvl="0" w:tplc="D750948E">
      <w:start w:val="1"/>
      <w:numFmt w:val="bullet"/>
      <w:lvlText w:val=""/>
      <w:lvlJc w:val="left"/>
      <w:pPr>
        <w:ind w:left="737"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BD1467E"/>
    <w:multiLevelType w:val="hybridMultilevel"/>
    <w:tmpl w:val="2A403D8E"/>
    <w:lvl w:ilvl="0" w:tplc="DC30A204">
      <w:start w:val="1"/>
      <w:numFmt w:val="bullet"/>
      <w:lvlText w:val=""/>
      <w:lvlJc w:val="left"/>
      <w:pPr>
        <w:ind w:left="360" w:firstLine="37"/>
      </w:pPr>
      <w:rPr>
        <w:rFonts w:ascii="Wingdings" w:hAnsi="Wingdings" w:hint="default"/>
      </w:rPr>
    </w:lvl>
    <w:lvl w:ilvl="1" w:tplc="04090003" w:tentative="1">
      <w:start w:val="1"/>
      <w:numFmt w:val="bullet"/>
      <w:lvlText w:val=""/>
      <w:lvlJc w:val="left"/>
      <w:pPr>
        <w:ind w:left="1884" w:hanging="420"/>
      </w:pPr>
      <w:rPr>
        <w:rFonts w:ascii="Wingdings" w:hAnsi="Wingdings" w:hint="default"/>
      </w:rPr>
    </w:lvl>
    <w:lvl w:ilvl="2" w:tplc="04090005" w:tentative="1">
      <w:start w:val="1"/>
      <w:numFmt w:val="bullet"/>
      <w:lvlText w:val=""/>
      <w:lvlJc w:val="left"/>
      <w:pPr>
        <w:ind w:left="2304" w:hanging="420"/>
      </w:pPr>
      <w:rPr>
        <w:rFonts w:ascii="Wingdings" w:hAnsi="Wingdings" w:hint="default"/>
      </w:rPr>
    </w:lvl>
    <w:lvl w:ilvl="3" w:tplc="04090001" w:tentative="1">
      <w:start w:val="1"/>
      <w:numFmt w:val="bullet"/>
      <w:lvlText w:val=""/>
      <w:lvlJc w:val="left"/>
      <w:pPr>
        <w:ind w:left="2724" w:hanging="420"/>
      </w:pPr>
      <w:rPr>
        <w:rFonts w:ascii="Wingdings" w:hAnsi="Wingdings" w:hint="default"/>
      </w:rPr>
    </w:lvl>
    <w:lvl w:ilvl="4" w:tplc="04090003" w:tentative="1">
      <w:start w:val="1"/>
      <w:numFmt w:val="bullet"/>
      <w:lvlText w:val=""/>
      <w:lvlJc w:val="left"/>
      <w:pPr>
        <w:ind w:left="3144" w:hanging="420"/>
      </w:pPr>
      <w:rPr>
        <w:rFonts w:ascii="Wingdings" w:hAnsi="Wingdings" w:hint="default"/>
      </w:rPr>
    </w:lvl>
    <w:lvl w:ilvl="5" w:tplc="04090005" w:tentative="1">
      <w:start w:val="1"/>
      <w:numFmt w:val="bullet"/>
      <w:lvlText w:val=""/>
      <w:lvlJc w:val="left"/>
      <w:pPr>
        <w:ind w:left="3564" w:hanging="420"/>
      </w:pPr>
      <w:rPr>
        <w:rFonts w:ascii="Wingdings" w:hAnsi="Wingdings" w:hint="default"/>
      </w:rPr>
    </w:lvl>
    <w:lvl w:ilvl="6" w:tplc="04090001" w:tentative="1">
      <w:start w:val="1"/>
      <w:numFmt w:val="bullet"/>
      <w:lvlText w:val=""/>
      <w:lvlJc w:val="left"/>
      <w:pPr>
        <w:ind w:left="3984" w:hanging="420"/>
      </w:pPr>
      <w:rPr>
        <w:rFonts w:ascii="Wingdings" w:hAnsi="Wingdings" w:hint="default"/>
      </w:rPr>
    </w:lvl>
    <w:lvl w:ilvl="7" w:tplc="04090003" w:tentative="1">
      <w:start w:val="1"/>
      <w:numFmt w:val="bullet"/>
      <w:lvlText w:val=""/>
      <w:lvlJc w:val="left"/>
      <w:pPr>
        <w:ind w:left="4404" w:hanging="420"/>
      </w:pPr>
      <w:rPr>
        <w:rFonts w:ascii="Wingdings" w:hAnsi="Wingdings" w:hint="default"/>
      </w:rPr>
    </w:lvl>
    <w:lvl w:ilvl="8" w:tplc="04090005" w:tentative="1">
      <w:start w:val="1"/>
      <w:numFmt w:val="bullet"/>
      <w:lvlText w:val=""/>
      <w:lvlJc w:val="left"/>
      <w:pPr>
        <w:ind w:left="4824" w:hanging="420"/>
      </w:pPr>
      <w:rPr>
        <w:rFonts w:ascii="Wingdings" w:hAnsi="Wingdings" w:hint="default"/>
      </w:rPr>
    </w:lvl>
  </w:abstractNum>
  <w:abstractNum w:abstractNumId="43">
    <w:nsid w:val="7D824003"/>
    <w:multiLevelType w:val="hybridMultilevel"/>
    <w:tmpl w:val="E27A1DB0"/>
    <w:lvl w:ilvl="0" w:tplc="E50C79E0">
      <w:start w:val="1"/>
      <w:numFmt w:val="bullet"/>
      <w:lvlText w:val=""/>
      <w:lvlJc w:val="left"/>
      <w:pPr>
        <w:ind w:left="737" w:hanging="34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7DAC150F"/>
    <w:multiLevelType w:val="hybridMultilevel"/>
    <w:tmpl w:val="267497CA"/>
    <w:lvl w:ilvl="0" w:tplc="E4AE9060">
      <w:start w:val="1"/>
      <w:numFmt w:val="bullet"/>
      <w:lvlText w:val=""/>
      <w:lvlJc w:val="left"/>
      <w:pPr>
        <w:ind w:left="737" w:hanging="34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5">
    <w:nsid w:val="7E956875"/>
    <w:multiLevelType w:val="hybridMultilevel"/>
    <w:tmpl w:val="3C620FEA"/>
    <w:lvl w:ilvl="0" w:tplc="5C5EF114">
      <w:start w:val="1"/>
      <w:numFmt w:val="bullet"/>
      <w:lvlText w:val=""/>
      <w:lvlJc w:val="left"/>
      <w:pPr>
        <w:ind w:left="737" w:hanging="34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7EA605AB"/>
    <w:multiLevelType w:val="hybridMultilevel"/>
    <w:tmpl w:val="23E69E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FE41B39"/>
    <w:multiLevelType w:val="hybridMultilevel"/>
    <w:tmpl w:val="A51478F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3"/>
  </w:num>
  <w:num w:numId="2">
    <w:abstractNumId w:val="30"/>
  </w:num>
  <w:num w:numId="3">
    <w:abstractNumId w:val="46"/>
  </w:num>
  <w:num w:numId="4">
    <w:abstractNumId w:val="34"/>
  </w:num>
  <w:num w:numId="5">
    <w:abstractNumId w:val="38"/>
  </w:num>
  <w:num w:numId="6">
    <w:abstractNumId w:val="44"/>
  </w:num>
  <w:num w:numId="7">
    <w:abstractNumId w:val="14"/>
  </w:num>
  <w:num w:numId="8">
    <w:abstractNumId w:val="18"/>
  </w:num>
  <w:num w:numId="9">
    <w:abstractNumId w:val="31"/>
  </w:num>
  <w:num w:numId="10">
    <w:abstractNumId w:val="17"/>
  </w:num>
  <w:num w:numId="11">
    <w:abstractNumId w:val="22"/>
  </w:num>
  <w:num w:numId="12">
    <w:abstractNumId w:val="35"/>
  </w:num>
  <w:num w:numId="13">
    <w:abstractNumId w:val="2"/>
  </w:num>
  <w:num w:numId="14">
    <w:abstractNumId w:val="0"/>
  </w:num>
  <w:num w:numId="15">
    <w:abstractNumId w:val="1"/>
  </w:num>
  <w:num w:numId="16">
    <w:abstractNumId w:val="36"/>
  </w:num>
  <w:num w:numId="17">
    <w:abstractNumId w:val="21"/>
  </w:num>
  <w:num w:numId="18">
    <w:abstractNumId w:val="10"/>
  </w:num>
  <w:num w:numId="19">
    <w:abstractNumId w:val="40"/>
  </w:num>
  <w:num w:numId="20">
    <w:abstractNumId w:val="42"/>
  </w:num>
  <w:num w:numId="21">
    <w:abstractNumId w:val="12"/>
  </w:num>
  <w:num w:numId="22">
    <w:abstractNumId w:val="16"/>
  </w:num>
  <w:num w:numId="23">
    <w:abstractNumId w:val="5"/>
  </w:num>
  <w:num w:numId="24">
    <w:abstractNumId w:val="3"/>
  </w:num>
  <w:num w:numId="25">
    <w:abstractNumId w:val="47"/>
  </w:num>
  <w:num w:numId="26">
    <w:abstractNumId w:val="11"/>
  </w:num>
  <w:num w:numId="27">
    <w:abstractNumId w:val="26"/>
  </w:num>
  <w:num w:numId="28">
    <w:abstractNumId w:val="32"/>
  </w:num>
  <w:num w:numId="29">
    <w:abstractNumId w:val="13"/>
  </w:num>
  <w:num w:numId="30">
    <w:abstractNumId w:val="41"/>
  </w:num>
  <w:num w:numId="31">
    <w:abstractNumId w:val="43"/>
  </w:num>
  <w:num w:numId="32">
    <w:abstractNumId w:val="45"/>
  </w:num>
  <w:num w:numId="33">
    <w:abstractNumId w:val="28"/>
  </w:num>
  <w:num w:numId="34">
    <w:abstractNumId w:val="27"/>
  </w:num>
  <w:num w:numId="35">
    <w:abstractNumId w:val="24"/>
  </w:num>
  <w:num w:numId="36">
    <w:abstractNumId w:val="39"/>
  </w:num>
  <w:num w:numId="37">
    <w:abstractNumId w:val="15"/>
  </w:num>
  <w:num w:numId="38">
    <w:abstractNumId w:val="20"/>
  </w:num>
  <w:num w:numId="39">
    <w:abstractNumId w:val="19"/>
  </w:num>
  <w:num w:numId="40">
    <w:abstractNumId w:val="8"/>
  </w:num>
  <w:num w:numId="41">
    <w:abstractNumId w:val="25"/>
  </w:num>
  <w:num w:numId="42">
    <w:abstractNumId w:val="29"/>
  </w:num>
  <w:num w:numId="43">
    <w:abstractNumId w:val="6"/>
  </w:num>
  <w:num w:numId="44">
    <w:abstractNumId w:val="33"/>
  </w:num>
  <w:num w:numId="45">
    <w:abstractNumId w:val="9"/>
  </w:num>
  <w:num w:numId="46">
    <w:abstractNumId w:val="37"/>
  </w:num>
  <w:num w:numId="47">
    <w:abstractNumId w:val="7"/>
  </w:num>
  <w:num w:numId="4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i han">
    <w15:presenceInfo w15:providerId="Windows Live" w15:userId="3332d8bf7d7427d1"/>
  </w15:person>
  <w15:person w15:author="Han">
    <w15:presenceInfo w15:providerId="None" w15:userId="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491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E1"/>
    <w:rsid w:val="00002631"/>
    <w:rsid w:val="00005525"/>
    <w:rsid w:val="00010EA9"/>
    <w:rsid w:val="000117EC"/>
    <w:rsid w:val="00012097"/>
    <w:rsid w:val="00012B85"/>
    <w:rsid w:val="000204EA"/>
    <w:rsid w:val="000305D1"/>
    <w:rsid w:val="00030C1F"/>
    <w:rsid w:val="000312AF"/>
    <w:rsid w:val="00032BE4"/>
    <w:rsid w:val="00032CEA"/>
    <w:rsid w:val="00034EA2"/>
    <w:rsid w:val="00036A78"/>
    <w:rsid w:val="0003715C"/>
    <w:rsid w:val="00037361"/>
    <w:rsid w:val="0004009E"/>
    <w:rsid w:val="00040F3F"/>
    <w:rsid w:val="00044339"/>
    <w:rsid w:val="000448FC"/>
    <w:rsid w:val="00045E1B"/>
    <w:rsid w:val="00046274"/>
    <w:rsid w:val="00046779"/>
    <w:rsid w:val="00051C6E"/>
    <w:rsid w:val="00052C38"/>
    <w:rsid w:val="000537D5"/>
    <w:rsid w:val="00057502"/>
    <w:rsid w:val="00057E75"/>
    <w:rsid w:val="0006033C"/>
    <w:rsid w:val="000608C1"/>
    <w:rsid w:val="0006098D"/>
    <w:rsid w:val="000620F2"/>
    <w:rsid w:val="00062950"/>
    <w:rsid w:val="000641E2"/>
    <w:rsid w:val="000658F3"/>
    <w:rsid w:val="00065B0E"/>
    <w:rsid w:val="0006625C"/>
    <w:rsid w:val="00066336"/>
    <w:rsid w:val="00071312"/>
    <w:rsid w:val="000722B3"/>
    <w:rsid w:val="00073DA5"/>
    <w:rsid w:val="00074014"/>
    <w:rsid w:val="00074505"/>
    <w:rsid w:val="000748E1"/>
    <w:rsid w:val="000749A0"/>
    <w:rsid w:val="00076929"/>
    <w:rsid w:val="00076FF0"/>
    <w:rsid w:val="000812BF"/>
    <w:rsid w:val="000823D1"/>
    <w:rsid w:val="000829ED"/>
    <w:rsid w:val="000835C0"/>
    <w:rsid w:val="00084D5E"/>
    <w:rsid w:val="000852B3"/>
    <w:rsid w:val="00085746"/>
    <w:rsid w:val="00085C21"/>
    <w:rsid w:val="00085CA4"/>
    <w:rsid w:val="000870D0"/>
    <w:rsid w:val="00087A50"/>
    <w:rsid w:val="00087EDA"/>
    <w:rsid w:val="00092D83"/>
    <w:rsid w:val="00094E87"/>
    <w:rsid w:val="000960BD"/>
    <w:rsid w:val="000A0C54"/>
    <w:rsid w:val="000A3F37"/>
    <w:rsid w:val="000A7D0B"/>
    <w:rsid w:val="000B0BBC"/>
    <w:rsid w:val="000B157C"/>
    <w:rsid w:val="000B15E5"/>
    <w:rsid w:val="000B1766"/>
    <w:rsid w:val="000B1851"/>
    <w:rsid w:val="000B2FAD"/>
    <w:rsid w:val="000B3897"/>
    <w:rsid w:val="000B5316"/>
    <w:rsid w:val="000B626F"/>
    <w:rsid w:val="000B6F90"/>
    <w:rsid w:val="000B7AD3"/>
    <w:rsid w:val="000C2ED6"/>
    <w:rsid w:val="000C42C0"/>
    <w:rsid w:val="000C4C43"/>
    <w:rsid w:val="000C4C6E"/>
    <w:rsid w:val="000C4EAC"/>
    <w:rsid w:val="000C50B7"/>
    <w:rsid w:val="000C6482"/>
    <w:rsid w:val="000C7AE2"/>
    <w:rsid w:val="000C7C16"/>
    <w:rsid w:val="000D01A8"/>
    <w:rsid w:val="000D11A5"/>
    <w:rsid w:val="000D1AD9"/>
    <w:rsid w:val="000D3B34"/>
    <w:rsid w:val="000D3EE0"/>
    <w:rsid w:val="000D6885"/>
    <w:rsid w:val="000D6A80"/>
    <w:rsid w:val="000D7828"/>
    <w:rsid w:val="000E038B"/>
    <w:rsid w:val="000E2A45"/>
    <w:rsid w:val="000E2F2E"/>
    <w:rsid w:val="000F00D3"/>
    <w:rsid w:val="000F4AE6"/>
    <w:rsid w:val="000F53F5"/>
    <w:rsid w:val="000F5E4E"/>
    <w:rsid w:val="000F608B"/>
    <w:rsid w:val="00100433"/>
    <w:rsid w:val="00102DE1"/>
    <w:rsid w:val="00102F82"/>
    <w:rsid w:val="001035D6"/>
    <w:rsid w:val="0010575F"/>
    <w:rsid w:val="00110808"/>
    <w:rsid w:val="00110F32"/>
    <w:rsid w:val="00111203"/>
    <w:rsid w:val="00113ABE"/>
    <w:rsid w:val="00113F78"/>
    <w:rsid w:val="00115844"/>
    <w:rsid w:val="00115DB5"/>
    <w:rsid w:val="00116DFF"/>
    <w:rsid w:val="00117F5A"/>
    <w:rsid w:val="00121B97"/>
    <w:rsid w:val="001224FC"/>
    <w:rsid w:val="0012374A"/>
    <w:rsid w:val="00123BFB"/>
    <w:rsid w:val="001242BC"/>
    <w:rsid w:val="0012445B"/>
    <w:rsid w:val="00125AFB"/>
    <w:rsid w:val="0012620E"/>
    <w:rsid w:val="00126964"/>
    <w:rsid w:val="00132FF6"/>
    <w:rsid w:val="0013420F"/>
    <w:rsid w:val="00134982"/>
    <w:rsid w:val="001369FE"/>
    <w:rsid w:val="00136CEE"/>
    <w:rsid w:val="0013701F"/>
    <w:rsid w:val="001370C6"/>
    <w:rsid w:val="0013756D"/>
    <w:rsid w:val="00142E0E"/>
    <w:rsid w:val="00145D3F"/>
    <w:rsid w:val="00147C44"/>
    <w:rsid w:val="001502EF"/>
    <w:rsid w:val="001503A1"/>
    <w:rsid w:val="0015187A"/>
    <w:rsid w:val="0015260A"/>
    <w:rsid w:val="00152DBA"/>
    <w:rsid w:val="00162D93"/>
    <w:rsid w:val="001634E2"/>
    <w:rsid w:val="0016572F"/>
    <w:rsid w:val="00165F36"/>
    <w:rsid w:val="0016793E"/>
    <w:rsid w:val="00167AB0"/>
    <w:rsid w:val="00170123"/>
    <w:rsid w:val="00170695"/>
    <w:rsid w:val="00170BF5"/>
    <w:rsid w:val="0017198C"/>
    <w:rsid w:val="0017286B"/>
    <w:rsid w:val="00172D23"/>
    <w:rsid w:val="0017339F"/>
    <w:rsid w:val="00173D14"/>
    <w:rsid w:val="00174924"/>
    <w:rsid w:val="001802EC"/>
    <w:rsid w:val="001835C9"/>
    <w:rsid w:val="001838B1"/>
    <w:rsid w:val="0018471E"/>
    <w:rsid w:val="00184F83"/>
    <w:rsid w:val="0019084A"/>
    <w:rsid w:val="00191E0E"/>
    <w:rsid w:val="00192A0D"/>
    <w:rsid w:val="00193F92"/>
    <w:rsid w:val="00195078"/>
    <w:rsid w:val="00195108"/>
    <w:rsid w:val="001959A3"/>
    <w:rsid w:val="001972BE"/>
    <w:rsid w:val="0019788E"/>
    <w:rsid w:val="001A14FE"/>
    <w:rsid w:val="001A19E2"/>
    <w:rsid w:val="001A228F"/>
    <w:rsid w:val="001A444C"/>
    <w:rsid w:val="001A7410"/>
    <w:rsid w:val="001A7563"/>
    <w:rsid w:val="001B19DE"/>
    <w:rsid w:val="001B3E3F"/>
    <w:rsid w:val="001B6D1B"/>
    <w:rsid w:val="001B7305"/>
    <w:rsid w:val="001C23E9"/>
    <w:rsid w:val="001C321A"/>
    <w:rsid w:val="001C5237"/>
    <w:rsid w:val="001D17F0"/>
    <w:rsid w:val="001D20A1"/>
    <w:rsid w:val="001D3ECC"/>
    <w:rsid w:val="001D3FBF"/>
    <w:rsid w:val="001D43DF"/>
    <w:rsid w:val="001D4BEC"/>
    <w:rsid w:val="001D59DA"/>
    <w:rsid w:val="001E1BA6"/>
    <w:rsid w:val="001E4BE1"/>
    <w:rsid w:val="001E6602"/>
    <w:rsid w:val="001E71F6"/>
    <w:rsid w:val="001F09A1"/>
    <w:rsid w:val="001F0BEC"/>
    <w:rsid w:val="001F1FE3"/>
    <w:rsid w:val="001F26AF"/>
    <w:rsid w:val="001F290D"/>
    <w:rsid w:val="001F48F4"/>
    <w:rsid w:val="001F5545"/>
    <w:rsid w:val="001F7022"/>
    <w:rsid w:val="002005C7"/>
    <w:rsid w:val="00200B3D"/>
    <w:rsid w:val="00200B74"/>
    <w:rsid w:val="00202AE4"/>
    <w:rsid w:val="00204B17"/>
    <w:rsid w:val="00205369"/>
    <w:rsid w:val="00205524"/>
    <w:rsid w:val="0020585D"/>
    <w:rsid w:val="00206EFA"/>
    <w:rsid w:val="00210BFC"/>
    <w:rsid w:val="00215A26"/>
    <w:rsid w:val="00220B7B"/>
    <w:rsid w:val="00221212"/>
    <w:rsid w:val="00221C04"/>
    <w:rsid w:val="0022338B"/>
    <w:rsid w:val="0022445A"/>
    <w:rsid w:val="002261AB"/>
    <w:rsid w:val="002268EE"/>
    <w:rsid w:val="002310D2"/>
    <w:rsid w:val="002322ED"/>
    <w:rsid w:val="002362CB"/>
    <w:rsid w:val="00240C64"/>
    <w:rsid w:val="00243CC0"/>
    <w:rsid w:val="00244B7B"/>
    <w:rsid w:val="00244CD6"/>
    <w:rsid w:val="00245C88"/>
    <w:rsid w:val="00246217"/>
    <w:rsid w:val="002505AF"/>
    <w:rsid w:val="00251845"/>
    <w:rsid w:val="00253A04"/>
    <w:rsid w:val="00255220"/>
    <w:rsid w:val="00255539"/>
    <w:rsid w:val="00255DD3"/>
    <w:rsid w:val="0025670A"/>
    <w:rsid w:val="00262119"/>
    <w:rsid w:val="00262C22"/>
    <w:rsid w:val="00263F28"/>
    <w:rsid w:val="00263F96"/>
    <w:rsid w:val="00264424"/>
    <w:rsid w:val="00265AB4"/>
    <w:rsid w:val="00265EB1"/>
    <w:rsid w:val="00266555"/>
    <w:rsid w:val="00266B80"/>
    <w:rsid w:val="00270EB6"/>
    <w:rsid w:val="0027390B"/>
    <w:rsid w:val="002741B6"/>
    <w:rsid w:val="00280A70"/>
    <w:rsid w:val="00280F4D"/>
    <w:rsid w:val="0028119B"/>
    <w:rsid w:val="00281B15"/>
    <w:rsid w:val="002823AF"/>
    <w:rsid w:val="0028330D"/>
    <w:rsid w:val="00283E7A"/>
    <w:rsid w:val="00285785"/>
    <w:rsid w:val="00287539"/>
    <w:rsid w:val="00294DAC"/>
    <w:rsid w:val="002A0088"/>
    <w:rsid w:val="002A0922"/>
    <w:rsid w:val="002A17A4"/>
    <w:rsid w:val="002A18E4"/>
    <w:rsid w:val="002A2A24"/>
    <w:rsid w:val="002A2F0D"/>
    <w:rsid w:val="002A35BD"/>
    <w:rsid w:val="002A43DF"/>
    <w:rsid w:val="002A53DB"/>
    <w:rsid w:val="002A60B3"/>
    <w:rsid w:val="002A7867"/>
    <w:rsid w:val="002B0ADD"/>
    <w:rsid w:val="002B0E91"/>
    <w:rsid w:val="002B2F09"/>
    <w:rsid w:val="002B3DC3"/>
    <w:rsid w:val="002B510E"/>
    <w:rsid w:val="002C045E"/>
    <w:rsid w:val="002C20A7"/>
    <w:rsid w:val="002C7336"/>
    <w:rsid w:val="002C7CB5"/>
    <w:rsid w:val="002D361C"/>
    <w:rsid w:val="002D3B59"/>
    <w:rsid w:val="002D3C3C"/>
    <w:rsid w:val="002D4184"/>
    <w:rsid w:val="002D6A7B"/>
    <w:rsid w:val="002E0795"/>
    <w:rsid w:val="002E666B"/>
    <w:rsid w:val="002E74F1"/>
    <w:rsid w:val="002E7E05"/>
    <w:rsid w:val="002F151F"/>
    <w:rsid w:val="002F394D"/>
    <w:rsid w:val="002F398C"/>
    <w:rsid w:val="002F4C6C"/>
    <w:rsid w:val="002F5B20"/>
    <w:rsid w:val="002F696C"/>
    <w:rsid w:val="002F6ECD"/>
    <w:rsid w:val="002F7413"/>
    <w:rsid w:val="003010E1"/>
    <w:rsid w:val="0030286D"/>
    <w:rsid w:val="00303CA8"/>
    <w:rsid w:val="003069A8"/>
    <w:rsid w:val="00311E9D"/>
    <w:rsid w:val="003129CE"/>
    <w:rsid w:val="003139D0"/>
    <w:rsid w:val="00316462"/>
    <w:rsid w:val="00322D43"/>
    <w:rsid w:val="00324724"/>
    <w:rsid w:val="00325B1B"/>
    <w:rsid w:val="0032612E"/>
    <w:rsid w:val="0032656E"/>
    <w:rsid w:val="00326753"/>
    <w:rsid w:val="00330BE9"/>
    <w:rsid w:val="00331978"/>
    <w:rsid w:val="00333986"/>
    <w:rsid w:val="003355EF"/>
    <w:rsid w:val="00335B65"/>
    <w:rsid w:val="0033680E"/>
    <w:rsid w:val="00337E42"/>
    <w:rsid w:val="0034213E"/>
    <w:rsid w:val="0034292B"/>
    <w:rsid w:val="003445B5"/>
    <w:rsid w:val="003454EA"/>
    <w:rsid w:val="0034582C"/>
    <w:rsid w:val="0034729A"/>
    <w:rsid w:val="00353A64"/>
    <w:rsid w:val="00353EDC"/>
    <w:rsid w:val="00354E71"/>
    <w:rsid w:val="00361A1A"/>
    <w:rsid w:val="00361E7F"/>
    <w:rsid w:val="003626A8"/>
    <w:rsid w:val="00364C81"/>
    <w:rsid w:val="00367212"/>
    <w:rsid w:val="00367F8E"/>
    <w:rsid w:val="00372A6A"/>
    <w:rsid w:val="00373FDE"/>
    <w:rsid w:val="0037572A"/>
    <w:rsid w:val="00376445"/>
    <w:rsid w:val="00376B6E"/>
    <w:rsid w:val="00376DFD"/>
    <w:rsid w:val="00376F74"/>
    <w:rsid w:val="00380325"/>
    <w:rsid w:val="0038595D"/>
    <w:rsid w:val="0038645F"/>
    <w:rsid w:val="00386793"/>
    <w:rsid w:val="00391DB8"/>
    <w:rsid w:val="00394D01"/>
    <w:rsid w:val="0039581D"/>
    <w:rsid w:val="00397510"/>
    <w:rsid w:val="00397F21"/>
    <w:rsid w:val="003A0875"/>
    <w:rsid w:val="003A1656"/>
    <w:rsid w:val="003A1FD5"/>
    <w:rsid w:val="003A4255"/>
    <w:rsid w:val="003A4B7E"/>
    <w:rsid w:val="003A5088"/>
    <w:rsid w:val="003A560A"/>
    <w:rsid w:val="003A5F64"/>
    <w:rsid w:val="003B0A87"/>
    <w:rsid w:val="003B21F4"/>
    <w:rsid w:val="003B39EB"/>
    <w:rsid w:val="003B40F3"/>
    <w:rsid w:val="003B5268"/>
    <w:rsid w:val="003C1618"/>
    <w:rsid w:val="003C4F98"/>
    <w:rsid w:val="003C5207"/>
    <w:rsid w:val="003C5D70"/>
    <w:rsid w:val="003D03AB"/>
    <w:rsid w:val="003D1D63"/>
    <w:rsid w:val="003D22E5"/>
    <w:rsid w:val="003D31D6"/>
    <w:rsid w:val="003D3A1C"/>
    <w:rsid w:val="003D3F13"/>
    <w:rsid w:val="003D4B28"/>
    <w:rsid w:val="003D4FF3"/>
    <w:rsid w:val="003E1B60"/>
    <w:rsid w:val="003E3589"/>
    <w:rsid w:val="003E429D"/>
    <w:rsid w:val="003E4354"/>
    <w:rsid w:val="003E49C0"/>
    <w:rsid w:val="003E516F"/>
    <w:rsid w:val="003E5E5E"/>
    <w:rsid w:val="003E6DDC"/>
    <w:rsid w:val="003E7CBA"/>
    <w:rsid w:val="003F19A9"/>
    <w:rsid w:val="003F1BC7"/>
    <w:rsid w:val="003F42EF"/>
    <w:rsid w:val="00400699"/>
    <w:rsid w:val="00402E2C"/>
    <w:rsid w:val="00402FBF"/>
    <w:rsid w:val="00403CC1"/>
    <w:rsid w:val="00405728"/>
    <w:rsid w:val="004059F5"/>
    <w:rsid w:val="0041145F"/>
    <w:rsid w:val="00411856"/>
    <w:rsid w:val="00412C57"/>
    <w:rsid w:val="00413B34"/>
    <w:rsid w:val="00413DC6"/>
    <w:rsid w:val="004143D1"/>
    <w:rsid w:val="00415E79"/>
    <w:rsid w:val="00416E28"/>
    <w:rsid w:val="00417436"/>
    <w:rsid w:val="0042068E"/>
    <w:rsid w:val="0042120A"/>
    <w:rsid w:val="00422CB6"/>
    <w:rsid w:val="0042315B"/>
    <w:rsid w:val="004248DB"/>
    <w:rsid w:val="00425322"/>
    <w:rsid w:val="004275E3"/>
    <w:rsid w:val="00427E91"/>
    <w:rsid w:val="0043101A"/>
    <w:rsid w:val="00433E8B"/>
    <w:rsid w:val="004355DC"/>
    <w:rsid w:val="00435705"/>
    <w:rsid w:val="00435F57"/>
    <w:rsid w:val="004379E7"/>
    <w:rsid w:val="0044071D"/>
    <w:rsid w:val="00443672"/>
    <w:rsid w:val="0044392B"/>
    <w:rsid w:val="00444977"/>
    <w:rsid w:val="004461E6"/>
    <w:rsid w:val="0044655B"/>
    <w:rsid w:val="00451187"/>
    <w:rsid w:val="00454824"/>
    <w:rsid w:val="00455AA1"/>
    <w:rsid w:val="00457085"/>
    <w:rsid w:val="00462AEB"/>
    <w:rsid w:val="0046306F"/>
    <w:rsid w:val="00465C98"/>
    <w:rsid w:val="00467A3C"/>
    <w:rsid w:val="004702AF"/>
    <w:rsid w:val="004756DE"/>
    <w:rsid w:val="00483C58"/>
    <w:rsid w:val="004858DF"/>
    <w:rsid w:val="0048779A"/>
    <w:rsid w:val="004906C1"/>
    <w:rsid w:val="00492798"/>
    <w:rsid w:val="00492AC5"/>
    <w:rsid w:val="004931D2"/>
    <w:rsid w:val="004A0752"/>
    <w:rsid w:val="004A2A00"/>
    <w:rsid w:val="004A6D04"/>
    <w:rsid w:val="004B02D9"/>
    <w:rsid w:val="004B1359"/>
    <w:rsid w:val="004B461C"/>
    <w:rsid w:val="004B4FF6"/>
    <w:rsid w:val="004C2197"/>
    <w:rsid w:val="004C3543"/>
    <w:rsid w:val="004C4562"/>
    <w:rsid w:val="004C60AE"/>
    <w:rsid w:val="004D2D4A"/>
    <w:rsid w:val="004D61DF"/>
    <w:rsid w:val="004E055D"/>
    <w:rsid w:val="004E0D36"/>
    <w:rsid w:val="004E2F0F"/>
    <w:rsid w:val="004E5CAD"/>
    <w:rsid w:val="004F1939"/>
    <w:rsid w:val="004F1D5B"/>
    <w:rsid w:val="004F3175"/>
    <w:rsid w:val="004F385D"/>
    <w:rsid w:val="004F5A34"/>
    <w:rsid w:val="00500CDC"/>
    <w:rsid w:val="00502676"/>
    <w:rsid w:val="0050408F"/>
    <w:rsid w:val="005049F6"/>
    <w:rsid w:val="0050714D"/>
    <w:rsid w:val="0050783D"/>
    <w:rsid w:val="00507BFE"/>
    <w:rsid w:val="005105FB"/>
    <w:rsid w:val="005117DA"/>
    <w:rsid w:val="00511E80"/>
    <w:rsid w:val="0051316B"/>
    <w:rsid w:val="00513247"/>
    <w:rsid w:val="005141F9"/>
    <w:rsid w:val="00514843"/>
    <w:rsid w:val="0051625D"/>
    <w:rsid w:val="00516DDA"/>
    <w:rsid w:val="0051728F"/>
    <w:rsid w:val="00517532"/>
    <w:rsid w:val="00520279"/>
    <w:rsid w:val="00523A0F"/>
    <w:rsid w:val="00526FA9"/>
    <w:rsid w:val="00532C19"/>
    <w:rsid w:val="00534116"/>
    <w:rsid w:val="00535E43"/>
    <w:rsid w:val="0053614C"/>
    <w:rsid w:val="00536F2F"/>
    <w:rsid w:val="00541A18"/>
    <w:rsid w:val="00542F91"/>
    <w:rsid w:val="00543407"/>
    <w:rsid w:val="00545C50"/>
    <w:rsid w:val="00546CEF"/>
    <w:rsid w:val="00550555"/>
    <w:rsid w:val="0055252E"/>
    <w:rsid w:val="0055366B"/>
    <w:rsid w:val="0055607C"/>
    <w:rsid w:val="0055785D"/>
    <w:rsid w:val="005618FF"/>
    <w:rsid w:val="00562EC7"/>
    <w:rsid w:val="00564E97"/>
    <w:rsid w:val="00565587"/>
    <w:rsid w:val="00565BD4"/>
    <w:rsid w:val="005662F4"/>
    <w:rsid w:val="00566BDD"/>
    <w:rsid w:val="00570301"/>
    <w:rsid w:val="00572CF1"/>
    <w:rsid w:val="00573C4C"/>
    <w:rsid w:val="00573DF3"/>
    <w:rsid w:val="00576A7D"/>
    <w:rsid w:val="00576F09"/>
    <w:rsid w:val="00581778"/>
    <w:rsid w:val="005821F6"/>
    <w:rsid w:val="00583CA2"/>
    <w:rsid w:val="00584660"/>
    <w:rsid w:val="00584F3C"/>
    <w:rsid w:val="005872F0"/>
    <w:rsid w:val="00590517"/>
    <w:rsid w:val="00590584"/>
    <w:rsid w:val="00593DC0"/>
    <w:rsid w:val="005942A5"/>
    <w:rsid w:val="00594AF0"/>
    <w:rsid w:val="00594AFE"/>
    <w:rsid w:val="00594E61"/>
    <w:rsid w:val="00595783"/>
    <w:rsid w:val="0059741A"/>
    <w:rsid w:val="00597FAB"/>
    <w:rsid w:val="005A1ADF"/>
    <w:rsid w:val="005A5019"/>
    <w:rsid w:val="005A5337"/>
    <w:rsid w:val="005A6C16"/>
    <w:rsid w:val="005A7DEC"/>
    <w:rsid w:val="005B4C30"/>
    <w:rsid w:val="005C1C53"/>
    <w:rsid w:val="005C2F54"/>
    <w:rsid w:val="005C3B30"/>
    <w:rsid w:val="005C5459"/>
    <w:rsid w:val="005C7122"/>
    <w:rsid w:val="005C7892"/>
    <w:rsid w:val="005C7983"/>
    <w:rsid w:val="005D08DB"/>
    <w:rsid w:val="005D0956"/>
    <w:rsid w:val="005D0E96"/>
    <w:rsid w:val="005D5876"/>
    <w:rsid w:val="005D5F6D"/>
    <w:rsid w:val="005D6788"/>
    <w:rsid w:val="005E1B4F"/>
    <w:rsid w:val="005E2379"/>
    <w:rsid w:val="005E360A"/>
    <w:rsid w:val="005E3A63"/>
    <w:rsid w:val="005E63B1"/>
    <w:rsid w:val="005E688E"/>
    <w:rsid w:val="005E73C0"/>
    <w:rsid w:val="005F1D72"/>
    <w:rsid w:val="005F1EF0"/>
    <w:rsid w:val="005F2C00"/>
    <w:rsid w:val="005F3591"/>
    <w:rsid w:val="005F5148"/>
    <w:rsid w:val="005F53EF"/>
    <w:rsid w:val="005F70FC"/>
    <w:rsid w:val="005F729C"/>
    <w:rsid w:val="00601E46"/>
    <w:rsid w:val="00601F21"/>
    <w:rsid w:val="00601F72"/>
    <w:rsid w:val="0060278E"/>
    <w:rsid w:val="0060359D"/>
    <w:rsid w:val="006055DD"/>
    <w:rsid w:val="006079D3"/>
    <w:rsid w:val="00607B67"/>
    <w:rsid w:val="006110FC"/>
    <w:rsid w:val="00612821"/>
    <w:rsid w:val="0061309D"/>
    <w:rsid w:val="00615C78"/>
    <w:rsid w:val="00620937"/>
    <w:rsid w:val="006223CE"/>
    <w:rsid w:val="006232A1"/>
    <w:rsid w:val="00624559"/>
    <w:rsid w:val="00624621"/>
    <w:rsid w:val="00624DC1"/>
    <w:rsid w:val="0062654A"/>
    <w:rsid w:val="006271EB"/>
    <w:rsid w:val="006300AD"/>
    <w:rsid w:val="006309E4"/>
    <w:rsid w:val="00631C90"/>
    <w:rsid w:val="0063234C"/>
    <w:rsid w:val="00635C57"/>
    <w:rsid w:val="006379B6"/>
    <w:rsid w:val="0064083E"/>
    <w:rsid w:val="00646B7F"/>
    <w:rsid w:val="00646C05"/>
    <w:rsid w:val="006503F0"/>
    <w:rsid w:val="006515C1"/>
    <w:rsid w:val="00651F74"/>
    <w:rsid w:val="00653CFA"/>
    <w:rsid w:val="006568B6"/>
    <w:rsid w:val="00663EF8"/>
    <w:rsid w:val="00664E91"/>
    <w:rsid w:val="0066684A"/>
    <w:rsid w:val="006725B9"/>
    <w:rsid w:val="006726E4"/>
    <w:rsid w:val="006729B4"/>
    <w:rsid w:val="00673AE8"/>
    <w:rsid w:val="00673E72"/>
    <w:rsid w:val="006749A2"/>
    <w:rsid w:val="00674A89"/>
    <w:rsid w:val="00676544"/>
    <w:rsid w:val="00676A0D"/>
    <w:rsid w:val="00677049"/>
    <w:rsid w:val="00680B70"/>
    <w:rsid w:val="00680EA7"/>
    <w:rsid w:val="0068123A"/>
    <w:rsid w:val="00682E0F"/>
    <w:rsid w:val="00684436"/>
    <w:rsid w:val="006847AF"/>
    <w:rsid w:val="00687C14"/>
    <w:rsid w:val="006905B4"/>
    <w:rsid w:val="006911A6"/>
    <w:rsid w:val="0069337B"/>
    <w:rsid w:val="00694AA8"/>
    <w:rsid w:val="006962BC"/>
    <w:rsid w:val="00696B89"/>
    <w:rsid w:val="00697A98"/>
    <w:rsid w:val="006A3096"/>
    <w:rsid w:val="006A34EE"/>
    <w:rsid w:val="006A6A5C"/>
    <w:rsid w:val="006A6C61"/>
    <w:rsid w:val="006B02B7"/>
    <w:rsid w:val="006B0742"/>
    <w:rsid w:val="006B1734"/>
    <w:rsid w:val="006B1740"/>
    <w:rsid w:val="006B188C"/>
    <w:rsid w:val="006B2601"/>
    <w:rsid w:val="006B360C"/>
    <w:rsid w:val="006B67C7"/>
    <w:rsid w:val="006B74C4"/>
    <w:rsid w:val="006B793E"/>
    <w:rsid w:val="006C0345"/>
    <w:rsid w:val="006C1ACA"/>
    <w:rsid w:val="006C266C"/>
    <w:rsid w:val="006C2C30"/>
    <w:rsid w:val="006D023F"/>
    <w:rsid w:val="006E0023"/>
    <w:rsid w:val="006E0EEA"/>
    <w:rsid w:val="006E144D"/>
    <w:rsid w:val="006E1653"/>
    <w:rsid w:val="006E1EBB"/>
    <w:rsid w:val="006E20BF"/>
    <w:rsid w:val="006E2E33"/>
    <w:rsid w:val="006E2EC7"/>
    <w:rsid w:val="006E5EFC"/>
    <w:rsid w:val="006E6046"/>
    <w:rsid w:val="006E690B"/>
    <w:rsid w:val="006F03E6"/>
    <w:rsid w:val="006F0CEE"/>
    <w:rsid w:val="006F271D"/>
    <w:rsid w:val="006F3763"/>
    <w:rsid w:val="006F452C"/>
    <w:rsid w:val="006F540B"/>
    <w:rsid w:val="006F7B1A"/>
    <w:rsid w:val="006F7BFE"/>
    <w:rsid w:val="00702165"/>
    <w:rsid w:val="00703A09"/>
    <w:rsid w:val="0070478C"/>
    <w:rsid w:val="00706B90"/>
    <w:rsid w:val="0070732B"/>
    <w:rsid w:val="0070742E"/>
    <w:rsid w:val="00710F28"/>
    <w:rsid w:val="00712813"/>
    <w:rsid w:val="00713380"/>
    <w:rsid w:val="007162A6"/>
    <w:rsid w:val="0071699F"/>
    <w:rsid w:val="00716F76"/>
    <w:rsid w:val="00724369"/>
    <w:rsid w:val="0072478E"/>
    <w:rsid w:val="00724CD7"/>
    <w:rsid w:val="00724E2D"/>
    <w:rsid w:val="00730A6D"/>
    <w:rsid w:val="007320CB"/>
    <w:rsid w:val="00736326"/>
    <w:rsid w:val="0073797A"/>
    <w:rsid w:val="007405A6"/>
    <w:rsid w:val="00742DA8"/>
    <w:rsid w:val="007461EE"/>
    <w:rsid w:val="0074626D"/>
    <w:rsid w:val="00746716"/>
    <w:rsid w:val="00747BF0"/>
    <w:rsid w:val="007514D0"/>
    <w:rsid w:val="00751672"/>
    <w:rsid w:val="0075202D"/>
    <w:rsid w:val="00753243"/>
    <w:rsid w:val="0075346B"/>
    <w:rsid w:val="0075755A"/>
    <w:rsid w:val="00763F27"/>
    <w:rsid w:val="00764196"/>
    <w:rsid w:val="00764E6C"/>
    <w:rsid w:val="00770E6F"/>
    <w:rsid w:val="007710D4"/>
    <w:rsid w:val="0077364B"/>
    <w:rsid w:val="00773E8D"/>
    <w:rsid w:val="00775F19"/>
    <w:rsid w:val="00776BBC"/>
    <w:rsid w:val="0077752F"/>
    <w:rsid w:val="0078328D"/>
    <w:rsid w:val="00786094"/>
    <w:rsid w:val="00786169"/>
    <w:rsid w:val="0078693B"/>
    <w:rsid w:val="0079031A"/>
    <w:rsid w:val="00790E2E"/>
    <w:rsid w:val="0079441D"/>
    <w:rsid w:val="00794659"/>
    <w:rsid w:val="00794CAC"/>
    <w:rsid w:val="00794DFF"/>
    <w:rsid w:val="007958AD"/>
    <w:rsid w:val="007968FB"/>
    <w:rsid w:val="00796FF9"/>
    <w:rsid w:val="007A0824"/>
    <w:rsid w:val="007A1E22"/>
    <w:rsid w:val="007A363C"/>
    <w:rsid w:val="007A4D03"/>
    <w:rsid w:val="007A581F"/>
    <w:rsid w:val="007A5B0F"/>
    <w:rsid w:val="007A5BC2"/>
    <w:rsid w:val="007A68C0"/>
    <w:rsid w:val="007B2961"/>
    <w:rsid w:val="007B2DE6"/>
    <w:rsid w:val="007B322E"/>
    <w:rsid w:val="007B7526"/>
    <w:rsid w:val="007C0378"/>
    <w:rsid w:val="007C1C7E"/>
    <w:rsid w:val="007C25DF"/>
    <w:rsid w:val="007C2E50"/>
    <w:rsid w:val="007C62AB"/>
    <w:rsid w:val="007C77FD"/>
    <w:rsid w:val="007D37AC"/>
    <w:rsid w:val="007D4A06"/>
    <w:rsid w:val="007D5079"/>
    <w:rsid w:val="007D7AC0"/>
    <w:rsid w:val="007D7DB4"/>
    <w:rsid w:val="007E5D5C"/>
    <w:rsid w:val="007E6C15"/>
    <w:rsid w:val="007F40CD"/>
    <w:rsid w:val="007F4173"/>
    <w:rsid w:val="007F49A9"/>
    <w:rsid w:val="007F5D12"/>
    <w:rsid w:val="007F6727"/>
    <w:rsid w:val="007F6839"/>
    <w:rsid w:val="008005AA"/>
    <w:rsid w:val="008026DE"/>
    <w:rsid w:val="0080369E"/>
    <w:rsid w:val="008060FA"/>
    <w:rsid w:val="00807190"/>
    <w:rsid w:val="008120FC"/>
    <w:rsid w:val="00814AE6"/>
    <w:rsid w:val="00814EEB"/>
    <w:rsid w:val="0081683F"/>
    <w:rsid w:val="00817B86"/>
    <w:rsid w:val="00821DB4"/>
    <w:rsid w:val="008226B6"/>
    <w:rsid w:val="00823284"/>
    <w:rsid w:val="008234CE"/>
    <w:rsid w:val="00827BA5"/>
    <w:rsid w:val="0083075D"/>
    <w:rsid w:val="0083192F"/>
    <w:rsid w:val="00831996"/>
    <w:rsid w:val="00832C98"/>
    <w:rsid w:val="0083333E"/>
    <w:rsid w:val="00834F0F"/>
    <w:rsid w:val="008367C2"/>
    <w:rsid w:val="00837159"/>
    <w:rsid w:val="00837828"/>
    <w:rsid w:val="008406CE"/>
    <w:rsid w:val="00843BD5"/>
    <w:rsid w:val="00844987"/>
    <w:rsid w:val="0084735B"/>
    <w:rsid w:val="00847A7F"/>
    <w:rsid w:val="00851C0A"/>
    <w:rsid w:val="00851EB6"/>
    <w:rsid w:val="008520EB"/>
    <w:rsid w:val="00852387"/>
    <w:rsid w:val="00852573"/>
    <w:rsid w:val="00854D7D"/>
    <w:rsid w:val="00860430"/>
    <w:rsid w:val="008607B5"/>
    <w:rsid w:val="00861865"/>
    <w:rsid w:val="00861A22"/>
    <w:rsid w:val="008620DC"/>
    <w:rsid w:val="008630F2"/>
    <w:rsid w:val="0086415E"/>
    <w:rsid w:val="008657FF"/>
    <w:rsid w:val="00865DBC"/>
    <w:rsid w:val="008664EB"/>
    <w:rsid w:val="0086736B"/>
    <w:rsid w:val="008673FB"/>
    <w:rsid w:val="00871CFC"/>
    <w:rsid w:val="00872470"/>
    <w:rsid w:val="00876DD3"/>
    <w:rsid w:val="00877AF3"/>
    <w:rsid w:val="00881929"/>
    <w:rsid w:val="0088528B"/>
    <w:rsid w:val="0089187B"/>
    <w:rsid w:val="008926FC"/>
    <w:rsid w:val="00897A83"/>
    <w:rsid w:val="00897DD7"/>
    <w:rsid w:val="00897DE4"/>
    <w:rsid w:val="008A25F3"/>
    <w:rsid w:val="008A426B"/>
    <w:rsid w:val="008A4775"/>
    <w:rsid w:val="008A5533"/>
    <w:rsid w:val="008A66A0"/>
    <w:rsid w:val="008A6ADC"/>
    <w:rsid w:val="008B03CB"/>
    <w:rsid w:val="008B1280"/>
    <w:rsid w:val="008B1292"/>
    <w:rsid w:val="008B41C8"/>
    <w:rsid w:val="008B4867"/>
    <w:rsid w:val="008C0200"/>
    <w:rsid w:val="008C06A6"/>
    <w:rsid w:val="008C0B41"/>
    <w:rsid w:val="008C28BF"/>
    <w:rsid w:val="008C32C3"/>
    <w:rsid w:val="008C39E0"/>
    <w:rsid w:val="008C5CBA"/>
    <w:rsid w:val="008C6205"/>
    <w:rsid w:val="008D0AFB"/>
    <w:rsid w:val="008D11AA"/>
    <w:rsid w:val="008D1BB2"/>
    <w:rsid w:val="008E0DB9"/>
    <w:rsid w:val="008E1596"/>
    <w:rsid w:val="008E4AA7"/>
    <w:rsid w:val="008E4D07"/>
    <w:rsid w:val="008E5C7D"/>
    <w:rsid w:val="008E6BB7"/>
    <w:rsid w:val="008E7AA2"/>
    <w:rsid w:val="008F4A17"/>
    <w:rsid w:val="008F7B72"/>
    <w:rsid w:val="009002B4"/>
    <w:rsid w:val="009007B3"/>
    <w:rsid w:val="009013C6"/>
    <w:rsid w:val="00901766"/>
    <w:rsid w:val="00901DE9"/>
    <w:rsid w:val="00904EA1"/>
    <w:rsid w:val="009058F5"/>
    <w:rsid w:val="0090736F"/>
    <w:rsid w:val="00907873"/>
    <w:rsid w:val="0091184A"/>
    <w:rsid w:val="00911F07"/>
    <w:rsid w:val="00913663"/>
    <w:rsid w:val="009137E1"/>
    <w:rsid w:val="00913AB9"/>
    <w:rsid w:val="00913E00"/>
    <w:rsid w:val="00915099"/>
    <w:rsid w:val="00916F23"/>
    <w:rsid w:val="0091732A"/>
    <w:rsid w:val="00917578"/>
    <w:rsid w:val="0092473B"/>
    <w:rsid w:val="009267CD"/>
    <w:rsid w:val="00926B30"/>
    <w:rsid w:val="00926C03"/>
    <w:rsid w:val="00927B4B"/>
    <w:rsid w:val="00930706"/>
    <w:rsid w:val="0093271A"/>
    <w:rsid w:val="00932F2E"/>
    <w:rsid w:val="00932FB0"/>
    <w:rsid w:val="0093324C"/>
    <w:rsid w:val="009344F7"/>
    <w:rsid w:val="00935B88"/>
    <w:rsid w:val="00936341"/>
    <w:rsid w:val="009363D4"/>
    <w:rsid w:val="009370F3"/>
    <w:rsid w:val="00937F3B"/>
    <w:rsid w:val="009409F2"/>
    <w:rsid w:val="00941CAC"/>
    <w:rsid w:val="00941E09"/>
    <w:rsid w:val="0094293B"/>
    <w:rsid w:val="0094448F"/>
    <w:rsid w:val="0094471C"/>
    <w:rsid w:val="00945094"/>
    <w:rsid w:val="00945A76"/>
    <w:rsid w:val="00950952"/>
    <w:rsid w:val="009521DA"/>
    <w:rsid w:val="0095384F"/>
    <w:rsid w:val="00954308"/>
    <w:rsid w:val="00961A34"/>
    <w:rsid w:val="00962DAF"/>
    <w:rsid w:val="00963820"/>
    <w:rsid w:val="0096583D"/>
    <w:rsid w:val="0096594B"/>
    <w:rsid w:val="0097062E"/>
    <w:rsid w:val="009708AE"/>
    <w:rsid w:val="0097339B"/>
    <w:rsid w:val="00974754"/>
    <w:rsid w:val="00975B5E"/>
    <w:rsid w:val="00975C0D"/>
    <w:rsid w:val="009803D5"/>
    <w:rsid w:val="00982CD9"/>
    <w:rsid w:val="00984C09"/>
    <w:rsid w:val="00987641"/>
    <w:rsid w:val="009879C6"/>
    <w:rsid w:val="00987B4D"/>
    <w:rsid w:val="00990219"/>
    <w:rsid w:val="0099155D"/>
    <w:rsid w:val="00992101"/>
    <w:rsid w:val="00996426"/>
    <w:rsid w:val="009A0B11"/>
    <w:rsid w:val="009A12D1"/>
    <w:rsid w:val="009A346E"/>
    <w:rsid w:val="009A3E33"/>
    <w:rsid w:val="009A46BF"/>
    <w:rsid w:val="009A5C66"/>
    <w:rsid w:val="009A60F8"/>
    <w:rsid w:val="009A6F63"/>
    <w:rsid w:val="009B02EC"/>
    <w:rsid w:val="009B6D0F"/>
    <w:rsid w:val="009B6EB2"/>
    <w:rsid w:val="009B71D4"/>
    <w:rsid w:val="009C0239"/>
    <w:rsid w:val="009C113E"/>
    <w:rsid w:val="009C267C"/>
    <w:rsid w:val="009C4FA1"/>
    <w:rsid w:val="009C5E03"/>
    <w:rsid w:val="009C6535"/>
    <w:rsid w:val="009C730E"/>
    <w:rsid w:val="009D346E"/>
    <w:rsid w:val="009D3522"/>
    <w:rsid w:val="009D3C01"/>
    <w:rsid w:val="009D3F4C"/>
    <w:rsid w:val="009D742A"/>
    <w:rsid w:val="009E2253"/>
    <w:rsid w:val="009E3584"/>
    <w:rsid w:val="009E4548"/>
    <w:rsid w:val="009E4581"/>
    <w:rsid w:val="009E4822"/>
    <w:rsid w:val="009F04D6"/>
    <w:rsid w:val="009F06FA"/>
    <w:rsid w:val="009F1797"/>
    <w:rsid w:val="009F224C"/>
    <w:rsid w:val="009F54FF"/>
    <w:rsid w:val="009F56A3"/>
    <w:rsid w:val="009F7565"/>
    <w:rsid w:val="00A02A19"/>
    <w:rsid w:val="00A030EC"/>
    <w:rsid w:val="00A039D5"/>
    <w:rsid w:val="00A06498"/>
    <w:rsid w:val="00A10951"/>
    <w:rsid w:val="00A121B7"/>
    <w:rsid w:val="00A1358B"/>
    <w:rsid w:val="00A13FEE"/>
    <w:rsid w:val="00A143C6"/>
    <w:rsid w:val="00A1523F"/>
    <w:rsid w:val="00A154E7"/>
    <w:rsid w:val="00A16B49"/>
    <w:rsid w:val="00A204CB"/>
    <w:rsid w:val="00A21034"/>
    <w:rsid w:val="00A254D5"/>
    <w:rsid w:val="00A25A53"/>
    <w:rsid w:val="00A2724F"/>
    <w:rsid w:val="00A30AE8"/>
    <w:rsid w:val="00A31167"/>
    <w:rsid w:val="00A33AF3"/>
    <w:rsid w:val="00A375F7"/>
    <w:rsid w:val="00A42C8D"/>
    <w:rsid w:val="00A43265"/>
    <w:rsid w:val="00A45FEF"/>
    <w:rsid w:val="00A47FF9"/>
    <w:rsid w:val="00A50F1E"/>
    <w:rsid w:val="00A515B3"/>
    <w:rsid w:val="00A56E86"/>
    <w:rsid w:val="00A621F5"/>
    <w:rsid w:val="00A73A3E"/>
    <w:rsid w:val="00A73E2F"/>
    <w:rsid w:val="00A772BD"/>
    <w:rsid w:val="00A776F4"/>
    <w:rsid w:val="00A77766"/>
    <w:rsid w:val="00A83B7D"/>
    <w:rsid w:val="00A83C8B"/>
    <w:rsid w:val="00A83D1F"/>
    <w:rsid w:val="00A8457E"/>
    <w:rsid w:val="00A857D5"/>
    <w:rsid w:val="00A859A6"/>
    <w:rsid w:val="00A85C66"/>
    <w:rsid w:val="00A86A38"/>
    <w:rsid w:val="00A9021F"/>
    <w:rsid w:val="00A91DC5"/>
    <w:rsid w:val="00A931EB"/>
    <w:rsid w:val="00A978F1"/>
    <w:rsid w:val="00AA0F39"/>
    <w:rsid w:val="00AA2954"/>
    <w:rsid w:val="00AA434A"/>
    <w:rsid w:val="00AA5073"/>
    <w:rsid w:val="00AB1EA2"/>
    <w:rsid w:val="00AB346D"/>
    <w:rsid w:val="00AB4372"/>
    <w:rsid w:val="00AB4C17"/>
    <w:rsid w:val="00AB6A90"/>
    <w:rsid w:val="00AB6D33"/>
    <w:rsid w:val="00AC4531"/>
    <w:rsid w:val="00AC45A8"/>
    <w:rsid w:val="00AC5063"/>
    <w:rsid w:val="00AC5EA0"/>
    <w:rsid w:val="00AC7E2E"/>
    <w:rsid w:val="00AD074D"/>
    <w:rsid w:val="00AD1303"/>
    <w:rsid w:val="00AD171F"/>
    <w:rsid w:val="00AD21A1"/>
    <w:rsid w:val="00AD3775"/>
    <w:rsid w:val="00AD452F"/>
    <w:rsid w:val="00AD5911"/>
    <w:rsid w:val="00AD616B"/>
    <w:rsid w:val="00AD6C1A"/>
    <w:rsid w:val="00AE0F4B"/>
    <w:rsid w:val="00AE13A4"/>
    <w:rsid w:val="00AE15FC"/>
    <w:rsid w:val="00AE330A"/>
    <w:rsid w:val="00AE3C75"/>
    <w:rsid w:val="00AE425F"/>
    <w:rsid w:val="00AE7E45"/>
    <w:rsid w:val="00AF0E11"/>
    <w:rsid w:val="00AF23FF"/>
    <w:rsid w:val="00AF458D"/>
    <w:rsid w:val="00AF509C"/>
    <w:rsid w:val="00AF709D"/>
    <w:rsid w:val="00AF7F3F"/>
    <w:rsid w:val="00B00AC3"/>
    <w:rsid w:val="00B00C42"/>
    <w:rsid w:val="00B020A0"/>
    <w:rsid w:val="00B03D2A"/>
    <w:rsid w:val="00B05A45"/>
    <w:rsid w:val="00B06E97"/>
    <w:rsid w:val="00B075A9"/>
    <w:rsid w:val="00B104C5"/>
    <w:rsid w:val="00B116D5"/>
    <w:rsid w:val="00B138E1"/>
    <w:rsid w:val="00B13D3A"/>
    <w:rsid w:val="00B163AB"/>
    <w:rsid w:val="00B2394F"/>
    <w:rsid w:val="00B25B56"/>
    <w:rsid w:val="00B352ED"/>
    <w:rsid w:val="00B37EFC"/>
    <w:rsid w:val="00B4048D"/>
    <w:rsid w:val="00B40D59"/>
    <w:rsid w:val="00B42910"/>
    <w:rsid w:val="00B43C6D"/>
    <w:rsid w:val="00B45573"/>
    <w:rsid w:val="00B45CFA"/>
    <w:rsid w:val="00B46511"/>
    <w:rsid w:val="00B505E6"/>
    <w:rsid w:val="00B54ABC"/>
    <w:rsid w:val="00B57E16"/>
    <w:rsid w:val="00B60391"/>
    <w:rsid w:val="00B60432"/>
    <w:rsid w:val="00B614A3"/>
    <w:rsid w:val="00B622B2"/>
    <w:rsid w:val="00B633E8"/>
    <w:rsid w:val="00B658C8"/>
    <w:rsid w:val="00B66773"/>
    <w:rsid w:val="00B67C4D"/>
    <w:rsid w:val="00B71E24"/>
    <w:rsid w:val="00B733C5"/>
    <w:rsid w:val="00B7395E"/>
    <w:rsid w:val="00B76B4F"/>
    <w:rsid w:val="00B80461"/>
    <w:rsid w:val="00B8068E"/>
    <w:rsid w:val="00B81B6F"/>
    <w:rsid w:val="00B8359D"/>
    <w:rsid w:val="00B83910"/>
    <w:rsid w:val="00B83C28"/>
    <w:rsid w:val="00B8496D"/>
    <w:rsid w:val="00B86004"/>
    <w:rsid w:val="00B9039D"/>
    <w:rsid w:val="00B90D6C"/>
    <w:rsid w:val="00B91997"/>
    <w:rsid w:val="00B932D8"/>
    <w:rsid w:val="00B9362F"/>
    <w:rsid w:val="00B93C6B"/>
    <w:rsid w:val="00B93CFA"/>
    <w:rsid w:val="00B95AE0"/>
    <w:rsid w:val="00BA01C8"/>
    <w:rsid w:val="00BA0EED"/>
    <w:rsid w:val="00BA0FAF"/>
    <w:rsid w:val="00BA44A0"/>
    <w:rsid w:val="00BA6F48"/>
    <w:rsid w:val="00BA6FD8"/>
    <w:rsid w:val="00BA71CC"/>
    <w:rsid w:val="00BB0135"/>
    <w:rsid w:val="00BB0723"/>
    <w:rsid w:val="00BB079F"/>
    <w:rsid w:val="00BB09FB"/>
    <w:rsid w:val="00BB2465"/>
    <w:rsid w:val="00BB4B15"/>
    <w:rsid w:val="00BB5089"/>
    <w:rsid w:val="00BB650B"/>
    <w:rsid w:val="00BC110F"/>
    <w:rsid w:val="00BC29CA"/>
    <w:rsid w:val="00BC33DC"/>
    <w:rsid w:val="00BC3E73"/>
    <w:rsid w:val="00BC4973"/>
    <w:rsid w:val="00BC4EA7"/>
    <w:rsid w:val="00BC5DA4"/>
    <w:rsid w:val="00BC5F98"/>
    <w:rsid w:val="00BC7089"/>
    <w:rsid w:val="00BC7C5A"/>
    <w:rsid w:val="00BD05D7"/>
    <w:rsid w:val="00BD246C"/>
    <w:rsid w:val="00BD2C5E"/>
    <w:rsid w:val="00BD3DEC"/>
    <w:rsid w:val="00BD47F6"/>
    <w:rsid w:val="00BD4994"/>
    <w:rsid w:val="00BD4DD0"/>
    <w:rsid w:val="00BD4E51"/>
    <w:rsid w:val="00BD6325"/>
    <w:rsid w:val="00BD7274"/>
    <w:rsid w:val="00BD78AC"/>
    <w:rsid w:val="00BE0638"/>
    <w:rsid w:val="00BE1DDA"/>
    <w:rsid w:val="00BE59BD"/>
    <w:rsid w:val="00BE6E63"/>
    <w:rsid w:val="00BF02AA"/>
    <w:rsid w:val="00BF0864"/>
    <w:rsid w:val="00BF0DD2"/>
    <w:rsid w:val="00BF230A"/>
    <w:rsid w:val="00BF2653"/>
    <w:rsid w:val="00BF32F9"/>
    <w:rsid w:val="00BF5D38"/>
    <w:rsid w:val="00BF7FA7"/>
    <w:rsid w:val="00C002BC"/>
    <w:rsid w:val="00C033C7"/>
    <w:rsid w:val="00C04700"/>
    <w:rsid w:val="00C04F3D"/>
    <w:rsid w:val="00C05B55"/>
    <w:rsid w:val="00C05D2B"/>
    <w:rsid w:val="00C070C6"/>
    <w:rsid w:val="00C07354"/>
    <w:rsid w:val="00C07D8E"/>
    <w:rsid w:val="00C07E96"/>
    <w:rsid w:val="00C1003E"/>
    <w:rsid w:val="00C11815"/>
    <w:rsid w:val="00C12FFE"/>
    <w:rsid w:val="00C13511"/>
    <w:rsid w:val="00C14F67"/>
    <w:rsid w:val="00C15617"/>
    <w:rsid w:val="00C15F07"/>
    <w:rsid w:val="00C162F9"/>
    <w:rsid w:val="00C16D7D"/>
    <w:rsid w:val="00C20A78"/>
    <w:rsid w:val="00C2134E"/>
    <w:rsid w:val="00C3331A"/>
    <w:rsid w:val="00C334E7"/>
    <w:rsid w:val="00C33C94"/>
    <w:rsid w:val="00C353AA"/>
    <w:rsid w:val="00C35B26"/>
    <w:rsid w:val="00C35B29"/>
    <w:rsid w:val="00C35ED0"/>
    <w:rsid w:val="00C36ACF"/>
    <w:rsid w:val="00C36B35"/>
    <w:rsid w:val="00C418EC"/>
    <w:rsid w:val="00C41A4C"/>
    <w:rsid w:val="00C423D5"/>
    <w:rsid w:val="00C434A9"/>
    <w:rsid w:val="00C5046C"/>
    <w:rsid w:val="00C53114"/>
    <w:rsid w:val="00C55169"/>
    <w:rsid w:val="00C567A0"/>
    <w:rsid w:val="00C61A9D"/>
    <w:rsid w:val="00C61D57"/>
    <w:rsid w:val="00C623AC"/>
    <w:rsid w:val="00C65B9C"/>
    <w:rsid w:val="00C71B36"/>
    <w:rsid w:val="00C72967"/>
    <w:rsid w:val="00C744E6"/>
    <w:rsid w:val="00C759B1"/>
    <w:rsid w:val="00C76A75"/>
    <w:rsid w:val="00C80F9B"/>
    <w:rsid w:val="00C81EB4"/>
    <w:rsid w:val="00C85D96"/>
    <w:rsid w:val="00C86616"/>
    <w:rsid w:val="00C87436"/>
    <w:rsid w:val="00C87AF2"/>
    <w:rsid w:val="00C9291C"/>
    <w:rsid w:val="00C93244"/>
    <w:rsid w:val="00C934D4"/>
    <w:rsid w:val="00C95267"/>
    <w:rsid w:val="00C956A4"/>
    <w:rsid w:val="00CA08CB"/>
    <w:rsid w:val="00CA1044"/>
    <w:rsid w:val="00CA3002"/>
    <w:rsid w:val="00CA34CC"/>
    <w:rsid w:val="00CA469D"/>
    <w:rsid w:val="00CA5838"/>
    <w:rsid w:val="00CA7A23"/>
    <w:rsid w:val="00CB041A"/>
    <w:rsid w:val="00CB14E8"/>
    <w:rsid w:val="00CB5418"/>
    <w:rsid w:val="00CB6CB0"/>
    <w:rsid w:val="00CB7949"/>
    <w:rsid w:val="00CB7AE8"/>
    <w:rsid w:val="00CC1F51"/>
    <w:rsid w:val="00CC45CE"/>
    <w:rsid w:val="00CC48FA"/>
    <w:rsid w:val="00CC4B50"/>
    <w:rsid w:val="00CC55D4"/>
    <w:rsid w:val="00CC71C3"/>
    <w:rsid w:val="00CD250D"/>
    <w:rsid w:val="00CD3CA3"/>
    <w:rsid w:val="00CD3F22"/>
    <w:rsid w:val="00CD4CC8"/>
    <w:rsid w:val="00CD4F64"/>
    <w:rsid w:val="00CD57D9"/>
    <w:rsid w:val="00CD59D6"/>
    <w:rsid w:val="00CD734D"/>
    <w:rsid w:val="00CE06C9"/>
    <w:rsid w:val="00CE4007"/>
    <w:rsid w:val="00CE5C59"/>
    <w:rsid w:val="00CE7A1C"/>
    <w:rsid w:val="00CF033D"/>
    <w:rsid w:val="00CF037F"/>
    <w:rsid w:val="00CF305D"/>
    <w:rsid w:val="00CF30AD"/>
    <w:rsid w:val="00CF4560"/>
    <w:rsid w:val="00CF4AA9"/>
    <w:rsid w:val="00CF4BA7"/>
    <w:rsid w:val="00CF65FA"/>
    <w:rsid w:val="00CF723B"/>
    <w:rsid w:val="00D00BC4"/>
    <w:rsid w:val="00D00F07"/>
    <w:rsid w:val="00D0440F"/>
    <w:rsid w:val="00D044C6"/>
    <w:rsid w:val="00D05F8C"/>
    <w:rsid w:val="00D06B33"/>
    <w:rsid w:val="00D07B6A"/>
    <w:rsid w:val="00D11009"/>
    <w:rsid w:val="00D11BC3"/>
    <w:rsid w:val="00D124A9"/>
    <w:rsid w:val="00D12783"/>
    <w:rsid w:val="00D1564C"/>
    <w:rsid w:val="00D15772"/>
    <w:rsid w:val="00D21862"/>
    <w:rsid w:val="00D2206D"/>
    <w:rsid w:val="00D22BC5"/>
    <w:rsid w:val="00D24D19"/>
    <w:rsid w:val="00D2569C"/>
    <w:rsid w:val="00D257B8"/>
    <w:rsid w:val="00D27A28"/>
    <w:rsid w:val="00D30776"/>
    <w:rsid w:val="00D31576"/>
    <w:rsid w:val="00D323C7"/>
    <w:rsid w:val="00D3259B"/>
    <w:rsid w:val="00D348F7"/>
    <w:rsid w:val="00D3636A"/>
    <w:rsid w:val="00D3731A"/>
    <w:rsid w:val="00D37562"/>
    <w:rsid w:val="00D37F52"/>
    <w:rsid w:val="00D407CD"/>
    <w:rsid w:val="00D4230D"/>
    <w:rsid w:val="00D4420D"/>
    <w:rsid w:val="00D4703F"/>
    <w:rsid w:val="00D47049"/>
    <w:rsid w:val="00D474E7"/>
    <w:rsid w:val="00D5195F"/>
    <w:rsid w:val="00D530B0"/>
    <w:rsid w:val="00D53D4B"/>
    <w:rsid w:val="00D550E5"/>
    <w:rsid w:val="00D560A2"/>
    <w:rsid w:val="00D61DD2"/>
    <w:rsid w:val="00D63DEC"/>
    <w:rsid w:val="00D65481"/>
    <w:rsid w:val="00D70F89"/>
    <w:rsid w:val="00D72A02"/>
    <w:rsid w:val="00D73B7A"/>
    <w:rsid w:val="00D73E13"/>
    <w:rsid w:val="00D8194F"/>
    <w:rsid w:val="00D81C26"/>
    <w:rsid w:val="00D82599"/>
    <w:rsid w:val="00D834AE"/>
    <w:rsid w:val="00D839F8"/>
    <w:rsid w:val="00D83BE7"/>
    <w:rsid w:val="00D83CA3"/>
    <w:rsid w:val="00D84875"/>
    <w:rsid w:val="00D85660"/>
    <w:rsid w:val="00D858BB"/>
    <w:rsid w:val="00D907B9"/>
    <w:rsid w:val="00D9184C"/>
    <w:rsid w:val="00D92ED7"/>
    <w:rsid w:val="00D94522"/>
    <w:rsid w:val="00D946AD"/>
    <w:rsid w:val="00D96EDA"/>
    <w:rsid w:val="00D96EF7"/>
    <w:rsid w:val="00DA03F0"/>
    <w:rsid w:val="00DA1AAC"/>
    <w:rsid w:val="00DA23A0"/>
    <w:rsid w:val="00DA3823"/>
    <w:rsid w:val="00DA4C66"/>
    <w:rsid w:val="00DA4E79"/>
    <w:rsid w:val="00DA5A91"/>
    <w:rsid w:val="00DA624F"/>
    <w:rsid w:val="00DA632A"/>
    <w:rsid w:val="00DA6EDA"/>
    <w:rsid w:val="00DA7805"/>
    <w:rsid w:val="00DB21CF"/>
    <w:rsid w:val="00DB3835"/>
    <w:rsid w:val="00DB4BCA"/>
    <w:rsid w:val="00DB4CC8"/>
    <w:rsid w:val="00DB6007"/>
    <w:rsid w:val="00DB7521"/>
    <w:rsid w:val="00DB7BA6"/>
    <w:rsid w:val="00DC1BF5"/>
    <w:rsid w:val="00DC2A69"/>
    <w:rsid w:val="00DC2E9A"/>
    <w:rsid w:val="00DC36D9"/>
    <w:rsid w:val="00DC3D6B"/>
    <w:rsid w:val="00DC445A"/>
    <w:rsid w:val="00DC45A5"/>
    <w:rsid w:val="00DC6945"/>
    <w:rsid w:val="00DD09B5"/>
    <w:rsid w:val="00DD1BBE"/>
    <w:rsid w:val="00DD35AD"/>
    <w:rsid w:val="00DD4A80"/>
    <w:rsid w:val="00DD5BFC"/>
    <w:rsid w:val="00DD644E"/>
    <w:rsid w:val="00DD71AA"/>
    <w:rsid w:val="00DE1738"/>
    <w:rsid w:val="00DE1D4C"/>
    <w:rsid w:val="00DE24CF"/>
    <w:rsid w:val="00DE295A"/>
    <w:rsid w:val="00DE41C8"/>
    <w:rsid w:val="00DE465B"/>
    <w:rsid w:val="00DE47F7"/>
    <w:rsid w:val="00DE62C3"/>
    <w:rsid w:val="00DE66C2"/>
    <w:rsid w:val="00DE6957"/>
    <w:rsid w:val="00DF258E"/>
    <w:rsid w:val="00DF4598"/>
    <w:rsid w:val="00DF4A7F"/>
    <w:rsid w:val="00DF7FF0"/>
    <w:rsid w:val="00E001F0"/>
    <w:rsid w:val="00E00DA2"/>
    <w:rsid w:val="00E01582"/>
    <w:rsid w:val="00E020A3"/>
    <w:rsid w:val="00E0242A"/>
    <w:rsid w:val="00E02B48"/>
    <w:rsid w:val="00E04B32"/>
    <w:rsid w:val="00E059CA"/>
    <w:rsid w:val="00E06108"/>
    <w:rsid w:val="00E10C13"/>
    <w:rsid w:val="00E119D0"/>
    <w:rsid w:val="00E134EA"/>
    <w:rsid w:val="00E14535"/>
    <w:rsid w:val="00E14C63"/>
    <w:rsid w:val="00E1729D"/>
    <w:rsid w:val="00E2091E"/>
    <w:rsid w:val="00E20E31"/>
    <w:rsid w:val="00E21002"/>
    <w:rsid w:val="00E22863"/>
    <w:rsid w:val="00E22CE2"/>
    <w:rsid w:val="00E24F6A"/>
    <w:rsid w:val="00E268E0"/>
    <w:rsid w:val="00E308C3"/>
    <w:rsid w:val="00E30A31"/>
    <w:rsid w:val="00E3128C"/>
    <w:rsid w:val="00E313AD"/>
    <w:rsid w:val="00E4072B"/>
    <w:rsid w:val="00E4359A"/>
    <w:rsid w:val="00E45B52"/>
    <w:rsid w:val="00E512A9"/>
    <w:rsid w:val="00E53120"/>
    <w:rsid w:val="00E55CB4"/>
    <w:rsid w:val="00E605B7"/>
    <w:rsid w:val="00E621BD"/>
    <w:rsid w:val="00E64AE7"/>
    <w:rsid w:val="00E653E2"/>
    <w:rsid w:val="00E65CA1"/>
    <w:rsid w:val="00E67113"/>
    <w:rsid w:val="00E711A0"/>
    <w:rsid w:val="00E71DA2"/>
    <w:rsid w:val="00E74179"/>
    <w:rsid w:val="00E749A8"/>
    <w:rsid w:val="00E76B5A"/>
    <w:rsid w:val="00E776AE"/>
    <w:rsid w:val="00E80BC1"/>
    <w:rsid w:val="00E825F7"/>
    <w:rsid w:val="00E8282A"/>
    <w:rsid w:val="00E840AA"/>
    <w:rsid w:val="00E84BFE"/>
    <w:rsid w:val="00E90780"/>
    <w:rsid w:val="00E912E5"/>
    <w:rsid w:val="00E912F0"/>
    <w:rsid w:val="00E94F6F"/>
    <w:rsid w:val="00E95B8C"/>
    <w:rsid w:val="00EA0CFC"/>
    <w:rsid w:val="00EA0DA0"/>
    <w:rsid w:val="00EA3BC5"/>
    <w:rsid w:val="00EA5F51"/>
    <w:rsid w:val="00EA6CB9"/>
    <w:rsid w:val="00EB004D"/>
    <w:rsid w:val="00EB408A"/>
    <w:rsid w:val="00EB4BBA"/>
    <w:rsid w:val="00EB6720"/>
    <w:rsid w:val="00EB6A48"/>
    <w:rsid w:val="00EB6D0B"/>
    <w:rsid w:val="00EB6DD3"/>
    <w:rsid w:val="00EC2675"/>
    <w:rsid w:val="00EC47EF"/>
    <w:rsid w:val="00EC4A58"/>
    <w:rsid w:val="00EC4DA1"/>
    <w:rsid w:val="00ED2189"/>
    <w:rsid w:val="00ED2B58"/>
    <w:rsid w:val="00ED3E7B"/>
    <w:rsid w:val="00EE2ECC"/>
    <w:rsid w:val="00EE3513"/>
    <w:rsid w:val="00EE38B0"/>
    <w:rsid w:val="00EE45CC"/>
    <w:rsid w:val="00EF08D9"/>
    <w:rsid w:val="00EF1489"/>
    <w:rsid w:val="00EF25E8"/>
    <w:rsid w:val="00EF3E0C"/>
    <w:rsid w:val="00EF46AC"/>
    <w:rsid w:val="00F00113"/>
    <w:rsid w:val="00F005B7"/>
    <w:rsid w:val="00F01442"/>
    <w:rsid w:val="00F025A3"/>
    <w:rsid w:val="00F028A4"/>
    <w:rsid w:val="00F02CAA"/>
    <w:rsid w:val="00F039D5"/>
    <w:rsid w:val="00F0435C"/>
    <w:rsid w:val="00F10B50"/>
    <w:rsid w:val="00F1131D"/>
    <w:rsid w:val="00F11D3F"/>
    <w:rsid w:val="00F1282E"/>
    <w:rsid w:val="00F147EF"/>
    <w:rsid w:val="00F14D3D"/>
    <w:rsid w:val="00F15A8A"/>
    <w:rsid w:val="00F16753"/>
    <w:rsid w:val="00F17855"/>
    <w:rsid w:val="00F22E9E"/>
    <w:rsid w:val="00F22F60"/>
    <w:rsid w:val="00F2321E"/>
    <w:rsid w:val="00F23678"/>
    <w:rsid w:val="00F241EC"/>
    <w:rsid w:val="00F264EE"/>
    <w:rsid w:val="00F26F4C"/>
    <w:rsid w:val="00F27B8A"/>
    <w:rsid w:val="00F303F0"/>
    <w:rsid w:val="00F30C87"/>
    <w:rsid w:val="00F34ACE"/>
    <w:rsid w:val="00F40042"/>
    <w:rsid w:val="00F41758"/>
    <w:rsid w:val="00F41EBF"/>
    <w:rsid w:val="00F42B7C"/>
    <w:rsid w:val="00F4403C"/>
    <w:rsid w:val="00F54B4B"/>
    <w:rsid w:val="00F56CEB"/>
    <w:rsid w:val="00F56D57"/>
    <w:rsid w:val="00F57018"/>
    <w:rsid w:val="00F572B1"/>
    <w:rsid w:val="00F60C58"/>
    <w:rsid w:val="00F62B22"/>
    <w:rsid w:val="00F65895"/>
    <w:rsid w:val="00F673BA"/>
    <w:rsid w:val="00F729ED"/>
    <w:rsid w:val="00F73338"/>
    <w:rsid w:val="00F73550"/>
    <w:rsid w:val="00F767A7"/>
    <w:rsid w:val="00F80F24"/>
    <w:rsid w:val="00F818D2"/>
    <w:rsid w:val="00F81AFB"/>
    <w:rsid w:val="00F82EF9"/>
    <w:rsid w:val="00F84205"/>
    <w:rsid w:val="00F84638"/>
    <w:rsid w:val="00F8742B"/>
    <w:rsid w:val="00F916FD"/>
    <w:rsid w:val="00F929A5"/>
    <w:rsid w:val="00F93BA8"/>
    <w:rsid w:val="00F943C6"/>
    <w:rsid w:val="00F95617"/>
    <w:rsid w:val="00F957A7"/>
    <w:rsid w:val="00F96921"/>
    <w:rsid w:val="00FA117D"/>
    <w:rsid w:val="00FA1CD6"/>
    <w:rsid w:val="00FA3C00"/>
    <w:rsid w:val="00FA4B7E"/>
    <w:rsid w:val="00FA56D7"/>
    <w:rsid w:val="00FA5FA1"/>
    <w:rsid w:val="00FA6B4F"/>
    <w:rsid w:val="00FA7669"/>
    <w:rsid w:val="00FB0B64"/>
    <w:rsid w:val="00FB2340"/>
    <w:rsid w:val="00FB2CD9"/>
    <w:rsid w:val="00FB40B0"/>
    <w:rsid w:val="00FB7073"/>
    <w:rsid w:val="00FB7E46"/>
    <w:rsid w:val="00FC0F69"/>
    <w:rsid w:val="00FC141D"/>
    <w:rsid w:val="00FC1BE0"/>
    <w:rsid w:val="00FC2538"/>
    <w:rsid w:val="00FC29DF"/>
    <w:rsid w:val="00FC4313"/>
    <w:rsid w:val="00FC4DD0"/>
    <w:rsid w:val="00FD0860"/>
    <w:rsid w:val="00FD424E"/>
    <w:rsid w:val="00FD576F"/>
    <w:rsid w:val="00FD5783"/>
    <w:rsid w:val="00FD6528"/>
    <w:rsid w:val="00FD788A"/>
    <w:rsid w:val="00FE009B"/>
    <w:rsid w:val="00FE0AFE"/>
    <w:rsid w:val="00FE4E1A"/>
    <w:rsid w:val="00FE52C4"/>
    <w:rsid w:val="00FF1333"/>
    <w:rsid w:val="00FF2175"/>
    <w:rsid w:val="00FF2EFE"/>
    <w:rsid w:val="00FF381E"/>
    <w:rsid w:val="00FF488D"/>
    <w:rsid w:val="00FF48D3"/>
    <w:rsid w:val="00FF5442"/>
    <w:rsid w:val="00FF5CBB"/>
    <w:rsid w:val="00FF6287"/>
    <w:rsid w:val="00FF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3C9F5904"/>
  <w15:chartTrackingRefBased/>
  <w15:docId w15:val="{AFC73B77-F8FC-4622-9267-994F58A9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57B8"/>
    <w:pPr>
      <w:widowControl w:val="0"/>
      <w:spacing w:line="300" w:lineRule="auto"/>
      <w:jc w:val="both"/>
    </w:pPr>
    <w:rPr>
      <w:rFonts w:ascii="Times New Roman" w:eastAsia="宋体" w:hAnsi="Times New Roman" w:cs="Times New Roman"/>
      <w:szCs w:val="24"/>
    </w:rPr>
  </w:style>
  <w:style w:type="paragraph" w:styleId="1">
    <w:name w:val="heading 1"/>
    <w:aliases w:val="H1,Heading 0,H11,H12,H13,H14,H15,H16,H17,H18,H19,H110,H111,H112,H121,H131,H141,H151,H161,H171,H181,H191,H1101,H1111,H113,H122,H132,H142,H152,H162,H172,H182,H192,H1102,H1112,H1121,H1211,H1311,H1411,H1511,H1611,H1711,H1811,H1911,H11011,Para1"/>
    <w:basedOn w:val="a"/>
    <w:next w:val="a0"/>
    <w:link w:val="1Char"/>
    <w:qFormat/>
    <w:rsid w:val="00786169"/>
    <w:pPr>
      <w:keepNext/>
      <w:keepLines/>
      <w:numPr>
        <w:numId w:val="1"/>
      </w:numPr>
      <w:spacing w:before="240" w:after="240"/>
      <w:jc w:val="center"/>
      <w:outlineLvl w:val="0"/>
    </w:pPr>
    <w:rPr>
      <w:b/>
      <w:bCs/>
      <w:kern w:val="44"/>
      <w:sz w:val="44"/>
      <w:szCs w:val="44"/>
    </w:rPr>
  </w:style>
  <w:style w:type="paragraph" w:styleId="2">
    <w:name w:val="heading 2"/>
    <w:aliases w:val="H2,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h2,2nd level,Titre2,l2,Header 2,Head 2,Heading 2 Hidden,Heading 2 CCBS,heading"/>
    <w:basedOn w:val="a"/>
    <w:next w:val="a0"/>
    <w:link w:val="2Char"/>
    <w:qFormat/>
    <w:rsid w:val="00786169"/>
    <w:pPr>
      <w:keepNext/>
      <w:keepLines/>
      <w:numPr>
        <w:ilvl w:val="1"/>
        <w:numId w:val="1"/>
      </w:numPr>
      <w:spacing w:before="240" w:after="240"/>
      <w:outlineLvl w:val="1"/>
    </w:pPr>
    <w:rPr>
      <w:rFonts w:ascii="Arial" w:hAnsi="Arial"/>
      <w:b/>
      <w:bCs/>
      <w:sz w:val="30"/>
      <w:szCs w:val="32"/>
    </w:rPr>
  </w:style>
  <w:style w:type="paragraph" w:styleId="3">
    <w:name w:val="heading 3"/>
    <w:aliases w:val="H3,Level 3 Head,h3,l3,CT,Heading 3 - old,heading 3,H31,H32,H33,H34,H35,H36,H37,H38,H39,H310,H311,H321,H331,H341,H351,H361,H371,H381,H391,H3101,H312,H322,H332,H342,H352,H362,H372,H382,H392,H3102,H3111,H3211,H3311,H3411,H3511,H3611,H3711,H3811"/>
    <w:basedOn w:val="a"/>
    <w:next w:val="a0"/>
    <w:link w:val="3Char"/>
    <w:qFormat/>
    <w:rsid w:val="00786169"/>
    <w:pPr>
      <w:keepNext/>
      <w:keepLines/>
      <w:numPr>
        <w:ilvl w:val="2"/>
        <w:numId w:val="1"/>
      </w:numPr>
      <w:spacing w:before="240" w:after="240"/>
      <w:outlineLvl w:val="2"/>
    </w:pPr>
    <w:rPr>
      <w:b/>
      <w:bCs/>
      <w:sz w:val="28"/>
      <w:szCs w:val="32"/>
    </w:rPr>
  </w:style>
  <w:style w:type="paragraph" w:styleId="4">
    <w:name w:val="heading 4"/>
    <w:aliases w:val="H4,节内标题,h4,H41,H42,H43,H44,H45,H46,H47,H48,H49,H410,H411,H421,H431,H441,H451,H461,H471,H481,H491,H4101,H412,H422,H432,H442,H452,H462,H472,H482,H492,H4102,H4111,H4211,H4311,H4411,H4511,H4611,H4711,H4811,H4911,H41011,H413,H423,H433,H443,Para4"/>
    <w:basedOn w:val="a"/>
    <w:next w:val="a0"/>
    <w:link w:val="4Char"/>
    <w:qFormat/>
    <w:rsid w:val="00786169"/>
    <w:pPr>
      <w:keepNext/>
      <w:keepLines/>
      <w:numPr>
        <w:ilvl w:val="3"/>
        <w:numId w:val="1"/>
      </w:numPr>
      <w:spacing w:before="120" w:after="120"/>
      <w:outlineLvl w:val="3"/>
    </w:pPr>
    <w:rPr>
      <w:rFonts w:ascii="Arial" w:hAnsi="Arial"/>
      <w:b/>
      <w:bCs/>
      <w:sz w:val="24"/>
      <w:szCs w:val="28"/>
    </w:rPr>
  </w:style>
  <w:style w:type="paragraph" w:styleId="5">
    <w:name w:val="heading 5"/>
    <w:aliases w:val="H5,Para51,H51,Para52,H52,Para511,H511,Para53,H53,Para512,H512,Para54,H54,Para513,H513,Para55,H55,Para514,H514,Para56,H56,Para515,H515,Para57,H57,Para516,H516,Para58,H58,Para517,H517,Para59,H59,Para518,H518,Para510,H510,Para519,H519,H520"/>
    <w:basedOn w:val="a"/>
    <w:next w:val="a"/>
    <w:link w:val="5Char"/>
    <w:qFormat/>
    <w:rsid w:val="00786169"/>
    <w:pPr>
      <w:keepNext/>
      <w:keepLines/>
      <w:numPr>
        <w:ilvl w:val="4"/>
        <w:numId w:val="1"/>
      </w:numPr>
      <w:spacing w:before="120" w:after="120"/>
      <w:outlineLvl w:val="4"/>
    </w:pPr>
    <w:rPr>
      <w:b/>
      <w:bCs/>
      <w:sz w:val="24"/>
      <w:szCs w:val="28"/>
    </w:rPr>
  </w:style>
  <w:style w:type="paragraph" w:styleId="6">
    <w:name w:val="heading 6"/>
    <w:aliases w:val="H6,H61,H62,H611,H63,H612,H64,H613,H65,H614,H66,H615,H67,H616,H68,H617,H69,H618,H610,H619,H620,H6110,H621,H6111,H631,H6121,H641,H6131,H651,H6141,H661,H6151,H671,H6161,H681,H6171,H691,H6181,H6101,H6191,H622,H6112,H632,H6122,H642,H6132,H652,H6142"/>
    <w:basedOn w:val="a"/>
    <w:next w:val="a"/>
    <w:link w:val="6Char"/>
    <w:qFormat/>
    <w:rsid w:val="00786169"/>
    <w:pPr>
      <w:keepNext/>
      <w:keepLines/>
      <w:numPr>
        <w:ilvl w:val="5"/>
        <w:numId w:val="1"/>
      </w:numPr>
      <w:spacing w:before="240" w:after="64" w:line="320" w:lineRule="auto"/>
      <w:outlineLvl w:val="5"/>
    </w:pPr>
    <w:rPr>
      <w:rFonts w:ascii="Arial" w:hAnsi="Arial"/>
      <w:b/>
      <w:bCs/>
      <w:sz w:val="24"/>
    </w:rPr>
  </w:style>
  <w:style w:type="paragraph" w:styleId="7">
    <w:name w:val="heading 7"/>
    <w:aliases w:val="Level 1.1"/>
    <w:basedOn w:val="a"/>
    <w:next w:val="a"/>
    <w:link w:val="7Char"/>
    <w:qFormat/>
    <w:rsid w:val="00786169"/>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78616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78616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7861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786169"/>
    <w:rPr>
      <w:sz w:val="18"/>
      <w:szCs w:val="18"/>
    </w:rPr>
  </w:style>
  <w:style w:type="paragraph" w:styleId="a5">
    <w:name w:val="footer"/>
    <w:basedOn w:val="a"/>
    <w:link w:val="Char0"/>
    <w:uiPriority w:val="99"/>
    <w:unhideWhenUsed/>
    <w:rsid w:val="00786169"/>
    <w:pPr>
      <w:tabs>
        <w:tab w:val="center" w:pos="4153"/>
        <w:tab w:val="right" w:pos="8306"/>
      </w:tabs>
      <w:snapToGrid w:val="0"/>
      <w:jc w:val="left"/>
    </w:pPr>
    <w:rPr>
      <w:sz w:val="18"/>
      <w:szCs w:val="18"/>
    </w:rPr>
  </w:style>
  <w:style w:type="character" w:customStyle="1" w:styleId="Char0">
    <w:name w:val="页脚 Char"/>
    <w:basedOn w:val="a1"/>
    <w:link w:val="a5"/>
    <w:uiPriority w:val="99"/>
    <w:rsid w:val="00786169"/>
    <w:rPr>
      <w:sz w:val="18"/>
      <w:szCs w:val="18"/>
    </w:rPr>
  </w:style>
  <w:style w:type="character" w:customStyle="1" w:styleId="1Char">
    <w:name w:val="标题 1 Char"/>
    <w:aliases w:val="H1 Char,Heading 0 Char,H11 Char,H12 Char,H13 Char,H14 Char,H15 Char,H16 Char,H17 Char,H18 Char,H19 Char,H110 Char,H111 Char,H112 Char,H121 Char,H131 Char,H141 Char,H151 Char,H161 Char,H171 Char,H181 Char,H191 Char,H1101 Char,H1111 Char"/>
    <w:basedOn w:val="a1"/>
    <w:link w:val="1"/>
    <w:rsid w:val="00786169"/>
    <w:rPr>
      <w:rFonts w:ascii="Times New Roman" w:eastAsia="宋体" w:hAnsi="Times New Roman" w:cs="Times New Roman"/>
      <w:b/>
      <w:bCs/>
      <w:kern w:val="44"/>
      <w:sz w:val="44"/>
      <w:szCs w:val="44"/>
    </w:rPr>
  </w:style>
  <w:style w:type="character" w:customStyle="1" w:styleId="2Char">
    <w:name w:val="标题 2 Char"/>
    <w:aliases w:val="H2 Char,子系统 Char,子系统1 Char,子系统2 Char,子系统3 Char,子系统4 Char,子系统11 Char,子系统21 Char,子系统31 Char,子系统5 Char,子系统12 Char,子系统22 Char,子系统32 Char,子系统6 Char,子系统13 Char,子系统23 Char,子系统33 Char,子系统7 Char,子系统14 Char,子系统24 Char,子系统34 Char,子系统8 Char,子系统15 Char"/>
    <w:basedOn w:val="a1"/>
    <w:link w:val="2"/>
    <w:rsid w:val="00786169"/>
    <w:rPr>
      <w:rFonts w:ascii="Arial" w:eastAsia="宋体" w:hAnsi="Arial" w:cs="Times New Roman"/>
      <w:b/>
      <w:bCs/>
      <w:sz w:val="30"/>
      <w:szCs w:val="32"/>
    </w:rPr>
  </w:style>
  <w:style w:type="character" w:customStyle="1" w:styleId="3Char">
    <w:name w:val="标题 3 Char"/>
    <w:aliases w:val="H3 Char,Level 3 Head Char,h3 Char,l3 Char,CT Char,Heading 3 - old Char,heading 3 Char,H31 Char,H32 Char,H33 Char,H34 Char,H35 Char,H36 Char,H37 Char,H38 Char,H39 Char,H310 Char,H311 Char,H321 Char,H331 Char,H341 Char,H351 Char,H361 Char"/>
    <w:basedOn w:val="a1"/>
    <w:link w:val="3"/>
    <w:rsid w:val="00786169"/>
    <w:rPr>
      <w:rFonts w:ascii="Times New Roman" w:eastAsia="宋体" w:hAnsi="Times New Roman" w:cs="Times New Roman"/>
      <w:b/>
      <w:bCs/>
      <w:sz w:val="28"/>
      <w:szCs w:val="32"/>
    </w:rPr>
  </w:style>
  <w:style w:type="character" w:customStyle="1" w:styleId="4Char">
    <w:name w:val="标题 4 Char"/>
    <w:aliases w:val="H4 Char,节内标题 Char,h4 Char,H41 Char,H42 Char,H43 Char,H44 Char,H45 Char,H46 Char,H47 Char,H48 Char,H49 Char,H410 Char,H411 Char,H421 Char,H431 Char,H441 Char,H451 Char,H461 Char,H471 Char,H481 Char,H491 Char,H4101 Char,H412 Char,H422 Char"/>
    <w:basedOn w:val="a1"/>
    <w:link w:val="4"/>
    <w:rsid w:val="00786169"/>
    <w:rPr>
      <w:rFonts w:ascii="Arial" w:eastAsia="宋体" w:hAnsi="Arial" w:cs="Times New Roman"/>
      <w:b/>
      <w:bCs/>
      <w:sz w:val="24"/>
      <w:szCs w:val="28"/>
    </w:rPr>
  </w:style>
  <w:style w:type="character" w:customStyle="1" w:styleId="5Char">
    <w:name w:val="标题 5 Char"/>
    <w:aliases w:val="H5 Char,Para51 Char,H51 Char,Para52 Char,H52 Char,Para511 Char,H511 Char,Para53 Char,H53 Char,Para512 Char,H512 Char,Para54 Char,H54 Char,Para513 Char,H513 Char,Para55 Char,H55 Char,Para514 Char,H514 Char,Para56 Char,H56 Char,Para515 Char"/>
    <w:basedOn w:val="a1"/>
    <w:link w:val="5"/>
    <w:rsid w:val="00786169"/>
    <w:rPr>
      <w:rFonts w:ascii="Times New Roman" w:eastAsia="宋体" w:hAnsi="Times New Roman" w:cs="Times New Roman"/>
      <w:b/>
      <w:bCs/>
      <w:sz w:val="24"/>
      <w:szCs w:val="28"/>
    </w:rPr>
  </w:style>
  <w:style w:type="character" w:customStyle="1" w:styleId="6Char">
    <w:name w:val="标题 6 Char"/>
    <w:aliases w:val="H6 Char,H61 Char,H62 Char,H611 Char,H63 Char,H612 Char,H64 Char,H613 Char,H65 Char,H614 Char,H66 Char,H615 Char,H67 Char,H616 Char,H68 Char,H617 Char,H69 Char,H618 Char,H610 Char,H619 Char,H620 Char,H6110 Char,H621 Char,H6111 Char,H631 Char"/>
    <w:basedOn w:val="a1"/>
    <w:link w:val="6"/>
    <w:rsid w:val="00786169"/>
    <w:rPr>
      <w:rFonts w:ascii="Arial" w:eastAsia="宋体" w:hAnsi="Arial" w:cs="Times New Roman"/>
      <w:b/>
      <w:bCs/>
      <w:sz w:val="24"/>
      <w:szCs w:val="24"/>
    </w:rPr>
  </w:style>
  <w:style w:type="character" w:customStyle="1" w:styleId="7Char">
    <w:name w:val="标题 7 Char"/>
    <w:aliases w:val="Level 1.1 Char"/>
    <w:basedOn w:val="a1"/>
    <w:link w:val="7"/>
    <w:rsid w:val="00786169"/>
    <w:rPr>
      <w:rFonts w:ascii="Times New Roman" w:eastAsia="宋体" w:hAnsi="Times New Roman" w:cs="Times New Roman"/>
      <w:b/>
      <w:bCs/>
      <w:sz w:val="24"/>
      <w:szCs w:val="24"/>
    </w:rPr>
  </w:style>
  <w:style w:type="character" w:customStyle="1" w:styleId="8Char">
    <w:name w:val="标题 8 Char"/>
    <w:basedOn w:val="a1"/>
    <w:link w:val="8"/>
    <w:rsid w:val="00786169"/>
    <w:rPr>
      <w:rFonts w:ascii="Arial" w:eastAsia="黑体" w:hAnsi="Arial" w:cs="Times New Roman"/>
      <w:sz w:val="24"/>
      <w:szCs w:val="24"/>
    </w:rPr>
  </w:style>
  <w:style w:type="character" w:customStyle="1" w:styleId="9Char">
    <w:name w:val="标题 9 Char"/>
    <w:basedOn w:val="a1"/>
    <w:link w:val="9"/>
    <w:rsid w:val="00786169"/>
    <w:rPr>
      <w:rFonts w:ascii="Arial" w:eastAsia="黑体" w:hAnsi="Arial" w:cs="Times New Roman"/>
      <w:szCs w:val="21"/>
    </w:rPr>
  </w:style>
  <w:style w:type="paragraph" w:styleId="a0">
    <w:name w:val="Normal Indent"/>
    <w:aliases w:val="表正文,正文非缩进,特点,ALT+Z,正文缩进William,水上软件,段1,正文双线,正文（图说明文字居中）,正文不缩进,特点 Char,上海中望标准正文（首行缩进两字）,四号,标题4,正文缩进1,正文缩进 Char,bt,正文（首行缩进两字）,上海...,正文文字首行缩进,正文(首行缩进两字),正文(首行缩进两字)1,正文缩进（首行缩进两字）,首行缩进,正文2级"/>
    <w:basedOn w:val="a"/>
    <w:link w:val="Char1"/>
    <w:rsid w:val="00786169"/>
    <w:pPr>
      <w:ind w:firstLineChars="200" w:firstLine="420"/>
    </w:pPr>
  </w:style>
  <w:style w:type="character" w:styleId="a6">
    <w:name w:val="Hyperlink"/>
    <w:uiPriority w:val="99"/>
    <w:rsid w:val="00786169"/>
    <w:rPr>
      <w:color w:val="0000FF"/>
      <w:u w:val="single"/>
    </w:rPr>
  </w:style>
  <w:style w:type="paragraph" w:styleId="10">
    <w:name w:val="toc 1"/>
    <w:basedOn w:val="a"/>
    <w:next w:val="a"/>
    <w:autoRedefine/>
    <w:uiPriority w:val="39"/>
    <w:rsid w:val="00786169"/>
    <w:pPr>
      <w:spacing w:before="120" w:after="120"/>
      <w:jc w:val="left"/>
    </w:pPr>
    <w:rPr>
      <w:b/>
      <w:bCs/>
      <w:caps/>
      <w:szCs w:val="20"/>
    </w:rPr>
  </w:style>
  <w:style w:type="paragraph" w:styleId="20">
    <w:name w:val="toc 2"/>
    <w:basedOn w:val="a"/>
    <w:next w:val="a"/>
    <w:autoRedefine/>
    <w:uiPriority w:val="39"/>
    <w:rsid w:val="00786169"/>
    <w:pPr>
      <w:ind w:left="240"/>
      <w:jc w:val="left"/>
    </w:pPr>
    <w:rPr>
      <w:smallCaps/>
      <w:szCs w:val="20"/>
    </w:rPr>
  </w:style>
  <w:style w:type="paragraph" w:styleId="30">
    <w:name w:val="toc 3"/>
    <w:basedOn w:val="a"/>
    <w:next w:val="a"/>
    <w:autoRedefine/>
    <w:uiPriority w:val="39"/>
    <w:rsid w:val="00786169"/>
    <w:pPr>
      <w:ind w:left="480"/>
      <w:jc w:val="left"/>
    </w:pPr>
    <w:rPr>
      <w:iCs/>
      <w:szCs w:val="20"/>
    </w:rPr>
  </w:style>
  <w:style w:type="paragraph" w:styleId="40">
    <w:name w:val="toc 4"/>
    <w:basedOn w:val="a"/>
    <w:next w:val="a"/>
    <w:autoRedefine/>
    <w:uiPriority w:val="39"/>
    <w:rsid w:val="00786169"/>
    <w:pPr>
      <w:ind w:left="720"/>
      <w:jc w:val="left"/>
    </w:pPr>
    <w:rPr>
      <w:szCs w:val="18"/>
    </w:rPr>
  </w:style>
  <w:style w:type="paragraph" w:styleId="60">
    <w:name w:val="toc 6"/>
    <w:basedOn w:val="a"/>
    <w:next w:val="a"/>
    <w:autoRedefine/>
    <w:uiPriority w:val="39"/>
    <w:rsid w:val="00786169"/>
    <w:pPr>
      <w:ind w:left="1200"/>
      <w:jc w:val="left"/>
    </w:pPr>
    <w:rPr>
      <w:szCs w:val="18"/>
    </w:rPr>
  </w:style>
  <w:style w:type="paragraph" w:customStyle="1" w:styleId="a7">
    <w:name w:val="提示文字"/>
    <w:basedOn w:val="a"/>
    <w:rsid w:val="00786169"/>
    <w:pPr>
      <w:ind w:leftChars="-257" w:left="-540" w:rightChars="-159" w:right="-334" w:firstLineChars="200" w:firstLine="480"/>
    </w:pPr>
    <w:rPr>
      <w:rFonts w:ascii="宋体" w:hAnsi="宋体" w:cs="宋体"/>
      <w:i/>
      <w:iCs/>
      <w:color w:val="005C96"/>
      <w:szCs w:val="20"/>
    </w:rPr>
  </w:style>
  <w:style w:type="paragraph" w:styleId="a8">
    <w:name w:val="List Paragraph"/>
    <w:basedOn w:val="a"/>
    <w:uiPriority w:val="34"/>
    <w:qFormat/>
    <w:rsid w:val="00786169"/>
    <w:pPr>
      <w:ind w:firstLineChars="200" w:firstLine="420"/>
    </w:pPr>
  </w:style>
  <w:style w:type="paragraph" w:styleId="a9">
    <w:name w:val="Subtitle"/>
    <w:basedOn w:val="a"/>
    <w:link w:val="Char2"/>
    <w:qFormat/>
    <w:rsid w:val="00786169"/>
    <w:pPr>
      <w:spacing w:before="240" w:after="60" w:line="312" w:lineRule="auto"/>
      <w:jc w:val="center"/>
      <w:outlineLvl w:val="1"/>
    </w:pPr>
    <w:rPr>
      <w:rFonts w:ascii="Arial" w:hAnsi="Arial" w:cs="Arial"/>
      <w:b/>
      <w:bCs/>
      <w:kern w:val="28"/>
      <w:sz w:val="32"/>
      <w:szCs w:val="32"/>
    </w:rPr>
  </w:style>
  <w:style w:type="character" w:customStyle="1" w:styleId="Char2">
    <w:name w:val="副标题 Char"/>
    <w:basedOn w:val="a1"/>
    <w:link w:val="a9"/>
    <w:rsid w:val="00786169"/>
    <w:rPr>
      <w:rFonts w:ascii="Arial" w:eastAsia="宋体" w:hAnsi="Arial" w:cs="Arial"/>
      <w:b/>
      <w:bCs/>
      <w:kern w:val="28"/>
      <w:sz w:val="32"/>
      <w:szCs w:val="32"/>
    </w:rPr>
  </w:style>
  <w:style w:type="paragraph" w:styleId="aa">
    <w:name w:val="Title"/>
    <w:basedOn w:val="a"/>
    <w:next w:val="a"/>
    <w:link w:val="Char3"/>
    <w:qFormat/>
    <w:rsid w:val="00786169"/>
    <w:pPr>
      <w:spacing w:before="240" w:after="60"/>
      <w:jc w:val="center"/>
      <w:outlineLvl w:val="0"/>
    </w:pPr>
    <w:rPr>
      <w:rFonts w:ascii="Cambria" w:hAnsi="Cambria"/>
      <w:b/>
      <w:bCs/>
      <w:sz w:val="32"/>
      <w:szCs w:val="32"/>
    </w:rPr>
  </w:style>
  <w:style w:type="character" w:customStyle="1" w:styleId="Char3">
    <w:name w:val="标题 Char"/>
    <w:basedOn w:val="a1"/>
    <w:link w:val="aa"/>
    <w:rsid w:val="00786169"/>
    <w:rPr>
      <w:rFonts w:ascii="Cambria" w:eastAsia="宋体" w:hAnsi="Cambria" w:cs="Times New Roman"/>
      <w:b/>
      <w:bCs/>
      <w:sz w:val="32"/>
      <w:szCs w:val="32"/>
    </w:rPr>
  </w:style>
  <w:style w:type="character" w:customStyle="1" w:styleId="Char1">
    <w:name w:val="正文缩进 Char1"/>
    <w:aliases w:val="表正文 Char,正文非缩进 Char,特点 Char1,ALT+Z Char,正文缩进William Char,水上软件 Char,段1 Char,正文双线 Char,正文（图说明文字居中） Char,正文不缩进 Char,特点 Char Char,上海中望标准正文（首行缩进两字） Char,四号 Char,标题4 Char,正文缩进1 Char,正文缩进 Char Char,bt Char,正文（首行缩进两字） Char,上海... Char,正文文字首行缩进 Char"/>
    <w:link w:val="a0"/>
    <w:rsid w:val="00786169"/>
    <w:rPr>
      <w:rFonts w:ascii="Times New Roman" w:eastAsia="宋体" w:hAnsi="Times New Roman" w:cs="Times New Roman"/>
      <w:szCs w:val="24"/>
    </w:rPr>
  </w:style>
  <w:style w:type="character" w:styleId="ab">
    <w:name w:val="annotation reference"/>
    <w:basedOn w:val="a1"/>
    <w:uiPriority w:val="99"/>
    <w:semiHidden/>
    <w:unhideWhenUsed/>
    <w:rsid w:val="00CA08CB"/>
    <w:rPr>
      <w:sz w:val="21"/>
      <w:szCs w:val="21"/>
    </w:rPr>
  </w:style>
  <w:style w:type="paragraph" w:styleId="ac">
    <w:name w:val="annotation text"/>
    <w:basedOn w:val="a"/>
    <w:link w:val="Char4"/>
    <w:uiPriority w:val="99"/>
    <w:semiHidden/>
    <w:unhideWhenUsed/>
    <w:rsid w:val="00CA08CB"/>
    <w:pPr>
      <w:jc w:val="left"/>
    </w:pPr>
  </w:style>
  <w:style w:type="character" w:customStyle="1" w:styleId="Char4">
    <w:name w:val="批注文字 Char"/>
    <w:basedOn w:val="a1"/>
    <w:link w:val="ac"/>
    <w:uiPriority w:val="99"/>
    <w:semiHidden/>
    <w:rsid w:val="00CA08CB"/>
    <w:rPr>
      <w:rFonts w:ascii="Times New Roman" w:eastAsia="宋体" w:hAnsi="Times New Roman" w:cs="Times New Roman"/>
      <w:szCs w:val="24"/>
    </w:rPr>
  </w:style>
  <w:style w:type="paragraph" w:styleId="ad">
    <w:name w:val="annotation subject"/>
    <w:basedOn w:val="ac"/>
    <w:next w:val="ac"/>
    <w:link w:val="Char5"/>
    <w:uiPriority w:val="99"/>
    <w:semiHidden/>
    <w:unhideWhenUsed/>
    <w:rsid w:val="00CA08CB"/>
    <w:rPr>
      <w:b/>
      <w:bCs/>
    </w:rPr>
  </w:style>
  <w:style w:type="character" w:customStyle="1" w:styleId="Char5">
    <w:name w:val="批注主题 Char"/>
    <w:basedOn w:val="Char4"/>
    <w:link w:val="ad"/>
    <w:uiPriority w:val="99"/>
    <w:semiHidden/>
    <w:rsid w:val="00CA08CB"/>
    <w:rPr>
      <w:rFonts w:ascii="Times New Roman" w:eastAsia="宋体" w:hAnsi="Times New Roman" w:cs="Times New Roman"/>
      <w:b/>
      <w:bCs/>
      <w:szCs w:val="24"/>
    </w:rPr>
  </w:style>
  <w:style w:type="paragraph" w:styleId="ae">
    <w:name w:val="Balloon Text"/>
    <w:basedOn w:val="a"/>
    <w:link w:val="Char6"/>
    <w:uiPriority w:val="99"/>
    <w:semiHidden/>
    <w:unhideWhenUsed/>
    <w:rsid w:val="00CA08CB"/>
    <w:pPr>
      <w:spacing w:line="240" w:lineRule="auto"/>
    </w:pPr>
    <w:rPr>
      <w:sz w:val="18"/>
      <w:szCs w:val="18"/>
    </w:rPr>
  </w:style>
  <w:style w:type="character" w:customStyle="1" w:styleId="Char6">
    <w:name w:val="批注框文本 Char"/>
    <w:basedOn w:val="a1"/>
    <w:link w:val="ae"/>
    <w:uiPriority w:val="99"/>
    <w:semiHidden/>
    <w:rsid w:val="00CA08C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ntrol" Target="activeX/activeX1.xml"/><Relationship Id="rId18" Type="http://schemas.openxmlformats.org/officeDocument/2006/relationships/image" Target="media/image8.w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control" Target="activeX/activeX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ntrol" Target="activeX/activeX2.xml"/><Relationship Id="rId23" Type="http://schemas.microsoft.com/office/2011/relationships/commentsExtended" Target="commentsExtended.xml"/><Relationship Id="rId10" Type="http://schemas.openxmlformats.org/officeDocument/2006/relationships/image" Target="media/image3.jpeg"/><Relationship Id="rId19"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comments" Target="comments.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EE544-CCDB-4D89-B4BE-B5A3E74FE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4147</TotalTime>
  <Pages>71</Pages>
  <Words>5709</Words>
  <Characters>32546</Characters>
  <Application>Microsoft Office Word</Application>
  <DocSecurity>0</DocSecurity>
  <Lines>271</Lines>
  <Paragraphs>76</Paragraphs>
  <ScaleCrop>false</ScaleCrop>
  <Company/>
  <LinksUpToDate>false</LinksUpToDate>
  <CharactersWithSpaces>38179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c:creator>
  <cp:keywords/>
  <dc:description/>
  <cp:lastModifiedBy>wei han</cp:lastModifiedBy>
  <cp:revision>1489</cp:revision>
  <dcterms:created xsi:type="dcterms:W3CDTF">2017-08-04T06:49:00Z</dcterms:created>
  <dcterms:modified xsi:type="dcterms:W3CDTF">2017-11-09T07:40:00Z</dcterms:modified>
</cp:coreProperties>
</file>